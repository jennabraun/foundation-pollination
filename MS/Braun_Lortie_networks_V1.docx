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853DD" w14:textId="7E9639CC" w:rsidR="006B75DC" w:rsidRDefault="00007C39">
      <w:pPr>
        <w:rPr>
          <w:ins w:id="0" w:author="zenrunner" w:date="2019-04-03T13:14:00Z"/>
          <w:u w:val="single"/>
        </w:rPr>
      </w:pPr>
      <w:r w:rsidRPr="00007C39">
        <w:rPr>
          <w:u w:val="single"/>
        </w:rPr>
        <w:t xml:space="preserve">Neighbours and networks: </w:t>
      </w:r>
      <w:del w:id="1" w:author="zenrunner" w:date="2019-04-03T13:14:00Z">
        <w:r w:rsidRPr="00007C39" w:rsidDel="00F44B65">
          <w:rPr>
            <w:u w:val="single"/>
          </w:rPr>
          <w:delText xml:space="preserve">An </w:delText>
        </w:r>
      </w:del>
      <w:ins w:id="2" w:author="zenrunner" w:date="2019-04-03T13:14:00Z">
        <w:r w:rsidR="00F44B65">
          <w:rPr>
            <w:u w:val="single"/>
          </w:rPr>
          <w:t>a</w:t>
        </w:r>
        <w:r w:rsidR="00F44B65" w:rsidRPr="00007C39">
          <w:rPr>
            <w:u w:val="single"/>
          </w:rPr>
          <w:t xml:space="preserve">n </w:t>
        </w:r>
      </w:ins>
      <w:r w:rsidRPr="00007C39">
        <w:rPr>
          <w:u w:val="single"/>
        </w:rPr>
        <w:t>individual-based, community</w:t>
      </w:r>
      <w:ins w:id="3" w:author="zenrunner" w:date="2019-04-03T13:14:00Z">
        <w:r w:rsidR="00F44B65">
          <w:rPr>
            <w:u w:val="single"/>
          </w:rPr>
          <w:t>-</w:t>
        </w:r>
      </w:ins>
      <w:del w:id="4" w:author="zenrunner" w:date="2019-04-03T13:14:00Z">
        <w:r w:rsidRPr="00007C39" w:rsidDel="00F44B65">
          <w:rPr>
            <w:u w:val="single"/>
          </w:rPr>
          <w:delText xml:space="preserve"> </w:delText>
        </w:r>
      </w:del>
      <w:r w:rsidRPr="00007C39">
        <w:rPr>
          <w:u w:val="single"/>
        </w:rPr>
        <w:t>level pollinator-visitation network.</w:t>
      </w:r>
    </w:p>
    <w:p w14:paraId="64343241" w14:textId="3E3067E3" w:rsidR="006B75DC" w:rsidRDefault="006B75DC">
      <w:pPr>
        <w:rPr>
          <w:ins w:id="5" w:author="zenrunner" w:date="2019-04-03T13:15:00Z"/>
          <w:u w:val="single"/>
        </w:rPr>
      </w:pPr>
      <w:ins w:id="6" w:author="zenrunner" w:date="2019-04-03T13:14:00Z">
        <w:r>
          <w:rPr>
            <w:u w:val="single"/>
          </w:rPr>
          <w:t xml:space="preserve">How can it be individual based and community level at the same time? Bit </w:t>
        </w:r>
      </w:ins>
      <w:ins w:id="7" w:author="zenrunner" w:date="2019-04-03T13:15:00Z">
        <w:r>
          <w:rPr>
            <w:u w:val="single"/>
          </w:rPr>
          <w:t>confusing</w:t>
        </w:r>
      </w:ins>
    </w:p>
    <w:p w14:paraId="67351EF2" w14:textId="77777777" w:rsidR="009F6CB0" w:rsidRDefault="009F6CB0">
      <w:pPr>
        <w:rPr>
          <w:u w:val="single"/>
        </w:rPr>
      </w:pPr>
    </w:p>
    <w:p w14:paraId="7858D850" w14:textId="77777777" w:rsidR="00C10621" w:rsidRPr="00C10621" w:rsidRDefault="00C10621">
      <w:pPr>
        <w:rPr>
          <w:b/>
        </w:rPr>
      </w:pPr>
      <w:r>
        <w:rPr>
          <w:b/>
        </w:rPr>
        <w:t xml:space="preserve">Can skip until rule on second page </w:t>
      </w:r>
      <w:r w:rsidRPr="00C10621">
        <w:rPr>
          <w:b/>
        </w:rPr>
        <w:sym w:font="Wingdings" w:char="F04A"/>
      </w:r>
    </w:p>
    <w:p w14:paraId="036F5DAB" w14:textId="2F55DFCC" w:rsidR="00206132" w:rsidRDefault="00007C39">
      <w:r>
        <w:t xml:space="preserve">P1: </w:t>
      </w:r>
      <w:r w:rsidR="00206132">
        <w:t>Interactions between species structure plant community</w:t>
      </w:r>
      <w:r w:rsidR="002D2D99">
        <w:t xml:space="preserve"> and contribute to biodiversity maintenance. Most plant species rely on a</w:t>
      </w:r>
      <w:r w:rsidR="008B371F">
        <w:t>nimal-pollinator (Ollerton)</w:t>
      </w:r>
      <w:ins w:id="8" w:author="zenrunner" w:date="2019-04-03T13:19:00Z">
        <w:r w:rsidR="00715382">
          <w:t>,</w:t>
        </w:r>
      </w:ins>
      <w:r w:rsidR="008B371F">
        <w:t xml:space="preserve"> and </w:t>
      </w:r>
      <w:r w:rsidR="002D2D99">
        <w:t>plant fitness is tightly linked to pollinator sharing. Interacting populations are aggregations of interacting individuals, thus the outcome of interactions between species can be influenced by both intraspecific and interspecific variation in attractiveness to pollinators.</w:t>
      </w:r>
      <w:ins w:id="9" w:author="zenrunner" w:date="2019-04-03T13:19:00Z">
        <w:r w:rsidR="00D22878">
          <w:t xml:space="preserve"> YES!!!</w:t>
        </w:r>
      </w:ins>
      <w:r w:rsidR="002D2D99">
        <w:t xml:space="preserve"> Attractiveness to pollinators varies not only with individual traits such as </w:t>
      </w:r>
      <w:r w:rsidR="004D2847">
        <w:t>floral display size</w:t>
      </w:r>
      <w:r w:rsidR="002D2D99">
        <w:t xml:space="preserve"> and height (Lortie, that morphotype facilitation paper), but the density and identity of neighbours</w:t>
      </w:r>
      <w:del w:id="10" w:author="zenrunner" w:date="2019-04-03T13:19:00Z">
        <w:r w:rsidR="002D2D99" w:rsidDel="00660CC5">
          <w:delText>,</w:delText>
        </w:r>
      </w:del>
      <w:r w:rsidR="002D2D99">
        <w:t xml:space="preserve"> and the overall density of the area at larger scale</w:t>
      </w:r>
      <w:ins w:id="11" w:author="zenrunner" w:date="2019-04-03T13:19:00Z">
        <w:r w:rsidR="00824865">
          <w:t>s</w:t>
        </w:r>
      </w:ins>
      <w:r w:rsidR="002D2D99">
        <w:t xml:space="preserve">. </w:t>
      </w:r>
      <w:r w:rsidR="00FB5DE4">
        <w:t xml:space="preserve">Pollinator-mediated interactions are hypothesized to fall on a continuum from facilitation to competition depending on the density (Rathcke). This hypothesis has </w:t>
      </w:r>
      <w:ins w:id="12" w:author="zenrunner" w:date="2019-04-03T13:19:00Z">
        <w:r w:rsidR="00F56A8C">
          <w:t xml:space="preserve">equivocal </w:t>
        </w:r>
      </w:ins>
      <w:del w:id="13" w:author="zenrunner" w:date="2019-04-03T13:20:00Z">
        <w:r w:rsidR="00FB5DE4" w:rsidDel="00F56A8C">
          <w:delText xml:space="preserve">some </w:delText>
        </w:r>
      </w:del>
      <w:r w:rsidR="00FB5DE4">
        <w:t>empirical</w:t>
      </w:r>
      <w:ins w:id="14" w:author="zenrunner" w:date="2019-04-03T13:20:00Z">
        <w:r w:rsidR="00F56A8C">
          <w:t xml:space="preserve"> support</w:t>
        </w:r>
      </w:ins>
      <w:del w:id="15" w:author="zenrunner" w:date="2019-04-03T13:19:00Z">
        <w:r w:rsidR="00FB5DE4" w:rsidDel="00F56A8C">
          <w:delText xml:space="preserve"> support, however it is often not the case</w:delText>
        </w:r>
      </w:del>
      <w:r w:rsidR="00FB5DE4">
        <w:t xml:space="preserve">. </w:t>
      </w:r>
    </w:p>
    <w:p w14:paraId="62690C1C" w14:textId="3D0D515B" w:rsidR="00C627CB" w:rsidRDefault="00B045AE" w:rsidP="0071283C">
      <w:r>
        <w:t xml:space="preserve">Interactions for pollination are scale-dependent and occur at the whole-community level. However, most studies focus one pairwise interactions between plants. This is inadequate to describe higher-level </w:t>
      </w:r>
      <w:r w:rsidR="00FF5C73">
        <w:t>patterns of interactions. Network analysis has been increasingly used to study…. More recently, networks have been suc</w:t>
      </w:r>
      <w:r w:rsidR="00A77A5B">
        <w:t>cessfully downscaled (Gomez etc)</w:t>
      </w:r>
      <w:r w:rsidR="00FF5C73">
        <w:t>. These have explored specialization (Tur), phenology (Valverde). A few papers have explored how individual plant traits influence network topology (Dupont). However</w:t>
      </w:r>
      <w:r w:rsidR="00D818AD">
        <w:t>,</w:t>
      </w:r>
      <w:r w:rsidR="00FF5C73">
        <w:t xml:space="preserve"> these papers are not exploring patterns at the community level. </w:t>
      </w:r>
      <w:r w:rsidR="0095008C">
        <w:t xml:space="preserve">Maglienesi uses both species and </w:t>
      </w:r>
      <w:r w:rsidR="00A77A5B">
        <w:t>individual</w:t>
      </w:r>
      <w:r w:rsidR="0095008C">
        <w:t xml:space="preserve"> </w:t>
      </w:r>
      <w:r w:rsidR="00A77A5B">
        <w:t>networks</w:t>
      </w:r>
      <w:r w:rsidR="0095008C">
        <w:t xml:space="preserve"> to explore changes in specialization across a gradient of elevation.</w:t>
      </w:r>
      <w:r w:rsidR="00677C28">
        <w:t xml:space="preserve"> </w:t>
      </w:r>
      <w:ins w:id="16" w:author="zenrunner" w:date="2019-04-03T13:22:00Z">
        <w:r w:rsidR="009F200D">
          <w:t>solid</w:t>
        </w:r>
      </w:ins>
    </w:p>
    <w:p w14:paraId="730287B4" w14:textId="427CA3C2" w:rsidR="00C627CB" w:rsidRDefault="00C627CB" w:rsidP="0071283C">
      <w:r>
        <w:t>Communit</w:t>
      </w:r>
      <w:ins w:id="17" w:author="zenrunner" w:date="2019-04-03T13:22:00Z">
        <w:r w:rsidR="009C10B2">
          <w:t>ies are</w:t>
        </w:r>
      </w:ins>
      <w:del w:id="18" w:author="zenrunner" w:date="2019-04-03T13:22:00Z">
        <w:r w:rsidDel="009C10B2">
          <w:delText>y’s</w:delText>
        </w:r>
      </w:del>
      <w:r>
        <w:t xml:space="preserve"> shaped by competition are characterized by…Resource partitioning, specialization, nestedness, connectivity etc. </w:t>
      </w:r>
      <w:r w:rsidR="00D818AD">
        <w:t xml:space="preserve">Pauw (2018) writes that negative-frequency dependence requires the partitioning of visits between plants. Positive density-dependence has been reported… Negative has been reported. </w:t>
      </w:r>
      <w:r w:rsidR="0095008C">
        <w:t>Under interspecific competition, pollinators are expected to become more specialized by increasing resource partitioning (</w:t>
      </w:r>
      <w:r w:rsidR="0095008C">
        <w:rPr>
          <w:sz w:val="25"/>
          <w:szCs w:val="25"/>
        </w:rPr>
        <w:t>Schoener 1974, Inouye 1978)</w:t>
      </w:r>
      <w:r w:rsidR="00AC7081">
        <w:rPr>
          <w:sz w:val="25"/>
          <w:szCs w:val="25"/>
        </w:rPr>
        <w:t xml:space="preserve">. </w:t>
      </w:r>
      <w:r w:rsidR="00AC7081" w:rsidRPr="00412836">
        <w:t xml:space="preserve">When niche partitioning is occurring by flexible foragers in response to interspecific competition, network modularity is expected to increase (Spiesman and Gratton). They also predict that specialization should increase with plant resource availability because it supports pollinators within their niches, and prevents them from having to be more general. </w:t>
      </w:r>
      <w:r w:rsidR="00677C28" w:rsidRPr="00412836">
        <w:t>Nestedness has been demonstrated in several studies to reduce competition through…. Both specialization and complementarity are expected to reduce inter-species competition and promote coexistence ((MacArthur 1955; Elton 1958; Levine &amp; HilleRisLambers2009).</w:t>
      </w:r>
      <w:r w:rsidR="00217163" w:rsidRPr="00412836">
        <w:t xml:space="preserve"> In nested networks, both specialists and generalists tend to interact with generalists, specialist-specialist relationships are rarer.</w:t>
      </w:r>
    </w:p>
    <w:p w14:paraId="431CF60F" w14:textId="48E2B16B" w:rsidR="0071283C" w:rsidRDefault="00C627CB" w:rsidP="0071283C">
      <w:r>
        <w:t xml:space="preserve">Network topology is just the pattern of relations. </w:t>
      </w:r>
      <w:r w:rsidR="00FF5C73">
        <w:t xml:space="preserve">Thus, plant traits should show influence on network topology and because these attractiveness is density-dependent then the influence should also vary with density. </w:t>
      </w:r>
      <w:r w:rsidR="0071283C">
        <w:t xml:space="preserve">Some interactions are better analyzed by projecting to a unipartite </w:t>
      </w:r>
      <w:r w:rsidR="0071283C">
        <w:lastRenderedPageBreak/>
        <w:t xml:space="preserve">network. Each link is a shared pollinator group leading to potentially interactions individuals. We used several metrics from social network analysis to describe the traits or contexts that lead to an individual plant being more influential. Degree centrality is an importance score based on the number of links held by a node. </w:t>
      </w:r>
      <w:r w:rsidR="0071283C" w:rsidRPr="00120DD9">
        <w:t>Species that have a disproportionate effect on a community can be identified by looking at degrees of the many nodes (Dale and Fortin).</w:t>
      </w:r>
      <w:r w:rsidR="0071283C">
        <w:t xml:space="preserve"> Here, individuals with the highest degree have the highest number of potential mates, and the highest number of potential competitors/facilitators, and therefore the largest capacity to influence the surrounding community. Eigancentrality takes this one step further, taking into account how well-connected their associated nodes are. Similarly, to bipartite networks, plants sharing similar pollinators can be structured into modules. Modules tend to mate within themselves more often. </w:t>
      </w:r>
      <w:ins w:id="19" w:author="zenrunner" w:date="2019-04-03T13:23:00Z">
        <w:r w:rsidR="00BD36F3">
          <w:t>Great.  Need this paragraph for sure – ie what are networks, what are the options, and what is a good fit for this ecological context.</w:t>
        </w:r>
      </w:ins>
    </w:p>
    <w:p w14:paraId="4918660E" w14:textId="77777777" w:rsidR="0071283C" w:rsidRDefault="0071283C">
      <w:pPr>
        <w:pBdr>
          <w:bottom w:val="single" w:sz="6" w:space="1" w:color="auto"/>
        </w:pBdr>
      </w:pPr>
    </w:p>
    <w:p w14:paraId="4810014D" w14:textId="77777777" w:rsidR="003452BD" w:rsidRDefault="003452BD"/>
    <w:p w14:paraId="290EB520" w14:textId="504A0031" w:rsidR="003C1110" w:rsidRDefault="0071283C">
      <w:r>
        <w:t>In this study</w:t>
      </w:r>
      <w:ins w:id="20" w:author="zenrunner" w:date="2019-04-03T13:23:00Z">
        <w:r w:rsidR="00D5228E">
          <w:t>,</w:t>
        </w:r>
      </w:ins>
      <w:r>
        <w:t xml:space="preserve"> we address</w:t>
      </w:r>
      <w:ins w:id="21" w:author="zenrunner" w:date="2019-04-03T13:23:00Z">
        <w:r w:rsidR="00D5228E">
          <w:t>ed</w:t>
        </w:r>
      </w:ins>
      <w:r>
        <w:t xml:space="preserve"> </w:t>
      </w:r>
      <w:del w:id="22" w:author="zenrunner" w:date="2019-04-03T13:23:00Z">
        <w:r w:rsidDel="00D3416C">
          <w:delText xml:space="preserve">how </w:delText>
        </w:r>
      </w:del>
      <w:r>
        <w:t xml:space="preserve">the interplay between individual </w:t>
      </w:r>
      <w:r w:rsidR="00D70A15">
        <w:t>floral display size</w:t>
      </w:r>
      <w:r>
        <w:t xml:space="preserve">, </w:t>
      </w:r>
      <w:r w:rsidR="00D70A15">
        <w:t>the local floral neighbourhood</w:t>
      </w:r>
      <w:ins w:id="23" w:author="zenrunner" w:date="2019-04-03T13:24:00Z">
        <w:r w:rsidR="005F1DCA">
          <w:t>,</w:t>
        </w:r>
      </w:ins>
      <w:r>
        <w:t xml:space="preserve"> and </w:t>
      </w:r>
      <w:r w:rsidR="00D70A15">
        <w:t xml:space="preserve">within-season </w:t>
      </w:r>
      <w:r>
        <w:t xml:space="preserve">phenology </w:t>
      </w:r>
      <w:r w:rsidR="00D70A15">
        <w:t>(</w:t>
      </w:r>
      <w:r>
        <w:t>i.e. density</w:t>
      </w:r>
      <w:r w:rsidR="00F30C31">
        <w:t xml:space="preserve"> shifts</w:t>
      </w:r>
      <w:r w:rsidR="00D70A15">
        <w:t>)</w:t>
      </w:r>
      <w:r w:rsidR="00460692">
        <w:t xml:space="preserve"> </w:t>
      </w:r>
      <w:del w:id="24" w:author="zenrunner" w:date="2019-04-03T13:24:00Z">
        <w:r w:rsidR="00460692" w:rsidRPr="00460692" w:rsidDel="00000C07">
          <w:rPr>
            <w:i/>
          </w:rPr>
          <w:delText xml:space="preserve">alters </w:delText>
        </w:r>
      </w:del>
      <w:ins w:id="25" w:author="zenrunner" w:date="2019-04-03T13:24:00Z">
        <w:r w:rsidR="00000C07">
          <w:rPr>
            <w:i/>
          </w:rPr>
          <w:t>on</w:t>
        </w:r>
        <w:r w:rsidR="00000C07" w:rsidRPr="00460692">
          <w:rPr>
            <w:i/>
          </w:rPr>
          <w:t xml:space="preserve"> </w:t>
        </w:r>
      </w:ins>
      <w:r w:rsidR="00460692" w:rsidRPr="00460692">
        <w:rPr>
          <w:i/>
        </w:rPr>
        <w:t>pollination services</w:t>
      </w:r>
      <w:r w:rsidR="00460692">
        <w:t xml:space="preserve"> </w:t>
      </w:r>
      <w:r w:rsidR="00D70A15">
        <w:t>and</w:t>
      </w:r>
      <w:r w:rsidR="00460692">
        <w:t xml:space="preserve"> </w:t>
      </w:r>
      <w:ins w:id="26" w:author="zenrunner" w:date="2019-04-03T13:24:00Z">
        <w:r w:rsidR="00163D09">
          <w:t xml:space="preserve">om the </w:t>
        </w:r>
      </w:ins>
      <w:del w:id="27" w:author="zenrunner" w:date="2019-04-03T13:24:00Z">
        <w:r w:rsidR="00460692" w:rsidDel="004E6C34">
          <w:delText>shapes</w:delText>
        </w:r>
        <w:r w:rsidR="00D70A15" w:rsidDel="004E6C34">
          <w:delText xml:space="preserve"> </w:delText>
        </w:r>
        <w:r w:rsidDel="004E6C34">
          <w:delText xml:space="preserve">the </w:delText>
        </w:r>
      </w:del>
      <w:r>
        <w:t>topolog</w:t>
      </w:r>
      <w:ins w:id="28" w:author="zenrunner" w:date="2019-04-03T13:24:00Z">
        <w:r w:rsidR="004E6C34">
          <w:t>ical shapes</w:t>
        </w:r>
      </w:ins>
      <w:del w:id="29" w:author="zenrunner" w:date="2019-04-03T13:24:00Z">
        <w:r w:rsidDel="004E6C34">
          <w:delText>y</w:delText>
        </w:r>
      </w:del>
      <w:r>
        <w:t xml:space="preserve"> of </w:t>
      </w:r>
      <w:ins w:id="30" w:author="zenrunner" w:date="2019-04-03T13:24:00Z">
        <w:r w:rsidR="004E6C34">
          <w:t xml:space="preserve">subsequent </w:t>
        </w:r>
      </w:ins>
      <w:r>
        <w:t>pollinator-visitation networks</w:t>
      </w:r>
      <w:ins w:id="31" w:author="zenrunner" w:date="2019-04-03T13:24:00Z">
        <w:r w:rsidR="004E6C34">
          <w:t xml:space="preserve"> in each context</w:t>
        </w:r>
      </w:ins>
      <w:r>
        <w:t xml:space="preserve">. We </w:t>
      </w:r>
      <w:r w:rsidR="00B039B7">
        <w:t>quantified pollinator visitation to all foundational plant species within</w:t>
      </w:r>
      <w:r>
        <w:t xml:space="preserve"> a shrub and c</w:t>
      </w:r>
      <w:r w:rsidR="00E47146">
        <w:t xml:space="preserve">actus </w:t>
      </w:r>
      <w:r w:rsidR="003C0E13">
        <w:t xml:space="preserve">dominated desert community </w:t>
      </w:r>
      <w:r>
        <w:t>moving th</w:t>
      </w:r>
      <w:r w:rsidR="00B039B7">
        <w:t xml:space="preserve">rough natural spring phenology and built quantitative visitation networks to describe shifts in community interactions during one season. </w:t>
      </w:r>
      <w:r w:rsidR="00F17C69">
        <w:t xml:space="preserve">We began sampling at the very beginning of shrub flowering and ended when it was no longer possible to locate flowering shrubs that had not yet been sampled. </w:t>
      </w:r>
    </w:p>
    <w:p w14:paraId="34475169" w14:textId="46D56806" w:rsidR="003C1110" w:rsidRDefault="002626F5">
      <w:r>
        <w:t xml:space="preserve">We hypothesize that decreases in floral </w:t>
      </w:r>
      <w:del w:id="32" w:author="zenrunner" w:date="2019-04-03T13:15:00Z">
        <w:r w:rsidDel="009F6CB0">
          <w:delText xml:space="preserve">availability </w:delText>
        </w:r>
      </w:del>
      <w:ins w:id="33" w:author="zenrunner" w:date="2019-04-03T13:15:00Z">
        <w:r w:rsidR="009F6CB0">
          <w:t xml:space="preserve">resources? </w:t>
        </w:r>
      </w:ins>
      <w:r>
        <w:t xml:space="preserve">will precede decreases in pollinator </w:t>
      </w:r>
      <w:del w:id="34" w:author="zenrunner" w:date="2019-04-03T13:15:00Z">
        <w:r w:rsidDel="009F6CB0">
          <w:delText xml:space="preserve">availability </w:delText>
        </w:r>
      </w:del>
      <w:ins w:id="35" w:author="zenrunner" w:date="2019-04-03T13:15:00Z">
        <w:r w:rsidR="009F6CB0">
          <w:t xml:space="preserve">resources? Or maybe use the word limitations? </w:t>
        </w:r>
      </w:ins>
      <w:r>
        <w:t xml:space="preserve">leading to </w:t>
      </w:r>
      <w:del w:id="36" w:author="zenrunner" w:date="2019-04-03T13:15:00Z">
        <w:r w:rsidDel="00D51485">
          <w:delText xml:space="preserve">altered </w:delText>
        </w:r>
      </w:del>
      <w:ins w:id="37" w:author="zenrunner" w:date="2019-04-03T13:15:00Z">
        <w:r w:rsidR="00D51485">
          <w:t xml:space="preserve">different </w:t>
        </w:r>
      </w:ins>
      <w:r>
        <w:t>forag</w:t>
      </w:r>
      <w:r w:rsidR="00195851">
        <w:t>ing decisions by pollinators that</w:t>
      </w:r>
      <w:r>
        <w:t xml:space="preserve"> change</w:t>
      </w:r>
      <w:r w:rsidR="00195851">
        <w:t xml:space="preserve"> interactions between plants. </w:t>
      </w:r>
      <w:ins w:id="38" w:author="zenrunner" w:date="2019-04-03T13:16:00Z">
        <w:r w:rsidR="00FF1420">
          <w:t xml:space="preserve">  Do we have data on decisions? I guess we do but perhaps indirectly via pollen? Is that ok? Or does hypothesis need to be focused?</w:t>
        </w:r>
      </w:ins>
    </w:p>
    <w:p w14:paraId="2F0AF93F" w14:textId="77777777" w:rsidR="003F6FDA" w:rsidRDefault="003F6FDA">
      <w:r>
        <w:t xml:space="preserve">Predictions: </w:t>
      </w:r>
    </w:p>
    <w:p w14:paraId="5308A008" w14:textId="163C4AAC" w:rsidR="00713CBF" w:rsidRDefault="00713CBF" w:rsidP="003F6FDA">
      <w:pPr>
        <w:pStyle w:val="ListParagraph"/>
        <w:numPr>
          <w:ilvl w:val="0"/>
          <w:numId w:val="2"/>
        </w:numPr>
      </w:pPr>
      <w:r>
        <w:t>Pollinator visitation to individual plants will depend on floral display size, local floral neighbour density and time period/site level density level</w:t>
      </w:r>
      <w:ins w:id="39" w:author="zenrunner" w:date="2019-04-03T13:16:00Z">
        <w:r w:rsidR="00735700">
          <w:t xml:space="preserve"> – last bit confusing</w:t>
        </w:r>
      </w:ins>
      <w:r>
        <w:t>.</w:t>
      </w:r>
    </w:p>
    <w:p w14:paraId="0CF02AF3" w14:textId="29ACFB50" w:rsidR="002614BB" w:rsidRDefault="002614BB" w:rsidP="003F6FDA">
      <w:pPr>
        <w:pStyle w:val="ListParagraph"/>
        <w:numPr>
          <w:ilvl w:val="0"/>
          <w:numId w:val="2"/>
        </w:numPr>
      </w:pPr>
      <w:r>
        <w:t>There will be network</w:t>
      </w:r>
      <w:ins w:id="40" w:author="zenrunner" w:date="2019-04-03T13:16:00Z">
        <w:r w:rsidR="00E94F75">
          <w:t>-</w:t>
        </w:r>
      </w:ins>
      <w:del w:id="41" w:author="zenrunner" w:date="2019-04-03T13:16:00Z">
        <w:r w:rsidDel="00E94F75">
          <w:delText xml:space="preserve"> </w:delText>
        </w:r>
      </w:del>
      <w:r>
        <w:t>level evidence for resource partitioning</w:t>
      </w:r>
      <w:ins w:id="42" w:author="zenrunner" w:date="2019-04-03T13:17:00Z">
        <w:r w:rsidR="00EB4447">
          <w:t xml:space="preserve"> incl</w:t>
        </w:r>
        <w:r w:rsidR="00E94F75">
          <w:t>uding i</w:t>
        </w:r>
      </w:ins>
      <w:del w:id="43" w:author="zenrunner" w:date="2019-04-03T13:17:00Z">
        <w:r w:rsidDel="00E94F75">
          <w:delText xml:space="preserve">: </w:delText>
        </w:r>
      </w:del>
      <w:del w:id="44" w:author="zenrunner" w:date="2019-04-03T13:16:00Z">
        <w:r w:rsidDel="00E94F75">
          <w:delText>I</w:delText>
        </w:r>
      </w:del>
      <w:r>
        <w:t>ncreased specialization and modularity</w:t>
      </w:r>
      <w:ins w:id="45" w:author="zenrunner" w:date="2019-04-03T13:17:00Z">
        <w:r w:rsidR="003347A4">
          <w:t xml:space="preserve"> and</w:t>
        </w:r>
      </w:ins>
      <w:del w:id="46" w:author="zenrunner" w:date="2019-04-03T13:17:00Z">
        <w:r w:rsidDel="003347A4">
          <w:delText>,</w:delText>
        </w:r>
      </w:del>
      <w:r>
        <w:t xml:space="preserve"> decreased nestedness and connectance (bipartite networks). </w:t>
      </w:r>
    </w:p>
    <w:p w14:paraId="74AC7029" w14:textId="4AB6D874" w:rsidR="002614BB" w:rsidRDefault="002614BB" w:rsidP="003F6FDA">
      <w:pPr>
        <w:pStyle w:val="ListParagraph"/>
        <w:numPr>
          <w:ilvl w:val="0"/>
          <w:numId w:val="2"/>
        </w:numPr>
      </w:pPr>
      <w:r>
        <w:t>Floral display size, neighbour density and time period/site density influence the structure of plant-plant modules (one-mode networks)</w:t>
      </w:r>
      <w:ins w:id="47" w:author="zenrunner" w:date="2019-04-03T13:17:00Z">
        <w:r w:rsidR="00A96754">
          <w:t>.</w:t>
        </w:r>
      </w:ins>
    </w:p>
    <w:p w14:paraId="1657C477" w14:textId="26119D75" w:rsidR="002614BB" w:rsidRDefault="002614BB" w:rsidP="003F6FDA">
      <w:pPr>
        <w:pStyle w:val="ListParagraph"/>
        <w:numPr>
          <w:ilvl w:val="0"/>
          <w:numId w:val="2"/>
        </w:numPr>
        <w:rPr>
          <w:ins w:id="48" w:author="zenrunner" w:date="2019-04-03T13:18:00Z"/>
        </w:rPr>
      </w:pPr>
      <w:r>
        <w:t>Floral display size and neighbour densi</w:t>
      </w:r>
      <w:r w:rsidR="00A11981">
        <w:t>ty contribute to the individual</w:t>
      </w:r>
      <w:r>
        <w:t xml:space="preserve"> plants</w:t>
      </w:r>
      <w:r w:rsidR="00A11981">
        <w:t>’</w:t>
      </w:r>
      <w:r>
        <w:t xml:space="preserve"> influence including degree centrality, eigancentrality and betweenness, but </w:t>
      </w:r>
      <w:ins w:id="49" w:author="zenrunner" w:date="2019-04-03T13:18:00Z">
        <w:r w:rsidR="003709DE">
          <w:t xml:space="preserve">what? </w:t>
        </w:r>
      </w:ins>
      <w:r>
        <w:t>varies with time period/site density</w:t>
      </w:r>
      <w:r w:rsidR="00621AEE">
        <w:t xml:space="preserve"> (one-mode network)</w:t>
      </w:r>
      <w:ins w:id="50" w:author="zenrunner" w:date="2019-04-03T13:18:00Z">
        <w:r w:rsidR="00665F9C">
          <w:t>.</w:t>
        </w:r>
      </w:ins>
    </w:p>
    <w:p w14:paraId="2E7DAAE3" w14:textId="5151BCE4" w:rsidR="00665F9C" w:rsidRDefault="00665F9C">
      <w:pPr>
        <w:pPrChange w:id="51" w:author="zenrunner" w:date="2019-04-03T13:18:00Z">
          <w:pPr>
            <w:pStyle w:val="ListParagraph"/>
            <w:numPr>
              <w:numId w:val="2"/>
            </w:numPr>
            <w:ind w:hanging="360"/>
          </w:pPr>
        </w:pPrChange>
      </w:pPr>
      <w:ins w:id="52" w:author="zenrunner" w:date="2019-04-03T13:18:00Z">
        <w:r>
          <w:t>All good –can you be a bit more direct and simple for readers?</w:t>
        </w:r>
      </w:ins>
    </w:p>
    <w:p w14:paraId="4018CE8A" w14:textId="77777777" w:rsidR="00814844" w:rsidRPr="00814844" w:rsidRDefault="00814844">
      <w:pPr>
        <w:rPr>
          <w:u w:val="single"/>
        </w:rPr>
      </w:pPr>
      <w:r w:rsidRPr="00814844">
        <w:rPr>
          <w:u w:val="single"/>
        </w:rPr>
        <w:t>Methods</w:t>
      </w:r>
    </w:p>
    <w:p w14:paraId="12B85EA6" w14:textId="77777777" w:rsidR="0002601F" w:rsidRDefault="0002601F" w:rsidP="0002601F">
      <w:pPr>
        <w:rPr>
          <w:u w:val="single"/>
        </w:rPr>
      </w:pPr>
      <w:r>
        <w:rPr>
          <w:u w:val="single"/>
        </w:rPr>
        <w:lastRenderedPageBreak/>
        <w:t>Field data collection</w:t>
      </w:r>
    </w:p>
    <w:p w14:paraId="4613C9F7" w14:textId="45F9E651" w:rsidR="00B80AE3" w:rsidRDefault="0042612E" w:rsidP="00B80AE3">
      <w:r>
        <w:t xml:space="preserve">Plant-pollinator interactions were studied at </w:t>
      </w:r>
      <w:r w:rsidRPr="0042612E">
        <w:t xml:space="preserve">Sunset Cove </w:t>
      </w:r>
      <w:del w:id="53" w:author="zenrunner" w:date="2019-04-03T13:25:00Z">
        <w:r w:rsidRPr="0042612E" w:rsidDel="004A6A9C">
          <w:delText>on the property of</w:delText>
        </w:r>
      </w:del>
      <w:ins w:id="54" w:author="zenrunner" w:date="2019-04-03T13:25:00Z">
        <w:r w:rsidR="004A6A9C">
          <w:t>at</w:t>
        </w:r>
      </w:ins>
      <w:r w:rsidRPr="0042612E">
        <w:t xml:space="preserve"> the Sweeney Granite Mountains Desert Research Station within the Mojave National Preserve in California (34°46'26.5"N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Focal plants were chosen by walking in a line starting in a different quadrant of the study site each day to avoid confounding area by time of day. To avoid oversampling the most abundant species, up to six individuals of a single species w</w:t>
      </w:r>
      <w:ins w:id="55" w:author="zenrunner" w:date="2019-04-03T13:25:00Z">
        <w:r w:rsidR="00185E3E">
          <w:t>ere</w:t>
        </w:r>
      </w:ins>
      <w:del w:id="56" w:author="zenrunner" w:date="2019-04-03T13:25:00Z">
        <w:r w:rsidR="00855B08" w:rsidDel="00B93084">
          <w:delText>as</w:delText>
        </w:r>
      </w:del>
      <w:r w:rsidR="00855B08">
        <w:t xml:space="preserve"> sampled per observer per day.</w:t>
      </w:r>
      <w:r w:rsidR="009B06E7">
        <w:t xml:space="preserve"> All focal plants were georeferenced using a Garmin 64st handheld GPS.</w:t>
      </w:r>
    </w:p>
    <w:p w14:paraId="0037E366" w14:textId="1D6BA84A" w:rsidR="007E588F" w:rsidRDefault="00B80AE3" w:rsidP="00855B08">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del w:id="57" w:author="zenrunner" w:date="2019-04-03T13:35:00Z">
        <w:r w:rsidR="007E588F" w:rsidDel="00636360">
          <w:delText>,</w:delText>
        </w:r>
      </w:del>
      <w:r w:rsidR="007E588F">
        <w:t xml:space="preserve"> in comparison to the frequently used method of transect walks in which the most frequent interactions are that which are most frequently observed</w:t>
      </w:r>
      <w:ins w:id="58" w:author="zenrunner" w:date="2019-04-03T13:36:00Z">
        <w:r w:rsidR="00926042">
          <w:t xml:space="preserve"> (citation)</w:t>
        </w:r>
      </w:ins>
      <w:r w:rsidR="007E588F">
        <w:t>.</w:t>
      </w:r>
    </w:p>
    <w:p w14:paraId="7B1B6B49" w14:textId="46D025A2" w:rsidR="00855B08" w:rsidRDefault="00855B08" w:rsidP="00855B08">
      <w:r>
        <w:t xml:space="preserve">Only visitors that made contact with the reproductive organs of the flowers were </w:t>
      </w:r>
      <w:r w:rsidR="007E588F">
        <w:t xml:space="preserve">recorded. </w:t>
      </w:r>
      <w:r>
        <w:t xml:space="preserve">Visitors from taxonomic groups </w:t>
      </w:r>
      <w:del w:id="59" w:author="zenrunner" w:date="2019-04-03T13:36:00Z">
        <w:r w:rsidDel="00BC008F">
          <w:delText xml:space="preserve">known </w:delText>
        </w:r>
      </w:del>
      <w:r>
        <w:t xml:space="preserve">not </w:t>
      </w:r>
      <w:ins w:id="60" w:author="zenrunner" w:date="2019-04-03T13:36:00Z">
        <w:r w:rsidR="00BC008F">
          <w:t xml:space="preserve">reported in literature? </w:t>
        </w:r>
        <w:r w:rsidR="00E506F3">
          <w:t>t</w:t>
        </w:r>
        <w:r w:rsidR="00BC008F">
          <w:t xml:space="preserve">o </w:t>
        </w:r>
      </w:ins>
      <w:del w:id="61" w:author="zenrunner" w:date="2019-04-03T13:36:00Z">
        <w:r w:rsidDel="00BC008F">
          <w:delText xml:space="preserve">be </w:delText>
        </w:r>
      </w:del>
      <w:ins w:id="62" w:author="zenrunner" w:date="2019-04-03T13:36:00Z">
        <w:r w:rsidR="00BC008F">
          <w:t>function as</w:t>
        </w:r>
        <w:r w:rsidR="00BC008F">
          <w:t xml:space="preserve"> </w:t>
        </w:r>
      </w:ins>
      <w:r>
        <w:t xml:space="preserve">pollinators were excluded (i.e. ladybird beetles, </w:t>
      </w:r>
      <w:r w:rsidR="008651C0">
        <w:t xml:space="preserve">Carpophilus sp. </w:t>
      </w:r>
      <w:r>
        <w:t>pollen beetles and spiders)</w:t>
      </w:r>
      <w:ins w:id="63" w:author="zenrunner" w:date="2019-04-03T13:36:00Z">
        <w:r w:rsidR="004A769C">
          <w:t xml:space="preserve"> – could they be pollen consumers though – just curious</w:t>
        </w:r>
      </w:ins>
      <w:r>
        <w:t xml:space="preserve">. Soft-winged flower beetles in the subfamily Dasytinae were excluded because </w:t>
      </w:r>
      <w:del w:id="64" w:author="zenrunner" w:date="2019-04-03T13:37:00Z">
        <w:r w:rsidDel="00E90C92">
          <w:delText>while abundant, were</w:delText>
        </w:r>
      </w:del>
      <w:ins w:id="65" w:author="zenrunner" w:date="2019-04-03T13:37:00Z">
        <w:r w:rsidR="00E90C92">
          <w:t>they were observed</w:t>
        </w:r>
      </w:ins>
      <w:r>
        <w:t xml:space="preserve"> </w:t>
      </w:r>
      <w:del w:id="66" w:author="zenrunner" w:date="2019-04-03T13:37:00Z">
        <w:r w:rsidDel="00E90C92">
          <w:delText xml:space="preserve">generally </w:delText>
        </w:r>
      </w:del>
      <w:ins w:id="67" w:author="zenrunner" w:date="2019-04-03T13:37:00Z">
        <w:r w:rsidR="00E90C92">
          <w:t xml:space="preserve">but were </w:t>
        </w:r>
      </w:ins>
      <w:r>
        <w:t xml:space="preserve">stationary deep within flowers and </w:t>
      </w:r>
      <w:del w:id="68" w:author="zenrunner" w:date="2019-04-03T13:37:00Z">
        <w:r w:rsidDel="0093508E">
          <w:delText xml:space="preserve">it would not be realistic count them </w:delText>
        </w:r>
      </w:del>
      <w:r>
        <w:t>without disturbing the flower</w:t>
      </w:r>
      <w:ins w:id="69" w:author="zenrunner" w:date="2019-04-03T13:37:00Z">
        <w:r w:rsidR="0093508E">
          <w:t xml:space="preserve"> could not be effectively counted</w:t>
        </w:r>
      </w:ins>
      <w:r>
        <w:t xml:space="preserve">. Very small pollinators, i.e. micro-beeflys (Mythicomyiidae) were </w:t>
      </w:r>
      <w:ins w:id="70" w:author="zenrunner" w:date="2019-04-03T13:37:00Z">
        <w:r w:rsidR="00CA0867">
          <w:t xml:space="preserve">also </w:t>
        </w:r>
      </w:ins>
      <w:r>
        <w:t xml:space="preserve">excluded from analyses </w:t>
      </w:r>
      <w:del w:id="71" w:author="zenrunner" w:date="2019-04-03T13:37:00Z">
        <w:r w:rsidDel="008B13DF">
          <w:delText xml:space="preserve">as </w:delText>
        </w:r>
      </w:del>
      <w:ins w:id="72" w:author="zenrunner" w:date="2019-04-03T13:37:00Z">
        <w:r w:rsidR="008B13DF">
          <w:t>because</w:t>
        </w:r>
        <w:r w:rsidR="008B13DF">
          <w:t xml:space="preserve"> </w:t>
        </w:r>
      </w:ins>
      <w:r>
        <w:t xml:space="preserve">it was not realistic to accurately track visitation to large shrubs such as </w:t>
      </w:r>
      <w:r w:rsidRPr="004A29E2">
        <w:rPr>
          <w:i/>
        </w:rPr>
        <w:t>L. tridentata</w:t>
      </w:r>
      <w:r>
        <w:t xml:space="preserve">. </w:t>
      </w:r>
      <w:ins w:id="73" w:author="zenrunner" w:date="2019-04-03T13:37:00Z">
        <w:r w:rsidR="00791F19">
          <w:t xml:space="preserve">All good and appropriate to report.  Any idea how much this activity comprises net effective pollinator or if it introduces bias in any way?  </w:t>
        </w:r>
      </w:ins>
      <w:ins w:id="74" w:author="zenrunner" w:date="2019-04-03T13:38:00Z">
        <w:r w:rsidR="008D34B8">
          <w:t>Not able to measure is ok as a reason to exclude of course – but some referee could in theory propose bias.</w:t>
        </w:r>
      </w:ins>
      <w:ins w:id="75" w:author="zenrunner" w:date="2019-04-03T13:58:00Z">
        <w:r w:rsidR="009F0137">
          <w:t xml:space="preserve">  Any way to do a sensitive analysis or not needed?</w:t>
        </w:r>
      </w:ins>
    </w:p>
    <w:p w14:paraId="65EFC84E" w14:textId="1141100A" w:rsidR="00232655" w:rsidRPr="00232655" w:rsidRDefault="00232655" w:rsidP="00232655">
      <w:r>
        <w:t>Most floral visitors were identified to genus or species</w:t>
      </w:r>
      <w:ins w:id="76" w:author="zenrunner" w:date="2019-04-03T13:59:00Z">
        <w:r w:rsidR="00DE40FF">
          <w:t xml:space="preserve">. </w:t>
        </w:r>
      </w:ins>
      <w:del w:id="77" w:author="zenrunner" w:date="2019-04-03T13:59:00Z">
        <w:r w:rsidR="00B80AE3" w:rsidDel="00DE40FF">
          <w:delText xml:space="preserve">, </w:delText>
        </w:r>
        <w:r w:rsidDel="00DE40FF">
          <w:delText>however s</w:delText>
        </w:r>
      </w:del>
      <w:ins w:id="78" w:author="zenrunner" w:date="2019-04-03T13:59:00Z">
        <w:r w:rsidR="00DE40FF" w:rsidDel="00DE40FF">
          <w:t xml:space="preserve"> </w:t>
        </w:r>
      </w:ins>
      <w:del w:id="79" w:author="zenrunner" w:date="2019-04-03T13:59:00Z">
        <w:r w:rsidDel="00DE40FF">
          <w:delText>ome groups (</w:delText>
        </w:r>
      </w:del>
      <w:r>
        <w:t>Tach</w:t>
      </w:r>
      <w:r w:rsidR="00933FBC">
        <w:t>i</w:t>
      </w:r>
      <w:r>
        <w:t>nidae</w:t>
      </w:r>
      <w:ins w:id="80" w:author="zenrunner" w:date="2019-04-03T13:59:00Z">
        <w:r w:rsidR="00DE40FF">
          <w:t xml:space="preserve"> and </w:t>
        </w:r>
      </w:ins>
      <w:del w:id="81" w:author="zenrunner" w:date="2019-04-03T13:59:00Z">
        <w:r w:rsidDel="00DE40FF">
          <w:delText xml:space="preserve">, </w:delText>
        </w:r>
      </w:del>
      <w:r>
        <w:t>Sarcophagidae</w:t>
      </w:r>
      <w:del w:id="82" w:author="zenrunner" w:date="2019-04-03T13:59:00Z">
        <w:r w:rsidDel="00DE40FF">
          <w:delText>)</w:delText>
        </w:r>
      </w:del>
      <w:r>
        <w:t xml:space="preserve"> were </w:t>
      </w:r>
      <w:del w:id="83" w:author="zenrunner" w:date="2019-04-03T13:59:00Z">
        <w:r w:rsidDel="00DE40FF">
          <w:delText>left as</w:delText>
        </w:r>
      </w:del>
      <w:ins w:id="84" w:author="zenrunner" w:date="2019-04-03T13:59:00Z">
        <w:r w:rsidR="00DE40FF">
          <w:t>re</w:t>
        </w:r>
        <w:r w:rsidR="0053704E">
          <w:t>so</w:t>
        </w:r>
        <w:r w:rsidR="00DE40FF">
          <w:t>lved</w:t>
        </w:r>
      </w:ins>
      <w:r>
        <w:t xml:space="preserve"> </w:t>
      </w:r>
      <w:ins w:id="85" w:author="zenrunner" w:date="2019-04-03T13:59:00Z">
        <w:r w:rsidR="00521BD0">
          <w:t xml:space="preserve">to </w:t>
        </w:r>
      </w:ins>
      <w:r>
        <w:t xml:space="preserve">family due to the difficulty of identifying them on the wing. Some </w:t>
      </w:r>
      <w:r w:rsidR="007F3025">
        <w:t>visitors</w:t>
      </w:r>
      <w:r>
        <w:t xml:space="preserve"> were morphotyped within these categories. We collected </w:t>
      </w:r>
      <w:r w:rsidRPr="00B47A66">
        <w:rPr>
          <w:highlight w:val="yellow"/>
          <w:rPrChange w:id="86" w:author="zenrunner" w:date="2019-04-03T13:59:00Z">
            <w:rPr/>
          </w:rPrChange>
        </w:rPr>
        <w:t>x</w:t>
      </w:r>
      <w:r>
        <w:t xml:space="preserve"> number of voucher specimens to verify the identification. We wanted to minimize any artefacts of destructive sampling. Morphotyping and RTU are useful methods for characterizing and quantifying pollinator communities</w:t>
      </w:r>
      <w:r w:rsidRPr="00232655">
        <w:t xml:space="preserve"> (Memmott</w:t>
      </w:r>
      <w:r>
        <w:t xml:space="preserve"> &amp; Godfray 1993; Oliver et al). This method provides information about the linkages between different genera and functional groups. </w:t>
      </w:r>
      <w:ins w:id="87" w:author="zenrunner" w:date="2019-04-03T14:00:00Z">
        <w:r w:rsidR="00783759">
          <w:t>great</w:t>
        </w:r>
      </w:ins>
    </w:p>
    <w:p w14:paraId="3AE43912" w14:textId="7F41E469" w:rsidR="00511A19" w:rsidRDefault="00B13D67" w:rsidP="0042612E">
      <w:r>
        <w:t>Floral display size and height are known to influence attractiveness of plants to pollinators</w:t>
      </w:r>
      <w:ins w:id="88" w:author="zenrunner" w:date="2019-04-03T14:00:00Z">
        <w:r w:rsidR="00D24401">
          <w:t xml:space="preserve">, and </w:t>
        </w:r>
        <w:r w:rsidR="00CB3EE5">
          <w:t>consequent</w:t>
        </w:r>
        <w:r w:rsidR="00D24401">
          <w:t>ly</w:t>
        </w:r>
        <w:r w:rsidR="003A03A7">
          <w:t>,</w:t>
        </w:r>
        <w:r w:rsidR="00D24401">
          <w:t xml:space="preserve"> </w:t>
        </w:r>
      </w:ins>
      <w:del w:id="89" w:author="zenrunner" w:date="2019-04-03T14:00:00Z">
        <w:r w:rsidDel="00DB5E3D">
          <w:delText>, so</w:delText>
        </w:r>
        <w:r w:rsidR="00232655" w:rsidDel="00DB5E3D">
          <w:delText>we counted t</w:delText>
        </w:r>
      </w:del>
      <w:ins w:id="90" w:author="zenrunner" w:date="2019-04-03T14:00:00Z">
        <w:r w:rsidR="00D24401">
          <w:t>t</w:t>
        </w:r>
      </w:ins>
      <w:r w:rsidR="00232655">
        <w:t>he number of open flowers</w:t>
      </w:r>
      <w:ins w:id="91" w:author="zenrunner" w:date="2019-04-03T14:00:00Z">
        <w:r w:rsidR="00D24401">
          <w:t xml:space="preserve"> </w:t>
        </w:r>
      </w:ins>
      <w:del w:id="92" w:author="zenrunner" w:date="2019-04-03T14:00:00Z">
        <w:r w:rsidR="00232655" w:rsidDel="00D24401">
          <w:delText xml:space="preserve"> </w:delText>
        </w:r>
      </w:del>
      <w:r w:rsidR="00232655">
        <w:t xml:space="preserve">and </w:t>
      </w:r>
      <w:del w:id="93" w:author="zenrunner" w:date="2019-04-03T14:00:00Z">
        <w:r w:rsidR="00232655" w:rsidDel="00D24401">
          <w:delText xml:space="preserve">measured </w:delText>
        </w:r>
      </w:del>
      <w:r w:rsidR="00232655">
        <w:t>the height of each focal plant directly before the observation period</w:t>
      </w:r>
      <w:ins w:id="94" w:author="zenrunner" w:date="2019-04-03T14:00:00Z">
        <w:r w:rsidR="00D24401">
          <w:t xml:space="preserve"> were recorded</w:t>
        </w:r>
      </w:ins>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rsidRPr="00B13D67">
        <w:rPr>
          <w:i/>
        </w:rPr>
        <w:t>We</w:t>
      </w:r>
      <w:r w:rsidR="00B80AE3" w:rsidRPr="00B13D67">
        <w:rPr>
          <w:i/>
        </w:rPr>
        <w:t xml:space="preserve"> also measured the distance to and identity of the </w:t>
      </w:r>
      <w:del w:id="95" w:author="zenrunner" w:date="2019-04-03T14:01:00Z">
        <w:r w:rsidR="00B80AE3" w:rsidRPr="00B13D67" w:rsidDel="006620DF">
          <w:rPr>
            <w:i/>
          </w:rPr>
          <w:delText>focal shru</w:delText>
        </w:r>
        <w:r w:rsidR="00511A19" w:rsidRPr="00B13D67" w:rsidDel="006620DF">
          <w:rPr>
            <w:i/>
          </w:rPr>
          <w:delText xml:space="preserve">b’s </w:delText>
        </w:r>
      </w:del>
      <w:r w:rsidR="00511A19" w:rsidRPr="00B13D67">
        <w:rPr>
          <w:i/>
        </w:rPr>
        <w:t xml:space="preserve">nearest blooming </w:t>
      </w:r>
      <w:del w:id="96" w:author="zenrunner" w:date="2019-04-03T14:01:00Z">
        <w:r w:rsidR="00511A19" w:rsidRPr="00B13D67" w:rsidDel="006620DF">
          <w:rPr>
            <w:i/>
          </w:rPr>
          <w:lastRenderedPageBreak/>
          <w:delText>neighbour</w:delText>
        </w:r>
      </w:del>
      <w:ins w:id="97" w:author="zenrunner" w:date="2019-04-03T14:01:00Z">
        <w:r w:rsidR="006620DF">
          <w:rPr>
            <w:i/>
          </w:rPr>
          <w:t>neighbor to focal shrub</w:t>
        </w:r>
      </w:ins>
      <w:r w:rsidR="00511A19" w:rsidRPr="00B13D67">
        <w:rPr>
          <w:i/>
        </w:rPr>
        <w:t>.</w:t>
      </w:r>
      <w:r w:rsidR="00511A19">
        <w:t xml:space="preserve"> We tracked shrub phenology and estimated site</w:t>
      </w:r>
      <w:ins w:id="98" w:author="zenrunner" w:date="2019-04-03T14:01:00Z">
        <w:r w:rsidR="006222CC">
          <w:t>-</w:t>
        </w:r>
      </w:ins>
      <w:del w:id="99" w:author="zenrunner" w:date="2019-04-03T14:01:00Z">
        <w:r w:rsidR="00511A19" w:rsidDel="006222CC">
          <w:delText xml:space="preserve"> </w:delText>
        </w:r>
      </w:del>
      <w:r w:rsidR="00511A19">
        <w:t xml:space="preserve">level floral density by counting the number of blooming shrubs of each species in three x by x band transects on x number of days over the study period. </w:t>
      </w:r>
      <w:del w:id="100" w:author="zenrunner" w:date="2019-04-03T14:02:00Z">
        <w:r w:rsidR="00511A19" w:rsidDel="00187250">
          <w:delText>It is not realistic to count the number flowers on each shrub so this measurement forms a</w:delText>
        </w:r>
      </w:del>
      <w:ins w:id="101" w:author="zenrunner" w:date="2019-04-03T14:02:00Z">
        <w:r w:rsidR="00187250">
          <w:t>This was a</w:t>
        </w:r>
      </w:ins>
      <w:r w:rsidR="00511A19">
        <w:t xml:space="preserve"> proxy for </w:t>
      </w:r>
      <w:ins w:id="102" w:author="zenrunner" w:date="2019-04-03T14:02:00Z">
        <w:r w:rsidR="00AC0EC3">
          <w:t xml:space="preserve">net </w:t>
        </w:r>
      </w:ins>
      <w:r w:rsidR="00511A19">
        <w:t>floral abundance.</w:t>
      </w:r>
    </w:p>
    <w:p w14:paraId="606E2E1F" w14:textId="2124A0CD" w:rsidR="009D2AD2" w:rsidRDefault="001D1289" w:rsidP="0042612E">
      <w:r>
        <w:t xml:space="preserve">To </w:t>
      </w:r>
      <w:r w:rsidR="00B80AE3">
        <w:t>track pollinator population chang</w:t>
      </w:r>
      <w:r>
        <w:t xml:space="preserve">es throughout the study period, </w:t>
      </w:r>
      <w:del w:id="103" w:author="zenrunner" w:date="2019-04-03T14:02:00Z">
        <w:r w:rsidDel="000D5A30">
          <w:delText xml:space="preserve">I placed </w:delText>
        </w:r>
      </w:del>
      <w:r>
        <w:t>y</w:t>
      </w:r>
      <w:r w:rsidRPr="001D1289">
        <w:t xml:space="preserve">ellow, white, and blue coloured six-inch diameter plastic bowls filled with water with a few drops of dish detergent </w:t>
      </w:r>
      <w:del w:id="104" w:author="zenrunner" w:date="2019-04-03T14:02:00Z">
        <w:r w:rsidRPr="001D1289" w:rsidDel="007973B2">
          <w:delText>added</w:delText>
        </w:r>
      </w:del>
      <w:ins w:id="105" w:author="zenrunner" w:date="2019-04-03T14:02:00Z">
        <w:r w:rsidR="007973B2">
          <w:t xml:space="preserve">were </w:t>
        </w:r>
      </w:ins>
      <w:del w:id="106" w:author="zenrunner" w:date="2019-04-03T14:02:00Z">
        <w:r w:rsidDel="007973B2">
          <w:delText xml:space="preserve">. These were </w:delText>
        </w:r>
      </w:del>
      <w:r>
        <w:t xml:space="preserve">placed in arrays of three at six locations in open areas, every other day. </w:t>
      </w:r>
      <w:del w:id="107" w:author="zenrunner" w:date="2019-04-03T14:02:00Z">
        <w:r w:rsidR="00B80AE3" w:rsidDel="00400A93">
          <w:delText>I quantified t</w:delText>
        </w:r>
      </w:del>
      <w:ins w:id="108" w:author="zenrunner" w:date="2019-04-03T14:02:00Z">
        <w:r w:rsidR="00400A93">
          <w:t>T</w:t>
        </w:r>
      </w:ins>
      <w:r w:rsidR="00B80AE3">
        <w:t xml:space="preserve">he number of ‘large bodied’ pollinators </w:t>
      </w:r>
      <w:ins w:id="109" w:author="zenrunner" w:date="2019-04-03T14:02:00Z">
        <w:r w:rsidR="00BC7C0F">
          <w:t xml:space="preserve">were extracted from these data </w:t>
        </w:r>
      </w:ins>
      <w:r w:rsidR="00B80AE3">
        <w:t xml:space="preserve">to </w:t>
      </w:r>
      <w:del w:id="110" w:author="zenrunner" w:date="2019-04-03T14:03:00Z">
        <w:r w:rsidR="00B80AE3" w:rsidDel="00BC7C0F">
          <w:delText xml:space="preserve">reflect </w:delText>
        </w:r>
      </w:del>
      <w:ins w:id="111" w:author="zenrunner" w:date="2019-04-03T14:03:00Z">
        <w:r w:rsidR="00BC7C0F">
          <w:t>estimate</w:t>
        </w:r>
        <w:r w:rsidR="00BC7C0F">
          <w:t xml:space="preserve"> </w:t>
        </w:r>
      </w:ins>
      <w:r w:rsidR="00B80AE3">
        <w:t>the sizes of th</w:t>
      </w:r>
      <w:ins w:id="112" w:author="zenrunner" w:date="2019-04-03T14:03:00Z">
        <w:r w:rsidR="00B55FA3">
          <w:t>e</w:t>
        </w:r>
      </w:ins>
      <w:del w:id="113" w:author="zenrunner" w:date="2019-04-03T14:03:00Z">
        <w:r w:rsidR="00B80AE3" w:rsidDel="00B55FA3">
          <w:delText>ose</w:delText>
        </w:r>
      </w:del>
      <w:r w:rsidR="00B80AE3">
        <w:t xml:space="preserve"> observed </w:t>
      </w:r>
      <w:ins w:id="114" w:author="zenrunner" w:date="2019-04-03T14:03:00Z">
        <w:r w:rsidR="00B55FA3">
          <w:t xml:space="preserve">floral visitors </w:t>
        </w:r>
      </w:ins>
      <w:r w:rsidR="00B80AE3">
        <w:t>during the experiments (</w:t>
      </w:r>
      <w:r w:rsidR="00933FBC">
        <w:t xml:space="preserve">hereafter </w:t>
      </w:r>
      <w:del w:id="115" w:author="zenrunner" w:date="2019-04-03T14:03:00Z">
        <w:r w:rsidR="00933FBC" w:rsidDel="00830716">
          <w:delText xml:space="preserve">just </w:delText>
        </w:r>
      </w:del>
      <w:ins w:id="116" w:author="zenrunner" w:date="2019-04-03T14:03:00Z">
        <w:r w:rsidR="00830716">
          <w:t>termed</w:t>
        </w:r>
        <w:r w:rsidR="00830716">
          <w:t xml:space="preserve"> </w:t>
        </w:r>
      </w:ins>
      <w:r w:rsidR="00933FBC">
        <w:t xml:space="preserve">‘pollinators’). </w:t>
      </w:r>
    </w:p>
    <w:p w14:paraId="7DEC3925" w14:textId="77777777" w:rsidR="009D2AD2" w:rsidRPr="009D2AD2" w:rsidRDefault="009D2AD2" w:rsidP="0042612E">
      <w:pPr>
        <w:rPr>
          <w:b/>
        </w:rPr>
      </w:pPr>
      <w:r w:rsidRPr="009D2AD2">
        <w:rPr>
          <w:b/>
        </w:rPr>
        <w:t>Data analysis</w:t>
      </w:r>
    </w:p>
    <w:p w14:paraId="6A593122" w14:textId="0B821A54" w:rsidR="002972F0" w:rsidRDefault="002972F0" w:rsidP="0042612E">
      <w:r w:rsidRPr="002972F0">
        <w:t>All statistical analyses were performed using R Version 3.4.2 (R Core Team, 2017), and a</w:t>
      </w:r>
      <w:r>
        <w:t>ll code is available on GitHub</w:t>
      </w:r>
      <w:ins w:id="117" w:author="zenrunner" w:date="2019-04-03T14:04:00Z">
        <w:r w:rsidR="00621D91">
          <w:t xml:space="preserve"> at </w:t>
        </w:r>
      </w:ins>
      <w:r>
        <w:t>.</w:t>
      </w:r>
      <w:r w:rsidRPr="002972F0">
        <w:t xml:space="preserve"> </w:t>
      </w:r>
    </w:p>
    <w:p w14:paraId="7ABEC661" w14:textId="77777777" w:rsidR="001343AD" w:rsidRPr="001343AD" w:rsidRDefault="005E1441" w:rsidP="0042612E">
      <w:r>
        <w:rPr>
          <w:u w:val="single"/>
        </w:rPr>
        <w:t>Time periods,</w:t>
      </w:r>
      <w:r w:rsidR="001343AD">
        <w:rPr>
          <w:u w:val="single"/>
        </w:rPr>
        <w:t xml:space="preserve"> density</w:t>
      </w:r>
      <w:r>
        <w:rPr>
          <w:u w:val="single"/>
        </w:rPr>
        <w:t xml:space="preserve"> and miscellany</w:t>
      </w:r>
    </w:p>
    <w:p w14:paraId="03CD8010" w14:textId="738FE030" w:rsidR="00621AEE" w:rsidRDefault="00086573" w:rsidP="0042612E">
      <w:r>
        <w:t xml:space="preserve">Site level density </w:t>
      </w:r>
      <w:r w:rsidR="00621AEE">
        <w:t>values for non-density-sampling days (~3</w:t>
      </w:r>
      <w:r>
        <w:t xml:space="preserve">) were imputed for each species separately using linear interpolation </w:t>
      </w:r>
      <w:ins w:id="118" w:author="zenrunner" w:date="2019-04-03T14:05:00Z">
        <w:r w:rsidR="00873399">
          <w:t>because</w:t>
        </w:r>
      </w:ins>
      <w:del w:id="119" w:author="zenrunner" w:date="2019-04-03T14:05:00Z">
        <w:r w:rsidDel="00873399">
          <w:delText>as</w:delText>
        </w:r>
      </w:del>
      <w:r>
        <w:t xml:space="preserve"> there was no expectation for seasonality (imputeTS, Appendix).</w:t>
      </w:r>
      <w:r w:rsidR="007055F9">
        <w:t xml:space="preserve"> The species-specific values were summed </w:t>
      </w:r>
      <w:del w:id="120" w:author="zenrunner" w:date="2019-04-03T14:05:00Z">
        <w:r w:rsidR="007055F9" w:rsidDel="00206D61">
          <w:delText xml:space="preserve">together </w:delText>
        </w:r>
      </w:del>
      <w:r w:rsidR="007055F9">
        <w:t>to fill in the missing dates.</w:t>
      </w:r>
      <w:r>
        <w:t xml:space="preserve"> </w:t>
      </w:r>
    </w:p>
    <w:p w14:paraId="7DB68CFF" w14:textId="6A22DCF8" w:rsidR="001343AD" w:rsidDel="00271769" w:rsidRDefault="00621AEE" w:rsidP="0042612E">
      <w:pPr>
        <w:rPr>
          <w:del w:id="121" w:author="zenrunner" w:date="2019-04-03T14:05:00Z"/>
        </w:rPr>
      </w:pPr>
      <w:r>
        <w:t xml:space="preserve">We split the dataset into </w:t>
      </w:r>
      <w:ins w:id="122" w:author="zenrunner" w:date="2019-04-03T14:05:00Z">
        <w:r w:rsidR="009138CD">
          <w:t xml:space="preserve">the following </w:t>
        </w:r>
      </w:ins>
      <w:r>
        <w:t xml:space="preserve">three time periods: the first five days, the final five days, and the middle (nine days but six sampling days). </w:t>
      </w:r>
      <w:r w:rsidR="001343AD">
        <w:t>To test for site level density differences between</w:t>
      </w:r>
      <w:r w:rsidR="00181621">
        <w:t xml:space="preserve"> time periods, we used a GLM</w:t>
      </w:r>
      <w:r w:rsidR="007055F9">
        <w:t xml:space="preserve"> with</w:t>
      </w:r>
      <w:r w:rsidR="001343AD">
        <w:t xml:space="preserve"> </w:t>
      </w:r>
      <w:ins w:id="123" w:author="zenrunner" w:date="2019-04-03T14:05:00Z">
        <w:r w:rsidR="001F130C">
          <w:t>G</w:t>
        </w:r>
      </w:ins>
      <w:del w:id="124" w:author="zenrunner" w:date="2019-04-03T14:05:00Z">
        <w:r w:rsidR="001343AD" w:rsidDel="001F130C">
          <w:delText>g</w:delText>
        </w:r>
      </w:del>
      <w:r w:rsidR="001343AD">
        <w:t>aussian error distribution</w:t>
      </w:r>
      <w:r w:rsidR="00181621">
        <w:t xml:space="preserve"> (glm)</w:t>
      </w:r>
      <w:r w:rsidR="007055F9">
        <w:t>.</w:t>
      </w:r>
      <w:r w:rsidR="001343AD">
        <w:t xml:space="preserve"> </w:t>
      </w:r>
    </w:p>
    <w:p w14:paraId="5F4C12C3" w14:textId="0C08317F" w:rsidR="005E1441" w:rsidRPr="001343AD" w:rsidRDefault="005E1441" w:rsidP="005E1441">
      <w:r>
        <w:t xml:space="preserve">Pollinators were </w:t>
      </w:r>
      <w:del w:id="125" w:author="zenrunner" w:date="2019-04-03T14:05:00Z">
        <w:r w:rsidDel="00972C40">
          <w:delText xml:space="preserve">assigned </w:delText>
        </w:r>
      </w:del>
      <w:ins w:id="126" w:author="zenrunner" w:date="2019-04-03T14:05:00Z">
        <w:r w:rsidR="00972C40">
          <w:t xml:space="preserve">classified into </w:t>
        </w:r>
      </w:ins>
      <w:del w:id="127" w:author="zenrunner" w:date="2019-04-03T14:05:00Z">
        <w:r w:rsidRPr="009446C7" w:rsidDel="00972C40">
          <w:rPr>
            <w:highlight w:val="yellow"/>
            <w:rPrChange w:id="128" w:author="zenrunner" w:date="2019-04-03T14:06:00Z">
              <w:rPr/>
            </w:rPrChange>
          </w:rPr>
          <w:delText xml:space="preserve">to 1 of </w:delText>
        </w:r>
      </w:del>
      <w:r w:rsidRPr="009446C7">
        <w:rPr>
          <w:highlight w:val="yellow"/>
          <w:rPrChange w:id="129" w:author="zenrunner" w:date="2019-04-03T14:06:00Z">
            <w:rPr/>
          </w:rPrChange>
        </w:rPr>
        <w:t xml:space="preserve">17 </w:t>
      </w:r>
      <w:ins w:id="130" w:author="zenrunner" w:date="2019-04-03T14:06:00Z">
        <w:r w:rsidR="00E31DD6" w:rsidRPr="009446C7">
          <w:rPr>
            <w:highlight w:val="yellow"/>
            <w:rPrChange w:id="131" w:author="zenrunner" w:date="2019-04-03T14:06:00Z">
              <w:rPr/>
            </w:rPrChange>
          </w:rPr>
          <w:t xml:space="preserve">distinct </w:t>
        </w:r>
      </w:ins>
      <w:r w:rsidRPr="009446C7">
        <w:rPr>
          <w:highlight w:val="yellow"/>
          <w:rPrChange w:id="132" w:author="zenrunner" w:date="2019-04-03T14:06:00Z">
            <w:rPr/>
          </w:rPrChange>
        </w:rPr>
        <w:t>functional groups</w:t>
      </w:r>
      <w:ins w:id="133" w:author="zenrunner" w:date="2019-04-03T14:06:00Z">
        <w:r w:rsidR="009446C7">
          <w:rPr>
            <w:highlight w:val="yellow"/>
          </w:rPr>
          <w:t xml:space="preserve"> (Appendix X)</w:t>
        </w:r>
      </w:ins>
      <w:r w:rsidRPr="009446C7">
        <w:rPr>
          <w:highlight w:val="yellow"/>
          <w:rPrChange w:id="134" w:author="zenrunner" w:date="2019-04-03T14:06:00Z">
            <w:rPr/>
          </w:rPrChange>
        </w:rPr>
        <w:t>. Functional groups provided insight into general trends.</w:t>
      </w:r>
      <w:ins w:id="135" w:author="zenrunner" w:date="2019-04-03T14:06:00Z">
        <w:r w:rsidR="009446C7">
          <w:rPr>
            <w:highlight w:val="yellow"/>
          </w:rPr>
          <w:t xml:space="preserve"> This seems like a high number of groups functionally </w:t>
        </w:r>
        <w:r w:rsidR="002838BC">
          <w:rPr>
            <w:highlight w:val="yellow"/>
          </w:rPr>
          <w:t>–</w:t>
        </w:r>
        <w:r w:rsidR="009446C7">
          <w:rPr>
            <w:highlight w:val="yellow"/>
          </w:rPr>
          <w:t xml:space="preserve"> </w:t>
        </w:r>
        <w:r w:rsidR="002838BC">
          <w:rPr>
            <w:highlight w:val="yellow"/>
          </w:rPr>
          <w:t xml:space="preserve">do you mean functional as well or something else? Taxonomic </w:t>
        </w:r>
      </w:ins>
      <w:ins w:id="136" w:author="zenrunner" w:date="2019-04-03T14:07:00Z">
        <w:r w:rsidR="002838BC">
          <w:rPr>
            <w:highlight w:val="yellow"/>
          </w:rPr>
          <w:t>representativeness groups or legit function? Just checking.</w:t>
        </w:r>
      </w:ins>
      <w:del w:id="137" w:author="zenrunner" w:date="2019-04-03T14:06:00Z">
        <w:r w:rsidRPr="009446C7" w:rsidDel="009446C7">
          <w:rPr>
            <w:highlight w:val="yellow"/>
            <w:rPrChange w:id="138" w:author="zenrunner" w:date="2019-04-03T14:06:00Z">
              <w:rPr/>
            </w:rPrChange>
          </w:rPr>
          <w:delText xml:space="preserve"> See Appendix for full list of visitors and the functional group they were assigned to.</w:delText>
        </w:r>
      </w:del>
    </w:p>
    <w:p w14:paraId="0478B40F" w14:textId="77777777" w:rsidR="00262A7B" w:rsidRDefault="00262A7B" w:rsidP="0042612E">
      <w:pPr>
        <w:rPr>
          <w:u w:val="single"/>
        </w:rPr>
      </w:pPr>
      <w:r>
        <w:rPr>
          <w:u w:val="single"/>
        </w:rPr>
        <w:t>Influence of neighbours etc on pollinator visitation</w:t>
      </w:r>
    </w:p>
    <w:p w14:paraId="25A06889" w14:textId="59B9A61A" w:rsidR="009D2AD2" w:rsidDel="00DE7C61" w:rsidRDefault="00572A72" w:rsidP="00572A72">
      <w:pPr>
        <w:rPr>
          <w:del w:id="139" w:author="zenrunner" w:date="2019-04-03T14:09:00Z"/>
        </w:rPr>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 site density</w:t>
      </w:r>
      <w:ins w:id="140" w:author="zenrunner" w:date="2019-04-03T14:07:00Z">
        <w:r w:rsidR="00D900A4">
          <w:t>,</w:t>
        </w:r>
      </w:ins>
      <w:r w:rsidR="005E1441">
        <w:t xml:space="preserve"> and</w:t>
      </w:r>
      <w:r w:rsidR="00841F75">
        <w:t xml:space="preserve"> </w:t>
      </w:r>
      <w:r w:rsidR="00841F75" w:rsidRPr="004A25A9">
        <w:rPr>
          <w:highlight w:val="yellow"/>
          <w:rPrChange w:id="141" w:author="zenrunner" w:date="2019-04-03T14:07:00Z">
            <w:rPr/>
          </w:rPrChange>
        </w:rPr>
        <w:t>time period</w:t>
      </w:r>
      <w:ins w:id="142" w:author="zenrunner" w:date="2019-04-03T14:07:00Z">
        <w:r w:rsidR="004A25A9">
          <w:t xml:space="preserve"> – struggling with time period a bit – what is the ecological significance of it and why use it?</w:t>
        </w:r>
        <w:r w:rsidR="00145DDB">
          <w:t xml:space="preserve"> Surely the different between 5 days etc is not ecologically </w:t>
        </w:r>
      </w:ins>
      <w:ins w:id="143" w:author="zenrunner" w:date="2019-04-03T14:08:00Z">
        <w:r w:rsidR="00145DDB">
          <w:t>meaningful</w:t>
        </w:r>
      </w:ins>
      <w:ins w:id="144" w:author="zenrunner" w:date="2019-04-03T14:07:00Z">
        <w:r w:rsidR="00145DDB">
          <w:t>?</w:t>
        </w:r>
      </w:ins>
      <w:r w:rsidR="00841F75">
        <w:t xml:space="preserve"> as predictor variables. The shrub species was included in the models as a random effect</w:t>
      </w:r>
      <w:ins w:id="145" w:author="zenrunner" w:date="2019-04-03T14:08:00Z">
        <w:r w:rsidR="007525E8">
          <w:t xml:space="preserve"> – hmm _ get why random – as in we did not select the shrub species – or did we? Checking..</w:t>
        </w:r>
      </w:ins>
      <w:r w:rsidR="00841F75">
        <w:t xml:space="preserve">. </w:t>
      </w:r>
      <w:r w:rsidR="009D2AD2">
        <w:t xml:space="preserve">To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df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ins w:id="146" w:author="zenrunner" w:date="2019-04-03T14:09:00Z">
        <w:r w:rsidR="00DE7C61">
          <w:t xml:space="preserve"> </w:t>
        </w:r>
      </w:ins>
    </w:p>
    <w:p w14:paraId="15D71561" w14:textId="09D749CE" w:rsidR="00371DE7" w:rsidRPr="00371DE7" w:rsidRDefault="00DE6F42" w:rsidP="00371DE7">
      <w:r>
        <w:t>To</w:t>
      </w:r>
      <w:r w:rsidR="00E8518D">
        <w:t xml:space="preserve"> test</w:t>
      </w:r>
      <w:r w:rsidR="00371DE7" w:rsidRPr="00371DE7">
        <w:t xml:space="preserve"> for pollination hotspots that </w:t>
      </w:r>
      <w:del w:id="147" w:author="zenrunner" w:date="2019-04-03T14:09:00Z">
        <w:r w:rsidR="00371DE7" w:rsidRPr="00371DE7" w:rsidDel="00DE7C61">
          <w:delText xml:space="preserve">may </w:delText>
        </w:r>
      </w:del>
      <w:ins w:id="148" w:author="zenrunner" w:date="2019-04-03T14:09:00Z">
        <w:r w:rsidR="00DE7C61">
          <w:t xml:space="preserve">can </w:t>
        </w:r>
      </w:ins>
      <w:r w:rsidR="00371DE7" w:rsidRPr="00371DE7">
        <w:t xml:space="preserve">arise from habitat preferences </w:t>
      </w:r>
      <w:ins w:id="149" w:author="zenrunner" w:date="2019-04-03T14:09:00Z">
        <w:r w:rsidR="00DE7C61">
          <w:t xml:space="preserve">or spatial heterogeneity locally </w:t>
        </w:r>
      </w:ins>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correlation of visitation rates using spdep</w:t>
      </w:r>
      <w:r w:rsidR="009632EB">
        <w:t xml:space="preserve"> (vignette citation).</w:t>
      </w:r>
      <w:r w:rsidR="00324C27">
        <w:t xml:space="preserve"> </w:t>
      </w:r>
      <w:ins w:id="150" w:author="zenrunner" w:date="2019-04-03T14:09:00Z">
        <w:r w:rsidR="00714683">
          <w:t>Good!!</w:t>
        </w:r>
      </w:ins>
    </w:p>
    <w:p w14:paraId="775BFA42" w14:textId="77777777" w:rsidR="002A5F50" w:rsidRPr="002A5F50" w:rsidRDefault="002A5F50" w:rsidP="0042612E">
      <w:pPr>
        <w:rPr>
          <w:u w:val="single"/>
        </w:rPr>
      </w:pPr>
      <w:r w:rsidRPr="002A5F50">
        <w:rPr>
          <w:u w:val="single"/>
        </w:rPr>
        <w:lastRenderedPageBreak/>
        <w:t>Network differences in topology</w:t>
      </w:r>
    </w:p>
    <w:p w14:paraId="1E9CB5E2" w14:textId="235094F9" w:rsidR="00E8518D" w:rsidRDefault="00711905" w:rsidP="0042612E">
      <w:r>
        <w:t xml:space="preserve">To measure changes in the whole community pollinator visitation network </w:t>
      </w:r>
      <w:r w:rsidR="00D85D3E">
        <w:t xml:space="preserve">over the study period, we built quantitative </w:t>
      </w:r>
      <w:r w:rsidR="00E8518D">
        <w:t xml:space="preserve">visitation </w:t>
      </w:r>
      <w:r w:rsidR="00D85D3E">
        <w:t xml:space="preserve">networks. </w:t>
      </w:r>
      <w:r w:rsidR="00A27233">
        <w:t xml:space="preserve">For each time period, </w:t>
      </w:r>
      <w:del w:id="151" w:author="zenrunner" w:date="2019-04-03T14:09:00Z">
        <w:r w:rsidR="00A27233" w:rsidDel="007630DB">
          <w:delText xml:space="preserve">I built </w:delText>
        </w:r>
      </w:del>
      <w:r w:rsidR="00A27233">
        <w:t>a species</w:t>
      </w:r>
      <w:ins w:id="152" w:author="zenrunner" w:date="2019-04-03T14:09:00Z">
        <w:r w:rsidR="008F0F42">
          <w:t>-</w:t>
        </w:r>
      </w:ins>
      <w:del w:id="153" w:author="zenrunner" w:date="2019-04-03T14:09:00Z">
        <w:r w:rsidR="00A27233" w:rsidDel="008F0F42">
          <w:delText xml:space="preserve"> </w:delText>
        </w:r>
      </w:del>
      <w:r w:rsidR="00A27233">
        <w:t xml:space="preserve">level network, </w:t>
      </w:r>
      <w:r w:rsidR="00E8518D">
        <w:t xml:space="preserve">an </w:t>
      </w:r>
      <w:r w:rsidR="00A27233">
        <w:t xml:space="preserve">individual network and a </w:t>
      </w:r>
      <w:r w:rsidR="00E8518D">
        <w:t>trait-based</w:t>
      </w:r>
      <w:r w:rsidR="00A27233">
        <w:t xml:space="preserve"> network. The </w:t>
      </w:r>
      <w:r w:rsidR="00E8518D">
        <w:t>trait-based</w:t>
      </w:r>
      <w:r w:rsidR="00A27233">
        <w:t xml:space="preserve"> net</w:t>
      </w:r>
      <w:r w:rsidR="00E8518D">
        <w:t xml:space="preserve">work was built by clustering floral display sizes </w:t>
      </w:r>
      <w:r w:rsidR="00A27233">
        <w:t>using vegdist and hclust</w:t>
      </w:r>
      <w:r w:rsidR="00D85D3E">
        <w:t xml:space="preserve"> in vegan (vignette)</w:t>
      </w:r>
      <w:r w:rsidR="00A27233">
        <w:t xml:space="preserve">. The tree was cut at five clusters to maximize the differences between the clusters while maintaining </w:t>
      </w:r>
      <w:r w:rsidR="00E8518D">
        <w:t xml:space="preserve">ease of interpretation </w:t>
      </w:r>
      <w:r w:rsidR="00A27233">
        <w:t xml:space="preserve">(see Appendix for dendrogram). </w:t>
      </w:r>
      <w:r w:rsidR="00E8518D">
        <w:t>Only plants that were part of the network were clustered (i</w:t>
      </w:r>
      <w:ins w:id="154" w:author="zenrunner" w:date="2019-04-03T14:13:00Z">
        <w:r w:rsidR="001A77BC">
          <w:t>.</w:t>
        </w:r>
      </w:ins>
      <w:r w:rsidR="00E8518D">
        <w:t>e</w:t>
      </w:r>
      <w:ins w:id="155" w:author="zenrunner" w:date="2019-04-03T14:13:00Z">
        <w:r w:rsidR="001A77BC">
          <w:t>.</w:t>
        </w:r>
      </w:ins>
      <w:r w:rsidR="00E8518D">
        <w:t xml:space="preserve"> plants with </w:t>
      </w:r>
      <w:ins w:id="156" w:author="zenrunner" w:date="2019-04-03T14:14:00Z">
        <w:r w:rsidR="00EF24F8">
          <w:t>no</w:t>
        </w:r>
        <w:r w:rsidR="00D716E7">
          <w:t xml:space="preserve"> recorded</w:t>
        </w:r>
      </w:ins>
      <w:del w:id="157" w:author="zenrunner" w:date="2019-04-03T14:14:00Z">
        <w:r w:rsidR="00E8518D" w:rsidDel="00EF24F8">
          <w:delText>0</w:delText>
        </w:r>
      </w:del>
      <w:r w:rsidR="00E8518D">
        <w:t xml:space="preserve"> visits were excluded)</w:t>
      </w:r>
      <w:ins w:id="158" w:author="zenrunner" w:date="2019-04-03T14:14:00Z">
        <w:r w:rsidR="00D716E7">
          <w:t xml:space="preserve"> – any chance they were visited by the exclusions tho? Does not matter?</w:t>
        </w:r>
      </w:ins>
      <w:r w:rsidR="00E8518D">
        <w:t>.</w:t>
      </w:r>
    </w:p>
    <w:p w14:paraId="7CFA54F9" w14:textId="536F1DA3" w:rsidR="0016197A" w:rsidRDefault="00A27233" w:rsidP="0042612E">
      <w:r>
        <w:t xml:space="preserve">For each </w:t>
      </w:r>
      <w:r w:rsidR="00D85D3E">
        <w:t>of the nine ne</w:t>
      </w:r>
      <w:r>
        <w:t>twork</w:t>
      </w:r>
      <w:r w:rsidR="00D85D3E">
        <w:t>s</w:t>
      </w:r>
      <w:ins w:id="159" w:author="zenrunner" w:date="2019-04-03T14:14:00Z">
        <w:r w:rsidR="00991C27">
          <w:t xml:space="preserve"> – if we ignored time – three networks?</w:t>
        </w:r>
      </w:ins>
      <w:r w:rsidR="00E8518D">
        <w:t>, several frequently used network descriptors</w:t>
      </w:r>
      <w:r>
        <w:t xml:space="preserve"> were calculated</w:t>
      </w:r>
      <w:r w:rsidR="00D85D3E">
        <w:t xml:space="preserve"> using bipartite (vignette)</w:t>
      </w:r>
      <w:r w:rsidR="00E8518D">
        <w:t>.</w:t>
      </w:r>
      <w:r>
        <w:t xml:space="preserve"> H2</w:t>
      </w:r>
      <w:r w:rsidR="00D85D3E">
        <w:t>` characterizes the degree of specialization of the network</w:t>
      </w:r>
      <w:ins w:id="160" w:author="zenrunner" w:date="2019-04-03T14:15:00Z">
        <w:r w:rsidR="00EE7449">
          <w:t xml:space="preserve">, and it </w:t>
        </w:r>
      </w:ins>
      <w:del w:id="161" w:author="zenrunner" w:date="2019-04-03T14:15:00Z">
        <w:r w:rsidR="00D85D3E" w:rsidDel="00EE7449">
          <w:delText xml:space="preserve">, </w:delText>
        </w:r>
      </w:del>
      <w:r w:rsidR="00D85D3E">
        <w:t xml:space="preserve">is quantitative </w:t>
      </w:r>
      <w:del w:id="162" w:author="zenrunner" w:date="2019-04-03T14:15:00Z">
        <w:r w:rsidR="00D85D3E" w:rsidDel="00EE7449">
          <w:delText xml:space="preserve">and it </w:delText>
        </w:r>
      </w:del>
      <w:r w:rsidR="00D85D3E">
        <w:t xml:space="preserve">does not vary </w:t>
      </w:r>
      <w:del w:id="163" w:author="zenrunner" w:date="2019-04-03T14:15:00Z">
        <w:r w:rsidR="00D85D3E" w:rsidDel="001815A8">
          <w:delText xml:space="preserve">much </w:delText>
        </w:r>
      </w:del>
      <w:ins w:id="164" w:author="zenrunner" w:date="2019-04-03T14:15:00Z">
        <w:r w:rsidR="001815A8">
          <w:t>signficantly</w:t>
        </w:r>
        <w:r w:rsidR="001815A8">
          <w:t xml:space="preserve"> </w:t>
        </w:r>
      </w:ins>
      <w:r w:rsidR="00D85D3E">
        <w:t>with network siz</w:t>
      </w:r>
      <w:r w:rsidR="00E8518D">
        <w:t>e (Bluthgen and Menzel, 2006). Weighted n</w:t>
      </w:r>
      <w:r w:rsidR="00D85D3E">
        <w:t>estedness (WNODF) ranges from 0 to 100</w:t>
      </w:r>
      <w:r w:rsidR="0016197A">
        <w:t>. In nested networks</w:t>
      </w:r>
      <w:r w:rsidR="00E8518D">
        <w:t>,</w:t>
      </w:r>
      <w:r w:rsidR="0016197A">
        <w:t xml:space="preserve"> specialized nodes are linked with generalized nodes (</w:t>
      </w:r>
      <w:r w:rsidR="0016197A" w:rsidRPr="0016197A">
        <w:t>Almeida-Neto &amp; Ulrich, 2011</w:t>
      </w:r>
      <w:r w:rsidR="0016197A">
        <w:t>). Interaction evenness ranges from 0 to 1 (1 is perfectly even). Connectance is..</w:t>
      </w:r>
      <w:r>
        <w:t>The modularity of each network was ass</w:t>
      </w:r>
      <w:r w:rsidR="0016197A">
        <w:t>essed using Q</w:t>
      </w:r>
      <w:r w:rsidR="00E8518D">
        <w:t xml:space="preserve">B </w:t>
      </w:r>
      <w:r w:rsidR="0016197A">
        <w:t>algorithm (Dormann and Strauss).</w:t>
      </w:r>
      <w:r w:rsidR="005825AE">
        <w:t xml:space="preserve"> Modularity describe how the network is split into modules of species or individuals that are more likely to interact with other than outside the module. In a bipartite network, modules consist of both plants and pollinators. </w:t>
      </w:r>
      <w:ins w:id="165" w:author="zenrunner" w:date="2019-04-03T14:15:00Z">
        <w:r w:rsidR="002303C6">
          <w:t>Love it – are the modules a blend of each or is a given module one or the other?</w:t>
        </w:r>
      </w:ins>
    </w:p>
    <w:p w14:paraId="2A9AC54D" w14:textId="038070A2" w:rsidR="002A5F50" w:rsidRPr="002A5F50" w:rsidRDefault="005825AE" w:rsidP="0042612E">
      <w:r>
        <w:t>For</w:t>
      </w:r>
      <w:r w:rsidR="00915511">
        <w:t xml:space="preserve"> each of the 9 </w:t>
      </w:r>
      <w:r w:rsidR="00C32020">
        <w:t xml:space="preserve">observed </w:t>
      </w:r>
      <w:r w:rsidR="00915511">
        <w:t xml:space="preserve">networks, 1000 random networks </w:t>
      </w:r>
      <w:r w:rsidR="00B95124">
        <w:t xml:space="preserve">were generated </w:t>
      </w:r>
      <w:r w:rsidR="00915511">
        <w:t xml:space="preserve">holding </w:t>
      </w:r>
      <w:r>
        <w:t xml:space="preserve">the </w:t>
      </w:r>
      <w:r w:rsidR="00915511">
        <w:t>t</w:t>
      </w:r>
      <w:r>
        <w:t>otals of rows and columns fixed</w:t>
      </w:r>
      <w:del w:id="166" w:author="zenrunner" w:date="2019-04-03T14:16:00Z">
        <w:r w:rsidDel="00F77159">
          <w:delText>,</w:delText>
        </w:r>
      </w:del>
      <w:r>
        <w:t xml:space="preserve"> based on</w:t>
      </w:r>
      <w:r w:rsidR="00915511">
        <w:t xml:space="preserve"> Patefields’</w:t>
      </w:r>
      <w:r>
        <w:t xml:space="preserve"> (1981) algorithm</w:t>
      </w:r>
      <w:r w:rsidR="00B95124">
        <w:t xml:space="preserve"> (permatfull, vegan)</w:t>
      </w:r>
      <w:r>
        <w:t>. Each of the four</w:t>
      </w:r>
      <w:r w:rsidR="00915511">
        <w:t xml:space="preserve"> indices and modularity were calculated for each random network. Z-scores were calculated to assess </w:t>
      </w:r>
      <w:r w:rsidR="009B2500">
        <w:t>significance</w:t>
      </w:r>
      <w:r w:rsidR="00915511">
        <w:t xml:space="preserve"> of results and facilitate comparison between the different networks. </w:t>
      </w:r>
      <w:r w:rsidR="009B2500">
        <w:t xml:space="preserve">Z-scores were calculated using: Z:Score = (Observed value - mean (null)/sd*null). Positive value denote the observed value is higher than the mean of the null distribution. </w:t>
      </w:r>
      <w:ins w:id="167" w:author="zenrunner" w:date="2019-04-03T14:16:00Z">
        <w:r w:rsidR="0039496F">
          <w:t>PERFECT. Limited to no assumptions here. Good.</w:t>
        </w:r>
      </w:ins>
    </w:p>
    <w:p w14:paraId="0E8FE3BB" w14:textId="77777777" w:rsidR="00F73991" w:rsidRPr="0074454C" w:rsidRDefault="00262A7B" w:rsidP="00F057F1">
      <w:pPr>
        <w:rPr>
          <w:u w:val="single"/>
        </w:rPr>
      </w:pPr>
      <w:r>
        <w:rPr>
          <w:u w:val="single"/>
        </w:rPr>
        <w:t xml:space="preserve">Influence of traits and neighbours on the individual </w:t>
      </w:r>
      <w:r w:rsidR="007D1668">
        <w:rPr>
          <w:u w:val="single"/>
        </w:rPr>
        <w:t xml:space="preserve">plant-plant </w:t>
      </w:r>
      <w:r>
        <w:rPr>
          <w:u w:val="single"/>
        </w:rPr>
        <w:t>network topology</w:t>
      </w:r>
    </w:p>
    <w:p w14:paraId="41203EB9" w14:textId="77777777" w:rsidR="001D6782" w:rsidRDefault="00F057F1" w:rsidP="00F057F1">
      <w:pPr>
        <w:rPr>
          <w:ins w:id="168" w:author="zenrunner" w:date="2019-04-03T14:16:00Z"/>
        </w:rPr>
      </w:pPr>
      <w:r>
        <w:t>To explor</w:t>
      </w:r>
      <w:r w:rsidR="00E8518D">
        <w:t xml:space="preserve">e the </w:t>
      </w:r>
      <w:r w:rsidR="001D6782">
        <w:t xml:space="preserve">contribution </w:t>
      </w:r>
      <w:r w:rsidR="00E8518D">
        <w:t>of floral display size</w:t>
      </w:r>
      <w:r>
        <w:t xml:space="preserve"> </w:t>
      </w:r>
      <w:r w:rsidR="001D6782">
        <w:t xml:space="preserve">and local floral neighbourhood on an individual plant’s influence on the whole network, we </w:t>
      </w:r>
      <w:r w:rsidR="001D6782" w:rsidRPr="00F14540">
        <w:rPr>
          <w:highlight w:val="yellow"/>
          <w:rPrChange w:id="169" w:author="zenrunner" w:date="2019-04-03T14:16:00Z">
            <w:rPr/>
          </w:rPrChange>
        </w:rPr>
        <w:t>projected each time period’s</w:t>
      </w:r>
      <w:r w:rsidR="001D6782">
        <w:t xml:space="preserve"> individual-based network</w:t>
      </w:r>
      <w:r>
        <w:t xml:space="preserve"> bipartite netw</w:t>
      </w:r>
      <w:r w:rsidR="00952ABC">
        <w:t>ork into a one-mode n</w:t>
      </w:r>
      <w:r w:rsidR="001D6782">
        <w:t xml:space="preserve">etworks (bipartite). These are plant-plant interaction network where </w:t>
      </w:r>
      <w:r w:rsidR="00952ABC">
        <w:t>each link is a shared pollinator</w:t>
      </w:r>
      <w:r w:rsidR="00E8518D">
        <w:t xml:space="preserve"> functional group</w:t>
      </w:r>
      <w:r w:rsidR="001D6782">
        <w:t xml:space="preserve"> between individuals. </w:t>
      </w:r>
    </w:p>
    <w:p w14:paraId="73BB455A" w14:textId="77777777" w:rsidR="00F14540" w:rsidRDefault="00F14540" w:rsidP="00F057F1">
      <w:pPr>
        <w:rPr>
          <w:ins w:id="170" w:author="zenrunner" w:date="2019-04-03T14:16:00Z"/>
        </w:rPr>
      </w:pPr>
    </w:p>
    <w:p w14:paraId="72608162" w14:textId="27F97DE7" w:rsidR="00F14540" w:rsidRDefault="00F14540" w:rsidP="00F057F1">
      <w:ins w:id="171" w:author="zenrunner" w:date="2019-04-03T14:16:00Z">
        <w:r>
          <w:t xml:space="preserve">Did you do sensitivity analyses for a. one time period, two time periods, or b. by alternative functional group classifications, ie 5,10,15, and the 17? Or </w:t>
        </w:r>
      </w:ins>
      <w:ins w:id="172" w:author="zenrunner" w:date="2019-04-03T14:17:00Z">
        <w:r>
          <w:t>is the 17 groups rock solid idea so no need to test other ways?</w:t>
        </w:r>
      </w:ins>
    </w:p>
    <w:p w14:paraId="0D13051E" w14:textId="036EF0EE" w:rsidR="001D6782" w:rsidRDefault="001D6782" w:rsidP="00F057F1">
      <w:r>
        <w:t>For each time period</w:t>
      </w:r>
      <w:r w:rsidR="009B2500">
        <w:t xml:space="preserve"> </w:t>
      </w:r>
      <w:r w:rsidR="00952ABC">
        <w:t xml:space="preserve">we calculated degree centrality, </w:t>
      </w:r>
      <w:r w:rsidR="00F057F1">
        <w:t>the number of links per individual.</w:t>
      </w:r>
      <w:r w:rsidR="00952ABC">
        <w:t xml:space="preserve"> I</w:t>
      </w:r>
      <w:r w:rsidR="00F057F1">
        <w:t>n a plant-plant network it describes the number of</w:t>
      </w:r>
      <w:r>
        <w:t xml:space="preserve"> interacting</w:t>
      </w:r>
      <w:r w:rsidR="00F057F1">
        <w:t xml:space="preserve"> conspecifics i</w:t>
      </w:r>
      <w:ins w:id="173" w:author="zenrunner" w:date="2019-04-03T14:26:00Z">
        <w:r w:rsidR="00CF08D1">
          <w:t>.</w:t>
        </w:r>
      </w:ins>
      <w:r w:rsidR="00F057F1">
        <w:t>e</w:t>
      </w:r>
      <w:ins w:id="174" w:author="zenrunner" w:date="2019-04-03T14:26:00Z">
        <w:r w:rsidR="00CF08D1">
          <w:t>.</w:t>
        </w:r>
      </w:ins>
      <w:r w:rsidR="00F057F1">
        <w:t xml:space="preserve"> mating pool and the number of heterospecifics </w:t>
      </w:r>
      <w:ins w:id="175" w:author="zenrunner" w:date="2019-04-03T14:26:00Z">
        <w:r w:rsidR="00CF08D1">
          <w:t>such as</w:t>
        </w:r>
      </w:ins>
      <w:del w:id="176" w:author="zenrunner" w:date="2019-04-03T14:26:00Z">
        <w:r w:rsidR="00F057F1" w:rsidDel="00CF08D1">
          <w:delText>ie</w:delText>
        </w:r>
      </w:del>
      <w:r w:rsidR="00F057F1">
        <w:t xml:space="preserve"> the number of potential competitors</w:t>
      </w:r>
      <w:r w:rsidR="00952ABC">
        <w:t>/facilitators</w:t>
      </w:r>
      <w:r>
        <w:t>. In social network analysis</w:t>
      </w:r>
      <w:ins w:id="177" w:author="zenrunner" w:date="2019-04-03T14:26:00Z">
        <w:r w:rsidR="00F52E54">
          <w:t>,</w:t>
        </w:r>
      </w:ins>
      <w:r>
        <w:t xml:space="preserve"> it is a frequently used influence metric.</w:t>
      </w:r>
      <w:ins w:id="178" w:author="zenrunner" w:date="2019-04-03T14:26:00Z">
        <w:r w:rsidR="00F52E54">
          <w:t xml:space="preserve">  This paragraph a bit clunky</w:t>
        </w:r>
      </w:ins>
    </w:p>
    <w:p w14:paraId="2DB8156F" w14:textId="79FCCD9D" w:rsidR="00F925A9" w:rsidRDefault="00F057F1" w:rsidP="00F057F1">
      <w:r>
        <w:lastRenderedPageBreak/>
        <w:t xml:space="preserve">We also calculated </w:t>
      </w:r>
      <w:r w:rsidRPr="00952ABC">
        <w:t>eigancentrality</w:t>
      </w:r>
      <w:ins w:id="179" w:author="zenrunner" w:date="2019-04-03T14:27:00Z">
        <w:r w:rsidR="00425104">
          <w:t xml:space="preserve"> </w:t>
        </w:r>
      </w:ins>
      <w:del w:id="180" w:author="zenrunner" w:date="2019-04-03T14:27:00Z">
        <w:r w:rsidDel="00425104">
          <w:delText>, which</w:delText>
        </w:r>
      </w:del>
      <w:ins w:id="181" w:author="zenrunner" w:date="2019-04-03T14:27:00Z">
        <w:r w:rsidR="00425104">
          <w:t>that</w:t>
        </w:r>
      </w:ins>
      <w:r>
        <w:t xml:space="preserve"> extend</w:t>
      </w:r>
      <w:r w:rsidR="00952ABC">
        <w:t>s</w:t>
      </w:r>
      <w:r>
        <w:t xml:space="preserve"> the </w:t>
      </w:r>
      <w:r w:rsidR="00952ABC">
        <w:t>concept of degree centrality</w:t>
      </w:r>
      <w:r>
        <w:t xml:space="preserve"> but </w:t>
      </w:r>
      <w:r w:rsidR="00952ABC">
        <w:t>takes into the account of</w:t>
      </w:r>
      <w:r>
        <w:t xml:space="preserve"> the importance</w:t>
      </w:r>
      <w:r w:rsidR="00F925A9">
        <w:t xml:space="preserve"> (degree)</w:t>
      </w:r>
      <w:r>
        <w:t xml:space="preserve"> of the interactors. Individuals that interact </w:t>
      </w:r>
      <w:r w:rsidR="00F925A9">
        <w:t xml:space="preserve">frequently </w:t>
      </w:r>
      <w:r>
        <w:t xml:space="preserve">with other highly influential individuals are more poised to influence the full network. </w:t>
      </w:r>
      <w:ins w:id="182" w:author="zenrunner" w:date="2019-04-03T14:27:00Z">
        <w:r w:rsidR="001512F8">
          <w:t xml:space="preserve">Same etc.. </w:t>
        </w:r>
      </w:ins>
    </w:p>
    <w:p w14:paraId="0A1B0C62" w14:textId="418A70D4" w:rsidR="00302537" w:rsidRDefault="00F057F1" w:rsidP="00F057F1">
      <w:r>
        <w:t xml:space="preserve">We calculated </w:t>
      </w:r>
      <w:r w:rsidRPr="00AE135B">
        <w:t>betweenness</w:t>
      </w:r>
      <w:ins w:id="183" w:author="zenrunner" w:date="2019-04-03T14:27:00Z">
        <w:r w:rsidR="00B73408">
          <w:t xml:space="preserve"> which is</w:t>
        </w:r>
        <w:r w:rsidR="00C35DBD">
          <w:t xml:space="preserve"> the</w:t>
        </w:r>
      </w:ins>
      <w:del w:id="184" w:author="zenrunner" w:date="2019-04-03T14:27:00Z">
        <w:r w:rsidDel="00B73408">
          <w:delText>,</w:delText>
        </w:r>
      </w:del>
      <w:r>
        <w:t xml:space="preserve"> </w:t>
      </w:r>
      <w:r w:rsidRPr="00F057F1">
        <w:t>number of times a node lies on the shortest path between other nodes. Important t</w:t>
      </w:r>
      <w:r w:rsidR="00AE135B">
        <w:t>o the cohesiveness of a network and describes the importance of a node on connect the parts of the network.</w:t>
      </w:r>
      <w:r w:rsidR="00302537">
        <w:t xml:space="preserve"> </w:t>
      </w:r>
      <w:r w:rsidR="00F925A9">
        <w:t>The data w</w:t>
      </w:r>
      <w:ins w:id="185" w:author="zenrunner" w:date="2019-04-03T14:27:00Z">
        <w:r w:rsidR="0025600F">
          <w:t>ere</w:t>
        </w:r>
      </w:ins>
      <w:del w:id="186" w:author="zenrunner" w:date="2019-04-03T14:27:00Z">
        <w:r w:rsidR="00F925A9" w:rsidDel="0025600F">
          <w:delText>as</w:delText>
        </w:r>
      </w:del>
      <w:r w:rsidR="00F925A9">
        <w:t xml:space="preserve"> zero-inflated, so we</w:t>
      </w:r>
      <w:r w:rsidR="00302537">
        <w:t xml:space="preserve"> first modelled the likelihood of an individual having a betweenness value &gt; 0 using a binomial mixed effect model. I then log-transformed the continuous part and modelled it using a Gaussian error distribution. </w:t>
      </w:r>
      <w:ins w:id="187" w:author="zenrunner" w:date="2019-04-03T14:27:00Z">
        <w:r w:rsidR="0028214E">
          <w:t xml:space="preserve">You switch between I and we – recommend we </w:t>
        </w:r>
        <w:r w:rsidR="0028214E">
          <w:rPr>
            <w:rFonts w:hint="eastAsia"/>
          </w:rPr>
          <w:sym w:font="Wingdings" w:char="F04A"/>
        </w:r>
        <w:r w:rsidR="0028214E">
          <w:t xml:space="preserve"> or just remove all that.</w:t>
        </w:r>
      </w:ins>
    </w:p>
    <w:p w14:paraId="4AB6C2E6" w14:textId="2ED4138A" w:rsidR="00A30C9C" w:rsidRDefault="00AE135B" w:rsidP="00F057F1">
      <w:r>
        <w:t xml:space="preserve"> We were unable to calculate closeness centrality because our graphs were disconnected (there might be a way around this tho). All plant-plant centrality measures were calculated using igraph. </w:t>
      </w:r>
      <w:ins w:id="188" w:author="zenrunner" w:date="2019-04-03T14:28:00Z">
        <w:r w:rsidR="00E05FF2">
          <w:t>Got ya. Cut for now unless we need it?</w:t>
        </w:r>
      </w:ins>
    </w:p>
    <w:p w14:paraId="605FCD57" w14:textId="77777777" w:rsidR="0011520E" w:rsidRDefault="0011520E" w:rsidP="00F057F1">
      <w:r>
        <w:t xml:space="preserve">We then fit GLMM using the network </w:t>
      </w:r>
      <w:r w:rsidR="007D3C3D">
        <w:t>indices as response variables, and the individ</w:t>
      </w:r>
      <w:r w:rsidR="0086394D">
        <w:t>ual plant traits an</w:t>
      </w:r>
      <w:r w:rsidR="00E117A4">
        <w:t>d the time period as predictors and the plant species as a random effect.</w:t>
      </w:r>
    </w:p>
    <w:p w14:paraId="56557000" w14:textId="77777777" w:rsidR="009B2500" w:rsidRPr="00BB677E" w:rsidRDefault="009B2500" w:rsidP="00F057F1">
      <w:pPr>
        <w:rPr>
          <w:u w:val="single"/>
        </w:rPr>
      </w:pPr>
      <w:r w:rsidRPr="00BB677E">
        <w:rPr>
          <w:u w:val="single"/>
        </w:rPr>
        <w:t>Plant-plant network modularity.</w:t>
      </w:r>
    </w:p>
    <w:p w14:paraId="26B69155" w14:textId="19A8C301" w:rsidR="00F925A9" w:rsidRDefault="00172D90" w:rsidP="00D113DE">
      <w:r>
        <w:t>Modularity is a measure of the extent to which a ne</w:t>
      </w:r>
      <w:r w:rsidR="000706BC">
        <w:t xml:space="preserve">twork is </w:t>
      </w:r>
      <w:r w:rsidR="00F925A9">
        <w:t>subdivided into modules. M</w:t>
      </w:r>
      <w:r>
        <w:t>odular networks are those whose modules are comprised of members than interact strongly within the module and weakly between modules. We projected the individual</w:t>
      </w:r>
      <w:r w:rsidR="00F925A9">
        <w:t>-based</w:t>
      </w:r>
      <w:r>
        <w:t xml:space="preserve"> bipartite interaction network of each time period into a one-mode plant-plant interaction network. Modularity was calculated for each network using </w:t>
      </w:r>
      <w:r w:rsidR="00E84C93">
        <w:t>simulated annealing</w:t>
      </w:r>
      <w:r w:rsidR="00BD0E1E">
        <w:t xml:space="preserve"> </w:t>
      </w:r>
      <w:r>
        <w:t>(netcarto, vignette) and compared to 1000 random networks created using Patefield’s</w:t>
      </w:r>
      <w:r w:rsidR="00F925A9">
        <w:t xml:space="preserve"> to assess significance (permatful, vegan)</w:t>
      </w:r>
      <w:r>
        <w:t>.</w:t>
      </w:r>
      <w:r w:rsidR="003760D2">
        <w:t xml:space="preserve"> Modularity describes how plant communities are structured into groups by pollinator sharing</w:t>
      </w:r>
      <w:del w:id="189" w:author="zenrunner" w:date="2019-04-03T14:28:00Z">
        <w:r w:rsidR="003760D2" w:rsidDel="001E3745">
          <w:delText>,</w:delText>
        </w:r>
      </w:del>
      <w:r w:rsidR="003760D2">
        <w:t xml:space="preserve"> and how this structure changes with phenology. </w:t>
      </w:r>
      <w:ins w:id="190" w:author="zenrunner" w:date="2019-04-03T14:28:00Z">
        <w:r w:rsidR="001E3745">
          <w:t>Like – is what we have phenology? Have others done this before and do they typically block? Do we need three time blocks?</w:t>
        </w:r>
      </w:ins>
    </w:p>
    <w:p w14:paraId="44F241D8" w14:textId="2613B691" w:rsidR="003760D2" w:rsidRDefault="000706BC" w:rsidP="00D113DE">
      <w:r>
        <w:t>To explore the role of</w:t>
      </w:r>
      <w:r w:rsidR="00F77A41">
        <w:t xml:space="preserve"> </w:t>
      </w:r>
      <w:r>
        <w:t xml:space="preserve">phenology, </w:t>
      </w:r>
      <w:r w:rsidR="00F77A41">
        <w:t>individual traits</w:t>
      </w:r>
      <w:r w:rsidR="003760D2">
        <w:t xml:space="preserve"> and neighbourhood</w:t>
      </w:r>
      <w:r w:rsidR="00F77A41">
        <w:t xml:space="preserve"> on </w:t>
      </w:r>
      <w:r>
        <w:t>modularity, and therefore</w:t>
      </w:r>
      <w:r w:rsidR="00F77A41">
        <w:t xml:space="preserve"> </w:t>
      </w:r>
      <w:r>
        <w:t>ecological dynamics, we</w:t>
      </w:r>
      <w:r w:rsidR="00F77A41">
        <w:t xml:space="preserve"> built multinomial models (nnet)</w:t>
      </w:r>
      <w:ins w:id="191" w:author="zenrunner" w:date="2019-04-03T14:29:00Z">
        <w:r w:rsidR="004259D9">
          <w:t xml:space="preserve"> love this</w:t>
        </w:r>
      </w:ins>
      <w:r w:rsidR="00F77A41">
        <w:t xml:space="preserve"> using the module as the </w:t>
      </w:r>
      <w:r w:rsidR="007805EA">
        <w:t xml:space="preserve">response, and individual </w:t>
      </w:r>
      <w:r w:rsidR="00F925A9">
        <w:t>floral display size and local floral neighbourhood</w:t>
      </w:r>
      <w:r w:rsidR="007805EA">
        <w:t xml:space="preserve"> </w:t>
      </w:r>
      <w:r w:rsidR="00F77A41">
        <w:t xml:space="preserve">as the predictors. </w:t>
      </w:r>
      <w:r w:rsidR="007805EA">
        <w:t>Plant species was includ</w:t>
      </w:r>
      <w:r w:rsidR="003656C6">
        <w:t>ed as a cova</w:t>
      </w:r>
      <w:r w:rsidR="00F925A9">
        <w:t>riate in all models to account for species-specific responses.</w:t>
      </w:r>
    </w:p>
    <w:p w14:paraId="1CD4DEC0" w14:textId="77777777" w:rsidR="00B11283" w:rsidRPr="00B11283" w:rsidRDefault="00AD296C" w:rsidP="0042612E">
      <w:pPr>
        <w:rPr>
          <w:u w:val="single"/>
        </w:rPr>
      </w:pPr>
      <w:r w:rsidRPr="00D113DE">
        <w:rPr>
          <w:u w:val="single"/>
        </w:rPr>
        <w:t>Results</w:t>
      </w:r>
    </w:p>
    <w:p w14:paraId="2D723914" w14:textId="03C92145" w:rsidR="00E8518D" w:rsidRDefault="00B11283" w:rsidP="004578FC">
      <w:r>
        <w:t xml:space="preserve">A total of 635 foraging </w:t>
      </w:r>
      <w:del w:id="192" w:author="zenrunner" w:date="2019-04-03T14:29:00Z">
        <w:r w:rsidDel="00D92D40">
          <w:delText xml:space="preserve">bouts </w:delText>
        </w:r>
      </w:del>
      <w:ins w:id="193" w:author="zenrunner" w:date="2019-04-03T14:29:00Z">
        <w:r w:rsidR="00D92D40">
          <w:t>instances we</w:t>
        </w:r>
      </w:ins>
      <w:del w:id="194" w:author="zenrunner" w:date="2019-04-03T14:29:00Z">
        <w:r w:rsidDel="00D92D40">
          <w:delText>we</w:delText>
        </w:r>
      </w:del>
      <w:r>
        <w:t xml:space="preserve">re recorded over 394 observation periods. </w:t>
      </w:r>
      <w:ins w:id="195" w:author="zenrunner" w:date="2019-04-03T14:29:00Z">
        <w:r w:rsidR="00FF0575">
          <w:t xml:space="preserve">A total of </w:t>
        </w:r>
      </w:ins>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 W</w:t>
      </w:r>
      <w:r w:rsidR="00D17159" w:rsidRPr="00D17159">
        <w:t>ith the exception of hummi</w:t>
      </w:r>
      <w:r>
        <w:t>ngbird</w:t>
      </w:r>
      <w:r w:rsidR="00906A82">
        <w:t>s (</w:t>
      </w:r>
      <w:r w:rsidRPr="0049066F">
        <w:rPr>
          <w:i/>
        </w:rPr>
        <w:t>Cal</w:t>
      </w:r>
      <w:r w:rsidR="0049066F">
        <w:rPr>
          <w:i/>
        </w:rPr>
        <w:t>y</w:t>
      </w:r>
      <w:r w:rsidRPr="0049066F">
        <w:rPr>
          <w:i/>
        </w:rPr>
        <w:t>pte sp</w:t>
      </w:r>
      <w:r w:rsidR="00906A82">
        <w:t>)</w:t>
      </w:r>
      <w:r>
        <w:t>., all floral visitors</w:t>
      </w:r>
      <w:r w:rsidR="00D17159" w:rsidRPr="00D17159">
        <w:t xml:space="preserve"> were insects. </w:t>
      </w:r>
    </w:p>
    <w:p w14:paraId="12047921" w14:textId="5907FE2C" w:rsidR="0042213C" w:rsidRDefault="00126677" w:rsidP="004578FC">
      <w:r>
        <w:t>Site level site density (n = 19) differed between the time periods (GLM, χ</w:t>
      </w:r>
      <w:r>
        <w:rPr>
          <w:vertAlign w:val="superscript"/>
        </w:rPr>
        <w:t>2</w:t>
      </w:r>
      <w:r w:rsidR="0042213C">
        <w:t xml:space="preserve"> = 8.08</w:t>
      </w:r>
      <w:r>
        <w:t>,</w:t>
      </w:r>
      <w:r w:rsidR="0042213C">
        <w:t xml:space="preserve"> p = 0.01754</w:t>
      </w:r>
      <w:r>
        <w:t>). The late time period was sig</w:t>
      </w:r>
      <w:r w:rsidR="0042213C">
        <w:t>nificantly less dense than middle</w:t>
      </w:r>
      <w:r>
        <w:t xml:space="preserve"> (p =</w:t>
      </w:r>
      <w:r w:rsidR="0042213C">
        <w:t xml:space="preserve"> 0.0133), but only marginally, significantly so from the early period (0.0567</w:t>
      </w:r>
      <w:r>
        <w:t>).</w:t>
      </w:r>
      <w:r w:rsidR="0042213C">
        <w:t xml:space="preserve"> (Table 1) (Figure 1)</w:t>
      </w:r>
      <w:ins w:id="196" w:author="zenrunner" w:date="2019-04-03T14:30:00Z">
        <w:r w:rsidR="00632982">
          <w:t xml:space="preserve">. </w:t>
        </w:r>
        <w:r w:rsidR="006F46A7">
          <w:t>Hmm  odd – what if just two blocks – early and late?</w:t>
        </w:r>
        <w:r w:rsidR="00D31A48">
          <w:t xml:space="preserve"> Is it computationally too nightmarish </w:t>
        </w:r>
        <w:r w:rsidR="002D50F9">
          <w:t>to network analyse</w:t>
        </w:r>
        <w:r w:rsidR="00D31A48">
          <w:t xml:space="preserve"> each day?</w:t>
        </w:r>
      </w:ins>
    </w:p>
    <w:p w14:paraId="50A797B1" w14:textId="7543F3CC" w:rsidR="00126677" w:rsidRDefault="0049066F" w:rsidP="004578FC">
      <w:r>
        <w:lastRenderedPageBreak/>
        <w:t>There was no</w:t>
      </w:r>
      <w:r w:rsidR="00126677">
        <w:t xml:space="preserve"> significant correlation between site level </w:t>
      </w:r>
      <w:ins w:id="197" w:author="zenrunner" w:date="2019-04-03T14:31:00Z">
        <w:r w:rsidR="00343E70">
          <w:t xml:space="preserve">floral? </w:t>
        </w:r>
      </w:ins>
      <w:r w:rsidR="00126677">
        <w:t xml:space="preserve">density and local neighbourhood </w:t>
      </w:r>
      <w:ins w:id="198" w:author="zenrunner" w:date="2019-04-03T14:31:00Z">
        <w:r w:rsidR="00343E70">
          <w:t xml:space="preserve">floral? </w:t>
        </w:r>
      </w:ins>
      <w:r w:rsidR="00126677">
        <w:t xml:space="preserve">density (Pearsons = 0.11, p = </w:t>
      </w:r>
      <w:r w:rsidR="00126677" w:rsidRPr="00E45BD1">
        <w:t>0.1187</w:t>
      </w:r>
      <w:r w:rsidR="00126677">
        <w:t xml:space="preserve">, df = 178). </w:t>
      </w:r>
    </w:p>
    <w:p w14:paraId="48733DB0" w14:textId="61C29669" w:rsidR="00126677" w:rsidRDefault="00126677" w:rsidP="004578FC">
      <w:r>
        <w:t>Overall, visitation rates d</w:t>
      </w:r>
      <w:ins w:id="199" w:author="zenrunner" w:date="2019-04-03T14:31:00Z">
        <w:r w:rsidR="002D7CE1">
          <w:t>id not</w:t>
        </w:r>
      </w:ins>
      <w:del w:id="200" w:author="zenrunner" w:date="2019-04-03T14:31:00Z">
        <w:r w:rsidDel="002D7CE1">
          <w:delText>on’t</w:delText>
        </w:r>
      </w:del>
      <w:r>
        <w:t xml:space="preserve"> differ between the three time periods </w:t>
      </w:r>
      <w:r w:rsidR="006722D8">
        <w:t>(GLMM, χ</w:t>
      </w:r>
      <w:r w:rsidR="006722D8">
        <w:rPr>
          <w:vertAlign w:val="superscript"/>
        </w:rPr>
        <w:t>2</w:t>
      </w:r>
      <w:r w:rsidR="006722D8">
        <w:t xml:space="preserve"> = 5.542, Df = 2, p = 0.06316). </w:t>
      </w:r>
      <w:r>
        <w:t>However, visitation rates were significantly higher in the later period relative to the middle period (p = 0.294) and</w:t>
      </w:r>
      <w:r w:rsidR="006722D8">
        <w:t xml:space="preserve"> there was a </w:t>
      </w:r>
      <w:del w:id="201" w:author="zenrunner" w:date="2019-04-03T14:31:00Z">
        <w:r w:rsidR="006722D8" w:rsidDel="00FF30AD">
          <w:delText xml:space="preserve">marginally </w:delText>
        </w:r>
      </w:del>
      <w:r w:rsidR="006722D8">
        <w:t>significant increase of the later time period relative to the ear</w:t>
      </w:r>
      <w:r>
        <w:t>ly (Est = 0.33589, p = 0.05639 (Table 2)</w:t>
      </w:r>
      <w:ins w:id="202" w:author="zenrunner" w:date="2019-04-03T14:31:00Z">
        <w:r w:rsidR="00FF30AD">
          <w:t xml:space="preserve"> – ug – I hate marginal in paper</w:t>
        </w:r>
      </w:ins>
      <w:ins w:id="203" w:author="zenrunner" w:date="2019-04-03T14:32:00Z">
        <w:r w:rsidR="00FF30AD">
          <w:t>s</w:t>
        </w:r>
      </w:ins>
      <w:ins w:id="204" w:author="zenrunner" w:date="2019-04-03T14:31:00Z">
        <w:r w:rsidR="00FF30AD">
          <w:t xml:space="preserve"> because it relies so heavily on tiny measures like this </w:t>
        </w:r>
      </w:ins>
      <w:ins w:id="205" w:author="zenrunner" w:date="2019-04-03T14:32:00Z">
        <w:r w:rsidR="00FF30AD">
          <w:t>–</w:t>
        </w:r>
      </w:ins>
      <w:ins w:id="206" w:author="zenrunner" w:date="2019-04-03T14:31:00Z">
        <w:r w:rsidR="00FF30AD">
          <w:t xml:space="preserve"> any </w:t>
        </w:r>
      </w:ins>
      <w:ins w:id="207" w:author="zenrunner" w:date="2019-04-03T14:32:00Z">
        <w:r w:rsidR="00FF30AD">
          <w:t>other way to interpret</w:t>
        </w:r>
      </w:ins>
      <w:r>
        <w:t xml:space="preserve">. </w:t>
      </w:r>
    </w:p>
    <w:p w14:paraId="0812615B" w14:textId="4BF3802E" w:rsidR="000E4BC0" w:rsidRDefault="00D113DE" w:rsidP="0042612E">
      <w:r>
        <w:t>There was</w:t>
      </w:r>
      <w:r w:rsidR="00501429">
        <w:t xml:space="preserve"> a consistent,</w:t>
      </w:r>
      <w:r>
        <w:t xml:space="preserve"> positive influence of </w:t>
      </w:r>
      <w:r w:rsidR="00A0180F">
        <w:t xml:space="preserve">neighbourhood </w:t>
      </w:r>
      <w:r>
        <w:t xml:space="preserve">shrub </w:t>
      </w:r>
      <w:ins w:id="208" w:author="zenrunner" w:date="2019-04-03T14:32:00Z">
        <w:r w:rsidR="00D304C1">
          <w:t xml:space="preserve">plant? Or floral? </w:t>
        </w:r>
      </w:ins>
      <w:r>
        <w:t>density on pollin</w:t>
      </w:r>
      <w:r w:rsidR="00DB28BB">
        <w:t xml:space="preserve">ator visitation rates </w:t>
      </w:r>
      <w:r w:rsidR="00501429">
        <w:t>throughout</w:t>
      </w:r>
      <w:r w:rsidR="002D1FBC">
        <w:t xml:space="preserve"> the study period </w:t>
      </w:r>
      <w:r w:rsidR="0042213C">
        <w:t>(Table 3</w:t>
      </w:r>
      <w:r w:rsidR="00DB28BB">
        <w:t>).</w:t>
      </w:r>
      <w:r>
        <w:t xml:space="preserve"> There was a significant interaction between </w:t>
      </w:r>
      <w:r w:rsidR="007D1668">
        <w:t xml:space="preserve">individual floral display size </w:t>
      </w:r>
      <w:r>
        <w:t xml:space="preserve">and time period. </w:t>
      </w:r>
      <w:r w:rsidR="00DB28BB">
        <w:t xml:space="preserve">During the early time period, visitation increases sharply with individual </w:t>
      </w:r>
      <w:r w:rsidR="0049066F">
        <w:t>floral display size</w:t>
      </w:r>
      <w:r w:rsidR="00DB28BB">
        <w:t xml:space="preserve">. However, </w:t>
      </w:r>
      <w:r w:rsidR="0049066F">
        <w:t>display size</w:t>
      </w:r>
      <w:r w:rsidR="00DB28BB">
        <w:t xml:space="preserve"> becomes unimportant in the later time period</w:t>
      </w:r>
      <w:r w:rsidR="0042213C">
        <w:t xml:space="preserve"> (Figure 3, Table 3</w:t>
      </w:r>
      <w:r w:rsidR="00D86808">
        <w:t>)</w:t>
      </w:r>
      <w:ins w:id="209" w:author="zenrunner" w:date="2019-04-03T14:33:00Z">
        <w:r w:rsidR="00376AC6">
          <w:t xml:space="preserve"> – cool!</w:t>
        </w:r>
      </w:ins>
      <w:r w:rsidR="00DB28BB">
        <w:t xml:space="preserve">. </w:t>
      </w:r>
      <w:r w:rsidR="00B11283" w:rsidRPr="00B11283">
        <w:t xml:space="preserve">There was no spatial autocorrelation detected for visitation </w:t>
      </w:r>
      <w:r w:rsidR="00DB28BB">
        <w:t>rates</w:t>
      </w:r>
      <w:ins w:id="210" w:author="zenrunner" w:date="2019-04-03T14:33:00Z">
        <w:r w:rsidR="00376AC6">
          <w:t xml:space="preserve"> in any time period</w:t>
        </w:r>
      </w:ins>
      <w:r w:rsidR="00DB28BB">
        <w:t xml:space="preserve"> </w:t>
      </w:r>
      <w:r w:rsidR="00B11283" w:rsidRPr="00B11283">
        <w:t>(Moran’s: -0.055108, p = 0.953, Geary: 1.0442, p = 0.8145)</w:t>
      </w:r>
      <w:r w:rsidR="00DB28BB">
        <w:t>.</w:t>
      </w:r>
    </w:p>
    <w:p w14:paraId="442DA06C" w14:textId="46FF5BA0" w:rsidR="0058070F" w:rsidRPr="0058070F" w:rsidRDefault="0058070F" w:rsidP="0042612E">
      <w:r>
        <w:rPr>
          <w:u w:val="single"/>
        </w:rPr>
        <w:t>Network</w:t>
      </w:r>
      <w:ins w:id="211" w:author="zenrunner" w:date="2019-04-03T14:33:00Z">
        <w:r w:rsidR="00A9436F">
          <w:rPr>
            <w:u w:val="single"/>
          </w:rPr>
          <w:t>-</w:t>
        </w:r>
      </w:ins>
      <w:del w:id="212" w:author="zenrunner" w:date="2019-04-03T14:33:00Z">
        <w:r w:rsidDel="00A9436F">
          <w:rPr>
            <w:u w:val="single"/>
          </w:rPr>
          <w:delText xml:space="preserve"> </w:delText>
        </w:r>
      </w:del>
      <w:r>
        <w:rPr>
          <w:u w:val="single"/>
        </w:rPr>
        <w:t>level differences over time</w:t>
      </w:r>
    </w:p>
    <w:p w14:paraId="25702A33" w14:textId="420AE55D" w:rsidR="0049066F" w:rsidRDefault="00652098" w:rsidP="0042612E">
      <w:r>
        <w:t xml:space="preserve">At the level of the community, specialization of </w:t>
      </w:r>
      <w:r w:rsidR="0049066F">
        <w:t xml:space="preserve">the </w:t>
      </w:r>
      <w:r w:rsidR="0049066F" w:rsidRPr="0049066F">
        <w:rPr>
          <w:u w:val="single"/>
        </w:rPr>
        <w:t>species interaction network</w:t>
      </w:r>
      <w:r>
        <w:t xml:space="preserve"> increases over the study period</w:t>
      </w:r>
      <w:r w:rsidR="0042213C">
        <w:t xml:space="preserve"> (</w:t>
      </w:r>
      <w:r w:rsidR="00C5707A">
        <w:t xml:space="preserve">all networks in </w:t>
      </w:r>
      <w:r w:rsidR="0042213C">
        <w:t>Table 4</w:t>
      </w:r>
      <w:r w:rsidR="007D1668">
        <w:t>)</w:t>
      </w:r>
      <w:ins w:id="213" w:author="zenrunner" w:date="2019-04-03T14:33:00Z">
        <w:r w:rsidR="00CF2748">
          <w:t>,</w:t>
        </w:r>
      </w:ins>
      <w:r w:rsidR="0049066F">
        <w:t xml:space="preserve"> and the network is significantly specialized at all time periods. The network is significantly modular and the modularity increases over the study period.</w:t>
      </w:r>
      <w:ins w:id="214" w:author="zenrunner" w:date="2019-04-03T14:33:00Z">
        <w:r w:rsidR="00021D11">
          <w:t xml:space="preserve"> NICE</w:t>
        </w:r>
      </w:ins>
    </w:p>
    <w:p w14:paraId="5B0FADA2" w14:textId="4F295E70" w:rsidR="000E4BC0" w:rsidRDefault="0049066F" w:rsidP="0042612E">
      <w:r>
        <w:t>The network is less nested than expected</w:t>
      </w:r>
      <w:ins w:id="215" w:author="zenrunner" w:date="2019-04-03T14:33:00Z">
        <w:r w:rsidR="00240DE8">
          <w:t xml:space="preserve"> by chance?</w:t>
        </w:r>
      </w:ins>
      <w:r>
        <w:t>, and nested</w:t>
      </w:r>
      <w:ins w:id="216" w:author="zenrunner" w:date="2019-04-03T14:34:00Z">
        <w:r w:rsidR="00266668">
          <w:t>ness? is</w:t>
        </w:r>
      </w:ins>
      <w:r>
        <w:t xml:space="preserve"> </w:t>
      </w:r>
      <w:del w:id="217" w:author="zenrunner" w:date="2019-04-03T14:34:00Z">
        <w:r w:rsidDel="00266668">
          <w:delText>is</w:delText>
        </w:r>
      </w:del>
      <w:r>
        <w:t xml:space="preserve"> lowest in the middle time period but doesn’t shift greatly. </w:t>
      </w:r>
      <w:r w:rsidR="00652098">
        <w:t xml:space="preserve">The network is significantly less nested than expected. </w:t>
      </w:r>
      <w:r>
        <w:t>Both connectance and interaction evenness are much less than expected and both decrease</w:t>
      </w:r>
      <w:r w:rsidR="00652098">
        <w:t xml:space="preserve"> over the study period</w:t>
      </w:r>
      <w:ins w:id="218" w:author="zenrunner" w:date="2019-04-03T14:34:00Z">
        <w:r w:rsidR="004A59BC">
          <w:t xml:space="preserve"> ok</w:t>
        </w:r>
      </w:ins>
      <w:r w:rsidR="00652098">
        <w:t xml:space="preserve">. </w:t>
      </w:r>
    </w:p>
    <w:p w14:paraId="03850828" w14:textId="77777777" w:rsidR="009D05DC" w:rsidRDefault="009D05DC" w:rsidP="0042612E">
      <w:r>
        <w:t>For</w:t>
      </w:r>
      <w:r w:rsidR="00652098">
        <w:t xml:space="preserve"> the </w:t>
      </w:r>
      <w:r w:rsidR="00652098" w:rsidRPr="009D05DC">
        <w:rPr>
          <w:u w:val="single"/>
        </w:rPr>
        <w:t>individual</w:t>
      </w:r>
      <w:r w:rsidRPr="009D05DC">
        <w:rPr>
          <w:u w:val="single"/>
        </w:rPr>
        <w:t>-based</w:t>
      </w:r>
      <w:r w:rsidR="00652098" w:rsidRPr="009D05DC">
        <w:rPr>
          <w:u w:val="single"/>
        </w:rPr>
        <w:t xml:space="preserve"> network</w:t>
      </w:r>
      <w:r w:rsidRPr="009D05DC">
        <w:rPr>
          <w:u w:val="single"/>
        </w:rPr>
        <w:t>s</w:t>
      </w:r>
      <w:r>
        <w:t>, specialization is lower</w:t>
      </w:r>
      <w:r w:rsidR="00652098">
        <w:t xml:space="preserve"> than the species network</w:t>
      </w:r>
      <w:r>
        <w:t>, and also</w:t>
      </w:r>
      <w:r w:rsidR="00652098">
        <w:t xml:space="preserve"> increases over the study period</w:t>
      </w:r>
      <w:r>
        <w:t xml:space="preserve"> but much more quickly</w:t>
      </w:r>
      <w:r w:rsidR="00652098">
        <w:t>.</w:t>
      </w:r>
      <w:r>
        <w:t xml:space="preserve"> Nestedness is lower than species and somewhat decreases.</w:t>
      </w:r>
      <w:r w:rsidR="003E538F">
        <w:t xml:space="preserve"> The networks are less modular overall, and this modularity is lowest at the beginning and higher in the mid and later.</w:t>
      </w:r>
    </w:p>
    <w:p w14:paraId="21969404" w14:textId="7357736D" w:rsidR="00B40F53" w:rsidRDefault="00B40F53" w:rsidP="0042612E">
      <w:pPr>
        <w:rPr>
          <w:ins w:id="219" w:author="zenrunner" w:date="2019-04-03T14:35:00Z"/>
        </w:rPr>
      </w:pPr>
      <w:r>
        <w:t xml:space="preserve">For the </w:t>
      </w:r>
      <w:r w:rsidRPr="003E538F">
        <w:rPr>
          <w:u w:val="single"/>
        </w:rPr>
        <w:t>floral cluster network</w:t>
      </w:r>
      <w:r>
        <w:t>, less specialized tha</w:t>
      </w:r>
      <w:r w:rsidR="003E538F">
        <w:t>n</w:t>
      </w:r>
      <w:r>
        <w:t xml:space="preserve"> species and ind</w:t>
      </w:r>
      <w:r w:rsidR="003E538F">
        <w:t>ividual</w:t>
      </w:r>
      <w:del w:id="220" w:author="zenrunner" w:date="2019-04-03T14:34:00Z">
        <w:r w:rsidR="003E538F" w:rsidDel="009D71BA">
          <w:delText>,</w:delText>
        </w:r>
      </w:del>
      <w:r w:rsidR="003E538F">
        <w:t xml:space="preserve"> but increase for the later time period. Changes in the </w:t>
      </w:r>
      <w:r>
        <w:t>floral cluster network</w:t>
      </w:r>
      <w:r w:rsidR="003E538F">
        <w:t xml:space="preserve"> are</w:t>
      </w:r>
      <w:r>
        <w:t xml:space="preserve"> less pronounce</w:t>
      </w:r>
      <w:r w:rsidR="003E538F">
        <w:t>d</w:t>
      </w:r>
      <w:r>
        <w:t xml:space="preserve"> except evenness </w:t>
      </w:r>
      <w:r w:rsidR="003E538F">
        <w:t xml:space="preserve">which decreases a fair bit. </w:t>
      </w:r>
      <w:r>
        <w:t xml:space="preserve"> </w:t>
      </w:r>
      <w:ins w:id="221" w:author="zenrunner" w:date="2019-04-03T14:34:00Z">
        <w:r w:rsidR="00541789">
          <w:t>Ok.. this is tough to resolve in terms of meaning.</w:t>
        </w:r>
      </w:ins>
    </w:p>
    <w:p w14:paraId="48ACB469" w14:textId="77777777" w:rsidR="004C6C9B" w:rsidRDefault="004C6C9B" w:rsidP="0042612E">
      <w:pPr>
        <w:rPr>
          <w:ins w:id="222" w:author="zenrunner" w:date="2019-04-03T14:35:00Z"/>
        </w:rPr>
      </w:pPr>
    </w:p>
    <w:p w14:paraId="12196CEF" w14:textId="09E39CEB" w:rsidR="004C6C9B" w:rsidRDefault="004C6C9B" w:rsidP="0042612E">
      <w:ins w:id="223" w:author="zenrunner" w:date="2019-04-03T14:35:00Z">
        <w:r>
          <w:t>OK – idea – what about flipping results by factor, then have a table with factor, measure, significant, trend?</w:t>
        </w:r>
        <w:r w:rsidR="00BD249C">
          <w:t xml:space="preserve"> This would focus more on the ecology of system and might be </w:t>
        </w:r>
      </w:ins>
      <w:ins w:id="224" w:author="zenrunner" w:date="2019-04-03T14:36:00Z">
        <w:r w:rsidR="00BD249C">
          <w:t>easier</w:t>
        </w:r>
      </w:ins>
      <w:ins w:id="225" w:author="zenrunner" w:date="2019-04-03T14:35:00Z">
        <w:r w:rsidR="00BD249C">
          <w:t xml:space="preserve"> </w:t>
        </w:r>
      </w:ins>
      <w:ins w:id="226" w:author="zenrunner" w:date="2019-04-03T14:36:00Z">
        <w:r w:rsidR="00BD249C">
          <w:t xml:space="preserve">to resolve – ie floral density changes in these measures but not others… time is important to these measures but not… etc… you can imagine how this would flow. Might be easier to follow and to write up in Discusion too – so you are testing relative importance of each factor in several ways but you organize and discuss by the factor </w:t>
        </w:r>
      </w:ins>
      <w:ins w:id="227" w:author="zenrunner" w:date="2019-04-03T14:37:00Z">
        <w:r w:rsidR="00BD249C">
          <w:t>–</w:t>
        </w:r>
      </w:ins>
      <w:ins w:id="228" w:author="zenrunner" w:date="2019-04-03T14:36:00Z">
        <w:r w:rsidR="00BD249C">
          <w:t xml:space="preserve"> thinking about this for a water.nutrient expt</w:t>
        </w:r>
      </w:ins>
      <w:ins w:id="229" w:author="zenrunner" w:date="2019-04-03T14:37:00Z">
        <w:r w:rsidR="00BD249C">
          <w:t xml:space="preserve">… I </w:t>
        </w:r>
        <w:r w:rsidR="00BD249C">
          <w:lastRenderedPageBreak/>
          <w:t xml:space="preserve">would likely present water results, nutrient results, then have an interactions section.  Then for each I measure abundance, rgr, mortality, and biomass.  But I would organize by factor tested.  </w:t>
        </w:r>
      </w:ins>
    </w:p>
    <w:p w14:paraId="28B91ABF" w14:textId="77777777" w:rsidR="0058070F" w:rsidRPr="0058070F" w:rsidRDefault="0058070F" w:rsidP="0042612E">
      <w:pPr>
        <w:rPr>
          <w:u w:val="single"/>
        </w:rPr>
      </w:pPr>
      <w:r>
        <w:rPr>
          <w:u w:val="single"/>
        </w:rPr>
        <w:t>Influence metrics</w:t>
      </w:r>
    </w:p>
    <w:p w14:paraId="6043DB30" w14:textId="77777777" w:rsidR="00A72EDC" w:rsidRDefault="00C60845" w:rsidP="0042612E">
      <w:r>
        <w:t xml:space="preserve">The traits that make an individual plant influential </w:t>
      </w:r>
      <w:r w:rsidR="00A72EDC">
        <w:t>depended on the time period</w:t>
      </w:r>
      <w:r w:rsidR="00B80177">
        <w:t xml:space="preserve"> (Table 6, Table 7).</w:t>
      </w:r>
      <w:r w:rsidR="00A72EDC">
        <w:t xml:space="preserve"> There was no contribution of the floral neighbourhood to degree centrality or eigancentrality. </w:t>
      </w:r>
      <w:r>
        <w:t>I</w:t>
      </w:r>
      <w:r w:rsidR="00A72EDC">
        <w:t>n the early and mid-</w:t>
      </w:r>
      <w:r>
        <w:t>time periods, eigancentral</w:t>
      </w:r>
      <w:r w:rsidR="00A72EDC">
        <w:t>ity increases with floral display size</w:t>
      </w:r>
      <w:r>
        <w:t>, however</w:t>
      </w:r>
      <w:r w:rsidR="00A72EDC">
        <w:t xml:space="preserve"> it decreases with floral display size</w:t>
      </w:r>
      <w:r>
        <w:t xml:space="preserve"> </w:t>
      </w:r>
      <w:r w:rsidR="00A72EDC">
        <w:t xml:space="preserve">in the </w:t>
      </w:r>
      <w:r>
        <w:t>later</w:t>
      </w:r>
      <w:r w:rsidR="00A72EDC">
        <w:t xml:space="preserve"> time periods</w:t>
      </w:r>
      <w:r>
        <w:t xml:space="preserve">. A similar trend occurs with degree </w:t>
      </w:r>
      <w:r w:rsidR="00A72EDC">
        <w:t>centrality; however, the slope is less steep.</w:t>
      </w:r>
    </w:p>
    <w:p w14:paraId="263CBD6B" w14:textId="59F66A06" w:rsidR="00FC67AA" w:rsidRDefault="00302537" w:rsidP="0042612E">
      <w:r>
        <w:t xml:space="preserve">The probability of </w:t>
      </w:r>
      <w:r w:rsidR="00A72EDC">
        <w:t xml:space="preserve">an individual plant having a </w:t>
      </w:r>
      <w:r>
        <w:t xml:space="preserve">betweenness </w:t>
      </w:r>
      <w:r w:rsidR="00A72EDC">
        <w:t xml:space="preserve">measure </w:t>
      </w:r>
      <w:r>
        <w:t xml:space="preserve">greater than one increased with floral number and shrub density, even when the number of visits was included in the model. </w:t>
      </w:r>
      <w:r w:rsidR="00FC67AA">
        <w:t xml:space="preserve">There’s an interaction of shrub density and time for betweeness – this model is barely different than the non-interactive model. (Table and Figure 8). According to the interactive model, individual plants growing is denser neighbourhoods, later in the study time (ie at declining densities) are more important for connecting the parts of the network. </w:t>
      </w:r>
      <w:ins w:id="230" w:author="zenrunner" w:date="2019-04-03T14:38:00Z">
        <w:r w:rsidR="00F7338D">
          <w:t>Reasonable right!</w:t>
        </w:r>
      </w:ins>
    </w:p>
    <w:p w14:paraId="033B8AD1" w14:textId="77777777" w:rsidR="0058070F" w:rsidRPr="0058070F" w:rsidRDefault="0058070F" w:rsidP="007D1668">
      <w:pPr>
        <w:rPr>
          <w:u w:val="single"/>
        </w:rPr>
      </w:pPr>
      <w:r>
        <w:rPr>
          <w:u w:val="single"/>
        </w:rPr>
        <w:t>Plant-plant modules</w:t>
      </w:r>
    </w:p>
    <w:p w14:paraId="1E491858" w14:textId="202DA5C8" w:rsidR="007D1668" w:rsidRDefault="007D1668" w:rsidP="0042612E">
      <w:r>
        <w:t xml:space="preserve">At all </w:t>
      </w:r>
      <w:del w:id="231" w:author="zenrunner" w:date="2019-04-03T14:39:00Z">
        <w:r w:rsidDel="00CB3AF5">
          <w:delText xml:space="preserve">three </w:delText>
        </w:r>
      </w:del>
      <w:r>
        <w:t xml:space="preserve">time periods, the plant-plant networks were modular. (early: 0.305, mid: 0.379, later: 0.362). Z-scores (50.09, 78.77, 66.4). The traits that influence modularity differ between the time period. Both levels of floral density differed. </w:t>
      </w:r>
      <w:r w:rsidR="0054380D">
        <w:t>(Table 8).</w:t>
      </w:r>
      <w:r w:rsidR="0058070F">
        <w:t xml:space="preserve"> Shrub density was important early on to modularity, whereas floral display size was important in the middle, and neither were important later on. </w:t>
      </w:r>
      <w:ins w:id="232" w:author="zenrunner" w:date="2019-04-03T14:39:00Z">
        <w:r w:rsidR="00934AAE">
          <w:t>Got ya – how do modules advance findings?</w:t>
        </w:r>
      </w:ins>
    </w:p>
    <w:p w14:paraId="7537A615" w14:textId="77777777" w:rsidR="00B71998" w:rsidRPr="0058070F" w:rsidRDefault="00B71998" w:rsidP="0042612E">
      <w:pPr>
        <w:rPr>
          <w:b/>
        </w:rPr>
      </w:pPr>
      <w:r w:rsidRPr="0058070F">
        <w:rPr>
          <w:b/>
        </w:rPr>
        <w:t>Discussion:</w:t>
      </w:r>
    </w:p>
    <w:p w14:paraId="72EB7AB9" w14:textId="77777777" w:rsidR="00676C84" w:rsidRDefault="00676C84" w:rsidP="00676C84">
      <w:pPr>
        <w:pStyle w:val="ListParagraph"/>
        <w:numPr>
          <w:ilvl w:val="0"/>
          <w:numId w:val="3"/>
        </w:numPr>
      </w:pPr>
      <w:r>
        <w:t>The competitive advantage of a large floral display size was lost in the later time period</w:t>
      </w:r>
    </w:p>
    <w:p w14:paraId="4ECFF83A" w14:textId="77777777" w:rsidR="00F61821" w:rsidRDefault="00F61821" w:rsidP="00676C84">
      <w:pPr>
        <w:pStyle w:val="ListParagraph"/>
        <w:numPr>
          <w:ilvl w:val="0"/>
          <w:numId w:val="3"/>
        </w:numPr>
      </w:pPr>
      <w:r>
        <w:t>Higher visitation rates with decreasing densities is what we expect if there are more pollinators than shrubs (spill-over or temporal facilitation effect)</w:t>
      </w:r>
    </w:p>
    <w:p w14:paraId="1B72AE00" w14:textId="77777777" w:rsidR="00F61821" w:rsidRDefault="00F61821" w:rsidP="00F61821">
      <w:pPr>
        <w:pStyle w:val="ListParagraph"/>
        <w:numPr>
          <w:ilvl w:val="0"/>
          <w:numId w:val="3"/>
        </w:numPr>
      </w:pPr>
      <w:r>
        <w:t xml:space="preserve">Overall modularity of the bipartite networks had </w:t>
      </w:r>
      <w:r w:rsidRPr="009C1F36">
        <w:rPr>
          <w:highlight w:val="yellow"/>
          <w:rPrChange w:id="233" w:author="zenrunner" w:date="2019-04-03T14:39:00Z">
            <w:rPr/>
          </w:rPrChange>
        </w:rPr>
        <w:t>the tendency</w:t>
      </w:r>
      <w:r>
        <w:t xml:space="preserve"> to increase </w:t>
      </w:r>
      <w:r w:rsidR="008B371F">
        <w:t>over study period</w:t>
      </w:r>
      <w:r>
        <w:t xml:space="preserve">. Results consistent with resource partitioning by pollinators. </w:t>
      </w:r>
      <w:r w:rsidR="008B371F">
        <w:t>Same</w:t>
      </w:r>
      <w:r>
        <w:t xml:space="preserve"> for increases in specialization and decreases in nestedness.</w:t>
      </w:r>
    </w:p>
    <w:p w14:paraId="198A032E" w14:textId="77777777" w:rsidR="00F61821" w:rsidRDefault="00F61821" w:rsidP="00F61821">
      <w:pPr>
        <w:pStyle w:val="ListParagraph"/>
        <w:numPr>
          <w:ilvl w:val="0"/>
          <w:numId w:val="3"/>
        </w:numPr>
      </w:pPr>
      <w:r>
        <w:t>All of the plant-plant interaction networks were significantly modular, and the structure of these modules was influenced by the various levels of density at different times. Modularity is supposed to be important for biodiversity and stability but at these zoomed-in scales it is influenced by the composition etc of the communities themselves</w:t>
      </w:r>
    </w:p>
    <w:p w14:paraId="5EA8B2A2" w14:textId="77777777" w:rsidR="00C018BD" w:rsidRDefault="00C018BD" w:rsidP="00C018BD">
      <w:pPr>
        <w:pStyle w:val="ListParagraph"/>
        <w:numPr>
          <w:ilvl w:val="0"/>
          <w:numId w:val="3"/>
        </w:numPr>
      </w:pPr>
      <w:r>
        <w:t>All networks show similar trends but can discuss a few differences</w:t>
      </w:r>
    </w:p>
    <w:p w14:paraId="08D9D02A" w14:textId="77777777" w:rsidR="00C018BD" w:rsidRDefault="00C018BD" w:rsidP="00C018BD">
      <w:pPr>
        <w:pStyle w:val="ListParagraph"/>
        <w:numPr>
          <w:ilvl w:val="0"/>
          <w:numId w:val="3"/>
        </w:numPr>
      </w:pPr>
      <w:r>
        <w:t xml:space="preserve">Individual traits and neighbours influence network topology. </w:t>
      </w:r>
    </w:p>
    <w:p w14:paraId="27139089" w14:textId="77777777" w:rsidR="00C018BD" w:rsidRDefault="00C018BD" w:rsidP="00C018BD">
      <w:pPr>
        <w:pStyle w:val="ListParagraph"/>
        <w:numPr>
          <w:ilvl w:val="0"/>
          <w:numId w:val="3"/>
        </w:numPr>
      </w:pPr>
      <w:r>
        <w:t xml:space="preserve">Networks can change a lot even in a </w:t>
      </w:r>
      <w:r w:rsidR="007F30C2">
        <w:t>very short season.</w:t>
      </w:r>
    </w:p>
    <w:p w14:paraId="349C90DE" w14:textId="18687ADF" w:rsidR="00F61821" w:rsidRDefault="007D417F" w:rsidP="007D417F">
      <w:pPr>
        <w:ind w:left="360"/>
      </w:pPr>
      <w:r>
        <w:t>Still to do: Better integrate floral cluster network into hypothesis</w:t>
      </w:r>
      <w:ins w:id="234" w:author="zenrunner" w:date="2019-04-03T14:40:00Z">
        <w:r w:rsidR="009C1F36">
          <w:t xml:space="preserve"> ok</w:t>
        </w:r>
      </w:ins>
    </w:p>
    <w:p w14:paraId="756E57DB" w14:textId="2E0FFA92" w:rsidR="003177C9" w:rsidRPr="003177C9" w:rsidRDefault="009C1530" w:rsidP="003177C9">
      <w:pPr>
        <w:ind w:left="360"/>
      </w:pPr>
      <w:r>
        <w:t>Can include beta-diversity?</w:t>
      </w:r>
      <w:r w:rsidR="003177C9">
        <w:t xml:space="preserve"> See last page</w:t>
      </w:r>
      <w:r>
        <w:t>: Network differences as in Poisot 2012</w:t>
      </w:r>
      <w:r w:rsidR="00595216">
        <w:t xml:space="preserve">. Unfamiliar territory for me but some measure of interaction turnover could be helpful. </w:t>
      </w:r>
      <w:ins w:id="235" w:author="zenrunner" w:date="2019-04-03T14:40:00Z">
        <w:r w:rsidR="00CC205E">
          <w:t>Yes, folks love species turnover measures now.</w:t>
        </w:r>
      </w:ins>
    </w:p>
    <w:p w14:paraId="252D6A24" w14:textId="77777777" w:rsidR="00B71998" w:rsidRPr="00E85ED1" w:rsidRDefault="00E85ED1" w:rsidP="0042612E">
      <w:pPr>
        <w:rPr>
          <w:u w:val="single"/>
        </w:rPr>
      </w:pPr>
      <w:r w:rsidRPr="00E85ED1">
        <w:rPr>
          <w:u w:val="single"/>
        </w:rPr>
        <w:lastRenderedPageBreak/>
        <w:t>Tables</w:t>
      </w:r>
      <w:r w:rsidR="00E45BD1">
        <w:rPr>
          <w:u w:val="single"/>
        </w:rPr>
        <w:t xml:space="preserve"> &amp; Figures</w:t>
      </w:r>
    </w:p>
    <w:p w14:paraId="5A4DAB09" w14:textId="77777777" w:rsidR="00E85ED1" w:rsidRDefault="00E85ED1" w:rsidP="00E85ED1">
      <w:r>
        <w:t>Table</w:t>
      </w:r>
      <w:r w:rsidR="00126677">
        <w:t xml:space="preserve"> 1</w:t>
      </w:r>
      <w:r>
        <w:t xml:space="preserve">: </w:t>
      </w:r>
      <w:r w:rsidRPr="007350B4">
        <w:rPr>
          <w:b/>
        </w:rPr>
        <w:t>Test for site-level density differences between the time periods</w:t>
      </w:r>
      <w:r>
        <w:t>. Values are shrubs per m</w:t>
      </w:r>
      <w:r>
        <w:rPr>
          <w:vertAlign w:val="superscript"/>
        </w:rPr>
        <w:t>2</w:t>
      </w:r>
      <w:r>
        <w:t>.</w:t>
      </w:r>
      <w:r w:rsidR="007350B4">
        <w:t xml:space="preserve"> </w:t>
      </w:r>
      <w:r>
        <w:t>Site density results from GLM (n</w:t>
      </w:r>
      <w:r w:rsidR="001D5555">
        <w:t xml:space="preserve"> days</w:t>
      </w:r>
      <w:r>
        <w:t xml:space="preserve"> = 19). Reference level is later time period. Used </w:t>
      </w:r>
      <w:r w:rsidR="001D5555">
        <w:t>Gaussian</w:t>
      </w:r>
      <w:r>
        <w:t>, residuals are *almost* normal, p = 0.03</w:t>
      </w:r>
    </w:p>
    <w:p w14:paraId="70A76ECE"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0.028600   0.002835  10.090 2.43e-08 ***</w:t>
      </w:r>
    </w:p>
    <w:p w14:paraId="6252BC4F"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0.008233   0.004009   2.054   0.0567 .  </w:t>
      </w:r>
    </w:p>
    <w:p w14:paraId="1B0F1D0F" w14:textId="77777777" w:rsidR="00E85ED1" w:rsidRDefault="00E85ED1" w:rsidP="00E85ED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timemid     0.009844   0.003535   2.785   0.0133 *  </w:t>
      </w:r>
    </w:p>
    <w:p w14:paraId="2DDA93AE" w14:textId="77777777" w:rsidR="00E85ED1" w:rsidRDefault="00E85ED1" w:rsidP="00E85ED1"/>
    <w:p w14:paraId="35603BC6"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sum</w:t>
      </w:r>
    </w:p>
    <w:p w14:paraId="47E1F24C"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LR Chisq Df Pr(&gt;Chisq)  </w:t>
      </w:r>
    </w:p>
    <w:p w14:paraId="42191F82" w14:textId="77777777" w:rsidR="00E85ED1" w:rsidRDefault="00E85ED1" w:rsidP="00E85ED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time   8.0867  2    0.01754 *</w:t>
      </w:r>
    </w:p>
    <w:p w14:paraId="58DA8628" w14:textId="77777777" w:rsidR="00E85ED1" w:rsidRDefault="00E85ED1" w:rsidP="00E85ED1"/>
    <w:p w14:paraId="525994C1" w14:textId="77777777" w:rsidR="00E85ED1" w:rsidRDefault="00E85ED1" w:rsidP="00E85ED1">
      <w:r>
        <w:t>Pairwise contrasts</w:t>
      </w:r>
      <w:r w:rsidR="00556B31">
        <w:t xml:space="preserve"> (using multcomp)</w:t>
      </w:r>
    </w:p>
    <w:p w14:paraId="51ACA35A"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Hypotheses:</w:t>
      </w:r>
    </w:p>
    <w:p w14:paraId="67039B78"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10703A64"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early - later == 0 0.008233   0.004009   2.054   0.0991 .</w:t>
      </w:r>
    </w:p>
    <w:p w14:paraId="3C7CC21B" w14:textId="77777777"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mid - later == 0   0.009844   0.003535   2.785   0.0147 *</w:t>
      </w:r>
    </w:p>
    <w:p w14:paraId="192F4CFE" w14:textId="77777777" w:rsidR="00E85ED1" w:rsidRDefault="00E85ED1" w:rsidP="00E85ED1">
      <w:pPr>
        <w:pStyle w:val="HTMLPreformatted"/>
        <w:pBdr>
          <w:bottom w:val="single" w:sz="6" w:space="1" w:color="auto"/>
        </w:pBdr>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mid - early == 0   0.001611   0.003535   0.456   0.8914  </w:t>
      </w:r>
    </w:p>
    <w:p w14:paraId="46A9752E" w14:textId="77777777" w:rsidR="00E85ED1" w:rsidRDefault="00E85ED1" w:rsidP="00E85ED1"/>
    <w:p w14:paraId="6E01356F" w14:textId="77777777" w:rsidR="007D1668" w:rsidRDefault="00E45BD1" w:rsidP="0042612E">
      <w:r>
        <w:rPr>
          <w:noProof/>
        </w:rPr>
        <w:drawing>
          <wp:inline distT="0" distB="0" distL="0" distR="0" wp14:anchorId="55213936" wp14:editId="769CBC08">
            <wp:extent cx="4295775" cy="2904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9833" cy="2906981"/>
                    </a:xfrm>
                    <a:prstGeom prst="rect">
                      <a:avLst/>
                    </a:prstGeom>
                  </pic:spPr>
                </pic:pic>
              </a:graphicData>
            </a:graphic>
          </wp:inline>
        </w:drawing>
      </w:r>
    </w:p>
    <w:p w14:paraId="3F6BC75B" w14:textId="77777777" w:rsidR="0001739E" w:rsidRDefault="0001739E" w:rsidP="0042612E"/>
    <w:p w14:paraId="24CBB46B" w14:textId="77777777" w:rsidR="0001739E" w:rsidRDefault="0001739E" w:rsidP="0042612E"/>
    <w:p w14:paraId="35D535DA" w14:textId="77777777" w:rsidR="0001739E" w:rsidRDefault="0001739E" w:rsidP="0042612E"/>
    <w:p w14:paraId="4F7FC2E3" w14:textId="77777777" w:rsidR="0001739E" w:rsidRDefault="0001739E" w:rsidP="0042612E"/>
    <w:p w14:paraId="73645E5F" w14:textId="77777777" w:rsidR="0001739E" w:rsidRDefault="0001739E" w:rsidP="0042612E"/>
    <w:p w14:paraId="6C854F88" w14:textId="77777777" w:rsidR="00556B31" w:rsidRDefault="00126677" w:rsidP="0042612E">
      <w:r>
        <w:lastRenderedPageBreak/>
        <w:t xml:space="preserve">Table 2: </w:t>
      </w:r>
      <w:r w:rsidR="00556B31" w:rsidRPr="00556B31">
        <w:rPr>
          <w:b/>
        </w:rPr>
        <w:t>Pollinator visitation between time periods.</w:t>
      </w:r>
      <w:r w:rsidR="00556B31">
        <w:t xml:space="preserve"> Later period is reference level. Negative binomial GLM.</w:t>
      </w:r>
    </w:p>
    <w:p w14:paraId="5148F955"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Conditional model:</w:t>
      </w:r>
    </w:p>
    <w:p w14:paraId="7792257D"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3CB53707"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0.7158     0.1238   5.783 7.32e-09 ***</w:t>
      </w:r>
    </w:p>
    <w:p w14:paraId="0F0CE2E2"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-0.3359     0.1760  -1.908   0.0564 .  </w:t>
      </w:r>
    </w:p>
    <w:p w14:paraId="7C68BBAF"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-0.3555     0.1632  -2.178   0.0294 *  </w:t>
      </w:r>
    </w:p>
    <w:p w14:paraId="58F522A2" w14:textId="77777777"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4F3E76A5" w14:textId="77777777" w:rsidR="00556B31" w:rsidRDefault="00556B31" w:rsidP="00556B3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Chisq</w:t>
      </w:r>
    </w:p>
    <w:p w14:paraId="2A5A70F5" w14:textId="77777777" w:rsidR="00556B31" w:rsidRDefault="00556B31" w:rsidP="00556B3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time 5.5242  2    0.06316 .</w:t>
      </w:r>
    </w:p>
    <w:p w14:paraId="6AAC38C0" w14:textId="77777777" w:rsidR="00E45BD1" w:rsidRDefault="00E45BD1" w:rsidP="0042612E"/>
    <w:p w14:paraId="6C09FE1B" w14:textId="77777777" w:rsidR="00E45BD1" w:rsidRDefault="00E45BD1" w:rsidP="0042612E"/>
    <w:p w14:paraId="56664246" w14:textId="77777777" w:rsidR="00E45BD1" w:rsidRDefault="00E45BD1" w:rsidP="0042612E">
      <w:r>
        <w:rPr>
          <w:noProof/>
        </w:rPr>
        <w:drawing>
          <wp:inline distT="0" distB="0" distL="0" distR="0" wp14:anchorId="75E682ED" wp14:editId="2739C066">
            <wp:extent cx="4600575" cy="3110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4320" cy="3112835"/>
                    </a:xfrm>
                    <a:prstGeom prst="rect">
                      <a:avLst/>
                    </a:prstGeom>
                  </pic:spPr>
                </pic:pic>
              </a:graphicData>
            </a:graphic>
          </wp:inline>
        </w:drawing>
      </w:r>
    </w:p>
    <w:p w14:paraId="2C0969FF" w14:textId="77777777" w:rsidR="00B71998" w:rsidRDefault="00B71998" w:rsidP="0042612E"/>
    <w:p w14:paraId="00342B11" w14:textId="77777777" w:rsidR="00D113DE" w:rsidRDefault="00D113DE" w:rsidP="00D113DE">
      <w:r>
        <w:t xml:space="preserve">Table 3: Results of GLMM of density-dependence. P-values from type 3 wald’s chisq test </w:t>
      </w:r>
      <w:r w:rsidR="00556B31">
        <w:t>. Response is pollinator visitation, species as random effect.</w:t>
      </w:r>
    </w:p>
    <w:tbl>
      <w:tblPr>
        <w:tblStyle w:val="TableGrid"/>
        <w:tblW w:w="0" w:type="auto"/>
        <w:tblLook w:val="04A0" w:firstRow="1" w:lastRow="0" w:firstColumn="1" w:lastColumn="0" w:noHBand="0" w:noVBand="1"/>
      </w:tblPr>
      <w:tblGrid>
        <w:gridCol w:w="2337"/>
        <w:gridCol w:w="2337"/>
        <w:gridCol w:w="2338"/>
        <w:gridCol w:w="2338"/>
      </w:tblGrid>
      <w:tr w:rsidR="00D113DE" w14:paraId="1D2F05D6" w14:textId="77777777" w:rsidTr="000C27FA">
        <w:tc>
          <w:tcPr>
            <w:tcW w:w="2337" w:type="dxa"/>
          </w:tcPr>
          <w:p w14:paraId="6C64CCF7" w14:textId="77777777" w:rsidR="00D113DE" w:rsidRDefault="00D113DE" w:rsidP="000C27FA">
            <w:r>
              <w:t>Variable</w:t>
            </w:r>
          </w:p>
        </w:tc>
        <w:tc>
          <w:tcPr>
            <w:tcW w:w="2337" w:type="dxa"/>
          </w:tcPr>
          <w:p w14:paraId="72181CDC" w14:textId="77777777" w:rsidR="00D113DE" w:rsidRDefault="00BA29F3" w:rsidP="000C27FA">
            <w:r>
              <w:t>Chisq</w:t>
            </w:r>
          </w:p>
        </w:tc>
        <w:tc>
          <w:tcPr>
            <w:tcW w:w="2338" w:type="dxa"/>
          </w:tcPr>
          <w:p w14:paraId="22181930" w14:textId="77777777" w:rsidR="00D113DE" w:rsidRDefault="00BA29F3" w:rsidP="000C27FA">
            <w:r>
              <w:t>Df</w:t>
            </w:r>
          </w:p>
        </w:tc>
        <w:tc>
          <w:tcPr>
            <w:tcW w:w="2338" w:type="dxa"/>
          </w:tcPr>
          <w:p w14:paraId="118B0442" w14:textId="77777777" w:rsidR="00D113DE" w:rsidRDefault="00D113DE" w:rsidP="000C27FA">
            <w:r>
              <w:t>p</w:t>
            </w:r>
          </w:p>
        </w:tc>
      </w:tr>
      <w:tr w:rsidR="00BA29F3" w14:paraId="75380548" w14:textId="77777777" w:rsidTr="000C27FA">
        <w:tc>
          <w:tcPr>
            <w:tcW w:w="2337" w:type="dxa"/>
          </w:tcPr>
          <w:p w14:paraId="2FFF9C83" w14:textId="77777777" w:rsidR="00BA29F3" w:rsidRDefault="00BA29F3" w:rsidP="00BA29F3">
            <w:r>
              <w:t>Intercepts</w:t>
            </w:r>
          </w:p>
        </w:tc>
        <w:tc>
          <w:tcPr>
            <w:tcW w:w="2337" w:type="dxa"/>
          </w:tcPr>
          <w:p w14:paraId="7C242926" w14:textId="77777777" w:rsidR="00BA29F3" w:rsidRDefault="00BA29F3" w:rsidP="00BA29F3">
            <w:r>
              <w:t>1.4756</w:t>
            </w:r>
          </w:p>
        </w:tc>
        <w:tc>
          <w:tcPr>
            <w:tcW w:w="2338" w:type="dxa"/>
          </w:tcPr>
          <w:p w14:paraId="124B95A9" w14:textId="77777777" w:rsidR="00BA29F3" w:rsidRDefault="00BA29F3" w:rsidP="00BA29F3">
            <w:r>
              <w:t>1</w:t>
            </w:r>
          </w:p>
        </w:tc>
        <w:tc>
          <w:tcPr>
            <w:tcW w:w="2338" w:type="dxa"/>
          </w:tcPr>
          <w:p w14:paraId="78B93BCC" w14:textId="77777777" w:rsidR="00BA29F3" w:rsidRDefault="00BA29F3" w:rsidP="00BA29F3">
            <w:r>
              <w:rPr>
                <w:rStyle w:val="gnkrckgcgsb"/>
                <w:rFonts w:ascii="Lucida Console" w:hAnsi="Lucida Console"/>
                <w:color w:val="000000"/>
                <w:bdr w:val="none" w:sz="0" w:space="0" w:color="auto" w:frame="1"/>
              </w:rPr>
              <w:t xml:space="preserve">0.224465    </w:t>
            </w:r>
          </w:p>
        </w:tc>
      </w:tr>
      <w:tr w:rsidR="00D113DE" w14:paraId="39BD527F" w14:textId="77777777" w:rsidTr="000C27FA">
        <w:tc>
          <w:tcPr>
            <w:tcW w:w="2337" w:type="dxa"/>
          </w:tcPr>
          <w:p w14:paraId="012F84E2" w14:textId="77777777" w:rsidR="00D113DE" w:rsidRDefault="00D113DE" w:rsidP="000C27FA">
            <w:r>
              <w:t>Shrub.density</w:t>
            </w:r>
          </w:p>
        </w:tc>
        <w:tc>
          <w:tcPr>
            <w:tcW w:w="2337" w:type="dxa"/>
          </w:tcPr>
          <w:p w14:paraId="170990F8" w14:textId="77777777" w:rsidR="00D113DE" w:rsidRDefault="00BA29F3" w:rsidP="000C27FA">
            <w:r>
              <w:t>4.4213</w:t>
            </w:r>
          </w:p>
        </w:tc>
        <w:tc>
          <w:tcPr>
            <w:tcW w:w="2338" w:type="dxa"/>
          </w:tcPr>
          <w:p w14:paraId="650B3CC7" w14:textId="77777777" w:rsidR="00D113DE" w:rsidRPr="00492446" w:rsidRDefault="00BA29F3" w:rsidP="000C27F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w:t>
            </w:r>
          </w:p>
        </w:tc>
        <w:tc>
          <w:tcPr>
            <w:tcW w:w="2338" w:type="dxa"/>
          </w:tcPr>
          <w:p w14:paraId="7B279CF5" w14:textId="77777777" w:rsidR="00D113DE" w:rsidRDefault="00BA29F3" w:rsidP="000C27FA">
            <w:r>
              <w:rPr>
                <w:rStyle w:val="gnkrckgcgsb"/>
                <w:rFonts w:ascii="Lucida Console" w:hAnsi="Lucida Console"/>
                <w:color w:val="000000"/>
                <w:bdr w:val="none" w:sz="0" w:space="0" w:color="auto" w:frame="1"/>
              </w:rPr>
              <w:t xml:space="preserve">0.035492 *  </w:t>
            </w:r>
          </w:p>
        </w:tc>
      </w:tr>
      <w:tr w:rsidR="00D113DE" w14:paraId="388050CE" w14:textId="77777777" w:rsidTr="000C27FA">
        <w:tc>
          <w:tcPr>
            <w:tcW w:w="2337" w:type="dxa"/>
          </w:tcPr>
          <w:p w14:paraId="2F12B6C4" w14:textId="77777777" w:rsidR="00D113DE" w:rsidRDefault="00D113DE" w:rsidP="000C27FA">
            <w:r>
              <w:t>N.flowers.scaled</w:t>
            </w:r>
          </w:p>
        </w:tc>
        <w:tc>
          <w:tcPr>
            <w:tcW w:w="2337" w:type="dxa"/>
          </w:tcPr>
          <w:p w14:paraId="7BFA54DE" w14:textId="77777777" w:rsidR="00D113DE" w:rsidRDefault="00BA29F3" w:rsidP="000C27FA">
            <w:r>
              <w:t>15.3996</w:t>
            </w:r>
          </w:p>
        </w:tc>
        <w:tc>
          <w:tcPr>
            <w:tcW w:w="2338" w:type="dxa"/>
          </w:tcPr>
          <w:p w14:paraId="4D96B66B" w14:textId="77777777" w:rsidR="00D113DE" w:rsidRDefault="00BA29F3" w:rsidP="000C27FA">
            <w:r>
              <w:t>1</w:t>
            </w:r>
          </w:p>
        </w:tc>
        <w:tc>
          <w:tcPr>
            <w:tcW w:w="2338" w:type="dxa"/>
          </w:tcPr>
          <w:p w14:paraId="29E104C2" w14:textId="77777777" w:rsidR="00D113DE" w:rsidRDefault="00BA29F3" w:rsidP="000C27FA">
            <w:r>
              <w:rPr>
                <w:rStyle w:val="gnkrckgcgsb"/>
                <w:rFonts w:ascii="Lucida Console" w:hAnsi="Lucida Console"/>
                <w:color w:val="000000"/>
                <w:bdr w:val="none" w:sz="0" w:space="0" w:color="auto" w:frame="1"/>
              </w:rPr>
              <w:t>8.701e-05 ***</w:t>
            </w:r>
          </w:p>
        </w:tc>
      </w:tr>
      <w:tr w:rsidR="00D113DE" w14:paraId="704E825B" w14:textId="77777777" w:rsidTr="000C27FA">
        <w:tc>
          <w:tcPr>
            <w:tcW w:w="2337" w:type="dxa"/>
          </w:tcPr>
          <w:p w14:paraId="2DA8CFDF" w14:textId="77777777" w:rsidR="00D113DE" w:rsidRDefault="00D113DE" w:rsidP="000C27FA">
            <w:r>
              <w:t>Time</w:t>
            </w:r>
          </w:p>
        </w:tc>
        <w:tc>
          <w:tcPr>
            <w:tcW w:w="2337" w:type="dxa"/>
          </w:tcPr>
          <w:p w14:paraId="403B5A1B" w14:textId="77777777" w:rsidR="00D113DE" w:rsidRDefault="00BA29F3" w:rsidP="000C27FA">
            <w:r>
              <w:t>10.2441</w:t>
            </w:r>
          </w:p>
        </w:tc>
        <w:tc>
          <w:tcPr>
            <w:tcW w:w="2338" w:type="dxa"/>
          </w:tcPr>
          <w:p w14:paraId="3FFC8B36" w14:textId="77777777" w:rsidR="00D113DE" w:rsidRDefault="00BA29F3" w:rsidP="000C27FA">
            <w:r>
              <w:t>2</w:t>
            </w:r>
          </w:p>
        </w:tc>
        <w:tc>
          <w:tcPr>
            <w:tcW w:w="2338" w:type="dxa"/>
          </w:tcPr>
          <w:p w14:paraId="56756272" w14:textId="77777777" w:rsidR="00D113DE" w:rsidRDefault="00BA29F3" w:rsidP="000C27FA">
            <w:r>
              <w:rPr>
                <w:rStyle w:val="gnkrckgcgsb"/>
                <w:rFonts w:ascii="Lucida Console" w:hAnsi="Lucida Console"/>
                <w:color w:val="000000"/>
                <w:bdr w:val="none" w:sz="0" w:space="0" w:color="auto" w:frame="1"/>
              </w:rPr>
              <w:t>0.005964 **</w:t>
            </w:r>
          </w:p>
        </w:tc>
      </w:tr>
      <w:tr w:rsidR="00D113DE" w14:paraId="4FE35731" w14:textId="77777777" w:rsidTr="000C27FA">
        <w:tc>
          <w:tcPr>
            <w:tcW w:w="2337" w:type="dxa"/>
          </w:tcPr>
          <w:p w14:paraId="0EEBE030" w14:textId="77777777" w:rsidR="00D113DE" w:rsidRDefault="00D113DE" w:rsidP="00D113DE">
            <w:r>
              <w:t>Nflowers:Time</w:t>
            </w:r>
          </w:p>
        </w:tc>
        <w:tc>
          <w:tcPr>
            <w:tcW w:w="2337" w:type="dxa"/>
          </w:tcPr>
          <w:p w14:paraId="0A04401F" w14:textId="77777777" w:rsidR="00D113DE" w:rsidRDefault="00BA29F3" w:rsidP="000C27FA">
            <w:r>
              <w:t>11.6674</w:t>
            </w:r>
          </w:p>
        </w:tc>
        <w:tc>
          <w:tcPr>
            <w:tcW w:w="2338" w:type="dxa"/>
          </w:tcPr>
          <w:p w14:paraId="601C9EF4" w14:textId="77777777" w:rsidR="00D113DE" w:rsidRDefault="00BA29F3" w:rsidP="000C27FA">
            <w:r>
              <w:t>2</w:t>
            </w:r>
          </w:p>
        </w:tc>
        <w:tc>
          <w:tcPr>
            <w:tcW w:w="2338" w:type="dxa"/>
          </w:tcPr>
          <w:p w14:paraId="450AF199" w14:textId="77777777" w:rsidR="00D113DE" w:rsidRDefault="00BA29F3" w:rsidP="000C27FA">
            <w:r>
              <w:rPr>
                <w:rStyle w:val="gnkrckgcgsb"/>
                <w:rFonts w:ascii="Lucida Console" w:hAnsi="Lucida Console"/>
                <w:color w:val="000000"/>
                <w:bdr w:val="none" w:sz="0" w:space="0" w:color="auto" w:frame="1"/>
              </w:rPr>
              <w:t>0.002927 **</w:t>
            </w:r>
          </w:p>
        </w:tc>
      </w:tr>
    </w:tbl>
    <w:p w14:paraId="5F94E01F" w14:textId="77777777" w:rsidR="00C95715" w:rsidRDefault="00C95715" w:rsidP="0042612E"/>
    <w:p w14:paraId="6D66DF9F" w14:textId="77777777" w:rsidR="00C95715" w:rsidRDefault="00C95715" w:rsidP="0042612E"/>
    <w:p w14:paraId="1E9DD937" w14:textId="77777777" w:rsidR="00C95715" w:rsidRDefault="00C95715" w:rsidP="0042612E"/>
    <w:p w14:paraId="28A2CF99" w14:textId="77777777" w:rsidR="00C95715" w:rsidRDefault="00F73CD6" w:rsidP="0042612E">
      <w:r>
        <w:rPr>
          <w:noProof/>
        </w:rPr>
        <w:lastRenderedPageBreak/>
        <w:drawing>
          <wp:inline distT="0" distB="0" distL="0" distR="0" wp14:anchorId="6D96DE19" wp14:editId="4FD34524">
            <wp:extent cx="5943600" cy="4091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1305"/>
                    </a:xfrm>
                    <a:prstGeom prst="rect">
                      <a:avLst/>
                    </a:prstGeom>
                  </pic:spPr>
                </pic:pic>
              </a:graphicData>
            </a:graphic>
          </wp:inline>
        </w:drawing>
      </w:r>
    </w:p>
    <w:p w14:paraId="0902F867" w14:textId="77777777" w:rsidR="00F73CD6" w:rsidRDefault="00F73CD6" w:rsidP="0042612E">
      <w:r>
        <w:t>Figure</w:t>
      </w:r>
      <w:r w:rsidR="0042213C">
        <w:t xml:space="preserve"> 3</w:t>
      </w:r>
      <w:r>
        <w:t>: Interaction diagram from previous module predicting pollinator visitation.</w:t>
      </w:r>
    </w:p>
    <w:p w14:paraId="52003666" w14:textId="77777777" w:rsidR="00BA29F3" w:rsidRDefault="00BA29F3" w:rsidP="0042612E"/>
    <w:p w14:paraId="6D33BC9F" w14:textId="77777777" w:rsidR="00F73CD6" w:rsidRDefault="00F73CD6" w:rsidP="0042612E"/>
    <w:p w14:paraId="74D80A3B" w14:textId="77777777" w:rsidR="00F73CD6" w:rsidRDefault="00F73CD6" w:rsidP="0042612E"/>
    <w:p w14:paraId="1F0D7DFC" w14:textId="77777777" w:rsidR="0063309F" w:rsidRDefault="0063309F" w:rsidP="0042612E"/>
    <w:p w14:paraId="63A6EC75" w14:textId="77777777" w:rsidR="0063309F" w:rsidRDefault="0063309F" w:rsidP="0042612E"/>
    <w:p w14:paraId="15CA4263" w14:textId="77777777" w:rsidR="0063309F" w:rsidRDefault="0063309F" w:rsidP="0042612E"/>
    <w:p w14:paraId="0B618970" w14:textId="77777777" w:rsidR="0063309F" w:rsidRDefault="0063309F" w:rsidP="0042612E"/>
    <w:p w14:paraId="37E24D61" w14:textId="77777777" w:rsidR="0063309F" w:rsidRDefault="0063309F" w:rsidP="0042612E"/>
    <w:p w14:paraId="7FBF44D9" w14:textId="77777777" w:rsidR="0063309F" w:rsidRDefault="0063309F" w:rsidP="0042612E"/>
    <w:p w14:paraId="67C12507" w14:textId="77777777" w:rsidR="0063309F" w:rsidRDefault="0063309F" w:rsidP="0042612E"/>
    <w:p w14:paraId="77B66278" w14:textId="77777777" w:rsidR="0063309F" w:rsidRDefault="0063309F" w:rsidP="0042612E"/>
    <w:p w14:paraId="2AEC8923" w14:textId="77777777" w:rsidR="0063309F" w:rsidRDefault="0063309F" w:rsidP="0042612E"/>
    <w:p w14:paraId="4F55BAC9" w14:textId="77777777" w:rsidR="003706D8" w:rsidRDefault="003706D8" w:rsidP="0042612E">
      <w:r>
        <w:lastRenderedPageBreak/>
        <w:t>Table</w:t>
      </w:r>
      <w:r w:rsidR="009E3057">
        <w:t xml:space="preserve"> 4</w:t>
      </w:r>
      <w:r>
        <w:t>:</w:t>
      </w:r>
      <w:r w:rsidR="000E6D86">
        <w:t xml:space="preserve"> Network indices for plant-pollinator bipartite networks.</w:t>
      </w:r>
      <w:r w:rsidR="00463894">
        <w:t xml:space="preserve"> We can also use ΔH2 to compare. </w:t>
      </w:r>
    </w:p>
    <w:tbl>
      <w:tblPr>
        <w:tblStyle w:val="GridTable3"/>
        <w:tblW w:w="11425" w:type="dxa"/>
        <w:tblInd w:w="-990" w:type="dxa"/>
        <w:tblLayout w:type="fixed"/>
        <w:tblLook w:val="06A0" w:firstRow="1" w:lastRow="0" w:firstColumn="1" w:lastColumn="0" w:noHBand="1" w:noVBand="1"/>
      </w:tblPr>
      <w:tblGrid>
        <w:gridCol w:w="1530"/>
        <w:gridCol w:w="1170"/>
        <w:gridCol w:w="900"/>
        <w:gridCol w:w="1170"/>
        <w:gridCol w:w="900"/>
        <w:gridCol w:w="1080"/>
        <w:gridCol w:w="1080"/>
        <w:gridCol w:w="990"/>
        <w:gridCol w:w="1075"/>
        <w:gridCol w:w="1530"/>
      </w:tblGrid>
      <w:tr w:rsidR="00C95715" w14:paraId="47A11FA9" w14:textId="77777777" w:rsidTr="00556B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26EB9E44" w14:textId="77777777" w:rsidR="00DC3B9C" w:rsidRDefault="00DC3B9C" w:rsidP="0042612E"/>
        </w:tc>
        <w:tc>
          <w:tcPr>
            <w:tcW w:w="1170" w:type="dxa"/>
          </w:tcPr>
          <w:p w14:paraId="38236A19"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00" w:type="dxa"/>
          </w:tcPr>
          <w:p w14:paraId="41AA214A"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r>
              <w:t>early</w:t>
            </w:r>
          </w:p>
        </w:tc>
        <w:tc>
          <w:tcPr>
            <w:tcW w:w="1170" w:type="dxa"/>
          </w:tcPr>
          <w:p w14:paraId="36CBF66A"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00" w:type="dxa"/>
          </w:tcPr>
          <w:p w14:paraId="49B914E0"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1080" w:type="dxa"/>
          </w:tcPr>
          <w:p w14:paraId="5C62C371"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r>
              <w:t>mid</w:t>
            </w:r>
          </w:p>
        </w:tc>
        <w:tc>
          <w:tcPr>
            <w:tcW w:w="1080" w:type="dxa"/>
          </w:tcPr>
          <w:p w14:paraId="53F0BFBC"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90" w:type="dxa"/>
          </w:tcPr>
          <w:p w14:paraId="55F86889"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1075" w:type="dxa"/>
          </w:tcPr>
          <w:p w14:paraId="35CF366C"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r>
              <w:t>later</w:t>
            </w:r>
          </w:p>
        </w:tc>
        <w:tc>
          <w:tcPr>
            <w:tcW w:w="1530" w:type="dxa"/>
          </w:tcPr>
          <w:p w14:paraId="6967A13A" w14:textId="77777777" w:rsidR="00DC3B9C" w:rsidRDefault="00DC3B9C" w:rsidP="0042612E">
            <w:pPr>
              <w:cnfStyle w:val="100000000000" w:firstRow="1" w:lastRow="0" w:firstColumn="0" w:lastColumn="0" w:oddVBand="0" w:evenVBand="0" w:oddHBand="0" w:evenHBand="0" w:firstRowFirstColumn="0" w:firstRowLastColumn="0" w:lastRowFirstColumn="0" w:lastRowLastColumn="0"/>
            </w:pPr>
          </w:p>
        </w:tc>
      </w:tr>
      <w:tr w:rsidR="00C95715" w14:paraId="5C475D06"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0B487E53" w14:textId="77777777" w:rsidR="00DC3B9C" w:rsidRDefault="00DC3B9C" w:rsidP="0042612E"/>
        </w:tc>
        <w:tc>
          <w:tcPr>
            <w:tcW w:w="1170" w:type="dxa"/>
            <w:shd w:val="clear" w:color="auto" w:fill="FBE4D5" w:themeFill="accent2" w:themeFillTint="33"/>
          </w:tcPr>
          <w:p w14:paraId="7722E727"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species</w:t>
            </w:r>
          </w:p>
        </w:tc>
        <w:tc>
          <w:tcPr>
            <w:tcW w:w="900" w:type="dxa"/>
          </w:tcPr>
          <w:p w14:paraId="110ABB6E"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indiv</w:t>
            </w:r>
          </w:p>
        </w:tc>
        <w:tc>
          <w:tcPr>
            <w:tcW w:w="1170" w:type="dxa"/>
            <w:shd w:val="clear" w:color="auto" w:fill="E2EFD9" w:themeFill="accent6" w:themeFillTint="33"/>
          </w:tcPr>
          <w:p w14:paraId="63C532F7"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Floral cluster</w:t>
            </w:r>
          </w:p>
        </w:tc>
        <w:tc>
          <w:tcPr>
            <w:tcW w:w="900" w:type="dxa"/>
            <w:shd w:val="clear" w:color="auto" w:fill="FBE4D5" w:themeFill="accent2" w:themeFillTint="33"/>
          </w:tcPr>
          <w:p w14:paraId="1F411CED"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80" w:type="dxa"/>
          </w:tcPr>
          <w:p w14:paraId="1FFF78DB"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indiv</w:t>
            </w:r>
          </w:p>
        </w:tc>
        <w:tc>
          <w:tcPr>
            <w:tcW w:w="1080" w:type="dxa"/>
            <w:shd w:val="clear" w:color="auto" w:fill="E2EFD9" w:themeFill="accent6" w:themeFillTint="33"/>
          </w:tcPr>
          <w:p w14:paraId="26CC2B59"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c>
          <w:tcPr>
            <w:tcW w:w="990" w:type="dxa"/>
            <w:shd w:val="clear" w:color="auto" w:fill="FBE4D5" w:themeFill="accent2" w:themeFillTint="33"/>
          </w:tcPr>
          <w:p w14:paraId="01A7BB3F"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75" w:type="dxa"/>
          </w:tcPr>
          <w:p w14:paraId="1AC6FF0F"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indiv</w:t>
            </w:r>
          </w:p>
        </w:tc>
        <w:tc>
          <w:tcPr>
            <w:tcW w:w="1530" w:type="dxa"/>
            <w:shd w:val="clear" w:color="auto" w:fill="E2EFD9" w:themeFill="accent6" w:themeFillTint="33"/>
          </w:tcPr>
          <w:p w14:paraId="5F33AB81" w14:textId="77777777" w:rsidR="00DC3B9C"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r>
      <w:tr w:rsidR="00C95715" w14:paraId="6D661158"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38C89994" w14:textId="77777777" w:rsidR="00DC3B9C" w:rsidRDefault="00DC3B9C" w:rsidP="0042612E">
            <w:r>
              <w:t>H2</w:t>
            </w:r>
          </w:p>
        </w:tc>
        <w:tc>
          <w:tcPr>
            <w:tcW w:w="1170" w:type="dxa"/>
            <w:shd w:val="clear" w:color="auto" w:fill="FBE4D5" w:themeFill="accent2" w:themeFillTint="33"/>
          </w:tcPr>
          <w:p w14:paraId="02B899E9"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0.44</w:t>
            </w:r>
            <w:r w:rsidR="00C2508F" w:rsidRPr="00556B31">
              <w:rPr>
                <w:sz w:val="22"/>
                <w:szCs w:val="22"/>
              </w:rPr>
              <w:t>1</w:t>
            </w:r>
          </w:p>
        </w:tc>
        <w:tc>
          <w:tcPr>
            <w:tcW w:w="900" w:type="dxa"/>
          </w:tcPr>
          <w:p w14:paraId="7EF53CA2"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w:t>
            </w:r>
            <w:r w:rsidR="00C2508F" w:rsidRPr="00556B31">
              <w:rPr>
                <w:sz w:val="22"/>
                <w:szCs w:val="22"/>
              </w:rPr>
              <w:t>490</w:t>
            </w:r>
          </w:p>
        </w:tc>
        <w:tc>
          <w:tcPr>
            <w:tcW w:w="1170" w:type="dxa"/>
            <w:shd w:val="clear" w:color="auto" w:fill="E2EFD9" w:themeFill="accent6" w:themeFillTint="33"/>
          </w:tcPr>
          <w:p w14:paraId="21240D84"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0.252</w:t>
            </w:r>
          </w:p>
        </w:tc>
        <w:tc>
          <w:tcPr>
            <w:tcW w:w="900" w:type="dxa"/>
            <w:shd w:val="clear" w:color="auto" w:fill="FBE4D5" w:themeFill="accent2" w:themeFillTint="33"/>
          </w:tcPr>
          <w:p w14:paraId="7F273254" w14:textId="77777777" w:rsidR="00DC3B9C" w:rsidRPr="003706D8" w:rsidRDefault="00C2508F"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0.483</w:t>
            </w:r>
          </w:p>
        </w:tc>
        <w:tc>
          <w:tcPr>
            <w:tcW w:w="1080" w:type="dxa"/>
          </w:tcPr>
          <w:p w14:paraId="1DC2B542" w14:textId="77777777" w:rsidR="00DC3B9C" w:rsidRPr="003706D8" w:rsidRDefault="00C2508F"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0.622</w:t>
            </w:r>
          </w:p>
        </w:tc>
        <w:tc>
          <w:tcPr>
            <w:tcW w:w="1080" w:type="dxa"/>
            <w:shd w:val="clear" w:color="auto" w:fill="E2EFD9" w:themeFill="accent6" w:themeFillTint="33"/>
          </w:tcPr>
          <w:p w14:paraId="51B05874"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0.216</w:t>
            </w:r>
          </w:p>
        </w:tc>
        <w:tc>
          <w:tcPr>
            <w:tcW w:w="990" w:type="dxa"/>
            <w:shd w:val="clear" w:color="auto" w:fill="FBE4D5" w:themeFill="accent2" w:themeFillTint="33"/>
          </w:tcPr>
          <w:p w14:paraId="753E2BCF"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0.58</w:t>
            </w:r>
            <w:r w:rsidR="00C2508F" w:rsidRPr="00C95715">
              <w:rPr>
                <w:color w:val="000000"/>
                <w:sz w:val="22"/>
                <w:szCs w:val="22"/>
              </w:rPr>
              <w:t>7</w:t>
            </w:r>
          </w:p>
        </w:tc>
        <w:tc>
          <w:tcPr>
            <w:tcW w:w="1075" w:type="dxa"/>
          </w:tcPr>
          <w:p w14:paraId="6D23A3F3"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0.555</w:t>
            </w:r>
          </w:p>
        </w:tc>
        <w:tc>
          <w:tcPr>
            <w:tcW w:w="1530" w:type="dxa"/>
            <w:shd w:val="clear" w:color="auto" w:fill="E2EFD9" w:themeFill="accent6" w:themeFillTint="33"/>
          </w:tcPr>
          <w:p w14:paraId="0B5595F2"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0.362</w:t>
            </w:r>
          </w:p>
        </w:tc>
      </w:tr>
      <w:tr w:rsidR="00C95715" w14:paraId="40821783"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7FB45227" w14:textId="77777777" w:rsidR="00DC3B9C" w:rsidRDefault="00DC3B9C" w:rsidP="0042612E">
            <w:r>
              <w:t>Null</w:t>
            </w:r>
          </w:p>
        </w:tc>
        <w:tc>
          <w:tcPr>
            <w:tcW w:w="1170" w:type="dxa"/>
            <w:shd w:val="clear" w:color="auto" w:fill="FBE4D5" w:themeFill="accent2" w:themeFillTint="33"/>
          </w:tcPr>
          <w:p w14:paraId="43C0A5AB" w14:textId="77777777" w:rsidR="006D0B03"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14:paraId="50A06291" w14:textId="77777777"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 </w:t>
            </w:r>
            <w:r w:rsidR="00C2508F" w:rsidRPr="00556B31">
              <w:rPr>
                <w:sz w:val="22"/>
                <w:szCs w:val="22"/>
              </w:rPr>
              <w:t>0.018</w:t>
            </w:r>
          </w:p>
        </w:tc>
        <w:tc>
          <w:tcPr>
            <w:tcW w:w="900" w:type="dxa"/>
          </w:tcPr>
          <w:p w14:paraId="33F23F86" w14:textId="77777777" w:rsidR="00C95715"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0.21 </w:t>
            </w:r>
          </w:p>
          <w:p w14:paraId="6F7BD244" w14:textId="77777777" w:rsidR="00DC3B9C"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0.027</w:t>
            </w:r>
          </w:p>
        </w:tc>
        <w:tc>
          <w:tcPr>
            <w:tcW w:w="1170" w:type="dxa"/>
            <w:shd w:val="clear" w:color="auto" w:fill="E2EFD9" w:themeFill="accent6" w:themeFillTint="33"/>
          </w:tcPr>
          <w:p w14:paraId="7C3E6BB1" w14:textId="77777777" w:rsidR="00C95715"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w:t>
            </w:r>
            <w:r w:rsidR="004F6E13" w:rsidRPr="00556B31">
              <w:rPr>
                <w:sz w:val="22"/>
                <w:szCs w:val="22"/>
              </w:rPr>
              <w:t>90</w:t>
            </w:r>
            <w:r w:rsidR="00C95715" w:rsidRPr="00556B31">
              <w:rPr>
                <w:sz w:val="22"/>
                <w:szCs w:val="22"/>
              </w:rPr>
              <w:t xml:space="preserve"> </w:t>
            </w:r>
          </w:p>
          <w:p w14:paraId="01B66236" w14:textId="77777777"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Pr="00556B31">
              <w:rPr>
                <w:sz w:val="22"/>
                <w:szCs w:val="22"/>
              </w:rPr>
              <w:t>0.018</w:t>
            </w:r>
          </w:p>
        </w:tc>
        <w:tc>
          <w:tcPr>
            <w:tcW w:w="900" w:type="dxa"/>
            <w:shd w:val="clear" w:color="auto" w:fill="FBE4D5" w:themeFill="accent2" w:themeFillTint="33"/>
          </w:tcPr>
          <w:p w14:paraId="4CE25D4D" w14:textId="77777777" w:rsid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0.085</w:t>
            </w:r>
            <w:r w:rsidR="00C95715">
              <w:rPr>
                <w:rStyle w:val="gnkrckgcgsb"/>
                <w:rFonts w:ascii="Times New Roman" w:hAnsi="Times New Roman" w:cs="Times New Roman"/>
                <w:color w:val="000000"/>
                <w:sz w:val="22"/>
                <w:szCs w:val="22"/>
                <w:bdr w:val="none" w:sz="0" w:space="0" w:color="auto" w:frame="1"/>
              </w:rPr>
              <w:t xml:space="preserve"> </w:t>
            </w:r>
          </w:p>
          <w:p w14:paraId="232228D8" w14:textId="77777777" w:rsidR="006D0B03" w:rsidRPr="00C95715" w:rsidRDefault="006D0B0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5715">
              <w:rPr>
                <w:rFonts w:ascii="Times New Roman" w:hAnsi="Times New Roman" w:cs="Times New Roman"/>
                <w:sz w:val="22"/>
                <w:szCs w:val="22"/>
              </w:rPr>
              <w:t>±</w:t>
            </w:r>
            <w:r w:rsid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.013</w:t>
            </w:r>
          </w:p>
        </w:tc>
        <w:tc>
          <w:tcPr>
            <w:tcW w:w="1080" w:type="dxa"/>
          </w:tcPr>
          <w:p w14:paraId="7085B717" w14:textId="77777777" w:rsidR="00DC3B9C" w:rsidRPr="003706D8" w:rsidRDefault="00280758"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0.20</w:t>
            </w:r>
            <w:r w:rsidR="004F6E13" w:rsidRPr="00C95715">
              <w:rPr>
                <w:rStyle w:val="gnkrckgcgsb"/>
                <w:rFonts w:ascii="Times New Roman" w:hAnsi="Times New Roman" w:cs="Times New Roman"/>
                <w:color w:val="000000"/>
                <w:sz w:val="22"/>
                <w:szCs w:val="22"/>
                <w:bdr w:val="none" w:sz="0" w:space="0" w:color="auto" w:frame="1"/>
              </w:rPr>
              <w:t>9</w:t>
            </w:r>
            <w:r w:rsidRPr="00C95715">
              <w:rPr>
                <w:rStyle w:val="gnkrckgcgsb"/>
                <w:rFonts w:ascii="Times New Roman" w:hAnsi="Times New Roman" w:cs="Times New Roman"/>
                <w:color w:val="000000"/>
                <w:sz w:val="22"/>
                <w:szCs w:val="22"/>
                <w:bdr w:val="none" w:sz="0" w:space="0" w:color="auto" w:frame="1"/>
              </w:rPr>
              <w:t xml:space="preserve"> ±</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0.028</w:t>
            </w:r>
          </w:p>
        </w:tc>
        <w:tc>
          <w:tcPr>
            <w:tcW w:w="1080" w:type="dxa"/>
            <w:shd w:val="clear" w:color="auto" w:fill="E2EFD9" w:themeFill="accent6" w:themeFillTint="33"/>
          </w:tcPr>
          <w:p w14:paraId="54CDD847" w14:textId="77777777" w:rsidR="00C97193"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0.062</w:t>
            </w:r>
          </w:p>
          <w:p w14:paraId="77EEFD6C"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0.01</w:t>
            </w:r>
            <w:r w:rsidR="004F6E13" w:rsidRPr="00C95715">
              <w:rPr>
                <w:rStyle w:val="gnkrckgcgsb"/>
                <w:color w:val="000000"/>
                <w:sz w:val="22"/>
                <w:szCs w:val="22"/>
                <w:bdr w:val="none" w:sz="0" w:space="0" w:color="auto" w:frame="1"/>
              </w:rPr>
              <w:t>4</w:t>
            </w:r>
          </w:p>
        </w:tc>
        <w:tc>
          <w:tcPr>
            <w:tcW w:w="990" w:type="dxa"/>
            <w:shd w:val="clear" w:color="auto" w:fill="FBE4D5" w:themeFill="accent2" w:themeFillTint="33"/>
          </w:tcPr>
          <w:p w14:paraId="267D0C13" w14:textId="77777777" w:rsidR="006D0B03"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0.073</w:t>
            </w:r>
          </w:p>
          <w:p w14:paraId="264507DA" w14:textId="77777777" w:rsidR="006D0B03" w:rsidRPr="00C95715" w:rsidRDefault="006D0B0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004F6E13" w:rsidRPr="00C95715">
              <w:rPr>
                <w:rStyle w:val="gnkrckgcgsb"/>
                <w:color w:val="000000"/>
                <w:sz w:val="22"/>
                <w:szCs w:val="22"/>
                <w:bdr w:val="none" w:sz="0" w:space="0" w:color="auto" w:frame="1"/>
              </w:rPr>
              <w:t>0.017</w:t>
            </w:r>
          </w:p>
        </w:tc>
        <w:tc>
          <w:tcPr>
            <w:tcW w:w="1075" w:type="dxa"/>
          </w:tcPr>
          <w:p w14:paraId="414AEC98" w14:textId="77777777" w:rsid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0.218</w:t>
            </w:r>
          </w:p>
          <w:p w14:paraId="7263581C" w14:textId="77777777" w:rsidR="00C97193" w:rsidRPr="003706D8"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w:t>
            </w:r>
            <w:r w:rsidR="004F6E13" w:rsidRPr="00C95715">
              <w:rPr>
                <w:rStyle w:val="gnkrckgcgsb"/>
                <w:rFonts w:ascii="Times New Roman" w:hAnsi="Times New Roman" w:cs="Times New Roman"/>
                <w:color w:val="000000"/>
                <w:sz w:val="22"/>
                <w:szCs w:val="22"/>
                <w:bdr w:val="none" w:sz="0" w:space="0" w:color="auto" w:frame="1"/>
              </w:rPr>
              <w:t>2</w:t>
            </w:r>
          </w:p>
        </w:tc>
        <w:tc>
          <w:tcPr>
            <w:tcW w:w="1530" w:type="dxa"/>
            <w:shd w:val="clear" w:color="auto" w:fill="E2EFD9" w:themeFill="accent6" w:themeFillTint="33"/>
          </w:tcPr>
          <w:p w14:paraId="683822A8"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0.076</w:t>
            </w:r>
          </w:p>
          <w:p w14:paraId="4C9663DE" w14:textId="77777777" w:rsidR="00DC3B9C"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0.017</w:t>
            </w:r>
          </w:p>
        </w:tc>
      </w:tr>
      <w:tr w:rsidR="009D05DC" w14:paraId="197D65C8"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59CCCA97" w14:textId="77777777" w:rsidR="009D05DC" w:rsidRDefault="009D05DC" w:rsidP="0042612E">
            <w:r>
              <w:t>Delta H</w:t>
            </w:r>
          </w:p>
        </w:tc>
        <w:tc>
          <w:tcPr>
            <w:tcW w:w="1170" w:type="dxa"/>
            <w:shd w:val="clear" w:color="auto" w:fill="FBE4D5" w:themeFill="accent2" w:themeFillTint="33"/>
          </w:tcPr>
          <w:p w14:paraId="2084E012" w14:textId="77777777"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0.321</w:t>
            </w:r>
          </w:p>
        </w:tc>
        <w:tc>
          <w:tcPr>
            <w:tcW w:w="900" w:type="dxa"/>
          </w:tcPr>
          <w:p w14:paraId="2494C485" w14:textId="77777777"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0.28</w:t>
            </w:r>
          </w:p>
        </w:tc>
        <w:tc>
          <w:tcPr>
            <w:tcW w:w="1170" w:type="dxa"/>
            <w:shd w:val="clear" w:color="auto" w:fill="E2EFD9" w:themeFill="accent6" w:themeFillTint="33"/>
          </w:tcPr>
          <w:p w14:paraId="7A43DBB5" w14:textId="77777777"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0.162</w:t>
            </w:r>
          </w:p>
        </w:tc>
        <w:tc>
          <w:tcPr>
            <w:tcW w:w="900" w:type="dxa"/>
            <w:shd w:val="clear" w:color="auto" w:fill="FBE4D5" w:themeFill="accent2" w:themeFillTint="33"/>
          </w:tcPr>
          <w:p w14:paraId="1850B434"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0.398</w:t>
            </w:r>
          </w:p>
        </w:tc>
        <w:tc>
          <w:tcPr>
            <w:tcW w:w="1080" w:type="dxa"/>
          </w:tcPr>
          <w:p w14:paraId="6B1DF5B2"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0.413</w:t>
            </w:r>
          </w:p>
        </w:tc>
        <w:tc>
          <w:tcPr>
            <w:tcW w:w="1080" w:type="dxa"/>
            <w:shd w:val="clear" w:color="auto" w:fill="E2EFD9" w:themeFill="accent6" w:themeFillTint="33"/>
          </w:tcPr>
          <w:p w14:paraId="7767A073"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0.154</w:t>
            </w:r>
          </w:p>
        </w:tc>
        <w:tc>
          <w:tcPr>
            <w:tcW w:w="990" w:type="dxa"/>
            <w:shd w:val="clear" w:color="auto" w:fill="FBE4D5" w:themeFill="accent2" w:themeFillTint="33"/>
          </w:tcPr>
          <w:p w14:paraId="5D836678"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0.514</w:t>
            </w:r>
          </w:p>
        </w:tc>
        <w:tc>
          <w:tcPr>
            <w:tcW w:w="1075" w:type="dxa"/>
          </w:tcPr>
          <w:p w14:paraId="14FEEBD4"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0.337</w:t>
            </w:r>
          </w:p>
        </w:tc>
        <w:tc>
          <w:tcPr>
            <w:tcW w:w="1530" w:type="dxa"/>
            <w:shd w:val="clear" w:color="auto" w:fill="E2EFD9" w:themeFill="accent6" w:themeFillTint="33"/>
          </w:tcPr>
          <w:p w14:paraId="12A9DC84" w14:textId="77777777"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0.286</w:t>
            </w:r>
          </w:p>
        </w:tc>
      </w:tr>
      <w:tr w:rsidR="00C95715" w14:paraId="060AA81E"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7AB67B7A" w14:textId="77777777" w:rsidR="00DC3B9C" w:rsidRDefault="00DC3B9C" w:rsidP="0042612E">
            <w:r>
              <w:t>Z-score</w:t>
            </w:r>
          </w:p>
        </w:tc>
        <w:tc>
          <w:tcPr>
            <w:tcW w:w="1170" w:type="dxa"/>
            <w:shd w:val="clear" w:color="auto" w:fill="FBE4D5" w:themeFill="accent2" w:themeFillTint="33"/>
          </w:tcPr>
          <w:p w14:paraId="45ABDEA5"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14:paraId="6D894C5C"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14:paraId="47435F41" w14:textId="77777777"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w:t>
            </w:r>
            <w:r w:rsidR="004F6E13" w:rsidRPr="001F7677">
              <w:rPr>
                <w:b/>
                <w:sz w:val="22"/>
                <w:szCs w:val="22"/>
              </w:rPr>
              <w:t>.94</w:t>
            </w:r>
          </w:p>
        </w:tc>
        <w:tc>
          <w:tcPr>
            <w:tcW w:w="900" w:type="dxa"/>
            <w:shd w:val="clear" w:color="auto" w:fill="FBE4D5" w:themeFill="accent2" w:themeFillTint="33"/>
          </w:tcPr>
          <w:p w14:paraId="7EAA27F0" w14:textId="77777777"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29.77</w:t>
            </w:r>
          </w:p>
        </w:tc>
        <w:tc>
          <w:tcPr>
            <w:tcW w:w="1080" w:type="dxa"/>
          </w:tcPr>
          <w:p w14:paraId="60CB0E88" w14:textId="77777777"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w:t>
            </w:r>
          </w:p>
        </w:tc>
        <w:tc>
          <w:tcPr>
            <w:tcW w:w="1080" w:type="dxa"/>
            <w:shd w:val="clear" w:color="auto" w:fill="E2EFD9" w:themeFill="accent6" w:themeFillTint="33"/>
          </w:tcPr>
          <w:p w14:paraId="68F96A6B" w14:textId="77777777"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11.39</w:t>
            </w:r>
          </w:p>
        </w:tc>
        <w:tc>
          <w:tcPr>
            <w:tcW w:w="990" w:type="dxa"/>
            <w:shd w:val="clear" w:color="auto" w:fill="FBE4D5" w:themeFill="accent2" w:themeFillTint="33"/>
          </w:tcPr>
          <w:p w14:paraId="4374841B" w14:textId="77777777"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14:paraId="67FCD599" w14:textId="77777777" w:rsidR="00DC3B9C" w:rsidRPr="001F7677" w:rsidRDefault="00A3224F"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w:t>
            </w:r>
          </w:p>
        </w:tc>
        <w:tc>
          <w:tcPr>
            <w:tcW w:w="1530" w:type="dxa"/>
            <w:shd w:val="clear" w:color="auto" w:fill="E2EFD9" w:themeFill="accent6" w:themeFillTint="33"/>
          </w:tcPr>
          <w:p w14:paraId="699B4DF5" w14:textId="77777777" w:rsidR="00DC3B9C" w:rsidRPr="001F7677" w:rsidRDefault="00C9719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w:t>
            </w:r>
          </w:p>
        </w:tc>
      </w:tr>
      <w:tr w:rsidR="00C95715" w14:paraId="7B18731D"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61E040E4" w14:textId="77777777" w:rsidR="00DC3B9C" w:rsidRDefault="00217163" w:rsidP="0042612E">
            <w:r>
              <w:t>W</w:t>
            </w:r>
            <w:r w:rsidR="00DC3B9C">
              <w:t>NODF</w:t>
            </w:r>
          </w:p>
        </w:tc>
        <w:tc>
          <w:tcPr>
            <w:tcW w:w="1170" w:type="dxa"/>
            <w:shd w:val="clear" w:color="auto" w:fill="FBE4D5" w:themeFill="accent2" w:themeFillTint="33"/>
          </w:tcPr>
          <w:p w14:paraId="73265B4B"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19.99</w:t>
            </w:r>
            <w:r w:rsidR="004F6E13" w:rsidRPr="00556B31">
              <w:rPr>
                <w:sz w:val="22"/>
                <w:szCs w:val="22"/>
              </w:rPr>
              <w:t>9</w:t>
            </w:r>
          </w:p>
        </w:tc>
        <w:tc>
          <w:tcPr>
            <w:tcW w:w="900" w:type="dxa"/>
          </w:tcPr>
          <w:p w14:paraId="21893EBD"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5.8</w:t>
            </w:r>
            <w:r w:rsidR="004F6E13" w:rsidRPr="00556B31">
              <w:rPr>
                <w:sz w:val="22"/>
                <w:szCs w:val="22"/>
              </w:rPr>
              <w:t>6</w:t>
            </w:r>
          </w:p>
        </w:tc>
        <w:tc>
          <w:tcPr>
            <w:tcW w:w="1170" w:type="dxa"/>
            <w:shd w:val="clear" w:color="auto" w:fill="E2EFD9" w:themeFill="accent6" w:themeFillTint="33"/>
          </w:tcPr>
          <w:p w14:paraId="2938A11E"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37.72</w:t>
            </w:r>
          </w:p>
        </w:tc>
        <w:tc>
          <w:tcPr>
            <w:tcW w:w="900" w:type="dxa"/>
            <w:shd w:val="clear" w:color="auto" w:fill="FBE4D5" w:themeFill="accent2" w:themeFillTint="33"/>
          </w:tcPr>
          <w:p w14:paraId="7C89C82C"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22.23</w:t>
            </w:r>
          </w:p>
        </w:tc>
        <w:tc>
          <w:tcPr>
            <w:tcW w:w="1080" w:type="dxa"/>
          </w:tcPr>
          <w:p w14:paraId="4CD13CBD"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3.97</w:t>
            </w:r>
          </w:p>
        </w:tc>
        <w:tc>
          <w:tcPr>
            <w:tcW w:w="1080" w:type="dxa"/>
            <w:shd w:val="clear" w:color="auto" w:fill="E2EFD9" w:themeFill="accent6" w:themeFillTint="33"/>
          </w:tcPr>
          <w:p w14:paraId="12140923"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50.17</w:t>
            </w:r>
          </w:p>
        </w:tc>
        <w:tc>
          <w:tcPr>
            <w:tcW w:w="990" w:type="dxa"/>
            <w:shd w:val="clear" w:color="auto" w:fill="FBE4D5" w:themeFill="accent2" w:themeFillTint="33"/>
          </w:tcPr>
          <w:p w14:paraId="25AF3B77" w14:textId="77777777" w:rsidR="00DC3B9C" w:rsidRPr="003706D8"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24.21</w:t>
            </w:r>
          </w:p>
        </w:tc>
        <w:tc>
          <w:tcPr>
            <w:tcW w:w="1075" w:type="dxa"/>
          </w:tcPr>
          <w:p w14:paraId="4E88FD1A" w14:textId="77777777"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4.6</w:t>
            </w:r>
            <w:r w:rsidR="004F6E13" w:rsidRPr="00C95715">
              <w:rPr>
                <w:color w:val="000000"/>
                <w:sz w:val="22"/>
                <w:szCs w:val="22"/>
              </w:rPr>
              <w:t>8</w:t>
            </w:r>
          </w:p>
        </w:tc>
        <w:tc>
          <w:tcPr>
            <w:tcW w:w="1530" w:type="dxa"/>
            <w:shd w:val="clear" w:color="auto" w:fill="E2EFD9" w:themeFill="accent6" w:themeFillTint="33"/>
          </w:tcPr>
          <w:p w14:paraId="7862A31C"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30.9</w:t>
            </w:r>
            <w:r w:rsidR="004F6E13" w:rsidRPr="00C95715">
              <w:rPr>
                <w:color w:val="000000"/>
                <w:sz w:val="22"/>
                <w:szCs w:val="22"/>
              </w:rPr>
              <w:t>3</w:t>
            </w:r>
          </w:p>
        </w:tc>
      </w:tr>
      <w:tr w:rsidR="00C95715" w14:paraId="6ECD4DEA"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740508CE" w14:textId="77777777" w:rsidR="00DC3B9C" w:rsidRDefault="00DC3B9C" w:rsidP="0042612E">
            <w:r>
              <w:t>Null</w:t>
            </w:r>
          </w:p>
        </w:tc>
        <w:tc>
          <w:tcPr>
            <w:tcW w:w="1170" w:type="dxa"/>
            <w:shd w:val="clear" w:color="auto" w:fill="FBE4D5" w:themeFill="accent2" w:themeFillTint="33"/>
          </w:tcPr>
          <w:p w14:paraId="002FCEFC" w14:textId="77777777"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44.6</w:t>
            </w:r>
            <w:r w:rsidR="004F6E13" w:rsidRPr="00556B31">
              <w:rPr>
                <w:sz w:val="22"/>
                <w:szCs w:val="22"/>
              </w:rPr>
              <w:t>1</w:t>
            </w:r>
          </w:p>
          <w:p w14:paraId="45244EAC" w14:textId="77777777"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4.1</w:t>
            </w:r>
            <w:r w:rsidR="004F6E13" w:rsidRPr="00556B31">
              <w:rPr>
                <w:sz w:val="22"/>
                <w:szCs w:val="22"/>
              </w:rPr>
              <w:t>2</w:t>
            </w:r>
          </w:p>
          <w:p w14:paraId="1CEAEE03"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p>
        </w:tc>
        <w:tc>
          <w:tcPr>
            <w:tcW w:w="900" w:type="dxa"/>
          </w:tcPr>
          <w:p w14:paraId="7BB99C90" w14:textId="77777777"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7.79 ± 1.</w:t>
            </w:r>
            <w:r w:rsidR="004F6E13" w:rsidRPr="00556B31">
              <w:rPr>
                <w:sz w:val="22"/>
                <w:szCs w:val="22"/>
              </w:rPr>
              <w:t>08</w:t>
            </w:r>
          </w:p>
          <w:p w14:paraId="1AB8385A"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p>
        </w:tc>
        <w:tc>
          <w:tcPr>
            <w:tcW w:w="1170" w:type="dxa"/>
            <w:shd w:val="clear" w:color="auto" w:fill="E2EFD9" w:themeFill="accent6" w:themeFillTint="33"/>
          </w:tcPr>
          <w:p w14:paraId="285687E0" w14:textId="77777777" w:rsidR="00C97193"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47.3</w:t>
            </w:r>
          </w:p>
          <w:p w14:paraId="1AA7522D" w14:textId="77777777"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Pr="00556B31">
              <w:rPr>
                <w:sz w:val="22"/>
                <w:szCs w:val="22"/>
              </w:rPr>
              <w:t>4.4</w:t>
            </w:r>
            <w:r w:rsidR="004F6E13" w:rsidRPr="00556B31">
              <w:rPr>
                <w:sz w:val="22"/>
                <w:szCs w:val="22"/>
              </w:rPr>
              <w:t>3</w:t>
            </w:r>
          </w:p>
        </w:tc>
        <w:tc>
          <w:tcPr>
            <w:tcW w:w="900" w:type="dxa"/>
            <w:shd w:val="clear" w:color="auto" w:fill="FBE4D5" w:themeFill="accent2" w:themeFillTint="33"/>
          </w:tcPr>
          <w:p w14:paraId="20084BDC"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54.71</w:t>
            </w:r>
          </w:p>
          <w:p w14:paraId="795303A5"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4.96</w:t>
            </w:r>
          </w:p>
          <w:p w14:paraId="00BFD126"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tcPr>
          <w:p w14:paraId="59C74A30"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7.54</w:t>
            </w:r>
          </w:p>
          <w:p w14:paraId="4D75F3CC"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0.75</w:t>
            </w:r>
          </w:p>
          <w:p w14:paraId="4116AEAE"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shd w:val="clear" w:color="auto" w:fill="E2EFD9" w:themeFill="accent6" w:themeFillTint="33"/>
          </w:tcPr>
          <w:p w14:paraId="1E380D53"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50.4</w:t>
            </w:r>
            <w:r w:rsidR="004F6E13" w:rsidRPr="00C95715">
              <w:rPr>
                <w:rStyle w:val="gnkrckgcgsb"/>
                <w:rFonts w:ascii="Times New Roman" w:hAnsi="Times New Roman" w:cs="Times New Roman"/>
                <w:color w:val="000000"/>
                <w:sz w:val="22"/>
                <w:szCs w:val="22"/>
                <w:bdr w:val="none" w:sz="0" w:space="0" w:color="auto" w:frame="1"/>
              </w:rPr>
              <w:t>7</w:t>
            </w:r>
          </w:p>
          <w:p w14:paraId="6763E0E6"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4.2</w:t>
            </w:r>
            <w:r w:rsidR="004F6E13" w:rsidRPr="00C95715">
              <w:rPr>
                <w:rStyle w:val="gnkrckgcgsb"/>
                <w:color w:val="000000"/>
                <w:sz w:val="22"/>
                <w:szCs w:val="22"/>
                <w:bdr w:val="none" w:sz="0" w:space="0" w:color="auto" w:frame="1"/>
              </w:rPr>
              <w:t>6</w:t>
            </w:r>
          </w:p>
        </w:tc>
        <w:tc>
          <w:tcPr>
            <w:tcW w:w="990" w:type="dxa"/>
            <w:shd w:val="clear" w:color="auto" w:fill="FBE4D5" w:themeFill="accent2" w:themeFillTint="33"/>
          </w:tcPr>
          <w:p w14:paraId="7DB7B6C9"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55.</w:t>
            </w:r>
            <w:r w:rsidR="004F6E13" w:rsidRPr="00C95715">
              <w:rPr>
                <w:rStyle w:val="gnkrckgcgsb"/>
                <w:rFonts w:ascii="Times New Roman" w:hAnsi="Times New Roman" w:cs="Times New Roman"/>
                <w:color w:val="000000"/>
                <w:sz w:val="22"/>
                <w:szCs w:val="22"/>
                <w:bdr w:val="none" w:sz="0" w:space="0" w:color="auto" w:frame="1"/>
              </w:rPr>
              <w:t>8</w:t>
            </w:r>
          </w:p>
          <w:p w14:paraId="0BEC380E"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5.5</w:t>
            </w:r>
            <w:r w:rsidR="004F6E13" w:rsidRPr="00C95715">
              <w:rPr>
                <w:rStyle w:val="gnkrckgcgsb"/>
                <w:rFonts w:ascii="Times New Roman" w:hAnsi="Times New Roman" w:cs="Times New Roman"/>
                <w:color w:val="000000"/>
                <w:sz w:val="22"/>
                <w:szCs w:val="22"/>
                <w:bdr w:val="none" w:sz="0" w:space="0" w:color="auto" w:frame="1"/>
              </w:rPr>
              <w:t>1</w:t>
            </w:r>
          </w:p>
          <w:p w14:paraId="002F2E75"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75" w:type="dxa"/>
          </w:tcPr>
          <w:p w14:paraId="2D15E8EA"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11.43</w:t>
            </w:r>
          </w:p>
          <w:p w14:paraId="3C952B82"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1.3</w:t>
            </w:r>
            <w:r w:rsidR="004F6E13" w:rsidRPr="00C95715">
              <w:rPr>
                <w:rStyle w:val="gnkrckgcgsb"/>
                <w:rFonts w:ascii="Times New Roman" w:hAnsi="Times New Roman" w:cs="Times New Roman"/>
                <w:color w:val="000000"/>
                <w:sz w:val="22"/>
                <w:szCs w:val="22"/>
                <w:bdr w:val="none" w:sz="0" w:space="0" w:color="auto" w:frame="1"/>
              </w:rPr>
              <w:t>1</w:t>
            </w:r>
          </w:p>
          <w:p w14:paraId="41B2DB90"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shd w:val="clear" w:color="auto" w:fill="E2EFD9" w:themeFill="accent6" w:themeFillTint="33"/>
          </w:tcPr>
          <w:p w14:paraId="059E0C24"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57.4</w:t>
            </w:r>
            <w:r w:rsidR="004F6E13" w:rsidRPr="00C95715">
              <w:rPr>
                <w:rStyle w:val="gnkrckgcgsb"/>
                <w:rFonts w:ascii="Times New Roman" w:hAnsi="Times New Roman" w:cs="Times New Roman"/>
                <w:color w:val="000000"/>
                <w:sz w:val="22"/>
                <w:szCs w:val="22"/>
                <w:bdr w:val="none" w:sz="0" w:space="0" w:color="auto" w:frame="1"/>
              </w:rPr>
              <w:t>9</w:t>
            </w:r>
          </w:p>
          <w:p w14:paraId="1B4478FA"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4F6E13" w:rsidRPr="00C95715">
              <w:rPr>
                <w:sz w:val="22"/>
                <w:szCs w:val="22"/>
              </w:rPr>
              <w:t xml:space="preserve"> </w:t>
            </w:r>
            <w:r w:rsidRPr="00C95715">
              <w:rPr>
                <w:rStyle w:val="gnkrckgcgsb"/>
                <w:color w:val="000000"/>
                <w:sz w:val="22"/>
                <w:szCs w:val="22"/>
                <w:bdr w:val="none" w:sz="0" w:space="0" w:color="auto" w:frame="1"/>
              </w:rPr>
              <w:t>6.00</w:t>
            </w:r>
          </w:p>
          <w:p w14:paraId="2CE1D5A1"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p>
        </w:tc>
      </w:tr>
      <w:tr w:rsidR="00C95715" w14:paraId="1892332E"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5532EE56" w14:textId="77777777" w:rsidR="00DC3B9C" w:rsidRDefault="00DC3B9C" w:rsidP="0042612E">
            <w:r>
              <w:t>Z-score</w:t>
            </w:r>
          </w:p>
        </w:tc>
        <w:tc>
          <w:tcPr>
            <w:tcW w:w="1170" w:type="dxa"/>
            <w:shd w:val="clear" w:color="auto" w:fill="FBE4D5" w:themeFill="accent2" w:themeFillTint="33"/>
          </w:tcPr>
          <w:p w14:paraId="1DEE3B7A" w14:textId="77777777"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-5.97</w:t>
            </w:r>
            <w:r w:rsidR="004F6E13" w:rsidRPr="001F7677">
              <w:rPr>
                <w:b/>
                <w:sz w:val="22"/>
                <w:szCs w:val="22"/>
              </w:rPr>
              <w:t>6</w:t>
            </w:r>
          </w:p>
        </w:tc>
        <w:tc>
          <w:tcPr>
            <w:tcW w:w="900" w:type="dxa"/>
          </w:tcPr>
          <w:p w14:paraId="576C6FD1" w14:textId="77777777"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w:t>
            </w:r>
            <w:r w:rsidR="004F6E13" w:rsidRPr="001F7677">
              <w:rPr>
                <w:b/>
                <w:sz w:val="22"/>
                <w:szCs w:val="22"/>
              </w:rPr>
              <w:t>8</w:t>
            </w:r>
          </w:p>
        </w:tc>
        <w:tc>
          <w:tcPr>
            <w:tcW w:w="1170" w:type="dxa"/>
            <w:shd w:val="clear" w:color="auto" w:fill="E2EFD9" w:themeFill="accent6" w:themeFillTint="33"/>
          </w:tcPr>
          <w:p w14:paraId="760A7D1D" w14:textId="77777777"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-2.1</w:t>
            </w:r>
            <w:r w:rsidR="004F6E13" w:rsidRPr="001F7677">
              <w:rPr>
                <w:b/>
                <w:sz w:val="22"/>
                <w:szCs w:val="22"/>
              </w:rPr>
              <w:t>7</w:t>
            </w:r>
          </w:p>
        </w:tc>
        <w:tc>
          <w:tcPr>
            <w:tcW w:w="900" w:type="dxa"/>
            <w:shd w:val="clear" w:color="auto" w:fill="FBE4D5" w:themeFill="accent2" w:themeFillTint="33"/>
          </w:tcPr>
          <w:p w14:paraId="0B6EB9B9"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-6.5</w:t>
            </w:r>
            <w:r w:rsidR="004F6E13" w:rsidRPr="001F7677">
              <w:rPr>
                <w:rStyle w:val="gnkrckgcgsb"/>
                <w:rFonts w:ascii="Times New Roman" w:hAnsi="Times New Roman" w:cs="Times New Roman"/>
                <w:b/>
                <w:color w:val="000000"/>
                <w:sz w:val="22"/>
                <w:szCs w:val="22"/>
                <w:bdr w:val="none" w:sz="0" w:space="0" w:color="auto" w:frame="1"/>
              </w:rPr>
              <w:t>6</w:t>
            </w:r>
          </w:p>
        </w:tc>
        <w:tc>
          <w:tcPr>
            <w:tcW w:w="1080" w:type="dxa"/>
          </w:tcPr>
          <w:p w14:paraId="31D7AF2C"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-4.75</w:t>
            </w:r>
          </w:p>
        </w:tc>
        <w:tc>
          <w:tcPr>
            <w:tcW w:w="1080" w:type="dxa"/>
            <w:shd w:val="clear" w:color="auto" w:fill="E2EFD9" w:themeFill="accent6" w:themeFillTint="33"/>
          </w:tcPr>
          <w:p w14:paraId="3A67F0F8" w14:textId="77777777"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-0.0</w:t>
            </w:r>
            <w:r w:rsidR="004F6E13" w:rsidRPr="001F7677">
              <w:rPr>
                <w:rStyle w:val="gnkrckgcgsb"/>
                <w:rFonts w:ascii="Times New Roman" w:hAnsi="Times New Roman" w:cs="Times New Roman"/>
                <w:b/>
                <w:color w:val="000000"/>
                <w:sz w:val="22"/>
                <w:szCs w:val="22"/>
                <w:bdr w:val="none" w:sz="0" w:space="0" w:color="auto" w:frame="1"/>
              </w:rPr>
              <w:t>7</w:t>
            </w:r>
          </w:p>
        </w:tc>
        <w:tc>
          <w:tcPr>
            <w:tcW w:w="990" w:type="dxa"/>
            <w:shd w:val="clear" w:color="auto" w:fill="FBE4D5" w:themeFill="accent2" w:themeFillTint="33"/>
          </w:tcPr>
          <w:p w14:paraId="40942699"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-5.7</w:t>
            </w:r>
            <w:r w:rsidR="004F6E13" w:rsidRPr="001F7677">
              <w:rPr>
                <w:rStyle w:val="gnkrckgcgsb"/>
                <w:rFonts w:ascii="Times New Roman" w:hAnsi="Times New Roman" w:cs="Times New Roman"/>
                <w:b/>
                <w:color w:val="000000"/>
                <w:sz w:val="22"/>
                <w:szCs w:val="22"/>
                <w:bdr w:val="none" w:sz="0" w:space="0" w:color="auto" w:frame="1"/>
              </w:rPr>
              <w:t>4</w:t>
            </w:r>
          </w:p>
        </w:tc>
        <w:tc>
          <w:tcPr>
            <w:tcW w:w="1075" w:type="dxa"/>
          </w:tcPr>
          <w:p w14:paraId="0E998085"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-5.1</w:t>
            </w:r>
            <w:r w:rsidR="004F6E13" w:rsidRPr="001F7677">
              <w:rPr>
                <w:rStyle w:val="gnkrckgcgsb"/>
                <w:rFonts w:ascii="Times New Roman" w:hAnsi="Times New Roman" w:cs="Times New Roman"/>
                <w:b/>
                <w:color w:val="000000"/>
                <w:sz w:val="22"/>
                <w:szCs w:val="22"/>
                <w:bdr w:val="none" w:sz="0" w:space="0" w:color="auto" w:frame="1"/>
              </w:rPr>
              <w:t>7</w:t>
            </w:r>
          </w:p>
        </w:tc>
        <w:tc>
          <w:tcPr>
            <w:tcW w:w="1530" w:type="dxa"/>
            <w:shd w:val="clear" w:color="auto" w:fill="E2EFD9" w:themeFill="accent6" w:themeFillTint="33"/>
          </w:tcPr>
          <w:p w14:paraId="31E425FD" w14:textId="77777777"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-4.4</w:t>
            </w:r>
            <w:r w:rsidR="004F6E13" w:rsidRPr="001F7677">
              <w:rPr>
                <w:rStyle w:val="gnkrckgcgsb"/>
                <w:rFonts w:ascii="Times New Roman" w:hAnsi="Times New Roman" w:cs="Times New Roman"/>
                <w:b/>
                <w:color w:val="000000"/>
                <w:sz w:val="22"/>
                <w:szCs w:val="22"/>
                <w:bdr w:val="none" w:sz="0" w:space="0" w:color="auto" w:frame="1"/>
              </w:rPr>
              <w:t>3</w:t>
            </w:r>
          </w:p>
        </w:tc>
      </w:tr>
      <w:tr w:rsidR="00C95715" w14:paraId="093A743D"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3BC21E23" w14:textId="77777777" w:rsidR="00DC3B9C" w:rsidRDefault="00DC3B9C" w:rsidP="0042612E">
            <w:r>
              <w:t>Modularity</w:t>
            </w:r>
          </w:p>
        </w:tc>
        <w:tc>
          <w:tcPr>
            <w:tcW w:w="1170" w:type="dxa"/>
            <w:shd w:val="clear" w:color="auto" w:fill="FBE4D5" w:themeFill="accent2" w:themeFillTint="33"/>
          </w:tcPr>
          <w:p w14:paraId="210B07EC" w14:textId="77777777" w:rsidR="00DC3B9C" w:rsidRPr="00556B31" w:rsidRDefault="00092946"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tc>
        <w:tc>
          <w:tcPr>
            <w:tcW w:w="900" w:type="dxa"/>
          </w:tcPr>
          <w:p w14:paraId="3F3BAF18" w14:textId="77777777" w:rsidR="00DC3B9C"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0.58</w:t>
            </w:r>
          </w:p>
        </w:tc>
        <w:tc>
          <w:tcPr>
            <w:tcW w:w="1170" w:type="dxa"/>
            <w:shd w:val="clear" w:color="auto" w:fill="E2EFD9" w:themeFill="accent6" w:themeFillTint="33"/>
          </w:tcPr>
          <w:p w14:paraId="6FB8F4B2" w14:textId="77777777" w:rsidR="00DC3B9C" w:rsidRPr="00556B31" w:rsidRDefault="00092946"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w:t>
            </w:r>
            <w:r w:rsidR="004F6E13" w:rsidRPr="00556B31">
              <w:rPr>
                <w:sz w:val="22"/>
                <w:szCs w:val="22"/>
              </w:rPr>
              <w:t>2</w:t>
            </w:r>
          </w:p>
        </w:tc>
        <w:tc>
          <w:tcPr>
            <w:tcW w:w="900" w:type="dxa"/>
            <w:shd w:val="clear" w:color="auto" w:fill="FBE4D5" w:themeFill="accent2" w:themeFillTint="33"/>
          </w:tcPr>
          <w:p w14:paraId="25904DB9"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w:t>
            </w:r>
            <w:r w:rsidR="004F6E13" w:rsidRPr="00C95715">
              <w:rPr>
                <w:rStyle w:val="gnkrckgcgsb"/>
                <w:rFonts w:ascii="Times New Roman" w:hAnsi="Times New Roman" w:cs="Times New Roman"/>
                <w:color w:val="000000"/>
                <w:sz w:val="22"/>
                <w:szCs w:val="22"/>
                <w:bdr w:val="none" w:sz="0" w:space="0" w:color="auto" w:frame="1"/>
              </w:rPr>
              <w:t>7</w:t>
            </w:r>
          </w:p>
        </w:tc>
        <w:tc>
          <w:tcPr>
            <w:tcW w:w="1080" w:type="dxa"/>
          </w:tcPr>
          <w:p w14:paraId="2C026BD4"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0.63</w:t>
            </w:r>
          </w:p>
        </w:tc>
        <w:tc>
          <w:tcPr>
            <w:tcW w:w="1080" w:type="dxa"/>
            <w:shd w:val="clear" w:color="auto" w:fill="E2EFD9" w:themeFill="accent6" w:themeFillTint="33"/>
          </w:tcPr>
          <w:p w14:paraId="73EF71A3"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0.28</w:t>
            </w:r>
          </w:p>
        </w:tc>
        <w:tc>
          <w:tcPr>
            <w:tcW w:w="990" w:type="dxa"/>
            <w:shd w:val="clear" w:color="auto" w:fill="FBE4D5" w:themeFill="accent2" w:themeFillTint="33"/>
          </w:tcPr>
          <w:p w14:paraId="43E78150"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0.49</w:t>
            </w:r>
          </w:p>
        </w:tc>
        <w:tc>
          <w:tcPr>
            <w:tcW w:w="1075" w:type="dxa"/>
          </w:tcPr>
          <w:p w14:paraId="2358A0B9"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w:t>
            </w:r>
            <w:r w:rsidR="004F6E13" w:rsidRPr="00C95715">
              <w:rPr>
                <w:rStyle w:val="gnkrckgcgsb"/>
                <w:rFonts w:ascii="Times New Roman" w:hAnsi="Times New Roman" w:cs="Times New Roman"/>
                <w:color w:val="000000"/>
                <w:sz w:val="22"/>
                <w:szCs w:val="22"/>
                <w:bdr w:val="none" w:sz="0" w:space="0" w:color="auto" w:frame="1"/>
              </w:rPr>
              <w:t>8</w:t>
            </w:r>
          </w:p>
        </w:tc>
        <w:tc>
          <w:tcPr>
            <w:tcW w:w="1530" w:type="dxa"/>
            <w:shd w:val="clear" w:color="auto" w:fill="E2EFD9" w:themeFill="accent6" w:themeFillTint="33"/>
          </w:tcPr>
          <w:p w14:paraId="1A1A97B3" w14:textId="77777777"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w:t>
            </w:r>
            <w:r w:rsidR="004F6E13" w:rsidRPr="00C95715">
              <w:rPr>
                <w:rStyle w:val="gnkrckgcgsb"/>
                <w:rFonts w:ascii="Times New Roman" w:hAnsi="Times New Roman" w:cs="Times New Roman"/>
                <w:color w:val="000000"/>
                <w:sz w:val="22"/>
                <w:szCs w:val="22"/>
                <w:bdr w:val="none" w:sz="0" w:space="0" w:color="auto" w:frame="1"/>
              </w:rPr>
              <w:t>3</w:t>
            </w:r>
          </w:p>
        </w:tc>
      </w:tr>
      <w:tr w:rsidR="00C95715" w14:paraId="68B25642"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228A0335" w14:textId="77777777" w:rsidR="00DC3B9C" w:rsidRDefault="00DC3B9C" w:rsidP="0042612E">
            <w:r>
              <w:t>Null (mean, sd)</w:t>
            </w:r>
          </w:p>
        </w:tc>
        <w:tc>
          <w:tcPr>
            <w:tcW w:w="1170" w:type="dxa"/>
            <w:shd w:val="clear" w:color="auto" w:fill="FBE4D5" w:themeFill="accent2" w:themeFillTint="33"/>
          </w:tcPr>
          <w:p w14:paraId="23A9C0D4" w14:textId="77777777" w:rsidR="00011FD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0.17</w:t>
            </w:r>
          </w:p>
          <w:p w14:paraId="42573DD0" w14:textId="77777777" w:rsidR="00DC3B9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900" w:type="dxa"/>
          </w:tcPr>
          <w:p w14:paraId="27EB2244" w14:textId="77777777" w:rsidR="00011FD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p w14:paraId="028E4C0B" w14:textId="77777777" w:rsidR="00DC3B9C" w:rsidRPr="00556B31" w:rsidRDefault="00F531F2"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1170" w:type="dxa"/>
            <w:shd w:val="clear" w:color="auto" w:fill="E2EFD9" w:themeFill="accent6" w:themeFillTint="33"/>
          </w:tcPr>
          <w:p w14:paraId="28080476" w14:textId="77777777" w:rsidR="00A96D45" w:rsidRPr="00556B31" w:rsidRDefault="00A96D4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w:t>
            </w:r>
            <w:r w:rsidR="004F6E13" w:rsidRPr="00556B31">
              <w:rPr>
                <w:sz w:val="22"/>
                <w:szCs w:val="22"/>
              </w:rPr>
              <w:t>5</w:t>
            </w:r>
          </w:p>
          <w:p w14:paraId="569FDAC4" w14:textId="77777777" w:rsidR="00DC3B9C" w:rsidRPr="00556B31" w:rsidRDefault="00A96D4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900" w:type="dxa"/>
            <w:shd w:val="clear" w:color="auto" w:fill="FBE4D5" w:themeFill="accent2" w:themeFillTint="33"/>
          </w:tcPr>
          <w:p w14:paraId="4D986F03" w14:textId="77777777" w:rsidR="00011FD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0.14</w:t>
            </w:r>
          </w:p>
          <w:p w14:paraId="6BE7AFD0" w14:textId="77777777" w:rsidR="00DC3B9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0.02</w:t>
            </w:r>
          </w:p>
        </w:tc>
        <w:tc>
          <w:tcPr>
            <w:tcW w:w="1080" w:type="dxa"/>
          </w:tcPr>
          <w:p w14:paraId="3250A3B8" w14:textId="77777777" w:rsidR="00F531F2"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w:t>
            </w:r>
            <w:r w:rsidR="004F6E13" w:rsidRPr="00C95715">
              <w:rPr>
                <w:rStyle w:val="gnkrckgcgsb"/>
                <w:rFonts w:ascii="Times New Roman" w:hAnsi="Times New Roman" w:cs="Times New Roman"/>
                <w:color w:val="000000"/>
                <w:sz w:val="22"/>
                <w:szCs w:val="22"/>
                <w:bdr w:val="none" w:sz="0" w:space="0" w:color="auto" w:frame="1"/>
              </w:rPr>
              <w:t>2</w:t>
            </w:r>
          </w:p>
          <w:p w14:paraId="5AA585B6" w14:textId="77777777" w:rsidR="00DC3B9C"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w:t>
            </w:r>
          </w:p>
        </w:tc>
        <w:tc>
          <w:tcPr>
            <w:tcW w:w="1080" w:type="dxa"/>
            <w:shd w:val="clear" w:color="auto" w:fill="E2EFD9" w:themeFill="accent6" w:themeFillTint="33"/>
          </w:tcPr>
          <w:p w14:paraId="1B0775FB" w14:textId="77777777" w:rsidR="00A96D45"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14:paraId="0845D004" w14:textId="77777777" w:rsidR="00DC3B9C"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c>
          <w:tcPr>
            <w:tcW w:w="990" w:type="dxa"/>
            <w:shd w:val="clear" w:color="auto" w:fill="FBE4D5" w:themeFill="accent2" w:themeFillTint="33"/>
          </w:tcPr>
          <w:p w14:paraId="7949D4E9" w14:textId="77777777" w:rsidR="00011FD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14:paraId="2079D5F9" w14:textId="77777777" w:rsidR="00DC3B9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c>
          <w:tcPr>
            <w:tcW w:w="1075" w:type="dxa"/>
          </w:tcPr>
          <w:p w14:paraId="7D127783" w14:textId="77777777" w:rsidR="00F531F2"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0.36</w:t>
            </w:r>
          </w:p>
          <w:p w14:paraId="487FD66C" w14:textId="77777777" w:rsidR="00DC3B9C"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0.015</w:t>
            </w:r>
          </w:p>
        </w:tc>
        <w:tc>
          <w:tcPr>
            <w:tcW w:w="1530" w:type="dxa"/>
            <w:shd w:val="clear" w:color="auto" w:fill="E2EFD9" w:themeFill="accent6" w:themeFillTint="33"/>
          </w:tcPr>
          <w:p w14:paraId="6B51D48F" w14:textId="77777777" w:rsidR="00A96D45"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0.11</w:t>
            </w:r>
          </w:p>
          <w:p w14:paraId="3D545E4C" w14:textId="77777777" w:rsidR="00DC3B9C"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r>
      <w:tr w:rsidR="00C95715" w14:paraId="580FA422"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1CA41B37" w14:textId="77777777" w:rsidR="00DC3B9C" w:rsidRDefault="00DC3B9C" w:rsidP="0042612E">
            <w:r>
              <w:t>Z-score</w:t>
            </w:r>
          </w:p>
        </w:tc>
        <w:tc>
          <w:tcPr>
            <w:tcW w:w="1170" w:type="dxa"/>
            <w:shd w:val="clear" w:color="auto" w:fill="FBE4D5" w:themeFill="accent2" w:themeFillTint="33"/>
          </w:tcPr>
          <w:p w14:paraId="5EB4BC69" w14:textId="77777777" w:rsidR="00DC3B9C" w:rsidRPr="001F7677" w:rsidRDefault="00F531F2"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13.83</w:t>
            </w:r>
          </w:p>
        </w:tc>
        <w:tc>
          <w:tcPr>
            <w:tcW w:w="900" w:type="dxa"/>
          </w:tcPr>
          <w:p w14:paraId="56ACE129"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9.47</w:t>
            </w:r>
          </w:p>
        </w:tc>
        <w:tc>
          <w:tcPr>
            <w:tcW w:w="1170" w:type="dxa"/>
            <w:shd w:val="clear" w:color="auto" w:fill="E2EFD9" w:themeFill="accent6" w:themeFillTint="33"/>
          </w:tcPr>
          <w:p w14:paraId="4146B3A4"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8.902</w:t>
            </w:r>
          </w:p>
        </w:tc>
        <w:tc>
          <w:tcPr>
            <w:tcW w:w="900" w:type="dxa"/>
            <w:shd w:val="clear" w:color="auto" w:fill="FBE4D5" w:themeFill="accent2" w:themeFillTint="33"/>
          </w:tcPr>
          <w:p w14:paraId="50667AEF"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19.75</w:t>
            </w:r>
          </w:p>
        </w:tc>
        <w:tc>
          <w:tcPr>
            <w:tcW w:w="1080" w:type="dxa"/>
          </w:tcPr>
          <w:p w14:paraId="0687134C"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15.76</w:t>
            </w:r>
          </w:p>
        </w:tc>
        <w:tc>
          <w:tcPr>
            <w:tcW w:w="1080" w:type="dxa"/>
            <w:shd w:val="clear" w:color="auto" w:fill="E2EFD9" w:themeFill="accent6" w:themeFillTint="33"/>
          </w:tcPr>
          <w:p w14:paraId="06FBF061" w14:textId="77777777" w:rsidR="00DC3B9C" w:rsidRPr="001F7677"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9.931</w:t>
            </w:r>
          </w:p>
        </w:tc>
        <w:tc>
          <w:tcPr>
            <w:tcW w:w="990" w:type="dxa"/>
            <w:shd w:val="clear" w:color="auto" w:fill="FBE4D5" w:themeFill="accent2" w:themeFillTint="33"/>
          </w:tcPr>
          <w:p w14:paraId="0A415B56" w14:textId="77777777" w:rsidR="00DC3B9C" w:rsidRPr="001F7677"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21.3</w:t>
            </w:r>
            <w:r w:rsidR="004F6E13" w:rsidRPr="001F7677">
              <w:rPr>
                <w:rStyle w:val="gnkrckgcgsb"/>
                <w:rFonts w:ascii="Times New Roman" w:hAnsi="Times New Roman" w:cs="Times New Roman"/>
                <w:b/>
                <w:color w:val="000000"/>
                <w:sz w:val="22"/>
                <w:szCs w:val="22"/>
                <w:bdr w:val="none" w:sz="0" w:space="0" w:color="auto" w:frame="1"/>
              </w:rPr>
              <w:t>5</w:t>
            </w:r>
          </w:p>
        </w:tc>
        <w:tc>
          <w:tcPr>
            <w:tcW w:w="1075" w:type="dxa"/>
          </w:tcPr>
          <w:p w14:paraId="08599829" w14:textId="77777777" w:rsidR="00DC3B9C" w:rsidRPr="001F7677"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14.61</w:t>
            </w:r>
          </w:p>
        </w:tc>
        <w:tc>
          <w:tcPr>
            <w:tcW w:w="1530" w:type="dxa"/>
            <w:shd w:val="clear" w:color="auto" w:fill="E2EFD9" w:themeFill="accent6" w:themeFillTint="33"/>
          </w:tcPr>
          <w:p w14:paraId="702F0CEC" w14:textId="77777777" w:rsidR="00DC3B9C" w:rsidRPr="001F7677"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12.7</w:t>
            </w:r>
            <w:r w:rsidR="004F6E13" w:rsidRPr="001F7677">
              <w:rPr>
                <w:rStyle w:val="gnkrckgcgsb"/>
                <w:rFonts w:ascii="Times New Roman" w:hAnsi="Times New Roman" w:cs="Times New Roman"/>
                <w:b/>
                <w:color w:val="000000"/>
                <w:sz w:val="22"/>
                <w:szCs w:val="22"/>
                <w:bdr w:val="none" w:sz="0" w:space="0" w:color="auto" w:frame="1"/>
              </w:rPr>
              <w:t>8</w:t>
            </w:r>
          </w:p>
        </w:tc>
      </w:tr>
      <w:tr w:rsidR="00C95715" w14:paraId="72AC1F4E"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6B18837E" w14:textId="77777777" w:rsidR="00DC3B9C" w:rsidRDefault="00DC3B9C" w:rsidP="0042612E">
            <w:r>
              <w:t>Connectance</w:t>
            </w:r>
          </w:p>
        </w:tc>
        <w:tc>
          <w:tcPr>
            <w:tcW w:w="1170" w:type="dxa"/>
            <w:shd w:val="clear" w:color="auto" w:fill="FBE4D5" w:themeFill="accent2" w:themeFillTint="33"/>
          </w:tcPr>
          <w:p w14:paraId="26795C21"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0.294</w:t>
            </w:r>
          </w:p>
        </w:tc>
        <w:tc>
          <w:tcPr>
            <w:tcW w:w="900" w:type="dxa"/>
          </w:tcPr>
          <w:p w14:paraId="18D0326F"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0.099</w:t>
            </w:r>
          </w:p>
        </w:tc>
        <w:tc>
          <w:tcPr>
            <w:tcW w:w="1170" w:type="dxa"/>
            <w:shd w:val="clear" w:color="auto" w:fill="E2EFD9" w:themeFill="accent6" w:themeFillTint="33"/>
          </w:tcPr>
          <w:p w14:paraId="062B9B01"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0.5411</w:t>
            </w:r>
          </w:p>
        </w:tc>
        <w:tc>
          <w:tcPr>
            <w:tcW w:w="900" w:type="dxa"/>
            <w:shd w:val="clear" w:color="auto" w:fill="FBE4D5" w:themeFill="accent2" w:themeFillTint="33"/>
          </w:tcPr>
          <w:p w14:paraId="51E61E33"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w:t>
            </w:r>
            <w:r w:rsidR="004F6E13" w:rsidRPr="00C95715">
              <w:rPr>
                <w:color w:val="000000"/>
                <w:sz w:val="22"/>
                <w:szCs w:val="22"/>
              </w:rPr>
              <w:t>2</w:t>
            </w:r>
          </w:p>
        </w:tc>
        <w:tc>
          <w:tcPr>
            <w:tcW w:w="1080" w:type="dxa"/>
          </w:tcPr>
          <w:p w14:paraId="04216425"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0.093</w:t>
            </w:r>
          </w:p>
        </w:tc>
        <w:tc>
          <w:tcPr>
            <w:tcW w:w="1080" w:type="dxa"/>
            <w:shd w:val="clear" w:color="auto" w:fill="E2EFD9" w:themeFill="accent6" w:themeFillTint="33"/>
          </w:tcPr>
          <w:p w14:paraId="100B9C36"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0.575</w:t>
            </w:r>
          </w:p>
        </w:tc>
        <w:tc>
          <w:tcPr>
            <w:tcW w:w="990" w:type="dxa"/>
            <w:shd w:val="clear" w:color="auto" w:fill="FBE4D5" w:themeFill="accent2" w:themeFillTint="33"/>
          </w:tcPr>
          <w:p w14:paraId="28748302"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0.33</w:t>
            </w:r>
          </w:p>
        </w:tc>
        <w:tc>
          <w:tcPr>
            <w:tcW w:w="1075" w:type="dxa"/>
          </w:tcPr>
          <w:p w14:paraId="18D2B0D5"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0.11</w:t>
            </w:r>
          </w:p>
        </w:tc>
        <w:tc>
          <w:tcPr>
            <w:tcW w:w="1530" w:type="dxa"/>
            <w:shd w:val="clear" w:color="auto" w:fill="E2EFD9" w:themeFill="accent6" w:themeFillTint="33"/>
          </w:tcPr>
          <w:p w14:paraId="65D68B55"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w:t>
            </w:r>
          </w:p>
        </w:tc>
      </w:tr>
      <w:tr w:rsidR="00C95715" w14:paraId="08813940"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5039F4F6" w14:textId="77777777" w:rsidR="00DC3B9C" w:rsidRDefault="006D0B03" w:rsidP="0042612E">
            <w:r>
              <w:t>Null</w:t>
            </w:r>
          </w:p>
        </w:tc>
        <w:tc>
          <w:tcPr>
            <w:tcW w:w="1170" w:type="dxa"/>
            <w:shd w:val="clear" w:color="auto" w:fill="FBE4D5" w:themeFill="accent2" w:themeFillTint="33"/>
          </w:tcPr>
          <w:p w14:paraId="5A77647F" w14:textId="77777777"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0.393</w:t>
            </w:r>
            <w:r w:rsidR="004F6E13" w:rsidRPr="00556B31">
              <w:rPr>
                <w:sz w:val="22"/>
                <w:szCs w:val="22"/>
              </w:rPr>
              <w:t>5</w:t>
            </w:r>
            <w:r w:rsidRPr="00556B31">
              <w:rPr>
                <w:sz w:val="22"/>
                <w:szCs w:val="22"/>
              </w:rPr>
              <w:t xml:space="preserve"> ±</w:t>
            </w:r>
          </w:p>
          <w:p w14:paraId="315741E4" w14:textId="77777777"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0.017</w:t>
            </w:r>
          </w:p>
        </w:tc>
        <w:tc>
          <w:tcPr>
            <w:tcW w:w="900" w:type="dxa"/>
          </w:tcPr>
          <w:p w14:paraId="7B8794ED" w14:textId="77777777"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14:paraId="1B6944C8" w14:textId="77777777" w:rsidR="00DC3B9C"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w:t>
            </w:r>
            <w:r w:rsidR="004F6E13" w:rsidRPr="00556B31">
              <w:rPr>
                <w:sz w:val="22"/>
                <w:szCs w:val="22"/>
              </w:rPr>
              <w:t>3</w:t>
            </w:r>
          </w:p>
        </w:tc>
        <w:tc>
          <w:tcPr>
            <w:tcW w:w="1170" w:type="dxa"/>
            <w:shd w:val="clear" w:color="auto" w:fill="E2EFD9" w:themeFill="accent6" w:themeFillTint="33"/>
          </w:tcPr>
          <w:p w14:paraId="308069B9" w14:textId="77777777"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0.573</w:t>
            </w:r>
          </w:p>
          <w:p w14:paraId="4964B978" w14:textId="77777777" w:rsidR="00DC3B9C"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004F6E13" w:rsidRPr="00556B31">
              <w:rPr>
                <w:sz w:val="22"/>
                <w:szCs w:val="22"/>
              </w:rPr>
              <w:t>0.024</w:t>
            </w:r>
          </w:p>
        </w:tc>
        <w:tc>
          <w:tcPr>
            <w:tcW w:w="900" w:type="dxa"/>
            <w:shd w:val="clear" w:color="auto" w:fill="FBE4D5" w:themeFill="accent2" w:themeFillTint="33"/>
          </w:tcPr>
          <w:p w14:paraId="382C1393"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0.455</w:t>
            </w:r>
          </w:p>
          <w:p w14:paraId="0DF7C639" w14:textId="77777777"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0.018</w:t>
            </w:r>
          </w:p>
        </w:tc>
        <w:tc>
          <w:tcPr>
            <w:tcW w:w="1080" w:type="dxa"/>
          </w:tcPr>
          <w:p w14:paraId="757C27AF" w14:textId="77777777" w:rsidR="00280758"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0.13</w:t>
            </w:r>
          </w:p>
          <w:p w14:paraId="370B6082" w14:textId="77777777"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0.003</w:t>
            </w:r>
          </w:p>
        </w:tc>
        <w:tc>
          <w:tcPr>
            <w:tcW w:w="1080" w:type="dxa"/>
            <w:shd w:val="clear" w:color="auto" w:fill="E2EFD9" w:themeFill="accent6" w:themeFillTint="33"/>
          </w:tcPr>
          <w:p w14:paraId="4A821F7C"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0.67</w:t>
            </w:r>
          </w:p>
          <w:p w14:paraId="7CFEC417"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0.02</w:t>
            </w:r>
          </w:p>
        </w:tc>
        <w:tc>
          <w:tcPr>
            <w:tcW w:w="990" w:type="dxa"/>
            <w:shd w:val="clear" w:color="auto" w:fill="FBE4D5" w:themeFill="accent2" w:themeFillTint="33"/>
          </w:tcPr>
          <w:p w14:paraId="54B5A3B6"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.52</w:t>
            </w:r>
          </w:p>
          <w:p w14:paraId="5756529C" w14:textId="77777777"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00C95715">
              <w:rPr>
                <w:rStyle w:val="gnkrckgcgsb"/>
                <w:rFonts w:ascii="Times New Roman" w:hAnsi="Times New Roman" w:cs="Times New Roman"/>
                <w:color w:val="000000"/>
                <w:sz w:val="22"/>
                <w:szCs w:val="22"/>
                <w:bdr w:val="none" w:sz="0" w:space="0" w:color="auto" w:frame="1"/>
              </w:rPr>
              <w:t>0.017</w:t>
            </w:r>
          </w:p>
        </w:tc>
        <w:tc>
          <w:tcPr>
            <w:tcW w:w="1075" w:type="dxa"/>
          </w:tcPr>
          <w:p w14:paraId="25AC0E2E"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0.153</w:t>
            </w:r>
          </w:p>
          <w:p w14:paraId="54A8B694" w14:textId="77777777"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0.003</w:t>
            </w:r>
          </w:p>
        </w:tc>
        <w:tc>
          <w:tcPr>
            <w:tcW w:w="1530" w:type="dxa"/>
            <w:shd w:val="clear" w:color="auto" w:fill="E2EFD9" w:themeFill="accent6" w:themeFillTint="33"/>
          </w:tcPr>
          <w:p w14:paraId="67712A9F"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.595</w:t>
            </w:r>
          </w:p>
          <w:p w14:paraId="7B7D1450"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0.030</w:t>
            </w:r>
          </w:p>
        </w:tc>
      </w:tr>
      <w:tr w:rsidR="00C95715" w14:paraId="2EFFAB24"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607E0D36" w14:textId="77777777" w:rsidR="00DC3B9C" w:rsidRDefault="00C95715" w:rsidP="0042612E">
            <w:r>
              <w:t>Z-score</w:t>
            </w:r>
          </w:p>
        </w:tc>
        <w:tc>
          <w:tcPr>
            <w:tcW w:w="1170" w:type="dxa"/>
            <w:shd w:val="clear" w:color="auto" w:fill="FBE4D5" w:themeFill="accent2" w:themeFillTint="33"/>
          </w:tcPr>
          <w:p w14:paraId="5ECDBCF6" w14:textId="77777777"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-5.840</w:t>
            </w:r>
          </w:p>
        </w:tc>
        <w:tc>
          <w:tcPr>
            <w:tcW w:w="900" w:type="dxa"/>
          </w:tcPr>
          <w:p w14:paraId="15D71C3C"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-8.287</w:t>
            </w:r>
          </w:p>
        </w:tc>
        <w:tc>
          <w:tcPr>
            <w:tcW w:w="1170" w:type="dxa"/>
            <w:shd w:val="clear" w:color="auto" w:fill="E2EFD9" w:themeFill="accent6" w:themeFillTint="33"/>
          </w:tcPr>
          <w:p w14:paraId="7862EEBA"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-8.29</w:t>
            </w:r>
          </w:p>
        </w:tc>
        <w:tc>
          <w:tcPr>
            <w:tcW w:w="900" w:type="dxa"/>
            <w:shd w:val="clear" w:color="auto" w:fill="FBE4D5" w:themeFill="accent2" w:themeFillTint="33"/>
          </w:tcPr>
          <w:p w14:paraId="066D59F9"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-7.654</w:t>
            </w:r>
          </w:p>
        </w:tc>
        <w:tc>
          <w:tcPr>
            <w:tcW w:w="1080" w:type="dxa"/>
          </w:tcPr>
          <w:p w14:paraId="2C215770"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1080" w:type="dxa"/>
            <w:shd w:val="clear" w:color="auto" w:fill="E2EFD9" w:themeFill="accent6" w:themeFillTint="33"/>
          </w:tcPr>
          <w:p w14:paraId="16241D16" w14:textId="77777777"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w:t>
            </w:r>
            <w:r w:rsidR="004F6E13" w:rsidRPr="001F7677">
              <w:rPr>
                <w:rStyle w:val="gnkrckgcgsb"/>
                <w:rFonts w:ascii="Times New Roman" w:hAnsi="Times New Roman" w:cs="Times New Roman"/>
                <w:b/>
                <w:color w:val="000000"/>
                <w:sz w:val="22"/>
                <w:szCs w:val="22"/>
                <w:bdr w:val="none" w:sz="0" w:space="0" w:color="auto" w:frame="1"/>
              </w:rPr>
              <w:t>9</w:t>
            </w:r>
          </w:p>
        </w:tc>
        <w:tc>
          <w:tcPr>
            <w:tcW w:w="990" w:type="dxa"/>
            <w:shd w:val="clear" w:color="auto" w:fill="FBE4D5" w:themeFill="accent2" w:themeFillTint="33"/>
          </w:tcPr>
          <w:p w14:paraId="027C8DB8"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-10.79</w:t>
            </w:r>
          </w:p>
        </w:tc>
        <w:tc>
          <w:tcPr>
            <w:tcW w:w="1075" w:type="dxa"/>
          </w:tcPr>
          <w:p w14:paraId="7F556C36" w14:textId="77777777"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c>
          <w:tcPr>
            <w:tcW w:w="1530" w:type="dxa"/>
            <w:shd w:val="clear" w:color="auto" w:fill="E2EFD9" w:themeFill="accent6" w:themeFillTint="33"/>
          </w:tcPr>
          <w:p w14:paraId="0B253F72" w14:textId="77777777"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r>
      <w:tr w:rsidR="00C95715" w14:paraId="0552AA23"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21555CCC" w14:textId="77777777" w:rsidR="00DC3B9C" w:rsidRDefault="00DC3B9C" w:rsidP="0042612E">
            <w:r>
              <w:t>Evenness</w:t>
            </w:r>
          </w:p>
        </w:tc>
        <w:tc>
          <w:tcPr>
            <w:tcW w:w="1170" w:type="dxa"/>
            <w:shd w:val="clear" w:color="auto" w:fill="FBE4D5" w:themeFill="accent2" w:themeFillTint="33"/>
          </w:tcPr>
          <w:p w14:paraId="62D5B3FB"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0.636</w:t>
            </w:r>
          </w:p>
        </w:tc>
        <w:tc>
          <w:tcPr>
            <w:tcW w:w="900" w:type="dxa"/>
          </w:tcPr>
          <w:p w14:paraId="3B669507"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0.648</w:t>
            </w:r>
          </w:p>
        </w:tc>
        <w:tc>
          <w:tcPr>
            <w:tcW w:w="1170" w:type="dxa"/>
            <w:shd w:val="clear" w:color="auto" w:fill="E2EFD9" w:themeFill="accent6" w:themeFillTint="33"/>
          </w:tcPr>
          <w:p w14:paraId="696FF625" w14:textId="77777777"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0.726</w:t>
            </w:r>
          </w:p>
        </w:tc>
        <w:tc>
          <w:tcPr>
            <w:tcW w:w="900" w:type="dxa"/>
            <w:shd w:val="clear" w:color="auto" w:fill="FBE4D5" w:themeFill="accent2" w:themeFillTint="33"/>
          </w:tcPr>
          <w:p w14:paraId="0742EA06" w14:textId="77777777" w:rsidR="00DC3B9C" w:rsidRPr="00C95715"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w:t>
            </w:r>
          </w:p>
        </w:tc>
        <w:tc>
          <w:tcPr>
            <w:tcW w:w="1080" w:type="dxa"/>
          </w:tcPr>
          <w:p w14:paraId="2D188FF8"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0.646</w:t>
            </w:r>
          </w:p>
        </w:tc>
        <w:tc>
          <w:tcPr>
            <w:tcW w:w="1080" w:type="dxa"/>
            <w:shd w:val="clear" w:color="auto" w:fill="E2EFD9" w:themeFill="accent6" w:themeFillTint="33"/>
          </w:tcPr>
          <w:p w14:paraId="2257E1E1"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0.765</w:t>
            </w:r>
          </w:p>
        </w:tc>
        <w:tc>
          <w:tcPr>
            <w:tcW w:w="990" w:type="dxa"/>
            <w:shd w:val="clear" w:color="auto" w:fill="FBE4D5" w:themeFill="accent2" w:themeFillTint="33"/>
          </w:tcPr>
          <w:p w14:paraId="208144D7"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0.59</w:t>
            </w:r>
            <w:r w:rsidR="004F6E13" w:rsidRPr="00C95715">
              <w:rPr>
                <w:color w:val="000000"/>
                <w:sz w:val="22"/>
                <w:szCs w:val="22"/>
              </w:rPr>
              <w:t>8</w:t>
            </w:r>
          </w:p>
        </w:tc>
        <w:tc>
          <w:tcPr>
            <w:tcW w:w="1075" w:type="dxa"/>
          </w:tcPr>
          <w:p w14:paraId="1A3AA641" w14:textId="77777777"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0.649</w:t>
            </w:r>
          </w:p>
        </w:tc>
        <w:tc>
          <w:tcPr>
            <w:tcW w:w="1530" w:type="dxa"/>
            <w:shd w:val="clear" w:color="auto" w:fill="E2EFD9" w:themeFill="accent6" w:themeFillTint="33"/>
          </w:tcPr>
          <w:p w14:paraId="5708BD4A" w14:textId="77777777" w:rsidR="00DC3B9C" w:rsidRPr="00C95715"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0.673</w:t>
            </w:r>
          </w:p>
        </w:tc>
      </w:tr>
      <w:tr w:rsidR="00C95715" w14:paraId="5DF4E271"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4F55A38E" w14:textId="77777777" w:rsidR="00DC3B9C" w:rsidRDefault="006D0B03" w:rsidP="0042612E">
            <w:r>
              <w:t>Null</w:t>
            </w:r>
            <w:r w:rsidR="00C95715">
              <w:t xml:space="preserve"> (mean, sd)</w:t>
            </w:r>
          </w:p>
        </w:tc>
        <w:tc>
          <w:tcPr>
            <w:tcW w:w="1170" w:type="dxa"/>
            <w:shd w:val="clear" w:color="auto" w:fill="FBE4D5" w:themeFill="accent2" w:themeFillTint="33"/>
          </w:tcPr>
          <w:p w14:paraId="23706A2F" w14:textId="77777777" w:rsidR="006D0B03" w:rsidRPr="00556B31" w:rsidRDefault="00C9571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0.736</w:t>
            </w:r>
          </w:p>
          <w:p w14:paraId="2AA6609F" w14:textId="77777777"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 </w:t>
            </w:r>
            <w:r w:rsidR="00C95715" w:rsidRPr="00556B31">
              <w:rPr>
                <w:sz w:val="22"/>
                <w:szCs w:val="22"/>
              </w:rPr>
              <w:t>0.006</w:t>
            </w:r>
          </w:p>
        </w:tc>
        <w:tc>
          <w:tcPr>
            <w:tcW w:w="900" w:type="dxa"/>
          </w:tcPr>
          <w:p w14:paraId="4BD57B8B" w14:textId="77777777"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0.69</w:t>
            </w:r>
          </w:p>
          <w:p w14:paraId="57F15DC9" w14:textId="77777777" w:rsidR="00DC3B9C"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0.004</w:t>
            </w:r>
          </w:p>
        </w:tc>
        <w:tc>
          <w:tcPr>
            <w:tcW w:w="1170" w:type="dxa"/>
            <w:shd w:val="clear" w:color="auto" w:fill="E2EFD9" w:themeFill="accent6" w:themeFillTint="33"/>
          </w:tcPr>
          <w:p w14:paraId="61A7BD23" w14:textId="77777777"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0.776</w:t>
            </w:r>
          </w:p>
          <w:p w14:paraId="7B0FCEBD" w14:textId="77777777" w:rsidR="00DC3B9C"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004F6E13" w:rsidRPr="00556B31">
              <w:rPr>
                <w:sz w:val="22"/>
                <w:szCs w:val="22"/>
              </w:rPr>
              <w:t>0.006</w:t>
            </w:r>
          </w:p>
        </w:tc>
        <w:tc>
          <w:tcPr>
            <w:tcW w:w="900" w:type="dxa"/>
            <w:shd w:val="clear" w:color="auto" w:fill="FBE4D5" w:themeFill="accent2" w:themeFillTint="33"/>
          </w:tcPr>
          <w:p w14:paraId="287B1F80" w14:textId="77777777"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0.75</w:t>
            </w:r>
          </w:p>
          <w:p w14:paraId="16742847" w14:textId="77777777"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tcPr>
          <w:p w14:paraId="0139D6CE" w14:textId="77777777" w:rsid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 xml:space="preserve">0.71 </w:t>
            </w:r>
          </w:p>
          <w:p w14:paraId="22F25A5B" w14:textId="77777777" w:rsidR="00DC3B9C"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shd w:val="clear" w:color="auto" w:fill="E2EFD9" w:themeFill="accent6" w:themeFillTint="33"/>
          </w:tcPr>
          <w:p w14:paraId="46810D68"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0.818</w:t>
            </w:r>
          </w:p>
          <w:p w14:paraId="5FEC2489"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w:t>
            </w:r>
            <w:r w:rsidR="004F6E13" w:rsidRPr="00C95715">
              <w:rPr>
                <w:rStyle w:val="gnkrckgcgsb"/>
                <w:color w:val="000000"/>
                <w:sz w:val="22"/>
                <w:szCs w:val="22"/>
                <w:bdr w:val="none" w:sz="0" w:space="0" w:color="auto" w:frame="1"/>
              </w:rPr>
              <w:t>5</w:t>
            </w:r>
          </w:p>
        </w:tc>
        <w:tc>
          <w:tcPr>
            <w:tcW w:w="990" w:type="dxa"/>
            <w:shd w:val="clear" w:color="auto" w:fill="FBE4D5" w:themeFill="accent2" w:themeFillTint="33"/>
          </w:tcPr>
          <w:p w14:paraId="01428486" w14:textId="77777777" w:rsid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0.746</w:t>
            </w:r>
          </w:p>
          <w:p w14:paraId="6FE2B99B" w14:textId="77777777"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 xml:space="preserve"> </w:t>
            </w:r>
            <w:r w:rsidRPr="00C95715">
              <w:rPr>
                <w:rFonts w:ascii="Times New Roman" w:hAnsi="Times New Roman" w:cs="Times New Roman"/>
                <w:sz w:val="22"/>
                <w:szCs w:val="22"/>
              </w:rPr>
              <w:t>±</w:t>
            </w:r>
            <w:r w:rsid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0.00</w:t>
            </w:r>
            <w:r w:rsidR="004F6E13" w:rsidRPr="00C95715">
              <w:rPr>
                <w:rStyle w:val="gnkrckgcgsb"/>
                <w:rFonts w:ascii="Times New Roman" w:hAnsi="Times New Roman" w:cs="Times New Roman"/>
                <w:color w:val="000000"/>
                <w:sz w:val="22"/>
                <w:szCs w:val="22"/>
                <w:bdr w:val="none" w:sz="0" w:space="0" w:color="auto" w:frame="1"/>
              </w:rPr>
              <w:t>5</w:t>
            </w:r>
          </w:p>
        </w:tc>
        <w:tc>
          <w:tcPr>
            <w:tcW w:w="1075" w:type="dxa"/>
          </w:tcPr>
          <w:p w14:paraId="67F76099" w14:textId="77777777"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0.715</w:t>
            </w:r>
          </w:p>
          <w:p w14:paraId="1841CB8A" w14:textId="77777777"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0.004</w:t>
            </w:r>
          </w:p>
        </w:tc>
        <w:tc>
          <w:tcPr>
            <w:tcW w:w="1530" w:type="dxa"/>
            <w:shd w:val="clear" w:color="auto" w:fill="E2EFD9" w:themeFill="accent6" w:themeFillTint="33"/>
          </w:tcPr>
          <w:p w14:paraId="2F2A2D93" w14:textId="77777777"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0.74</w:t>
            </w:r>
            <w:r w:rsidR="004F6E13" w:rsidRPr="00C95715">
              <w:rPr>
                <w:rStyle w:val="gnkrckgcgsb"/>
                <w:rFonts w:ascii="Times New Roman" w:hAnsi="Times New Roman" w:cs="Times New Roman"/>
                <w:color w:val="000000"/>
                <w:sz w:val="22"/>
                <w:szCs w:val="22"/>
                <w:bdr w:val="none" w:sz="0" w:space="0" w:color="auto" w:frame="1"/>
              </w:rPr>
              <w:t>9</w:t>
            </w:r>
          </w:p>
          <w:p w14:paraId="00231BF9" w14:textId="77777777"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w:t>
            </w:r>
            <w:r w:rsidR="004F6E13" w:rsidRPr="00C95715">
              <w:rPr>
                <w:rStyle w:val="gnkrckgcgsb"/>
                <w:color w:val="000000"/>
                <w:sz w:val="22"/>
                <w:szCs w:val="22"/>
                <w:bdr w:val="none" w:sz="0" w:space="0" w:color="auto" w:frame="1"/>
              </w:rPr>
              <w:t>5</w:t>
            </w:r>
          </w:p>
        </w:tc>
      </w:tr>
      <w:tr w:rsidR="00C95715" w14:paraId="5285F8D9" w14:textId="77777777" w:rsidTr="000E6D86">
        <w:tc>
          <w:tcPr>
            <w:cnfStyle w:val="001000000000" w:firstRow="0" w:lastRow="0" w:firstColumn="1" w:lastColumn="0" w:oddVBand="0" w:evenVBand="0" w:oddHBand="0" w:evenHBand="0" w:firstRowFirstColumn="0" w:firstRowLastColumn="0" w:lastRowFirstColumn="0" w:lastRowLastColumn="0"/>
            <w:tcW w:w="1530" w:type="dxa"/>
          </w:tcPr>
          <w:p w14:paraId="169FF1BB" w14:textId="77777777" w:rsidR="00DC3B9C" w:rsidRDefault="00C95715" w:rsidP="0042612E">
            <w:r>
              <w:t>Z-score</w:t>
            </w:r>
          </w:p>
        </w:tc>
        <w:tc>
          <w:tcPr>
            <w:tcW w:w="1170" w:type="dxa"/>
            <w:shd w:val="clear" w:color="auto" w:fill="FBE4D5" w:themeFill="accent2" w:themeFillTint="33"/>
          </w:tcPr>
          <w:p w14:paraId="11094B48" w14:textId="77777777"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14:paraId="2C99D369" w14:textId="77777777"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14:paraId="24503D36" w14:textId="77777777"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14:paraId="354900D5"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-29.768</w:t>
            </w:r>
          </w:p>
        </w:tc>
        <w:tc>
          <w:tcPr>
            <w:tcW w:w="1080" w:type="dxa"/>
          </w:tcPr>
          <w:p w14:paraId="4CB1B868"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-14.50</w:t>
            </w:r>
          </w:p>
        </w:tc>
        <w:tc>
          <w:tcPr>
            <w:tcW w:w="1080" w:type="dxa"/>
            <w:shd w:val="clear" w:color="auto" w:fill="E2EFD9" w:themeFill="accent6" w:themeFillTint="33"/>
          </w:tcPr>
          <w:p w14:paraId="58FC3D21"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-11.41</w:t>
            </w:r>
          </w:p>
        </w:tc>
        <w:tc>
          <w:tcPr>
            <w:tcW w:w="990" w:type="dxa"/>
            <w:shd w:val="clear" w:color="auto" w:fill="FBE4D5" w:themeFill="accent2" w:themeFillTint="33"/>
          </w:tcPr>
          <w:p w14:paraId="5FC2028A"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14:paraId="30E84306"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-15.701</w:t>
            </w:r>
          </w:p>
        </w:tc>
        <w:tc>
          <w:tcPr>
            <w:tcW w:w="1530" w:type="dxa"/>
            <w:shd w:val="clear" w:color="auto" w:fill="E2EFD9" w:themeFill="accent6" w:themeFillTint="33"/>
          </w:tcPr>
          <w:p w14:paraId="595FFD51" w14:textId="77777777"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-16.460</w:t>
            </w:r>
          </w:p>
        </w:tc>
      </w:tr>
      <w:tr w:rsidR="00C95715" w14:paraId="70E92125" w14:textId="77777777" w:rsidTr="00556B31">
        <w:trPr>
          <w:gridAfter w:val="9"/>
          <w:wAfter w:w="9895" w:type="dxa"/>
        </w:trPr>
        <w:tc>
          <w:tcPr>
            <w:cnfStyle w:val="001000000000" w:firstRow="0" w:lastRow="0" w:firstColumn="1" w:lastColumn="0" w:oddVBand="0" w:evenVBand="0" w:oddHBand="0" w:evenHBand="0" w:firstRowFirstColumn="0" w:firstRowLastColumn="0" w:lastRowFirstColumn="0" w:lastRowLastColumn="0"/>
            <w:tcW w:w="1530" w:type="dxa"/>
          </w:tcPr>
          <w:p w14:paraId="78A8704D" w14:textId="77777777" w:rsidR="00C95715" w:rsidRDefault="00C95715" w:rsidP="0042612E"/>
        </w:tc>
      </w:tr>
    </w:tbl>
    <w:p w14:paraId="3AA98D4A" w14:textId="77777777" w:rsidR="00EB0201" w:rsidRDefault="00EB0201" w:rsidP="0042612E"/>
    <w:p w14:paraId="159E2BAC" w14:textId="77777777" w:rsidR="00EB0201" w:rsidRDefault="00EB0201" w:rsidP="0042612E">
      <w:r>
        <w:t>Mean specialization for plants and pollinators.</w:t>
      </w:r>
    </w:p>
    <w:tbl>
      <w:tblPr>
        <w:tblStyle w:val="TableGrid"/>
        <w:tblW w:w="0" w:type="auto"/>
        <w:tblLook w:val="04A0" w:firstRow="1" w:lastRow="0" w:firstColumn="1" w:lastColumn="0" w:noHBand="0" w:noVBand="1"/>
      </w:tblPr>
      <w:tblGrid>
        <w:gridCol w:w="2337"/>
        <w:gridCol w:w="2337"/>
        <w:gridCol w:w="2338"/>
        <w:gridCol w:w="2338"/>
      </w:tblGrid>
      <w:tr w:rsidR="00D45547" w14:paraId="24D3A6BC" w14:textId="77777777" w:rsidTr="00D45547">
        <w:tc>
          <w:tcPr>
            <w:tcW w:w="2337" w:type="dxa"/>
          </w:tcPr>
          <w:p w14:paraId="6FFE2C84" w14:textId="77777777" w:rsidR="00D45547" w:rsidRDefault="00D45547" w:rsidP="0042612E">
            <w:r>
              <w:t>D’</w:t>
            </w:r>
          </w:p>
        </w:tc>
        <w:tc>
          <w:tcPr>
            <w:tcW w:w="2337" w:type="dxa"/>
          </w:tcPr>
          <w:p w14:paraId="04FEA54A" w14:textId="77777777" w:rsidR="00D45547" w:rsidRDefault="00D45547" w:rsidP="0042612E">
            <w:r>
              <w:t>Early</w:t>
            </w:r>
          </w:p>
        </w:tc>
        <w:tc>
          <w:tcPr>
            <w:tcW w:w="2338" w:type="dxa"/>
          </w:tcPr>
          <w:p w14:paraId="3817B990" w14:textId="77777777" w:rsidR="00D45547" w:rsidRDefault="00D45547" w:rsidP="0042612E">
            <w:r>
              <w:t>Mid</w:t>
            </w:r>
          </w:p>
        </w:tc>
        <w:tc>
          <w:tcPr>
            <w:tcW w:w="2338" w:type="dxa"/>
          </w:tcPr>
          <w:p w14:paraId="01368D34" w14:textId="77777777" w:rsidR="00D45547" w:rsidRDefault="00D45547" w:rsidP="0042612E">
            <w:r>
              <w:t>later</w:t>
            </w:r>
          </w:p>
        </w:tc>
      </w:tr>
      <w:tr w:rsidR="00D45547" w14:paraId="2C2B78BD" w14:textId="77777777" w:rsidTr="00D45547">
        <w:tc>
          <w:tcPr>
            <w:tcW w:w="2337" w:type="dxa"/>
          </w:tcPr>
          <w:p w14:paraId="66B03F88" w14:textId="77777777" w:rsidR="00D45547" w:rsidRDefault="00D45547" w:rsidP="0042612E">
            <w:r>
              <w:t>Plants</w:t>
            </w:r>
          </w:p>
        </w:tc>
        <w:tc>
          <w:tcPr>
            <w:tcW w:w="2337" w:type="dxa"/>
          </w:tcPr>
          <w:p w14:paraId="12822375"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0.4198684</w:t>
            </w:r>
          </w:p>
          <w:p w14:paraId="2596EF9C" w14:textId="77777777" w:rsidR="00D45547" w:rsidRDefault="00D45547" w:rsidP="0042612E"/>
        </w:tc>
        <w:tc>
          <w:tcPr>
            <w:tcW w:w="2338" w:type="dxa"/>
          </w:tcPr>
          <w:p w14:paraId="2A72FEAD"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0.4621463</w:t>
            </w:r>
          </w:p>
          <w:p w14:paraId="18A105DF" w14:textId="77777777" w:rsidR="00D45547" w:rsidRDefault="00D45547" w:rsidP="0042612E"/>
        </w:tc>
        <w:tc>
          <w:tcPr>
            <w:tcW w:w="2338" w:type="dxa"/>
          </w:tcPr>
          <w:p w14:paraId="746AF960"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0.5716662</w:t>
            </w:r>
          </w:p>
          <w:p w14:paraId="46EDCF03" w14:textId="77777777" w:rsidR="00D45547" w:rsidRDefault="00D45547" w:rsidP="0042612E"/>
        </w:tc>
      </w:tr>
      <w:tr w:rsidR="00D45547" w14:paraId="6ECE9029" w14:textId="77777777" w:rsidTr="00D45547">
        <w:tc>
          <w:tcPr>
            <w:tcW w:w="2337" w:type="dxa"/>
          </w:tcPr>
          <w:p w14:paraId="1AC3AB8D" w14:textId="77777777" w:rsidR="00D45547" w:rsidRDefault="00D45547" w:rsidP="0042612E">
            <w:r>
              <w:t>Pollinators</w:t>
            </w:r>
          </w:p>
        </w:tc>
        <w:tc>
          <w:tcPr>
            <w:tcW w:w="2337" w:type="dxa"/>
          </w:tcPr>
          <w:p w14:paraId="5F98FF3C"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0.3160467</w:t>
            </w:r>
          </w:p>
          <w:p w14:paraId="0B8497C9" w14:textId="77777777" w:rsidR="00D45547" w:rsidRDefault="00D45547" w:rsidP="0042612E"/>
        </w:tc>
        <w:tc>
          <w:tcPr>
            <w:tcW w:w="2338" w:type="dxa"/>
          </w:tcPr>
          <w:p w14:paraId="78BFBE93"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0.306564</w:t>
            </w:r>
          </w:p>
          <w:p w14:paraId="6EFF1552" w14:textId="77777777" w:rsidR="00D45547" w:rsidRDefault="00D45547" w:rsidP="0042612E"/>
        </w:tc>
        <w:tc>
          <w:tcPr>
            <w:tcW w:w="2338" w:type="dxa"/>
          </w:tcPr>
          <w:p w14:paraId="4AE1D7CF" w14:textId="77777777"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0.3111274</w:t>
            </w:r>
          </w:p>
          <w:p w14:paraId="55210520" w14:textId="77777777" w:rsidR="00D45547" w:rsidRDefault="00D45547" w:rsidP="0042612E"/>
        </w:tc>
      </w:tr>
      <w:tr w:rsidR="0065739C" w14:paraId="0D0FA248" w14:textId="77777777" w:rsidTr="00D45547">
        <w:tc>
          <w:tcPr>
            <w:tcW w:w="2337" w:type="dxa"/>
          </w:tcPr>
          <w:p w14:paraId="057D788C" w14:textId="77777777" w:rsidR="0065739C" w:rsidRDefault="0065739C" w:rsidP="0042612E">
            <w:r>
              <w:t>Ind: Plants</w:t>
            </w:r>
          </w:p>
        </w:tc>
        <w:tc>
          <w:tcPr>
            <w:tcW w:w="2337" w:type="dxa"/>
          </w:tcPr>
          <w:p w14:paraId="39864BE1"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0.2891871</w:t>
            </w:r>
          </w:p>
          <w:p w14:paraId="7019D957"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14:paraId="2AB3E04F"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0.3142522</w:t>
            </w:r>
          </w:p>
          <w:p w14:paraId="51B0FA5C"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14:paraId="0D817617"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0.3091529</w:t>
            </w:r>
          </w:p>
          <w:p w14:paraId="3A9BFB97"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r w:rsidR="0065739C" w14:paraId="7D0D8F1F" w14:textId="77777777" w:rsidTr="00D45547">
        <w:tc>
          <w:tcPr>
            <w:tcW w:w="2337" w:type="dxa"/>
          </w:tcPr>
          <w:p w14:paraId="2BD15024" w14:textId="77777777" w:rsidR="0065739C" w:rsidRDefault="0065739C" w:rsidP="0042612E">
            <w:r>
              <w:t>Ind: Pol</w:t>
            </w:r>
          </w:p>
        </w:tc>
        <w:tc>
          <w:tcPr>
            <w:tcW w:w="2337" w:type="dxa"/>
          </w:tcPr>
          <w:p w14:paraId="17FC4075"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0.5716828</w:t>
            </w:r>
          </w:p>
          <w:p w14:paraId="43419801"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14:paraId="46712D7D"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0.7522722</w:t>
            </w:r>
          </w:p>
          <w:p w14:paraId="7EEAE70D"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14:paraId="14AEEB57" w14:textId="77777777"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0.6438295</w:t>
            </w:r>
          </w:p>
          <w:p w14:paraId="158727C6" w14:textId="77777777"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14:paraId="0C38A14F" w14:textId="77777777" w:rsidR="000975E2" w:rsidRDefault="000975E2" w:rsidP="0042612E"/>
    <w:p w14:paraId="73910FB7" w14:textId="77777777" w:rsidR="00D45547" w:rsidRDefault="00D45547" w:rsidP="0042612E"/>
    <w:p w14:paraId="1F14CC47" w14:textId="77777777" w:rsidR="00D45547" w:rsidRDefault="00D45547" w:rsidP="0042612E"/>
    <w:p w14:paraId="7BED8FBD" w14:textId="77777777" w:rsidR="0054380D" w:rsidRDefault="0054380D" w:rsidP="0042612E"/>
    <w:p w14:paraId="63B03E98" w14:textId="77777777" w:rsidR="00D45547" w:rsidRDefault="009E3057" w:rsidP="0042612E">
      <w:r>
        <w:lastRenderedPageBreak/>
        <w:t xml:space="preserve">Table 6: </w:t>
      </w:r>
      <w:r w:rsidRPr="00FC67AA">
        <w:rPr>
          <w:b/>
        </w:rPr>
        <w:t>Degree centrality model</w:t>
      </w:r>
      <w:r>
        <w:t xml:space="preserve"> results</w:t>
      </w:r>
      <w:r w:rsidR="00387567">
        <w:t xml:space="preserve"> – shrub.density was not significant and can be excluded?</w:t>
      </w:r>
      <w:r w:rsidR="00A72EDC">
        <w:t xml:space="preserve"> Species is included as random effect.</w:t>
      </w:r>
    </w:p>
    <w:p w14:paraId="7B5E2DA6"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670A30BD"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4.126296   0.175896  23.459  &lt; 2e-16 ***</w:t>
      </w:r>
    </w:p>
    <w:p w14:paraId="0CFCB12F"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-0.001923   0.001238  -1.553 0.120311    </w:t>
      </w:r>
    </w:p>
    <w:p w14:paraId="5526087A"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-0.321560   0.197421  -1.629 0.103354    </w:t>
      </w:r>
    </w:p>
    <w:p w14:paraId="2F201733"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-0.466697   0.168709  -2.766 0.005670 ** </w:t>
      </w:r>
    </w:p>
    <w:p w14:paraId="7D26C20F" w14:textId="77777777"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N.flowers:timeearly  0.003354   0.001750   1.917 0.055287 .  </w:t>
      </w:r>
    </w:p>
    <w:p w14:paraId="52EFC50A" w14:textId="77777777" w:rsidR="0054380D" w:rsidRDefault="0054380D" w:rsidP="0054380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N.flowers:timemid    0.005621   0.001481   3.796 0.000147 ***</w:t>
      </w:r>
    </w:p>
    <w:p w14:paraId="5366F9C2" w14:textId="77777777" w:rsidR="009E3057" w:rsidRDefault="009E3057" w:rsidP="0042612E"/>
    <w:p w14:paraId="30885B3F"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Deviance Table (Type III Wald chisquare tests)</w:t>
      </w:r>
    </w:p>
    <w:p w14:paraId="7A215C92"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6CE94153"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dg1</w:t>
      </w:r>
    </w:p>
    <w:p w14:paraId="4B7C09C2"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Chisq Df Pr(&gt;Chisq)    </w:t>
      </w:r>
    </w:p>
    <w:p w14:paraId="708F3403"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550.3095  1  &lt; 2.2e-16 ***</w:t>
      </w:r>
    </w:p>
    <w:p w14:paraId="40CB3D71"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2.4133  1  0.1203110    </w:t>
      </w:r>
    </w:p>
    <w:p w14:paraId="5000F6AF"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             7.6803  2  0.0214901 *  </w:t>
      </w:r>
    </w:p>
    <w:p w14:paraId="50048139" w14:textId="77777777" w:rsidR="00387567" w:rsidRDefault="00387567" w:rsidP="0038756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  14.4462  2  0.0007295 ***</w:t>
      </w:r>
    </w:p>
    <w:p w14:paraId="57DE45E4" w14:textId="77777777" w:rsidR="00D45547" w:rsidRDefault="00D45547" w:rsidP="0042612E"/>
    <w:p w14:paraId="052C2209"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4.130084   0.189813  21.759  &lt; 2e-16 ***</w:t>
      </w:r>
    </w:p>
    <w:p w14:paraId="09225D75"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-0.001918   0.001241  -1.545 0.122422    </w:t>
      </w:r>
    </w:p>
    <w:p w14:paraId="06680F19"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-0.321922   0.197505  -1.630 0.103114    </w:t>
      </w:r>
    </w:p>
    <w:p w14:paraId="6117F165"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-0.466827   0.168708  -2.767 0.005656 ** </w:t>
      </w:r>
    </w:p>
    <w:p w14:paraId="6E949C2F"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shrub.density       -0.001548   0.029484  -0.052 0.958136    </w:t>
      </w:r>
    </w:p>
    <w:p w14:paraId="5638B7E0"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N.flowers:timeearly  0.003355   0.001750   1.917 0.055191 .  </w:t>
      </w:r>
    </w:p>
    <w:p w14:paraId="58F2EF81" w14:textId="77777777" w:rsidR="00387567" w:rsidRDefault="00387567" w:rsidP="0038756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N.flowers:timemid    0.005619   0.001481   3.793 0.000149 ***</w:t>
      </w:r>
    </w:p>
    <w:p w14:paraId="7ADB0D9D" w14:textId="77777777" w:rsidR="0054380D" w:rsidRDefault="0054380D" w:rsidP="0042612E"/>
    <w:p w14:paraId="40A63380" w14:textId="77777777" w:rsidR="00A72EDC" w:rsidRDefault="00A72EDC" w:rsidP="0042612E">
      <w:r>
        <w:rPr>
          <w:noProof/>
        </w:rPr>
        <w:drawing>
          <wp:inline distT="0" distB="0" distL="0" distR="0" wp14:anchorId="77104AD2" wp14:editId="471344D6">
            <wp:extent cx="4354450" cy="277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398" cy="2774288"/>
                    </a:xfrm>
                    <a:prstGeom prst="rect">
                      <a:avLst/>
                    </a:prstGeom>
                  </pic:spPr>
                </pic:pic>
              </a:graphicData>
            </a:graphic>
          </wp:inline>
        </w:drawing>
      </w:r>
    </w:p>
    <w:p w14:paraId="43128BE4" w14:textId="77777777" w:rsidR="00A72EDC" w:rsidRDefault="00A72EDC" w:rsidP="009E3057">
      <w:r>
        <w:t>Interaction plot for degree centrality.</w:t>
      </w:r>
    </w:p>
    <w:p w14:paraId="398D943A" w14:textId="7ED455FB" w:rsidR="00FC67AA" w:rsidRDefault="004F7CE8" w:rsidP="009E3057">
      <w:ins w:id="236" w:author="zenrunner" w:date="2019-04-03T14:40:00Z">
        <w:r>
          <w:t>WOW – mid is really wild.</w:t>
        </w:r>
      </w:ins>
    </w:p>
    <w:p w14:paraId="077C4C37" w14:textId="77777777" w:rsidR="00C92279" w:rsidRDefault="00C92279" w:rsidP="009E3057"/>
    <w:p w14:paraId="468496F9" w14:textId="77777777" w:rsidR="00C92279" w:rsidRDefault="00C92279" w:rsidP="009E3057"/>
    <w:p w14:paraId="67A0A2C0" w14:textId="77777777" w:rsidR="009E3057" w:rsidRPr="00A72EDC" w:rsidRDefault="009E3057" w:rsidP="009E3057">
      <w:r>
        <w:t xml:space="preserve">Table 7:  </w:t>
      </w:r>
      <w:r w:rsidRPr="00EB0201">
        <w:rPr>
          <w:b/>
        </w:rPr>
        <w:t>Eigancentrality</w:t>
      </w:r>
      <w:r w:rsidR="00A72EDC">
        <w:rPr>
          <w:b/>
        </w:rPr>
        <w:t xml:space="preserve">. </w:t>
      </w:r>
      <w:r w:rsidR="00A72EDC">
        <w:t>GLMM, species is included as a random effect.</w:t>
      </w:r>
    </w:p>
    <w:p w14:paraId="189086DB" w14:textId="77777777"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B9230A2"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0.2640413  0.0635292   4.156 3.24e-05 ***</w:t>
      </w:r>
    </w:p>
    <w:p w14:paraId="3260B615"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-0.0009081  0.0003717  -2.443  0.01456 *  </w:t>
      </w:r>
    </w:p>
    <w:p w14:paraId="43360797"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0.0418065  0.0578402   0.723  0.46981    </w:t>
      </w:r>
    </w:p>
    <w:p w14:paraId="0ACDFC08"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-0.1269570  0.0473340  -2.682  0.00732 ** </w:t>
      </w:r>
    </w:p>
    <w:p w14:paraId="1B4A8006"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N.flowers:timeearly  0.0012132  0.0005163   2.350  0.01880 *  </w:t>
      </w:r>
    </w:p>
    <w:p w14:paraId="141E13BD" w14:textId="77777777" w:rsidR="00387567" w:rsidRDefault="00387567" w:rsidP="0038756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N.flowers:timemid    0.0021765  0.0004207   5.173 2.30e-07 ***</w:t>
      </w:r>
    </w:p>
    <w:p w14:paraId="60E7FDEB" w14:textId="77777777"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3F050C6B" w14:textId="77777777"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3FBA3BDD"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V2</w:t>
      </w:r>
    </w:p>
    <w:p w14:paraId="669762B4"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Chisq Df Pr(&gt;Chisq)    </w:t>
      </w:r>
    </w:p>
    <w:p w14:paraId="58B26FED"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22.8764  1  1.728e-06 ***</w:t>
      </w:r>
    </w:p>
    <w:p w14:paraId="507CBD73"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0.5545  1   0.456475    </w:t>
      </w:r>
    </w:p>
    <w:p w14:paraId="5C7CC343"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time           13.8785  2   0.000969 ***</w:t>
      </w:r>
    </w:p>
    <w:p w14:paraId="395BBD0E" w14:textId="77777777" w:rsidR="009E3057" w:rsidRDefault="009E3057" w:rsidP="009E305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 27.3034  2  1.178e-06 ***</w:t>
      </w:r>
    </w:p>
    <w:p w14:paraId="0F708227" w14:textId="77777777" w:rsidR="00387567" w:rsidRDefault="00387567" w:rsidP="009E3057"/>
    <w:p w14:paraId="6A3DD141" w14:textId="77777777" w:rsidR="00387567" w:rsidRDefault="00387567" w:rsidP="009E3057">
      <w:r>
        <w:t>Model with shrub.density:</w:t>
      </w:r>
    </w:p>
    <w:p w14:paraId="6091A891"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0.2623040  0.0663917   3.951 7.79e-05 ***</w:t>
      </w:r>
    </w:p>
    <w:p w14:paraId="4EFCA97A"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-0.0009116  0.0003736  -2.440  0.01470 *  </w:t>
      </w:r>
    </w:p>
    <w:p w14:paraId="4DFE8F40"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0.0420332  0.0578903   0.726  0.46779    </w:t>
      </w:r>
    </w:p>
    <w:p w14:paraId="39CA739A"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-0.1270894  0.0473518  -2.684  0.00728 ** </w:t>
      </w:r>
    </w:p>
    <w:p w14:paraId="26C19D42"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shrub.density        0.0007737  0.0084078   0.092  0.92668    </w:t>
      </w:r>
    </w:p>
    <w:p w14:paraId="6CBABD4C" w14:textId="77777777"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N.flowers:timeearly  0.0012112  0.0005167   2.344  0.01909 *  </w:t>
      </w:r>
    </w:p>
    <w:p w14:paraId="52FD0205" w14:textId="77777777" w:rsidR="00387567" w:rsidRDefault="00387567" w:rsidP="0038756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N.flowers:timemid    0.0021775  0.0004208   5.175 2.28e-07 ***</w:t>
      </w:r>
    </w:p>
    <w:p w14:paraId="4F436BEE" w14:textId="77777777" w:rsidR="00387567" w:rsidRDefault="00387567" w:rsidP="009E3057"/>
    <w:p w14:paraId="68907BCD" w14:textId="77777777" w:rsidR="009E3057" w:rsidRDefault="009E3057" w:rsidP="009E3057">
      <w:r>
        <w:rPr>
          <w:noProof/>
        </w:rPr>
        <w:drawing>
          <wp:inline distT="0" distB="0" distL="0" distR="0" wp14:anchorId="4944AAF8" wp14:editId="6A5FD524">
            <wp:extent cx="4057650" cy="27345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283" cy="2737701"/>
                    </a:xfrm>
                    <a:prstGeom prst="rect">
                      <a:avLst/>
                    </a:prstGeom>
                  </pic:spPr>
                </pic:pic>
              </a:graphicData>
            </a:graphic>
          </wp:inline>
        </w:drawing>
      </w:r>
    </w:p>
    <w:p w14:paraId="09EA485C" w14:textId="1938D395" w:rsidR="009E3057" w:rsidRDefault="00CB1CB2" w:rsidP="009E3057">
      <w:ins w:id="237" w:author="zenrunner" w:date="2019-04-03T14:41:00Z">
        <w:r>
          <w:t>again - wow</w:t>
        </w:r>
      </w:ins>
      <w:bookmarkStart w:id="238" w:name="_GoBack"/>
      <w:bookmarkEnd w:id="238"/>
    </w:p>
    <w:p w14:paraId="7BE69F93" w14:textId="77777777" w:rsidR="00EB0201" w:rsidRDefault="00387567" w:rsidP="0042612E">
      <w:r>
        <w:lastRenderedPageBreak/>
        <w:t>Figure 7: Interaction plot for eigancentrality model.</w:t>
      </w:r>
    </w:p>
    <w:p w14:paraId="5984C668" w14:textId="77777777" w:rsidR="00FC67AA" w:rsidRDefault="00FC67AA" w:rsidP="0042612E"/>
    <w:p w14:paraId="55BC754C" w14:textId="77777777" w:rsidR="00FC67AA" w:rsidRDefault="00FC67AA" w:rsidP="0042612E"/>
    <w:p w14:paraId="39ECC591" w14:textId="77777777" w:rsidR="00FC67AA" w:rsidRDefault="00FC67AA" w:rsidP="0042612E"/>
    <w:p w14:paraId="4B64272A" w14:textId="77777777" w:rsidR="00387567" w:rsidRDefault="00FC67AA" w:rsidP="0042612E">
      <w:r>
        <w:t xml:space="preserve">Table 8: </w:t>
      </w:r>
      <w:r w:rsidRPr="00FC67AA">
        <w:rPr>
          <w:b/>
        </w:rPr>
        <w:t>Betweenness modelling</w:t>
      </w:r>
    </w:p>
    <w:p w14:paraId="5C3F47C7" w14:textId="77777777" w:rsidR="00FC67AA" w:rsidRDefault="00FC67AA" w:rsidP="0042612E">
      <w:r>
        <w:t>Logistic regression for a value of betweeness &gt; 0</w:t>
      </w:r>
    </w:p>
    <w:p w14:paraId="02B18F1D"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0.004291   0.002179   1.969  0.04899 *  </w:t>
      </w:r>
    </w:p>
    <w:p w14:paraId="70CBFBA3"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                1.563605   0.758136   2.062  0.03917 *  </w:t>
      </w:r>
    </w:p>
    <w:p w14:paraId="5C818D95"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timemid                  0.720244   0.718139   1.003  0.31589    </w:t>
      </w:r>
    </w:p>
    <w:p w14:paraId="71217726"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shrub.density            0.803654   0.282852   2.841  0.00449 ** </w:t>
      </w:r>
    </w:p>
    <w:p w14:paraId="2BE4EDD5"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Quantity                 0.861167   0.132465   6.501 7.97e-11 ***</w:t>
      </w:r>
    </w:p>
    <w:p w14:paraId="0884D621" w14:textId="77777777"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timeearly:shrub.density -0.749146   0.326856  -2.292  0.02191 *  </w:t>
      </w:r>
    </w:p>
    <w:p w14:paraId="6B1769FB" w14:textId="77777777" w:rsidR="00FC67AA" w:rsidRDefault="00FC67AA" w:rsidP="00FC67AA">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timemid:shrub.density   -0.655377   0.302413  -2.167  0.03022 *  </w:t>
      </w:r>
    </w:p>
    <w:p w14:paraId="7C49B2A6" w14:textId="77777777" w:rsidR="00FC67AA" w:rsidRDefault="00FC67AA" w:rsidP="0042612E"/>
    <w:p w14:paraId="32577CDF" w14:textId="77777777" w:rsidR="00FC67AA" w:rsidRDefault="00FC67AA" w:rsidP="0042612E">
      <w:r>
        <w:rPr>
          <w:noProof/>
        </w:rPr>
        <w:drawing>
          <wp:inline distT="0" distB="0" distL="0" distR="0" wp14:anchorId="7980B93D" wp14:editId="5A4F6054">
            <wp:extent cx="3619500" cy="230395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312" cy="2305741"/>
                    </a:xfrm>
                    <a:prstGeom prst="rect">
                      <a:avLst/>
                    </a:prstGeom>
                  </pic:spPr>
                </pic:pic>
              </a:graphicData>
            </a:graphic>
          </wp:inline>
        </w:drawing>
      </w:r>
    </w:p>
    <w:p w14:paraId="615E4682" w14:textId="77777777" w:rsidR="00FC67AA" w:rsidRDefault="00FC67AA" w:rsidP="0042612E"/>
    <w:p w14:paraId="78C3DEB6" w14:textId="77777777" w:rsidR="00FC67AA" w:rsidRDefault="00FC67AA"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Figure 8: Interaction plot for the logistic model.</w:t>
      </w:r>
    </w:p>
    <w:p w14:paraId="0D43E521" w14:textId="77777777" w:rsidR="00FC67AA" w:rsidRDefault="00FC67AA"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p>
    <w:p w14:paraId="00B9E3F5" w14:textId="77777777" w:rsidR="009E3057" w:rsidRDefault="0058070F"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Table 9</w:t>
      </w:r>
      <w:r w:rsidR="0054380D">
        <w:rPr>
          <w:rStyle w:val="gnkrckgcgsb"/>
          <w:rFonts w:ascii="Times New Roman" w:hAnsi="Times New Roman" w:cs="Times New Roman"/>
          <w:color w:val="000000"/>
          <w:sz w:val="24"/>
          <w:szCs w:val="24"/>
          <w:bdr w:val="none" w:sz="0" w:space="0" w:color="auto" w:frame="1"/>
        </w:rPr>
        <w:t xml:space="preserve">: </w:t>
      </w:r>
      <w:r w:rsidR="009E3057" w:rsidRPr="00FC67AA">
        <w:rPr>
          <w:rStyle w:val="gnkrckgcgsb"/>
          <w:rFonts w:ascii="Times New Roman" w:hAnsi="Times New Roman" w:cs="Times New Roman"/>
          <w:b/>
          <w:color w:val="000000"/>
          <w:sz w:val="24"/>
          <w:szCs w:val="24"/>
          <w:bdr w:val="none" w:sz="0" w:space="0" w:color="auto" w:frame="1"/>
        </w:rPr>
        <w:t>Multinomial models predicting structure of modules.</w:t>
      </w:r>
    </w:p>
    <w:p w14:paraId="766ACD9F" w14:textId="77777777" w:rsidR="009E3057" w:rsidRDefault="009E3057"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p>
    <w:p w14:paraId="7A5F3FA0" w14:textId="77777777" w:rsidR="009E3057" w:rsidRPr="00EB0201" w:rsidRDefault="009E3057"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Early:</w:t>
      </w:r>
    </w:p>
    <w:p w14:paraId="3318D40A"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module</w:t>
      </w:r>
    </w:p>
    <w:p w14:paraId="5A8B414C"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LR Chisq Df Pr(&gt;Chisq)    </w:t>
      </w:r>
    </w:p>
    <w:p w14:paraId="2B54ED42"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Species         85.920 27  4.643e-08 ***</w:t>
      </w:r>
    </w:p>
    <w:p w14:paraId="741EBEFC"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2.882  3    0.41020    </w:t>
      </w:r>
    </w:p>
    <w:p w14:paraId="5A91CAB9" w14:textId="77777777" w:rsidR="009E3057" w:rsidRDefault="009E3057" w:rsidP="009E305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shrub.density    8.230  3    0.04148 *  </w:t>
      </w:r>
    </w:p>
    <w:p w14:paraId="261AFABE" w14:textId="77777777" w:rsidR="009E3057" w:rsidRDefault="009E3057" w:rsidP="009E3057"/>
    <w:p w14:paraId="74121533" w14:textId="77777777" w:rsidR="009E3057" w:rsidRDefault="009E3057" w:rsidP="009E3057">
      <w:r>
        <w:t>Mid:</w:t>
      </w:r>
    </w:p>
    <w:p w14:paraId="74C43EFC"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Species         95.318 36   2.91e-07 ***</w:t>
      </w:r>
    </w:p>
    <w:p w14:paraId="27B13452"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N.flowers       10.332  4    0.03519 *  </w:t>
      </w:r>
    </w:p>
    <w:p w14:paraId="5431017C" w14:textId="77777777" w:rsidR="009E3057" w:rsidRDefault="009E3057" w:rsidP="009E305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shrub.density    8.093  4    0.08824 .  </w:t>
      </w:r>
    </w:p>
    <w:p w14:paraId="7712C7C3" w14:textId="77777777" w:rsidR="009E3057" w:rsidRDefault="009E3057" w:rsidP="009E3057"/>
    <w:p w14:paraId="26867C40" w14:textId="77777777" w:rsidR="009E3057" w:rsidRDefault="009E3057" w:rsidP="009E3057">
      <w:r>
        <w:t>Late</w:t>
      </w:r>
    </w:p>
    <w:p w14:paraId="10597932"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Species         69.820 27   1.19e-05 ***</w:t>
      </w:r>
    </w:p>
    <w:p w14:paraId="538B33C0" w14:textId="77777777"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N.flowers        1.350  3     0.7172    </w:t>
      </w:r>
    </w:p>
    <w:p w14:paraId="1E4D3C9F" w14:textId="77777777" w:rsidR="00817FB8" w:rsidRDefault="009E3057"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shrub.density    1.823  3     0.6100    </w:t>
      </w:r>
    </w:p>
    <w:p w14:paraId="141B5A82" w14:textId="77777777" w:rsidR="00817FB8" w:rsidRDefault="00817FB8"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86BF049" w14:textId="77777777" w:rsidR="00817FB8" w:rsidRDefault="00817FB8"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FEE1029" w14:textId="77777777" w:rsidR="008B371F" w:rsidRPr="00817FB8" w:rsidRDefault="008B371F" w:rsidP="00817FB8">
      <w:pPr>
        <w:pStyle w:val="HTMLPreformatted"/>
        <w:shd w:val="clear" w:color="auto" w:fill="FFFFFF"/>
        <w:wordWrap w:val="0"/>
        <w:spacing w:line="187" w:lineRule="atLeast"/>
        <w:rPr>
          <w:rFonts w:ascii="Lucida Console" w:hAnsi="Lucida Console"/>
          <w:color w:val="000000"/>
        </w:rPr>
      </w:pPr>
      <w:r>
        <w:t xml:space="preserve">Early season: Higher number is </w:t>
      </w:r>
      <w:r w:rsidR="008C0B0E">
        <w:t>floral cluster with more flowers</w:t>
      </w:r>
    </w:p>
    <w:p w14:paraId="4AEEE79C" w14:textId="77777777" w:rsidR="008B371F" w:rsidRDefault="008B371F" w:rsidP="0042612E">
      <w:r>
        <w:rPr>
          <w:noProof/>
        </w:rPr>
        <w:drawing>
          <wp:inline distT="0" distB="0" distL="0" distR="0" wp14:anchorId="322F6A6E" wp14:editId="6012D7B9">
            <wp:extent cx="5943600" cy="3751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1580"/>
                    </a:xfrm>
                    <a:prstGeom prst="rect">
                      <a:avLst/>
                    </a:prstGeom>
                  </pic:spPr>
                </pic:pic>
              </a:graphicData>
            </a:graphic>
          </wp:inline>
        </w:drawing>
      </w:r>
    </w:p>
    <w:p w14:paraId="4A382908" w14:textId="77777777" w:rsidR="009E3057" w:rsidRDefault="008C0B0E" w:rsidP="0042612E">
      <w:r>
        <w:t>Middle:</w:t>
      </w:r>
    </w:p>
    <w:p w14:paraId="678AFE2E" w14:textId="77777777" w:rsidR="008C0B0E" w:rsidRDefault="008C0B0E" w:rsidP="0042612E">
      <w:pPr>
        <w:rPr>
          <w:noProof/>
        </w:rPr>
      </w:pPr>
    </w:p>
    <w:p w14:paraId="5A462897" w14:textId="77777777" w:rsidR="008C0B0E" w:rsidRDefault="008C0B0E" w:rsidP="0042612E">
      <w:r>
        <w:rPr>
          <w:noProof/>
        </w:rPr>
        <w:lastRenderedPageBreak/>
        <w:drawing>
          <wp:inline distT="0" distB="0" distL="0" distR="0" wp14:anchorId="4DEAC546" wp14:editId="429EEBF1">
            <wp:extent cx="5219700" cy="32946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4547" cy="3297716"/>
                    </a:xfrm>
                    <a:prstGeom prst="rect">
                      <a:avLst/>
                    </a:prstGeom>
                  </pic:spPr>
                </pic:pic>
              </a:graphicData>
            </a:graphic>
          </wp:inline>
        </w:drawing>
      </w:r>
    </w:p>
    <w:p w14:paraId="509008B0" w14:textId="77777777" w:rsidR="008C0B0E" w:rsidRDefault="008C0B0E" w:rsidP="0042612E"/>
    <w:p w14:paraId="40AA2DFD" w14:textId="77777777" w:rsidR="008C0B0E" w:rsidRDefault="008C0B0E" w:rsidP="0042612E">
      <w:r>
        <w:rPr>
          <w:noProof/>
        </w:rPr>
        <w:drawing>
          <wp:inline distT="0" distB="0" distL="0" distR="0" wp14:anchorId="65CE4A66" wp14:editId="360920B1">
            <wp:extent cx="5943600" cy="3751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1580"/>
                    </a:xfrm>
                    <a:prstGeom prst="rect">
                      <a:avLst/>
                    </a:prstGeom>
                  </pic:spPr>
                </pic:pic>
              </a:graphicData>
            </a:graphic>
          </wp:inline>
        </w:drawing>
      </w:r>
    </w:p>
    <w:p w14:paraId="5BB32BE2" w14:textId="77777777" w:rsidR="008C0B0E" w:rsidRDefault="008C0B0E" w:rsidP="0042612E"/>
    <w:p w14:paraId="03A7694D" w14:textId="77777777" w:rsidR="00A20E27" w:rsidRDefault="008C0B0E" w:rsidP="0042612E">
      <w:r>
        <w:t>Later</w:t>
      </w:r>
    </w:p>
    <w:p w14:paraId="487F6D8A" w14:textId="77777777" w:rsidR="008C0B0E" w:rsidRDefault="008C0B0E" w:rsidP="0042612E"/>
    <w:p w14:paraId="5B9A144F" w14:textId="77777777" w:rsidR="008C0B0E" w:rsidRDefault="008C0B0E" w:rsidP="0042612E"/>
    <w:p w14:paraId="4109F7FC" w14:textId="77777777" w:rsidR="008C0B0E" w:rsidRDefault="008C0B0E" w:rsidP="0042612E"/>
    <w:p w14:paraId="367B5DDB" w14:textId="77777777" w:rsidR="008C0B0E" w:rsidRDefault="008C0B0E" w:rsidP="0042612E"/>
    <w:p w14:paraId="35CC7632" w14:textId="77777777" w:rsidR="008C0B0E" w:rsidRDefault="008C0B0E" w:rsidP="0042612E"/>
    <w:p w14:paraId="7FDF3B9E" w14:textId="77777777" w:rsidR="008C0B0E" w:rsidRDefault="008C0B0E" w:rsidP="0042612E"/>
    <w:p w14:paraId="31FF2C56" w14:textId="77777777" w:rsidR="008C0B0E" w:rsidRDefault="008C0B0E" w:rsidP="0042612E"/>
    <w:p w14:paraId="2554B689" w14:textId="77777777" w:rsidR="00817FB8" w:rsidRDefault="00817FB8" w:rsidP="0042612E"/>
    <w:p w14:paraId="3DEB70B3" w14:textId="77777777" w:rsidR="00817FB8" w:rsidRDefault="00817FB8" w:rsidP="0042612E"/>
    <w:p w14:paraId="0C4F4F15" w14:textId="77777777" w:rsidR="00817FB8" w:rsidRDefault="00817FB8" w:rsidP="0042612E"/>
    <w:p w14:paraId="59999A1D" w14:textId="77777777" w:rsidR="00817FB8" w:rsidRDefault="00817FB8" w:rsidP="0042612E"/>
    <w:p w14:paraId="74BA414B" w14:textId="77777777" w:rsidR="00817FB8" w:rsidRDefault="00817FB8" w:rsidP="0042612E"/>
    <w:p w14:paraId="2867D6A1" w14:textId="77777777" w:rsidR="00817FB8" w:rsidRDefault="00817FB8" w:rsidP="0042612E"/>
    <w:p w14:paraId="32A1A60C" w14:textId="77777777" w:rsidR="000975E2" w:rsidRDefault="006722D8" w:rsidP="0042612E">
      <w:r>
        <w:t>Appendix</w:t>
      </w:r>
    </w:p>
    <w:p w14:paraId="7E6BDFBD" w14:textId="77777777" w:rsidR="009547B8" w:rsidRDefault="00513738" w:rsidP="0042612E">
      <w:r>
        <w:rPr>
          <w:noProof/>
        </w:rPr>
        <mc:AlternateContent>
          <mc:Choice Requires="wps">
            <w:drawing>
              <wp:anchor distT="0" distB="0" distL="114300" distR="114300" simplePos="0" relativeHeight="251659264" behindDoc="0" locked="0" layoutInCell="1" allowOverlap="1" wp14:anchorId="173806E3" wp14:editId="5B6CEB1C">
                <wp:simplePos x="0" y="0"/>
                <wp:positionH relativeFrom="column">
                  <wp:posOffset>523874</wp:posOffset>
                </wp:positionH>
                <wp:positionV relativeFrom="paragraph">
                  <wp:posOffset>2247900</wp:posOffset>
                </wp:positionV>
                <wp:extent cx="5553075" cy="285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553075"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00B7ED9"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25pt,177pt" to="478.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" strokecolor="red" strokeweight=".5pt">
                <v:stroke joinstyle="miter"/>
              </v:line>
            </w:pict>
          </mc:Fallback>
        </mc:AlternateContent>
      </w:r>
      <w:r>
        <w:rPr>
          <w:noProof/>
        </w:rPr>
        <w:drawing>
          <wp:inline distT="0" distB="0" distL="0" distR="0" wp14:anchorId="7C84774C" wp14:editId="00E18E8E">
            <wp:extent cx="5943600" cy="4018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18280"/>
                    </a:xfrm>
                    <a:prstGeom prst="rect">
                      <a:avLst/>
                    </a:prstGeom>
                  </pic:spPr>
                </pic:pic>
              </a:graphicData>
            </a:graphic>
          </wp:inline>
        </w:drawing>
      </w:r>
    </w:p>
    <w:p w14:paraId="0B735D82" w14:textId="77777777" w:rsidR="00513738" w:rsidRDefault="00513738" w:rsidP="0042612E">
      <w:r>
        <w:lastRenderedPageBreak/>
        <w:t>Figure: Floral display size dendrogram. The tree was cut at a height of 1200 creating 5 clusters. The red line is the approximate cutting height.</w:t>
      </w:r>
    </w:p>
    <w:p w14:paraId="63D703D7" w14:textId="77777777" w:rsidR="009547B8" w:rsidRDefault="009547B8" w:rsidP="0042612E"/>
    <w:p w14:paraId="4ABB311D" w14:textId="77777777" w:rsidR="009547B8" w:rsidRDefault="009547B8" w:rsidP="0042612E"/>
    <w:p w14:paraId="0A57EF7E" w14:textId="77777777" w:rsidR="009547B8" w:rsidRDefault="009547B8" w:rsidP="0042612E"/>
    <w:p w14:paraId="6A8B72F6" w14:textId="77777777" w:rsidR="009547B8" w:rsidRDefault="009547B8" w:rsidP="0042612E"/>
    <w:p w14:paraId="02C63E6F" w14:textId="77777777" w:rsidR="009547B8" w:rsidRDefault="009547B8" w:rsidP="0042612E"/>
    <w:p w14:paraId="0A55CD7E" w14:textId="77777777" w:rsidR="00E85ED1" w:rsidRDefault="00E85ED1" w:rsidP="0042612E"/>
    <w:p w14:paraId="18B911DA" w14:textId="77777777" w:rsidR="006166A7" w:rsidRDefault="006166A7" w:rsidP="0042612E"/>
    <w:p w14:paraId="0EEE8FB6" w14:textId="77777777" w:rsidR="006166A7" w:rsidRDefault="006166A7" w:rsidP="0042612E"/>
    <w:p w14:paraId="710BF432" w14:textId="77777777" w:rsidR="006166A7" w:rsidRDefault="006166A7" w:rsidP="0042612E"/>
    <w:p w14:paraId="72A417C3" w14:textId="77777777" w:rsidR="006166A7" w:rsidRDefault="006166A7" w:rsidP="0042612E"/>
    <w:p w14:paraId="1C308429" w14:textId="77777777" w:rsidR="006166A7" w:rsidRDefault="006166A7" w:rsidP="0042612E"/>
    <w:p w14:paraId="0C4AD72A" w14:textId="77777777" w:rsidR="003177C9" w:rsidRDefault="003177C9" w:rsidP="003177C9">
      <w:pPr>
        <w:ind w:left="360"/>
      </w:pPr>
      <w:r>
        <w:t>level dissimilarity/interaction turnover for species network</w:t>
      </w:r>
    </w:p>
    <w:tbl>
      <w:tblPr>
        <w:tblStyle w:val="GridTableLight"/>
        <w:tblW w:w="9091" w:type="dxa"/>
        <w:tblLook w:val="06A0" w:firstRow="1" w:lastRow="0" w:firstColumn="1" w:lastColumn="0" w:noHBand="1" w:noVBand="1"/>
      </w:tblPr>
      <w:tblGrid>
        <w:gridCol w:w="3055"/>
        <w:gridCol w:w="1356"/>
        <w:gridCol w:w="1579"/>
        <w:gridCol w:w="1064"/>
        <w:gridCol w:w="172"/>
        <w:gridCol w:w="1865"/>
      </w:tblGrid>
      <w:tr w:rsidR="003177C9" w:rsidRPr="009C1530" w14:paraId="6DC88F7B" w14:textId="77777777" w:rsidTr="004D6EA4">
        <w:trPr>
          <w:trHeight w:val="602"/>
        </w:trPr>
        <w:tc>
          <w:tcPr>
            <w:tcW w:w="4411" w:type="dxa"/>
            <w:gridSpan w:val="2"/>
            <w:hideMark/>
          </w:tcPr>
          <w:p w14:paraId="2E2D1790" w14:textId="77777777" w:rsidR="003177C9" w:rsidRPr="009C1530" w:rsidRDefault="003177C9" w:rsidP="004D6EA4">
            <w:pPr>
              <w:jc w:val="right"/>
              <w:rPr>
                <w:rFonts w:eastAsia="Times New Roman"/>
                <w:b/>
                <w:bCs/>
                <w:color w:val="000000"/>
                <w:sz w:val="17"/>
                <w:szCs w:val="17"/>
              </w:rPr>
            </w:pPr>
            <w:r w:rsidRPr="009C1530">
              <w:rPr>
                <w:rFonts w:eastAsia="Times New Roman"/>
                <w:b/>
                <w:bCs/>
                <w:color w:val="000000"/>
                <w:sz w:val="17"/>
                <w:szCs w:val="17"/>
              </w:rPr>
              <w:br/>
              <w:t>S</w:t>
            </w:r>
          </w:p>
        </w:tc>
        <w:tc>
          <w:tcPr>
            <w:tcW w:w="1579" w:type="dxa"/>
            <w:hideMark/>
          </w:tcPr>
          <w:p w14:paraId="12EDB6B9" w14:textId="77777777"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OS</w:t>
            </w:r>
          </w:p>
        </w:tc>
        <w:tc>
          <w:tcPr>
            <w:tcW w:w="1064" w:type="dxa"/>
            <w:hideMark/>
          </w:tcPr>
          <w:p w14:paraId="44878EA7" w14:textId="77777777"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WN</w:t>
            </w:r>
          </w:p>
        </w:tc>
        <w:tc>
          <w:tcPr>
            <w:tcW w:w="2037" w:type="dxa"/>
            <w:gridSpan w:val="2"/>
            <w:hideMark/>
          </w:tcPr>
          <w:p w14:paraId="1F788665" w14:textId="77777777"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ST</w:t>
            </w:r>
          </w:p>
        </w:tc>
      </w:tr>
      <w:tr w:rsidR="003177C9" w:rsidRPr="009C1530" w14:paraId="5E000F23" w14:textId="77777777" w:rsidTr="004D6EA4">
        <w:trPr>
          <w:trHeight w:val="287"/>
        </w:trPr>
        <w:tc>
          <w:tcPr>
            <w:tcW w:w="3055" w:type="dxa"/>
            <w:noWrap/>
            <w:hideMark/>
          </w:tcPr>
          <w:p w14:paraId="423543C4" w14:textId="77777777" w:rsidR="003177C9" w:rsidRPr="009C1530" w:rsidRDefault="003177C9" w:rsidP="004D6EA4">
            <w:pPr>
              <w:spacing w:after="540"/>
              <w:jc w:val="right"/>
              <w:rPr>
                <w:rFonts w:eastAsia="Times New Roman"/>
                <w:b/>
                <w:bCs/>
                <w:color w:val="000000"/>
                <w:sz w:val="22"/>
                <w:szCs w:val="22"/>
              </w:rPr>
            </w:pPr>
            <w:r w:rsidRPr="003177C9">
              <w:rPr>
                <w:rFonts w:eastAsia="Times New Roman"/>
                <w:b/>
                <w:bCs/>
                <w:color w:val="000000"/>
                <w:sz w:val="22"/>
                <w:szCs w:val="22"/>
              </w:rPr>
              <w:t>Early vs Mid</w:t>
            </w:r>
          </w:p>
        </w:tc>
        <w:tc>
          <w:tcPr>
            <w:tcW w:w="1356" w:type="dxa"/>
            <w:noWrap/>
            <w:hideMark/>
          </w:tcPr>
          <w:p w14:paraId="10758734" w14:textId="77777777" w:rsidR="003177C9" w:rsidRPr="009C1530" w:rsidRDefault="003177C9" w:rsidP="004D6EA4">
            <w:pPr>
              <w:spacing w:after="540"/>
              <w:jc w:val="right"/>
              <w:rPr>
                <w:rFonts w:eastAsia="Times New Roman"/>
              </w:rPr>
            </w:pPr>
            <w:r w:rsidRPr="009C1530">
              <w:rPr>
                <w:rFonts w:eastAsia="Times New Roman"/>
              </w:rPr>
              <w:t>0.05882353</w:t>
            </w:r>
          </w:p>
        </w:tc>
        <w:tc>
          <w:tcPr>
            <w:tcW w:w="1579" w:type="dxa"/>
            <w:noWrap/>
            <w:hideMark/>
          </w:tcPr>
          <w:p w14:paraId="07D096EF" w14:textId="77777777" w:rsidR="003177C9" w:rsidRPr="009C1530" w:rsidRDefault="003177C9" w:rsidP="004D6EA4">
            <w:pPr>
              <w:spacing w:after="540"/>
              <w:jc w:val="right"/>
              <w:rPr>
                <w:rFonts w:eastAsia="Times New Roman"/>
              </w:rPr>
            </w:pPr>
            <w:r w:rsidRPr="009C1530">
              <w:rPr>
                <w:rFonts w:eastAsia="Times New Roman"/>
              </w:rPr>
              <w:t>0.2705882</w:t>
            </w:r>
          </w:p>
        </w:tc>
        <w:tc>
          <w:tcPr>
            <w:tcW w:w="1236" w:type="dxa"/>
            <w:gridSpan w:val="2"/>
            <w:noWrap/>
            <w:hideMark/>
          </w:tcPr>
          <w:p w14:paraId="683AF569" w14:textId="77777777" w:rsidR="003177C9" w:rsidRPr="009C1530" w:rsidRDefault="003177C9" w:rsidP="004D6EA4">
            <w:pPr>
              <w:spacing w:after="540"/>
              <w:jc w:val="right"/>
              <w:rPr>
                <w:rFonts w:eastAsia="Times New Roman"/>
              </w:rPr>
            </w:pPr>
            <w:r w:rsidRPr="009C1530">
              <w:rPr>
                <w:rFonts w:eastAsia="Times New Roman"/>
              </w:rPr>
              <w:t>0.3186813</w:t>
            </w:r>
          </w:p>
        </w:tc>
        <w:tc>
          <w:tcPr>
            <w:tcW w:w="1865" w:type="dxa"/>
            <w:noWrap/>
            <w:hideMark/>
          </w:tcPr>
          <w:p w14:paraId="38E5ABE4" w14:textId="77777777" w:rsidR="003177C9" w:rsidRPr="009C1530" w:rsidRDefault="003177C9" w:rsidP="004D6EA4">
            <w:pPr>
              <w:spacing w:after="540"/>
              <w:jc w:val="right"/>
              <w:rPr>
                <w:rFonts w:eastAsia="Times New Roman"/>
              </w:rPr>
            </w:pPr>
            <w:r w:rsidRPr="009C1530">
              <w:rPr>
                <w:rFonts w:eastAsia="Times New Roman"/>
              </w:rPr>
              <w:t>0.04809308</w:t>
            </w:r>
          </w:p>
        </w:tc>
      </w:tr>
      <w:tr w:rsidR="003177C9" w:rsidRPr="009C1530" w14:paraId="0672C9A1" w14:textId="77777777" w:rsidTr="004D6EA4">
        <w:trPr>
          <w:trHeight w:val="458"/>
        </w:trPr>
        <w:tc>
          <w:tcPr>
            <w:tcW w:w="3055" w:type="dxa"/>
            <w:noWrap/>
            <w:hideMark/>
          </w:tcPr>
          <w:p w14:paraId="43518C3A" w14:textId="77777777" w:rsidR="003177C9" w:rsidRPr="009C1530" w:rsidRDefault="003177C9" w:rsidP="004D6EA4">
            <w:pPr>
              <w:spacing w:after="540"/>
              <w:jc w:val="right"/>
              <w:rPr>
                <w:rFonts w:eastAsia="Times New Roman"/>
                <w:b/>
                <w:bCs/>
                <w:color w:val="000000"/>
                <w:sz w:val="22"/>
                <w:szCs w:val="22"/>
              </w:rPr>
            </w:pPr>
            <w:r w:rsidRPr="00595216">
              <w:rPr>
                <w:rFonts w:eastAsia="Times New Roman"/>
                <w:b/>
                <w:bCs/>
                <w:color w:val="000000"/>
                <w:sz w:val="22"/>
                <w:szCs w:val="22"/>
              </w:rPr>
              <w:t xml:space="preserve">Early vs later </w:t>
            </w:r>
          </w:p>
        </w:tc>
        <w:tc>
          <w:tcPr>
            <w:tcW w:w="1356" w:type="dxa"/>
            <w:noWrap/>
            <w:hideMark/>
          </w:tcPr>
          <w:p w14:paraId="2A7D7718" w14:textId="77777777" w:rsidR="003177C9" w:rsidRPr="009C1530" w:rsidRDefault="003177C9" w:rsidP="004D6EA4">
            <w:pPr>
              <w:spacing w:after="540"/>
              <w:jc w:val="right"/>
              <w:rPr>
                <w:rFonts w:eastAsia="Times New Roman"/>
              </w:rPr>
            </w:pPr>
            <w:r w:rsidRPr="009C1530">
              <w:rPr>
                <w:rFonts w:eastAsia="Times New Roman"/>
              </w:rPr>
              <w:t>0.12500000</w:t>
            </w:r>
          </w:p>
        </w:tc>
        <w:tc>
          <w:tcPr>
            <w:tcW w:w="1579" w:type="dxa"/>
            <w:noWrap/>
            <w:hideMark/>
          </w:tcPr>
          <w:p w14:paraId="2A4EAE62" w14:textId="77777777" w:rsidR="003177C9" w:rsidRPr="009C1530" w:rsidRDefault="003177C9" w:rsidP="004D6EA4">
            <w:pPr>
              <w:spacing w:after="540"/>
              <w:jc w:val="right"/>
              <w:rPr>
                <w:rFonts w:eastAsia="Times New Roman"/>
              </w:rPr>
            </w:pPr>
            <w:r w:rsidRPr="009C1530">
              <w:rPr>
                <w:rFonts w:eastAsia="Times New Roman"/>
              </w:rPr>
              <w:t>0.4230769</w:t>
            </w:r>
          </w:p>
        </w:tc>
        <w:tc>
          <w:tcPr>
            <w:tcW w:w="1236" w:type="dxa"/>
            <w:gridSpan w:val="2"/>
            <w:noWrap/>
            <w:hideMark/>
          </w:tcPr>
          <w:p w14:paraId="2784B733" w14:textId="77777777" w:rsidR="003177C9" w:rsidRPr="009C1530" w:rsidRDefault="003177C9" w:rsidP="004D6EA4">
            <w:pPr>
              <w:spacing w:after="540"/>
              <w:jc w:val="right"/>
              <w:rPr>
                <w:rFonts w:eastAsia="Times New Roman"/>
              </w:rPr>
            </w:pPr>
            <w:r w:rsidRPr="009C1530">
              <w:rPr>
                <w:rFonts w:eastAsia="Times New Roman"/>
              </w:rPr>
              <w:t>0.6103896</w:t>
            </w:r>
          </w:p>
        </w:tc>
        <w:tc>
          <w:tcPr>
            <w:tcW w:w="1865" w:type="dxa"/>
            <w:noWrap/>
            <w:hideMark/>
          </w:tcPr>
          <w:p w14:paraId="2974F1F3" w14:textId="77777777" w:rsidR="003177C9" w:rsidRPr="009C1530" w:rsidRDefault="003177C9" w:rsidP="004D6EA4">
            <w:pPr>
              <w:spacing w:after="540"/>
              <w:jc w:val="right"/>
              <w:rPr>
                <w:rFonts w:eastAsia="Times New Roman"/>
              </w:rPr>
            </w:pPr>
            <w:r w:rsidRPr="009C1530">
              <w:rPr>
                <w:rFonts w:eastAsia="Times New Roman"/>
              </w:rPr>
              <w:t>0.18731269</w:t>
            </w:r>
          </w:p>
        </w:tc>
      </w:tr>
      <w:tr w:rsidR="003177C9" w:rsidRPr="009C1530" w14:paraId="12B914F0" w14:textId="77777777" w:rsidTr="004D6EA4">
        <w:trPr>
          <w:trHeight w:val="395"/>
        </w:trPr>
        <w:tc>
          <w:tcPr>
            <w:tcW w:w="3055" w:type="dxa"/>
            <w:noWrap/>
            <w:hideMark/>
          </w:tcPr>
          <w:p w14:paraId="7CADCA80" w14:textId="77777777" w:rsidR="003177C9" w:rsidRPr="009C1530" w:rsidRDefault="003177C9" w:rsidP="004D6EA4">
            <w:pPr>
              <w:spacing w:after="540"/>
              <w:jc w:val="right"/>
              <w:rPr>
                <w:rFonts w:eastAsia="Times New Roman"/>
                <w:b/>
                <w:bCs/>
                <w:color w:val="000000"/>
                <w:sz w:val="22"/>
                <w:szCs w:val="22"/>
              </w:rPr>
            </w:pPr>
            <w:r w:rsidRPr="00595216">
              <w:rPr>
                <w:rFonts w:eastAsia="Times New Roman"/>
                <w:b/>
                <w:bCs/>
                <w:color w:val="000000"/>
                <w:sz w:val="22"/>
                <w:szCs w:val="22"/>
              </w:rPr>
              <w:t>Mid vs. L</w:t>
            </w:r>
            <w:r>
              <w:rPr>
                <w:rFonts w:eastAsia="Times New Roman"/>
                <w:b/>
                <w:bCs/>
                <w:color w:val="000000"/>
                <w:sz w:val="22"/>
                <w:szCs w:val="22"/>
              </w:rPr>
              <w:t>ater</w:t>
            </w:r>
          </w:p>
        </w:tc>
        <w:tc>
          <w:tcPr>
            <w:tcW w:w="1356" w:type="dxa"/>
            <w:noWrap/>
            <w:hideMark/>
          </w:tcPr>
          <w:p w14:paraId="323E865D" w14:textId="77777777" w:rsidR="003177C9" w:rsidRPr="009C1530" w:rsidRDefault="003177C9" w:rsidP="004D6EA4">
            <w:pPr>
              <w:spacing w:after="540"/>
              <w:rPr>
                <w:rFonts w:eastAsia="Times New Roman"/>
              </w:rPr>
            </w:pPr>
            <w:r w:rsidRPr="009C1530">
              <w:rPr>
                <w:rFonts w:eastAsia="Times New Roman"/>
              </w:rPr>
              <w:t>0.10638298</w:t>
            </w:r>
          </w:p>
        </w:tc>
        <w:tc>
          <w:tcPr>
            <w:tcW w:w="1579" w:type="dxa"/>
            <w:noWrap/>
            <w:hideMark/>
          </w:tcPr>
          <w:p w14:paraId="23B56CFD" w14:textId="77777777" w:rsidR="003177C9" w:rsidRPr="009C1530" w:rsidRDefault="003177C9" w:rsidP="004D6EA4">
            <w:pPr>
              <w:spacing w:after="540"/>
              <w:jc w:val="right"/>
              <w:rPr>
                <w:rFonts w:eastAsia="Times New Roman"/>
              </w:rPr>
            </w:pPr>
            <w:r w:rsidRPr="009C1530">
              <w:rPr>
                <w:rFonts w:eastAsia="Times New Roman"/>
              </w:rPr>
              <w:t>0.4328358</w:t>
            </w:r>
          </w:p>
        </w:tc>
        <w:tc>
          <w:tcPr>
            <w:tcW w:w="1236" w:type="dxa"/>
            <w:gridSpan w:val="2"/>
            <w:noWrap/>
            <w:hideMark/>
          </w:tcPr>
          <w:p w14:paraId="0222D92A" w14:textId="77777777" w:rsidR="003177C9" w:rsidRPr="009C1530" w:rsidRDefault="003177C9" w:rsidP="004D6EA4">
            <w:pPr>
              <w:spacing w:after="540"/>
              <w:jc w:val="right"/>
              <w:rPr>
                <w:rFonts w:eastAsia="Times New Roman"/>
              </w:rPr>
            </w:pPr>
            <w:r w:rsidRPr="009C1530">
              <w:rPr>
                <w:rFonts w:eastAsia="Times New Roman"/>
              </w:rPr>
              <w:t>0.5128205</w:t>
            </w:r>
          </w:p>
        </w:tc>
        <w:tc>
          <w:tcPr>
            <w:tcW w:w="1865" w:type="dxa"/>
            <w:noWrap/>
            <w:hideMark/>
          </w:tcPr>
          <w:p w14:paraId="0DF1DD07" w14:textId="77777777" w:rsidR="003177C9" w:rsidRPr="009C1530" w:rsidRDefault="003177C9" w:rsidP="004D6EA4">
            <w:pPr>
              <w:spacing w:after="540"/>
              <w:jc w:val="right"/>
              <w:rPr>
                <w:rFonts w:eastAsia="Times New Roman"/>
              </w:rPr>
            </w:pPr>
            <w:r w:rsidRPr="009C1530">
              <w:rPr>
                <w:rFonts w:eastAsia="Times New Roman"/>
              </w:rPr>
              <w:t>0.07998469</w:t>
            </w:r>
          </w:p>
        </w:tc>
      </w:tr>
    </w:tbl>
    <w:p w14:paraId="6164F8ED" w14:textId="77777777" w:rsidR="003177C9" w:rsidRDefault="003177C9" w:rsidP="003177C9">
      <w:pPr>
        <w:ind w:left="360"/>
      </w:pPr>
    </w:p>
    <w:p w14:paraId="79AE8FB5" w14:textId="77777777" w:rsidR="003177C9" w:rsidRPr="00595216" w:rsidRDefault="003177C9" w:rsidP="003177C9">
      <w:pPr>
        <w:ind w:left="360"/>
      </w:pPr>
      <w:r w:rsidRPr="00595216">
        <w:t>WN: dissimilarity of interactions</w:t>
      </w:r>
    </w:p>
    <w:p w14:paraId="38CC1D5F" w14:textId="77777777" w:rsidR="003177C9" w:rsidRPr="00595216" w:rsidRDefault="003177C9" w:rsidP="003177C9">
      <w:pPr>
        <w:ind w:left="360"/>
      </w:pPr>
      <w:r w:rsidRPr="00595216">
        <w:t>ST: Dissimilarity of interactions due to species turnover</w:t>
      </w:r>
    </w:p>
    <w:p w14:paraId="098FA0DA" w14:textId="77777777" w:rsidR="003177C9" w:rsidRPr="00595216" w:rsidRDefault="003177C9" w:rsidP="003177C9">
      <w:pPr>
        <w:ind w:left="360"/>
      </w:pPr>
      <w:r w:rsidRPr="00595216">
        <w:t>OS: Dissimilarity of interactions established between species common to both realisations</w:t>
      </w:r>
    </w:p>
    <w:p w14:paraId="661A8EC7" w14:textId="77777777" w:rsidR="003177C9" w:rsidRPr="00595216" w:rsidRDefault="003177C9" w:rsidP="003177C9">
      <w:pPr>
        <w:ind w:left="360"/>
      </w:pPr>
      <w:r w:rsidRPr="00595216">
        <w:t>S: Dissimilarity in the species composition of communities</w:t>
      </w:r>
    </w:p>
    <w:p w14:paraId="23E4625A" w14:textId="77777777" w:rsidR="003177C9" w:rsidRPr="00595216" w:rsidRDefault="003177C9" w:rsidP="003177C9">
      <w:pPr>
        <w:ind w:left="360"/>
      </w:pPr>
      <w:r w:rsidRPr="00595216">
        <w:t>ST/ WN</w:t>
      </w:r>
      <w:r>
        <w:t xml:space="preserve"> </w:t>
      </w:r>
      <w:r w:rsidRPr="00595216">
        <w:t>Contribution of species dissimilarity to network dissimilarity</w:t>
      </w:r>
    </w:p>
    <w:p w14:paraId="0B9DEC6B" w14:textId="77777777" w:rsidR="003177C9" w:rsidRPr="009C1530" w:rsidRDefault="003177C9" w:rsidP="003177C9">
      <w:pPr>
        <w:ind w:left="360"/>
      </w:pPr>
      <w:r>
        <w:rPr>
          <w:rFonts w:ascii="Arial" w:hAnsi="Arial" w:cs="Arial"/>
          <w:sz w:val="25"/>
          <w:szCs w:val="25"/>
        </w:rPr>
        <w:t xml:space="preserve">While interpreting the output, it is important to considerthat ST is strongly constrained by the values of S (the species composition dissimilarity). ST is only </w:t>
      </w:r>
      <w:r>
        <w:rPr>
          <w:rFonts w:ascii="Arial" w:hAnsi="Arial" w:cs="Arial"/>
          <w:sz w:val="25"/>
          <w:szCs w:val="25"/>
        </w:rPr>
        <w:lastRenderedPageBreak/>
        <w:t>really meaningful when the values of S are "intermediate"; a good example is when the net-works have been sampled along a gradient, and a more or less equal proportion of the species showturnover from one step to the next. In the situations where S is either really high or really low, the values of ST are constrained and should no be given importance. The values of OS and WN, and how they relate to S, have more informative value</w:t>
      </w:r>
    </w:p>
    <w:p w14:paraId="4483708E" w14:textId="77777777" w:rsidR="00E46AC9" w:rsidRDefault="00E46AC9" w:rsidP="0042612E"/>
    <w:p w14:paraId="0181CD75" w14:textId="77777777" w:rsidR="001A6F44" w:rsidRDefault="001A6F44" w:rsidP="0042612E"/>
    <w:p w14:paraId="6BB3BB1F" w14:textId="77777777" w:rsidR="000E6D86" w:rsidRDefault="000E6D86" w:rsidP="0042612E"/>
    <w:p w14:paraId="691E8840" w14:textId="77777777" w:rsidR="000E6D86" w:rsidRDefault="000E6D86" w:rsidP="0042612E"/>
    <w:p w14:paraId="535DEB85" w14:textId="77777777" w:rsidR="00F17167" w:rsidRDefault="00F17167" w:rsidP="0042612E"/>
    <w:sectPr w:rsidR="00F1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39"/>
    <w:rsid w:val="00000C07"/>
    <w:rsid w:val="0000764C"/>
    <w:rsid w:val="00007C39"/>
    <w:rsid w:val="00011FDC"/>
    <w:rsid w:val="00015A8A"/>
    <w:rsid w:val="0001739E"/>
    <w:rsid w:val="000215B9"/>
    <w:rsid w:val="00021D11"/>
    <w:rsid w:val="0002601F"/>
    <w:rsid w:val="00042924"/>
    <w:rsid w:val="00051C6A"/>
    <w:rsid w:val="000706BC"/>
    <w:rsid w:val="00086573"/>
    <w:rsid w:val="00092946"/>
    <w:rsid w:val="000975E2"/>
    <w:rsid w:val="000B552D"/>
    <w:rsid w:val="000C27FA"/>
    <w:rsid w:val="000D5A30"/>
    <w:rsid w:val="000E4BC0"/>
    <w:rsid w:val="000E6D86"/>
    <w:rsid w:val="000F26B1"/>
    <w:rsid w:val="00102A02"/>
    <w:rsid w:val="00111C9F"/>
    <w:rsid w:val="0011520E"/>
    <w:rsid w:val="00120DD9"/>
    <w:rsid w:val="00126677"/>
    <w:rsid w:val="001343AD"/>
    <w:rsid w:val="00145DDB"/>
    <w:rsid w:val="001512F8"/>
    <w:rsid w:val="0016197A"/>
    <w:rsid w:val="00163D09"/>
    <w:rsid w:val="00172D90"/>
    <w:rsid w:val="001815A8"/>
    <w:rsid w:val="00181621"/>
    <w:rsid w:val="00185E3E"/>
    <w:rsid w:val="00187250"/>
    <w:rsid w:val="00195851"/>
    <w:rsid w:val="001A6F44"/>
    <w:rsid w:val="001A77BC"/>
    <w:rsid w:val="001B5CAB"/>
    <w:rsid w:val="001D0031"/>
    <w:rsid w:val="001D1289"/>
    <w:rsid w:val="001D5555"/>
    <w:rsid w:val="001D6782"/>
    <w:rsid w:val="001E3469"/>
    <w:rsid w:val="001E3745"/>
    <w:rsid w:val="001F130C"/>
    <w:rsid w:val="001F7677"/>
    <w:rsid w:val="00206132"/>
    <w:rsid w:val="00206D61"/>
    <w:rsid w:val="0021257D"/>
    <w:rsid w:val="00217163"/>
    <w:rsid w:val="002303C6"/>
    <w:rsid w:val="00232655"/>
    <w:rsid w:val="00240DE8"/>
    <w:rsid w:val="002452B6"/>
    <w:rsid w:val="00250F9B"/>
    <w:rsid w:val="0025600F"/>
    <w:rsid w:val="002614BB"/>
    <w:rsid w:val="002626F5"/>
    <w:rsid w:val="00262A7B"/>
    <w:rsid w:val="00266668"/>
    <w:rsid w:val="00271769"/>
    <w:rsid w:val="00280107"/>
    <w:rsid w:val="00280758"/>
    <w:rsid w:val="0028214E"/>
    <w:rsid w:val="002838BC"/>
    <w:rsid w:val="00284BDC"/>
    <w:rsid w:val="002972F0"/>
    <w:rsid w:val="002A5F50"/>
    <w:rsid w:val="002B0B08"/>
    <w:rsid w:val="002B3743"/>
    <w:rsid w:val="002D1FBC"/>
    <w:rsid w:val="002D2D99"/>
    <w:rsid w:val="002D50F9"/>
    <w:rsid w:val="002D7CE1"/>
    <w:rsid w:val="002F620C"/>
    <w:rsid w:val="00302537"/>
    <w:rsid w:val="00314984"/>
    <w:rsid w:val="003177C9"/>
    <w:rsid w:val="003228B6"/>
    <w:rsid w:val="00324C27"/>
    <w:rsid w:val="003347A4"/>
    <w:rsid w:val="0034021B"/>
    <w:rsid w:val="00343E70"/>
    <w:rsid w:val="003452BD"/>
    <w:rsid w:val="00351064"/>
    <w:rsid w:val="00362049"/>
    <w:rsid w:val="003656C6"/>
    <w:rsid w:val="003706D8"/>
    <w:rsid w:val="003709DE"/>
    <w:rsid w:val="00371DE7"/>
    <w:rsid w:val="003760D2"/>
    <w:rsid w:val="00376AC6"/>
    <w:rsid w:val="00387567"/>
    <w:rsid w:val="003939B7"/>
    <w:rsid w:val="0039496F"/>
    <w:rsid w:val="003A03A7"/>
    <w:rsid w:val="003A48DD"/>
    <w:rsid w:val="003C0E13"/>
    <w:rsid w:val="003C1110"/>
    <w:rsid w:val="003E538F"/>
    <w:rsid w:val="003F6FDA"/>
    <w:rsid w:val="00400A93"/>
    <w:rsid w:val="00412836"/>
    <w:rsid w:val="00417A37"/>
    <w:rsid w:val="0042213C"/>
    <w:rsid w:val="00425104"/>
    <w:rsid w:val="004259D9"/>
    <w:rsid w:val="0042612E"/>
    <w:rsid w:val="00426BD2"/>
    <w:rsid w:val="00450A98"/>
    <w:rsid w:val="004578FC"/>
    <w:rsid w:val="00457ED6"/>
    <w:rsid w:val="00460692"/>
    <w:rsid w:val="00460ED1"/>
    <w:rsid w:val="00463894"/>
    <w:rsid w:val="0049066F"/>
    <w:rsid w:val="0049073A"/>
    <w:rsid w:val="004A25A9"/>
    <w:rsid w:val="004A29E2"/>
    <w:rsid w:val="004A552B"/>
    <w:rsid w:val="004A59BC"/>
    <w:rsid w:val="004A6A9C"/>
    <w:rsid w:val="004A769C"/>
    <w:rsid w:val="004C6C9B"/>
    <w:rsid w:val="004D2847"/>
    <w:rsid w:val="004E6C34"/>
    <w:rsid w:val="004F0744"/>
    <w:rsid w:val="004F6E13"/>
    <w:rsid w:val="004F7CE8"/>
    <w:rsid w:val="00501429"/>
    <w:rsid w:val="00511A19"/>
    <w:rsid w:val="00513738"/>
    <w:rsid w:val="00521BD0"/>
    <w:rsid w:val="00527263"/>
    <w:rsid w:val="0053704E"/>
    <w:rsid w:val="00541789"/>
    <w:rsid w:val="0054380D"/>
    <w:rsid w:val="005528F6"/>
    <w:rsid w:val="005567F8"/>
    <w:rsid w:val="00556B31"/>
    <w:rsid w:val="00561C24"/>
    <w:rsid w:val="005643B2"/>
    <w:rsid w:val="00572A72"/>
    <w:rsid w:val="0058070F"/>
    <w:rsid w:val="00581091"/>
    <w:rsid w:val="005825AE"/>
    <w:rsid w:val="00595216"/>
    <w:rsid w:val="0059660A"/>
    <w:rsid w:val="005C0086"/>
    <w:rsid w:val="005E1441"/>
    <w:rsid w:val="005E1668"/>
    <w:rsid w:val="005F1DCA"/>
    <w:rsid w:val="006166A7"/>
    <w:rsid w:val="00621AEE"/>
    <w:rsid w:val="00621D91"/>
    <w:rsid w:val="006222CC"/>
    <w:rsid w:val="006248B7"/>
    <w:rsid w:val="00632982"/>
    <w:rsid w:val="0063309F"/>
    <w:rsid w:val="00636360"/>
    <w:rsid w:val="00637DF7"/>
    <w:rsid w:val="00652098"/>
    <w:rsid w:val="0065739C"/>
    <w:rsid w:val="00660CC5"/>
    <w:rsid w:val="006620DF"/>
    <w:rsid w:val="00665F9C"/>
    <w:rsid w:val="006722D8"/>
    <w:rsid w:val="00676C84"/>
    <w:rsid w:val="00677C28"/>
    <w:rsid w:val="006A5724"/>
    <w:rsid w:val="006A7B90"/>
    <w:rsid w:val="006B75DC"/>
    <w:rsid w:val="006C7C70"/>
    <w:rsid w:val="006D0B03"/>
    <w:rsid w:val="006D1C1A"/>
    <w:rsid w:val="006F0351"/>
    <w:rsid w:val="006F46A7"/>
    <w:rsid w:val="007055F9"/>
    <w:rsid w:val="00711905"/>
    <w:rsid w:val="0071283C"/>
    <w:rsid w:val="00713CBF"/>
    <w:rsid w:val="00714683"/>
    <w:rsid w:val="00715382"/>
    <w:rsid w:val="007350B4"/>
    <w:rsid w:val="00735700"/>
    <w:rsid w:val="0074454C"/>
    <w:rsid w:val="00745710"/>
    <w:rsid w:val="007525E8"/>
    <w:rsid w:val="007630DB"/>
    <w:rsid w:val="007709DE"/>
    <w:rsid w:val="007805EA"/>
    <w:rsid w:val="00781A48"/>
    <w:rsid w:val="00783759"/>
    <w:rsid w:val="00791F19"/>
    <w:rsid w:val="007973B2"/>
    <w:rsid w:val="007C2C82"/>
    <w:rsid w:val="007D1668"/>
    <w:rsid w:val="007D3C3D"/>
    <w:rsid w:val="007D417F"/>
    <w:rsid w:val="007D6129"/>
    <w:rsid w:val="007E588F"/>
    <w:rsid w:val="007F3025"/>
    <w:rsid w:val="007F30C2"/>
    <w:rsid w:val="007F3C44"/>
    <w:rsid w:val="00813CFE"/>
    <w:rsid w:val="00814844"/>
    <w:rsid w:val="00817FB8"/>
    <w:rsid w:val="00824865"/>
    <w:rsid w:val="00830716"/>
    <w:rsid w:val="00841F75"/>
    <w:rsid w:val="00855B08"/>
    <w:rsid w:val="008579A4"/>
    <w:rsid w:val="0086394D"/>
    <w:rsid w:val="008651C0"/>
    <w:rsid w:val="00871E14"/>
    <w:rsid w:val="00873399"/>
    <w:rsid w:val="00885FB0"/>
    <w:rsid w:val="008A530E"/>
    <w:rsid w:val="008B13DF"/>
    <w:rsid w:val="008B371F"/>
    <w:rsid w:val="008C0B0E"/>
    <w:rsid w:val="008C3CC8"/>
    <w:rsid w:val="008D34B8"/>
    <w:rsid w:val="008F0F42"/>
    <w:rsid w:val="00903268"/>
    <w:rsid w:val="00906A82"/>
    <w:rsid w:val="0090711D"/>
    <w:rsid w:val="009138CD"/>
    <w:rsid w:val="00915511"/>
    <w:rsid w:val="00926042"/>
    <w:rsid w:val="00933FBC"/>
    <w:rsid w:val="00934AAE"/>
    <w:rsid w:val="0093508E"/>
    <w:rsid w:val="00942049"/>
    <w:rsid w:val="009446C7"/>
    <w:rsid w:val="0095008C"/>
    <w:rsid w:val="0095195D"/>
    <w:rsid w:val="00952ABC"/>
    <w:rsid w:val="009547B8"/>
    <w:rsid w:val="00962292"/>
    <w:rsid w:val="009632EB"/>
    <w:rsid w:val="00972C40"/>
    <w:rsid w:val="00987EEC"/>
    <w:rsid w:val="00991C27"/>
    <w:rsid w:val="00992D56"/>
    <w:rsid w:val="009B06E7"/>
    <w:rsid w:val="009B2500"/>
    <w:rsid w:val="009C00AD"/>
    <w:rsid w:val="009C10B2"/>
    <w:rsid w:val="009C1530"/>
    <w:rsid w:val="009C1F36"/>
    <w:rsid w:val="009D05DC"/>
    <w:rsid w:val="009D2AD2"/>
    <w:rsid w:val="009D71BA"/>
    <w:rsid w:val="009E3057"/>
    <w:rsid w:val="009F0137"/>
    <w:rsid w:val="009F200D"/>
    <w:rsid w:val="009F6CB0"/>
    <w:rsid w:val="00A0180F"/>
    <w:rsid w:val="00A06330"/>
    <w:rsid w:val="00A11981"/>
    <w:rsid w:val="00A20E27"/>
    <w:rsid w:val="00A27233"/>
    <w:rsid w:val="00A30C9C"/>
    <w:rsid w:val="00A3224F"/>
    <w:rsid w:val="00A55A77"/>
    <w:rsid w:val="00A65258"/>
    <w:rsid w:val="00A72EDC"/>
    <w:rsid w:val="00A77A5B"/>
    <w:rsid w:val="00A9436F"/>
    <w:rsid w:val="00A96754"/>
    <w:rsid w:val="00A96D45"/>
    <w:rsid w:val="00AB5760"/>
    <w:rsid w:val="00AC0EC3"/>
    <w:rsid w:val="00AC7081"/>
    <w:rsid w:val="00AD296C"/>
    <w:rsid w:val="00AD4590"/>
    <w:rsid w:val="00AE135B"/>
    <w:rsid w:val="00B039B7"/>
    <w:rsid w:val="00B045AE"/>
    <w:rsid w:val="00B11283"/>
    <w:rsid w:val="00B13D67"/>
    <w:rsid w:val="00B40F53"/>
    <w:rsid w:val="00B47A66"/>
    <w:rsid w:val="00B55FA3"/>
    <w:rsid w:val="00B71998"/>
    <w:rsid w:val="00B73408"/>
    <w:rsid w:val="00B80177"/>
    <w:rsid w:val="00B80AE3"/>
    <w:rsid w:val="00B93084"/>
    <w:rsid w:val="00B95124"/>
    <w:rsid w:val="00BA29F3"/>
    <w:rsid w:val="00BB677E"/>
    <w:rsid w:val="00BC008F"/>
    <w:rsid w:val="00BC458E"/>
    <w:rsid w:val="00BC7C0F"/>
    <w:rsid w:val="00BD0E1E"/>
    <w:rsid w:val="00BD249C"/>
    <w:rsid w:val="00BD36F3"/>
    <w:rsid w:val="00C018BD"/>
    <w:rsid w:val="00C0401B"/>
    <w:rsid w:val="00C10621"/>
    <w:rsid w:val="00C239BB"/>
    <w:rsid w:val="00C2508F"/>
    <w:rsid w:val="00C32020"/>
    <w:rsid w:val="00C35DBD"/>
    <w:rsid w:val="00C37C92"/>
    <w:rsid w:val="00C446C0"/>
    <w:rsid w:val="00C5707A"/>
    <w:rsid w:val="00C60845"/>
    <w:rsid w:val="00C627CB"/>
    <w:rsid w:val="00C74CDD"/>
    <w:rsid w:val="00C85FD7"/>
    <w:rsid w:val="00C92279"/>
    <w:rsid w:val="00C95715"/>
    <w:rsid w:val="00C97193"/>
    <w:rsid w:val="00CA0867"/>
    <w:rsid w:val="00CA6EF3"/>
    <w:rsid w:val="00CB1CB2"/>
    <w:rsid w:val="00CB3AF5"/>
    <w:rsid w:val="00CB3EE5"/>
    <w:rsid w:val="00CB585D"/>
    <w:rsid w:val="00CC205E"/>
    <w:rsid w:val="00CC3680"/>
    <w:rsid w:val="00CE07EE"/>
    <w:rsid w:val="00CF08D1"/>
    <w:rsid w:val="00CF2748"/>
    <w:rsid w:val="00D019EE"/>
    <w:rsid w:val="00D058D3"/>
    <w:rsid w:val="00D113DE"/>
    <w:rsid w:val="00D17159"/>
    <w:rsid w:val="00D22878"/>
    <w:rsid w:val="00D24401"/>
    <w:rsid w:val="00D304C1"/>
    <w:rsid w:val="00D31A48"/>
    <w:rsid w:val="00D3416C"/>
    <w:rsid w:val="00D35DC8"/>
    <w:rsid w:val="00D45547"/>
    <w:rsid w:val="00D51485"/>
    <w:rsid w:val="00D5228E"/>
    <w:rsid w:val="00D617BB"/>
    <w:rsid w:val="00D70A15"/>
    <w:rsid w:val="00D716E7"/>
    <w:rsid w:val="00D818AD"/>
    <w:rsid w:val="00D85D3E"/>
    <w:rsid w:val="00D86808"/>
    <w:rsid w:val="00D900A4"/>
    <w:rsid w:val="00D92D40"/>
    <w:rsid w:val="00DB28BB"/>
    <w:rsid w:val="00DB5E3D"/>
    <w:rsid w:val="00DC1677"/>
    <w:rsid w:val="00DC3B9C"/>
    <w:rsid w:val="00DC7486"/>
    <w:rsid w:val="00DD154D"/>
    <w:rsid w:val="00DE0153"/>
    <w:rsid w:val="00DE40FF"/>
    <w:rsid w:val="00DE6F42"/>
    <w:rsid w:val="00DE7C61"/>
    <w:rsid w:val="00E05595"/>
    <w:rsid w:val="00E05FF2"/>
    <w:rsid w:val="00E117A4"/>
    <w:rsid w:val="00E132EF"/>
    <w:rsid w:val="00E14235"/>
    <w:rsid w:val="00E244FA"/>
    <w:rsid w:val="00E31DD6"/>
    <w:rsid w:val="00E353B5"/>
    <w:rsid w:val="00E45BD1"/>
    <w:rsid w:val="00E46AC9"/>
    <w:rsid w:val="00E47146"/>
    <w:rsid w:val="00E506F3"/>
    <w:rsid w:val="00E669FD"/>
    <w:rsid w:val="00E84C93"/>
    <w:rsid w:val="00E8518D"/>
    <w:rsid w:val="00E85ED1"/>
    <w:rsid w:val="00E90C92"/>
    <w:rsid w:val="00E94F75"/>
    <w:rsid w:val="00EA0E34"/>
    <w:rsid w:val="00EB0201"/>
    <w:rsid w:val="00EB4447"/>
    <w:rsid w:val="00EB6A4C"/>
    <w:rsid w:val="00ED0D5E"/>
    <w:rsid w:val="00EE7449"/>
    <w:rsid w:val="00EF24F8"/>
    <w:rsid w:val="00EF4705"/>
    <w:rsid w:val="00F057F1"/>
    <w:rsid w:val="00F14540"/>
    <w:rsid w:val="00F17167"/>
    <w:rsid w:val="00F17C69"/>
    <w:rsid w:val="00F24353"/>
    <w:rsid w:val="00F30C31"/>
    <w:rsid w:val="00F44B65"/>
    <w:rsid w:val="00F52E54"/>
    <w:rsid w:val="00F531F2"/>
    <w:rsid w:val="00F56A8C"/>
    <w:rsid w:val="00F61821"/>
    <w:rsid w:val="00F7338D"/>
    <w:rsid w:val="00F73991"/>
    <w:rsid w:val="00F73CD6"/>
    <w:rsid w:val="00F77159"/>
    <w:rsid w:val="00F77A41"/>
    <w:rsid w:val="00F925A9"/>
    <w:rsid w:val="00FB5DE4"/>
    <w:rsid w:val="00FB5F7C"/>
    <w:rsid w:val="00FB70FF"/>
    <w:rsid w:val="00FC67AA"/>
    <w:rsid w:val="00FF0575"/>
    <w:rsid w:val="00FF1420"/>
    <w:rsid w:val="00FF30AD"/>
    <w:rsid w:val="00FF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
    <w:name w:val="Plain Table 3"/>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GridTableLight">
    <w:name w:val="Grid Table Light"/>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
    <w:name w:val="Plain Table 3"/>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GridTableLight">
    <w:name w:val="Grid Table Light"/>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1190682483">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27413989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745448882">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64785581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1126123474">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329019103">
          <w:marLeft w:val="0"/>
          <w:marRight w:val="0"/>
          <w:marTop w:val="0"/>
          <w:marBottom w:val="0"/>
          <w:divBdr>
            <w:top w:val="none" w:sz="0" w:space="0" w:color="auto"/>
            <w:left w:val="none" w:sz="0" w:space="0" w:color="auto"/>
            <w:bottom w:val="none" w:sz="0" w:space="0" w:color="auto"/>
            <w:right w:val="none" w:sz="0" w:space="0" w:color="auto"/>
          </w:divBdr>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291520928">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196164117">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688263904">
          <w:marLeft w:val="0"/>
          <w:marRight w:val="0"/>
          <w:marTop w:val="0"/>
          <w:marBottom w:val="0"/>
          <w:divBdr>
            <w:top w:val="none" w:sz="0" w:space="0" w:color="auto"/>
            <w:left w:val="none" w:sz="0" w:space="0" w:color="auto"/>
            <w:bottom w:val="none" w:sz="0" w:space="0" w:color="auto"/>
            <w:right w:val="none" w:sz="0" w:space="0" w:color="auto"/>
          </w:divBdr>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 w:id="1964262585">
          <w:marLeft w:val="0"/>
          <w:marRight w:val="0"/>
          <w:marTop w:val="0"/>
          <w:marBottom w:val="0"/>
          <w:divBdr>
            <w:top w:val="none" w:sz="0" w:space="0" w:color="auto"/>
            <w:left w:val="none" w:sz="0" w:space="0" w:color="auto"/>
            <w:bottom w:val="none" w:sz="0" w:space="0" w:color="auto"/>
            <w:right w:val="none" w:sz="0" w:space="0" w:color="auto"/>
          </w:divBdr>
        </w:div>
      </w:divsChild>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631251735">
          <w:marLeft w:val="0"/>
          <w:marRight w:val="0"/>
          <w:marTop w:val="0"/>
          <w:marBottom w:val="0"/>
          <w:divBdr>
            <w:top w:val="none" w:sz="0" w:space="0" w:color="auto"/>
            <w:left w:val="none" w:sz="0" w:space="0" w:color="auto"/>
            <w:bottom w:val="none" w:sz="0" w:space="0" w:color="auto"/>
            <w:right w:val="none" w:sz="0" w:space="0" w:color="auto"/>
          </w:divBdr>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1544976197">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1663392386">
          <w:marLeft w:val="0"/>
          <w:marRight w:val="0"/>
          <w:marTop w:val="0"/>
          <w:marBottom w:val="0"/>
          <w:divBdr>
            <w:top w:val="none" w:sz="0" w:space="0" w:color="auto"/>
            <w:left w:val="none" w:sz="0" w:space="0" w:color="auto"/>
            <w:bottom w:val="none" w:sz="0" w:space="0" w:color="auto"/>
            <w:right w:val="none" w:sz="0" w:space="0" w:color="auto"/>
          </w:divBdr>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1347055502">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7514224">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sChild>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104159877">
          <w:marLeft w:val="0"/>
          <w:marRight w:val="0"/>
          <w:marTop w:val="0"/>
          <w:marBottom w:val="0"/>
          <w:divBdr>
            <w:top w:val="none" w:sz="0" w:space="0" w:color="auto"/>
            <w:left w:val="none" w:sz="0" w:space="0" w:color="auto"/>
            <w:bottom w:val="none" w:sz="0" w:space="0" w:color="auto"/>
            <w:right w:val="none" w:sz="0" w:space="0" w:color="auto"/>
          </w:divBdr>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90470520">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 w:id="85267970">
          <w:marLeft w:val="0"/>
          <w:marRight w:val="0"/>
          <w:marTop w:val="0"/>
          <w:marBottom w:val="0"/>
          <w:divBdr>
            <w:top w:val="none" w:sz="0" w:space="0" w:color="auto"/>
            <w:left w:val="none" w:sz="0" w:space="0" w:color="auto"/>
            <w:bottom w:val="none" w:sz="0" w:space="0" w:color="auto"/>
            <w:right w:val="none" w:sz="0" w:space="0" w:color="auto"/>
          </w:divBdr>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539931485">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02698991">
          <w:marLeft w:val="0"/>
          <w:marRight w:val="0"/>
          <w:marTop w:val="0"/>
          <w:marBottom w:val="0"/>
          <w:divBdr>
            <w:top w:val="none" w:sz="0" w:space="0" w:color="auto"/>
            <w:left w:val="none" w:sz="0" w:space="0" w:color="auto"/>
            <w:bottom w:val="none" w:sz="0" w:space="0" w:color="auto"/>
            <w:right w:val="none" w:sz="0" w:space="0" w:color="auto"/>
          </w:divBdr>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788865129">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758907409">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121845170">
          <w:marLeft w:val="0"/>
          <w:marRight w:val="0"/>
          <w:marTop w:val="0"/>
          <w:marBottom w:val="0"/>
          <w:divBdr>
            <w:top w:val="none" w:sz="0" w:space="0" w:color="auto"/>
            <w:left w:val="none" w:sz="0" w:space="0" w:color="auto"/>
            <w:bottom w:val="none" w:sz="0" w:space="0" w:color="auto"/>
            <w:right w:val="none" w:sz="0" w:space="0" w:color="auto"/>
          </w:divBdr>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sChild>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20</Pages>
  <Words>5155</Words>
  <Characters>29389</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360</cp:revision>
  <dcterms:created xsi:type="dcterms:W3CDTF">2019-03-15T20:06:00Z</dcterms:created>
  <dcterms:modified xsi:type="dcterms:W3CDTF">2019-04-03T21:41:00Z</dcterms:modified>
</cp:coreProperties>
</file>