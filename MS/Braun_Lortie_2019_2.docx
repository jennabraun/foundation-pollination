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94BC" w14:textId="312FA203" w:rsidR="00232B57" w:rsidRDefault="00232B57" w:rsidP="00744A93">
      <w:pPr>
        <w:spacing w:line="360" w:lineRule="auto"/>
        <w:rPr>
          <w:ins w:id="0" w:author="zenrunner" w:date="2019-06-20T08:51:00Z"/>
          <w:sz w:val="32"/>
          <w:szCs w:val="32"/>
        </w:rPr>
      </w:pPr>
      <w:r w:rsidRPr="007A45F7">
        <w:rPr>
          <w:sz w:val="32"/>
          <w:szCs w:val="32"/>
        </w:rPr>
        <w:t>Desert shrub facilitation shapes pollination network topology</w:t>
      </w:r>
    </w:p>
    <w:p w14:paraId="658DDAF2" w14:textId="2291F849" w:rsidR="00AA7AB7" w:rsidRDefault="00AA7AB7" w:rsidP="00744A93">
      <w:pPr>
        <w:spacing w:line="360" w:lineRule="auto"/>
        <w:rPr>
          <w:ins w:id="1" w:author="zenrunner" w:date="2019-06-20T08:52:00Z"/>
          <w:sz w:val="32"/>
          <w:szCs w:val="32"/>
        </w:rPr>
      </w:pPr>
      <w:ins w:id="2" w:author="zenrunner" w:date="2019-06-20T08:52:00Z">
        <w:r>
          <w:rPr>
            <w:sz w:val="32"/>
            <w:szCs w:val="32"/>
          </w:rPr>
          <w:t>Foundation species f</w:t>
        </w:r>
      </w:ins>
      <w:ins w:id="3" w:author="zenrunner" w:date="2019-06-20T08:51:00Z">
        <w:r>
          <w:rPr>
            <w:sz w:val="32"/>
            <w:szCs w:val="32"/>
          </w:rPr>
          <w:t xml:space="preserve">acilitation </w:t>
        </w:r>
      </w:ins>
      <w:ins w:id="4" w:author="zenrunner" w:date="2019-06-20T08:52:00Z">
        <w:r>
          <w:rPr>
            <w:sz w:val="32"/>
            <w:szCs w:val="32"/>
          </w:rPr>
          <w:t>influences network topology of pollinators.</w:t>
        </w:r>
      </w:ins>
    </w:p>
    <w:p w14:paraId="20A2DA00" w14:textId="77777777" w:rsidR="00AA7AB7" w:rsidRPr="007A45F7" w:rsidRDefault="00AA7AB7" w:rsidP="00744A93">
      <w:pPr>
        <w:spacing w:line="360" w:lineRule="auto"/>
        <w:rPr>
          <w:sz w:val="32"/>
          <w:szCs w:val="32"/>
        </w:rPr>
      </w:pPr>
    </w:p>
    <w:p w14:paraId="33248BBE" w14:textId="22086ED8" w:rsidR="007A45F7" w:rsidRDefault="00C4575D" w:rsidP="00744A93">
      <w:pPr>
        <w:spacing w:line="360" w:lineRule="auto"/>
      </w:pPr>
      <w:r>
        <w:t>Running title: &lt; 45 characters</w:t>
      </w:r>
      <w:ins w:id="5" w:author="zenrunner" w:date="2019-06-20T08:52:00Z">
        <w:r w:rsidR="00AA7AB7">
          <w:t xml:space="preserve"> - but regular title presumably longer?</w:t>
        </w:r>
      </w:ins>
    </w:p>
    <w:p w14:paraId="718D7563" w14:textId="1A2B2B98" w:rsidR="007A45F7" w:rsidRDefault="00C4575D" w:rsidP="00744A93">
      <w:pPr>
        <w:spacing w:line="360" w:lineRule="auto"/>
      </w:pPr>
      <w:r>
        <w:t>Letter</w:t>
      </w:r>
    </w:p>
    <w:p w14:paraId="146756E3" w14:textId="7478C2A4" w:rsidR="007A45F7" w:rsidRDefault="007A45F7" w:rsidP="00744A93">
      <w:pPr>
        <w:spacing w:line="360" w:lineRule="auto"/>
      </w:pPr>
      <w:r>
        <w:t>May 2019</w:t>
      </w:r>
    </w:p>
    <w:p w14:paraId="57D00FBA" w14:textId="55BAD61C" w:rsidR="007A45F7" w:rsidRPr="00463B5C" w:rsidRDefault="007A45F7" w:rsidP="00744A93">
      <w:pPr>
        <w:spacing w:after="0" w:line="360" w:lineRule="auto"/>
        <w:rPr>
          <w:vertAlign w:val="superscript"/>
        </w:rPr>
      </w:pPr>
      <w:r>
        <w:t>Jenna Braun</w:t>
      </w:r>
      <w:r w:rsidR="00463B5C">
        <w:rPr>
          <w:vertAlign w:val="superscript"/>
        </w:rPr>
        <w:t>1</w:t>
      </w:r>
      <w:r>
        <w:t>* and Christopher J. Lortie</w:t>
      </w:r>
      <w:r w:rsidR="00463B5C">
        <w:rPr>
          <w:vertAlign w:val="superscript"/>
        </w:rPr>
        <w:t>1</w:t>
      </w:r>
      <w:proofErr w:type="gramStart"/>
      <w:r w:rsidR="00463B5C">
        <w:rPr>
          <w:vertAlign w:val="superscript"/>
        </w:rPr>
        <w:t>,2</w:t>
      </w:r>
      <w:proofErr w:type="gramEnd"/>
    </w:p>
    <w:p w14:paraId="79F5730E" w14:textId="254AFEFF" w:rsidR="00C4575D" w:rsidRDefault="007A45F7" w:rsidP="00744A93">
      <w:pPr>
        <w:pStyle w:val="ListParagraph"/>
        <w:numPr>
          <w:ilvl w:val="0"/>
          <w:numId w:val="5"/>
        </w:numPr>
        <w:spacing w:after="0" w:line="360" w:lineRule="auto"/>
      </w:pPr>
      <w:r>
        <w:t>York University</w:t>
      </w:r>
      <w:r w:rsidR="00463B5C">
        <w:t xml:space="preserve">, </w:t>
      </w:r>
      <w:r w:rsidR="00C4575D">
        <w:t xml:space="preserve">4700 </w:t>
      </w:r>
      <w:proofErr w:type="spellStart"/>
      <w:r w:rsidR="00C4575D">
        <w:t>Keele</w:t>
      </w:r>
      <w:proofErr w:type="spellEnd"/>
      <w:r w:rsidR="00C4575D">
        <w:t xml:space="preserve"> St. Toronto, </w:t>
      </w:r>
      <w:r w:rsidR="00463B5C">
        <w:t>Canada</w:t>
      </w:r>
    </w:p>
    <w:p w14:paraId="722003AA" w14:textId="24C69E47" w:rsidR="00463B5C" w:rsidRDefault="00463B5C" w:rsidP="00463B5C">
      <w:pPr>
        <w:pStyle w:val="ListParagraph"/>
        <w:numPr>
          <w:ilvl w:val="0"/>
          <w:numId w:val="5"/>
        </w:numPr>
        <w:spacing w:after="0" w:line="360" w:lineRule="auto"/>
      </w:pPr>
      <w:r w:rsidRPr="00463B5C">
        <w:t>The National Center for Ecological Analysis and Synthesis, UCSB, Santa Barbara, CA, USA</w:t>
      </w:r>
    </w:p>
    <w:p w14:paraId="6006B9F9" w14:textId="5D040567" w:rsidR="00463B5C" w:rsidRDefault="00463B5C" w:rsidP="00463B5C">
      <w:pPr>
        <w:spacing w:after="0" w:line="360" w:lineRule="auto"/>
      </w:pPr>
      <w:r>
        <w:t xml:space="preserve">*Correspondence: </w:t>
      </w:r>
      <w:hyperlink r:id="rId9" w:history="1">
        <w:r w:rsidRPr="00C27D81">
          <w:rPr>
            <w:rStyle w:val="Hyperlink"/>
          </w:rPr>
          <w:t>braunj@yorku.ca</w:t>
        </w:r>
      </w:hyperlink>
    </w:p>
    <w:p w14:paraId="1BBCF7AC" w14:textId="212DACF3" w:rsidR="00463B5C" w:rsidRDefault="00463B5C" w:rsidP="00463B5C">
      <w:pPr>
        <w:spacing w:after="0" w:line="360" w:lineRule="auto"/>
      </w:pPr>
    </w:p>
    <w:p w14:paraId="1A60E72E" w14:textId="77777777" w:rsidR="004D30E9" w:rsidRDefault="004D30E9" w:rsidP="00744A93">
      <w:pPr>
        <w:spacing w:after="0" w:line="360" w:lineRule="auto"/>
        <w:rPr>
          <w:ins w:id="6" w:author="zenrunner" w:date="2019-06-20T08:53:00Z"/>
        </w:rPr>
      </w:pPr>
    </w:p>
    <w:p w14:paraId="36393C14" w14:textId="7F390F07" w:rsidR="004D30E9" w:rsidRDefault="004D30E9" w:rsidP="00744A93">
      <w:pPr>
        <w:spacing w:after="0" w:line="360" w:lineRule="auto"/>
        <w:rPr>
          <w:ins w:id="7" w:author="zenrunner" w:date="2019-06-20T08:53:00Z"/>
        </w:rPr>
      </w:pPr>
      <w:proofErr w:type="gramStart"/>
      <w:ins w:id="8" w:author="zenrunner" w:date="2019-06-20T08:53:00Z">
        <w:r>
          <w:t>and</w:t>
        </w:r>
        <w:proofErr w:type="gramEnd"/>
        <w:r>
          <w:t xml:space="preserve"> when you submit, please ensure it links to our ORCID accounts - here is mine</w:t>
        </w:r>
      </w:ins>
    </w:p>
    <w:p w14:paraId="67E21B57" w14:textId="77777777" w:rsidR="004D30E9" w:rsidRDefault="004D30E9" w:rsidP="00744A93">
      <w:pPr>
        <w:spacing w:after="0" w:line="360" w:lineRule="auto"/>
        <w:rPr>
          <w:ins w:id="9" w:author="zenrunner" w:date="2019-06-20T08:53:00Z"/>
        </w:rPr>
      </w:pPr>
      <w:ins w:id="10" w:author="zenrunner" w:date="2019-06-20T08:53:00Z">
        <w:r w:rsidRPr="004D30E9">
          <w:t>http://orcid.org/0000-0002-4291-7023</w:t>
        </w:r>
      </w:ins>
    </w:p>
    <w:p w14:paraId="57B66010" w14:textId="683FC15B" w:rsidR="004A029D" w:rsidRDefault="00463B5C" w:rsidP="00744A93">
      <w:pPr>
        <w:spacing w:after="0" w:line="360" w:lineRule="auto"/>
      </w:pPr>
      <w:del w:id="11" w:author="zenrunner" w:date="2019-06-20T08:53:00Z">
        <w:r w:rsidDel="004D30E9">
          <w:delText xml:space="preserve"> </w:delText>
        </w:r>
      </w:del>
    </w:p>
    <w:p w14:paraId="129FB32B" w14:textId="0A8CA3EE" w:rsidR="007A45F7" w:rsidRDefault="007A45F7" w:rsidP="00744A93">
      <w:pPr>
        <w:spacing w:line="360" w:lineRule="auto"/>
      </w:pPr>
      <w:r>
        <w:t xml:space="preserve">Keywords: </w:t>
      </w:r>
      <w:ins w:id="12" w:author="zenrunner" w:date="2019-06-20T08:53:00Z">
        <w:r w:rsidR="0037525B">
          <w:t xml:space="preserve">arid, desert, </w:t>
        </w:r>
      </w:ins>
      <w:r>
        <w:t xml:space="preserve">Pollination, foundation plants, deserts, facilitation, </w:t>
      </w:r>
      <w:ins w:id="13" w:author="zenrunner" w:date="2019-06-20T08:53:00Z">
        <w:r w:rsidR="0037525B">
          <w:t>foundation species, positive interactions, non-trophic</w:t>
        </w:r>
        <w:proofErr w:type="gramStart"/>
        <w:r w:rsidR="0037525B">
          <w:t>?,</w:t>
        </w:r>
        <w:proofErr w:type="gramEnd"/>
        <w:r w:rsidR="0037525B">
          <w:t xml:space="preserve"> etc.</w:t>
        </w:r>
      </w:ins>
      <w:ins w:id="14" w:author="zenrunner" w:date="2019-06-20T08:54:00Z">
        <w:r w:rsidR="001C4ADD">
          <w:t xml:space="preserve"> </w:t>
        </w:r>
      </w:ins>
      <w:r>
        <w:t>network</w:t>
      </w:r>
      <w:r w:rsidR="00C4575D">
        <w:t xml:space="preserve"> up to 10 keywords</w:t>
      </w:r>
    </w:p>
    <w:p w14:paraId="53CBF4AC" w14:textId="0325C51C" w:rsidR="00C4575D" w:rsidRPr="00C4575D" w:rsidRDefault="00C4575D" w:rsidP="00744A93">
      <w:pPr>
        <w:spacing w:before="100" w:beforeAutospacing="1" w:after="100" w:afterAutospacing="1" w:line="360" w:lineRule="auto"/>
        <w:rPr>
          <w:rFonts w:eastAsia="Times New Roman"/>
        </w:rPr>
      </w:pPr>
      <w:r>
        <w:rPr>
          <w:rFonts w:eastAsia="Times New Roman"/>
        </w:rPr>
        <w:t xml:space="preserve">Authorship statement: </w:t>
      </w:r>
      <w:r w:rsidRPr="00C4575D">
        <w:rPr>
          <w:rFonts w:eastAsia="Times New Roman"/>
        </w:rPr>
        <w:t xml:space="preserve">JB and CJL designed the </w:t>
      </w:r>
      <w:proofErr w:type="gramStart"/>
      <w:r w:rsidRPr="00C4575D">
        <w:rPr>
          <w:rFonts w:eastAsia="Times New Roman"/>
        </w:rPr>
        <w:t>survey,</w:t>
      </w:r>
      <w:proofErr w:type="gramEnd"/>
      <w:r w:rsidRPr="00C4575D">
        <w:rPr>
          <w:rFonts w:eastAsia="Times New Roman"/>
        </w:rPr>
        <w:t xml:space="preserve"> JB collect</w:t>
      </w:r>
      <w:r>
        <w:rPr>
          <w:rFonts w:eastAsia="Times New Roman"/>
        </w:rPr>
        <w:t>ed</w:t>
      </w:r>
      <w:r w:rsidRPr="00C4575D">
        <w:rPr>
          <w:rFonts w:eastAsia="Times New Roman"/>
        </w:rPr>
        <w:t xml:space="preserve"> data, performed </w:t>
      </w:r>
      <w:proofErr w:type="spellStart"/>
      <w:r w:rsidRPr="00C4575D">
        <w:rPr>
          <w:rFonts w:eastAsia="Times New Roman"/>
        </w:rPr>
        <w:t>modelling</w:t>
      </w:r>
      <w:proofErr w:type="spellEnd"/>
      <w:r w:rsidRPr="00C4575D">
        <w:rPr>
          <w:rFonts w:eastAsia="Times New Roman"/>
        </w:rPr>
        <w:t xml:space="preserve"> and analysis and wrote the first draft. JB and CJL contributed substantially to revisions. </w:t>
      </w:r>
    </w:p>
    <w:p w14:paraId="7E14DCAD" w14:textId="186136F5" w:rsidR="00C4575D" w:rsidRPr="00C4575D" w:rsidRDefault="00744A93" w:rsidP="00744A93">
      <w:pPr>
        <w:spacing w:before="100" w:beforeAutospacing="1" w:after="100" w:afterAutospacing="1" w:line="360" w:lineRule="auto"/>
        <w:rPr>
          <w:rFonts w:eastAsia="Times New Roman"/>
        </w:rPr>
      </w:pPr>
      <w:r>
        <w:rPr>
          <w:rFonts w:eastAsia="Times New Roman"/>
        </w:rPr>
        <w:t xml:space="preserve">All data and R code are available on </w:t>
      </w:r>
      <w:proofErr w:type="spellStart"/>
      <w:r>
        <w:rPr>
          <w:rFonts w:eastAsia="Times New Roman"/>
        </w:rPr>
        <w:t>Github</w:t>
      </w:r>
      <w:proofErr w:type="spellEnd"/>
      <w:r>
        <w:rPr>
          <w:rFonts w:eastAsia="Times New Roman"/>
        </w:rPr>
        <w:t xml:space="preserve"> in reproducible documents </w:t>
      </w:r>
      <w:r w:rsidRPr="00744A93">
        <w:rPr>
          <w:rFonts w:eastAsia="Times New Roman"/>
        </w:rPr>
        <w:t>https://jennabraun.github.io/foundation-pollination/</w:t>
      </w:r>
    </w:p>
    <w:p w14:paraId="32A52EF7" w14:textId="4D0405E3" w:rsidR="00886F3E" w:rsidRPr="00C4575D" w:rsidRDefault="00886F3E" w:rsidP="00744A93">
      <w:pPr>
        <w:spacing w:before="100" w:beforeAutospacing="1" w:after="100" w:afterAutospacing="1" w:line="360" w:lineRule="auto"/>
        <w:rPr>
          <w:rFonts w:eastAsia="Times New Roman"/>
        </w:rPr>
      </w:pPr>
      <w:r w:rsidRPr="00C4575D">
        <w:rPr>
          <w:rFonts w:eastAsia="Times New Roman"/>
        </w:rPr>
        <w:t>Th</w:t>
      </w:r>
      <w:r w:rsidR="00C4575D">
        <w:rPr>
          <w:rFonts w:eastAsia="Times New Roman"/>
        </w:rPr>
        <w:t>e title page must also contain:</w:t>
      </w:r>
    </w:p>
    <w:p w14:paraId="060785DD" w14:textId="400445F8" w:rsidR="00886F3E" w:rsidRPr="00C4575D" w:rsidRDefault="00886F3E" w:rsidP="00744A93">
      <w:pPr>
        <w:spacing w:before="100" w:beforeAutospacing="1" w:after="100" w:afterAutospacing="1" w:line="360" w:lineRule="auto"/>
        <w:rPr>
          <w:rFonts w:eastAsia="Times New Roman"/>
        </w:rPr>
      </w:pPr>
      <w:r w:rsidRPr="00C4575D">
        <w:rPr>
          <w:rFonts w:eastAsia="Times New Roman"/>
        </w:rPr>
        <w:lastRenderedPageBreak/>
        <w:t xml:space="preserve"> - </w:t>
      </w:r>
      <w:proofErr w:type="gramStart"/>
      <w:r w:rsidRPr="00C4575D">
        <w:rPr>
          <w:rFonts w:eastAsia="Times New Roman"/>
        </w:rPr>
        <w:t>the</w:t>
      </w:r>
      <w:proofErr w:type="gramEnd"/>
      <w:r w:rsidRPr="00C4575D">
        <w:rPr>
          <w:rFonts w:eastAsia="Times New Roman"/>
        </w:rPr>
        <w:t xml:space="preserve"> number of words in the abstract, the number of words in the main text (excluding abstract, acknowledgements, references, table and figure legends), and the number of words in each text box</w:t>
      </w:r>
      <w:r w:rsidR="00632303">
        <w:rPr>
          <w:rFonts w:eastAsia="Times New Roman"/>
        </w:rPr>
        <w:t xml:space="preserve"> </w:t>
      </w:r>
      <w:r w:rsidR="00632303">
        <w:rPr>
          <w:rFonts w:eastAsia="Times New Roman"/>
          <w:b/>
        </w:rPr>
        <w:t>Up to 5000, at ~4600</w:t>
      </w:r>
      <w:r w:rsidRPr="00C4575D">
        <w:rPr>
          <w:rFonts w:eastAsia="Times New Roman"/>
        </w:rPr>
        <w:br/>
        <w:t> - the number of references</w:t>
      </w:r>
      <w:r w:rsidR="00357E02">
        <w:rPr>
          <w:rFonts w:eastAsia="Times New Roman"/>
        </w:rPr>
        <w:t xml:space="preserve"> </w:t>
      </w:r>
      <w:r w:rsidR="00357E02">
        <w:rPr>
          <w:rFonts w:eastAsia="Times New Roman"/>
          <w:b/>
        </w:rPr>
        <w:t>61 so far</w:t>
      </w:r>
      <w:r w:rsidRPr="00C4575D">
        <w:rPr>
          <w:rFonts w:eastAsia="Times New Roman"/>
        </w:rPr>
        <w:br/>
        <w:t> - the number of fig</w:t>
      </w:r>
      <w:r w:rsidR="00C4575D">
        <w:rPr>
          <w:rFonts w:eastAsia="Times New Roman"/>
        </w:rPr>
        <w:t>ures, tables, and text boxes</w:t>
      </w:r>
      <w:r w:rsidR="00357E02">
        <w:rPr>
          <w:rFonts w:eastAsia="Times New Roman"/>
        </w:rPr>
        <w:t xml:space="preserve"> </w:t>
      </w:r>
      <w:r w:rsidR="00357E02">
        <w:rPr>
          <w:rFonts w:eastAsia="Times New Roman"/>
          <w:b/>
        </w:rPr>
        <w:t>Max six – have 8</w:t>
      </w:r>
      <w:r w:rsidR="00C4575D">
        <w:rPr>
          <w:rFonts w:eastAsia="Times New Roman"/>
        </w:rPr>
        <w:br/>
        <w:t> </w:t>
      </w:r>
    </w:p>
    <w:p w14:paraId="5B3BB631" w14:textId="77777777" w:rsidR="007A45F7" w:rsidRPr="00C4575D" w:rsidRDefault="007A45F7" w:rsidP="00744A93">
      <w:pPr>
        <w:spacing w:line="360" w:lineRule="auto"/>
      </w:pPr>
    </w:p>
    <w:p w14:paraId="76C6C149" w14:textId="77777777" w:rsidR="007A45F7" w:rsidRDefault="007A45F7" w:rsidP="00744A93">
      <w:pPr>
        <w:spacing w:line="360" w:lineRule="auto"/>
      </w:pPr>
    </w:p>
    <w:p w14:paraId="3F79A4FA" w14:textId="1B3254C6" w:rsidR="007A45F7" w:rsidRDefault="007A45F7" w:rsidP="00744A93">
      <w:pPr>
        <w:spacing w:line="360" w:lineRule="auto"/>
      </w:pPr>
      <w:r>
        <w:t>Abstract</w:t>
      </w:r>
      <w:r w:rsidR="00744A93">
        <w:t xml:space="preserve"> (150 words)</w:t>
      </w:r>
      <w:r w:rsidR="00E60601">
        <w:t xml:space="preserve"> too long still</w:t>
      </w:r>
    </w:p>
    <w:p w14:paraId="46D83724" w14:textId="633F8749" w:rsidR="00E60601" w:rsidRPr="00203A56" w:rsidRDefault="002B3933" w:rsidP="00E60601">
      <w:pPr>
        <w:spacing w:line="360" w:lineRule="auto"/>
      </w:pPr>
      <w:proofErr w:type="gramStart"/>
      <w:r w:rsidRPr="001C4ADD">
        <w:rPr>
          <w:highlight w:val="cyan"/>
          <w:rPrChange w:id="15" w:author="zenrunner" w:date="2019-06-20T08:54:00Z">
            <w:rPr/>
          </w:rPrChange>
        </w:rPr>
        <w:t>Plant-plant i</w:t>
      </w:r>
      <w:r w:rsidR="001A375D" w:rsidRPr="001C4ADD">
        <w:rPr>
          <w:highlight w:val="cyan"/>
          <w:rPrChange w:id="16" w:author="zenrunner" w:date="2019-06-20T08:54:00Z">
            <w:rPr/>
          </w:rPrChange>
        </w:rPr>
        <w:t xml:space="preserve">nteractions </w:t>
      </w:r>
      <w:ins w:id="17" w:author="zenrunner" w:date="2019-06-20T08:54:00Z">
        <w:r w:rsidR="001C4ADD">
          <w:rPr>
            <w:highlight w:val="cyan"/>
          </w:rPr>
          <w:t>with</w:t>
        </w:r>
      </w:ins>
      <w:del w:id="18" w:author="zenrunner" w:date="2019-06-20T08:54:00Z">
        <w:r w:rsidR="001A375D" w:rsidRPr="001C4ADD" w:rsidDel="001C4ADD">
          <w:rPr>
            <w:highlight w:val="cyan"/>
            <w:rPrChange w:id="19" w:author="zenrunner" w:date="2019-06-20T08:54:00Z">
              <w:rPr/>
            </w:rPrChange>
          </w:rPr>
          <w:delText>for</w:delText>
        </w:r>
      </w:del>
      <w:r w:rsidR="001A375D" w:rsidRPr="001C4ADD">
        <w:rPr>
          <w:highlight w:val="cyan"/>
          <w:rPrChange w:id="20" w:author="zenrunner" w:date="2019-06-20T08:54:00Z">
            <w:rPr/>
          </w:rPrChange>
        </w:rPr>
        <w:t xml:space="preserve"> pollinators</w:t>
      </w:r>
      <w:ins w:id="21" w:author="zenrunner" w:date="2019-06-20T08:54:00Z">
        <w:r w:rsidR="001C4ADD">
          <w:rPr>
            <w:highlight w:val="cyan"/>
          </w:rPr>
          <w:t>?</w:t>
        </w:r>
      </w:ins>
      <w:proofErr w:type="gramEnd"/>
      <w:r w:rsidR="001A375D" w:rsidRPr="001C4ADD">
        <w:rPr>
          <w:highlight w:val="cyan"/>
          <w:rPrChange w:id="22" w:author="zenrunner" w:date="2019-06-20T08:54:00Z">
            <w:rPr/>
          </w:rPrChange>
        </w:rPr>
        <w:t xml:space="preserve"> </w:t>
      </w:r>
      <w:del w:id="23" w:author="zenrunner" w:date="2019-06-20T08:54:00Z">
        <w:r w:rsidR="001A375D" w:rsidRPr="001C4ADD" w:rsidDel="001C4ADD">
          <w:rPr>
            <w:highlight w:val="cyan"/>
            <w:rPrChange w:id="24" w:author="zenrunner" w:date="2019-06-20T08:54:00Z">
              <w:rPr/>
            </w:rPrChange>
          </w:rPr>
          <w:delText xml:space="preserve">underlie </w:delText>
        </w:r>
      </w:del>
      <w:proofErr w:type="gramStart"/>
      <w:ins w:id="25" w:author="zenrunner" w:date="2019-06-20T08:54:00Z">
        <w:r w:rsidR="001C4ADD">
          <w:rPr>
            <w:highlight w:val="cyan"/>
          </w:rPr>
          <w:t>can</w:t>
        </w:r>
        <w:proofErr w:type="gramEnd"/>
        <w:r w:rsidR="001C4ADD">
          <w:rPr>
            <w:highlight w:val="cyan"/>
          </w:rPr>
          <w:t xml:space="preserve"> support?</w:t>
        </w:r>
        <w:r w:rsidR="001C4ADD" w:rsidRPr="001C4ADD">
          <w:rPr>
            <w:highlight w:val="cyan"/>
            <w:rPrChange w:id="26" w:author="zenrunner" w:date="2019-06-20T08:54:00Z">
              <w:rPr/>
            </w:rPrChange>
          </w:rPr>
          <w:t xml:space="preserve"> </w:t>
        </w:r>
      </w:ins>
      <w:proofErr w:type="gramStart"/>
      <w:r w:rsidR="001A375D" w:rsidRPr="001C4ADD">
        <w:rPr>
          <w:highlight w:val="cyan"/>
          <w:rPrChange w:id="27" w:author="zenrunner" w:date="2019-06-20T08:54:00Z">
            <w:rPr/>
          </w:rPrChange>
        </w:rPr>
        <w:t>the</w:t>
      </w:r>
      <w:proofErr w:type="gramEnd"/>
      <w:r w:rsidR="001A375D" w:rsidRPr="001C4ADD">
        <w:rPr>
          <w:highlight w:val="cyan"/>
          <w:rPrChange w:id="28" w:author="zenrunner" w:date="2019-06-20T08:54:00Z">
            <w:rPr/>
          </w:rPrChange>
        </w:rPr>
        <w:t xml:space="preserve"> structure and function of </w:t>
      </w:r>
      <w:ins w:id="29" w:author="zenrunner" w:date="2019-06-20T08:55:00Z">
        <w:r w:rsidR="001C4ADD">
          <w:rPr>
            <w:highlight w:val="cyan"/>
          </w:rPr>
          <w:t xml:space="preserve">natural </w:t>
        </w:r>
      </w:ins>
      <w:del w:id="30" w:author="zenrunner" w:date="2019-06-20T08:55:00Z">
        <w:r w:rsidR="001A375D" w:rsidRPr="001C4ADD" w:rsidDel="001C4ADD">
          <w:rPr>
            <w:highlight w:val="cyan"/>
            <w:rPrChange w:id="31" w:author="zenrunner" w:date="2019-06-20T08:54:00Z">
              <w:rPr/>
            </w:rPrChange>
          </w:rPr>
          <w:delText xml:space="preserve">plant </w:delText>
        </w:r>
      </w:del>
      <w:r w:rsidR="001A375D" w:rsidRPr="001C4ADD">
        <w:rPr>
          <w:highlight w:val="cyan"/>
          <w:rPrChange w:id="32" w:author="zenrunner" w:date="2019-06-20T08:54:00Z">
            <w:rPr/>
          </w:rPrChange>
        </w:rPr>
        <w:t>communities.</w:t>
      </w:r>
      <w:ins w:id="33" w:author="zenrunner" w:date="2019-06-20T08:55:00Z">
        <w:r w:rsidR="0018604B">
          <w:t xml:space="preserve"> - </w:t>
        </w:r>
        <w:proofErr w:type="gramStart"/>
        <w:r w:rsidR="0018604B">
          <w:t>topic</w:t>
        </w:r>
        <w:proofErr w:type="gramEnd"/>
        <w:r w:rsidR="0018604B">
          <w:t xml:space="preserve"> sentence a bit obtuse here - do you mean plant-plant interactions that include pollinator mediated effects better predict community structure and function?</w:t>
        </w:r>
      </w:ins>
      <w:r w:rsidR="001A375D">
        <w:t xml:space="preserve"> </w:t>
      </w:r>
      <w:proofErr w:type="gramStart"/>
      <w:r w:rsidR="00FA1514" w:rsidRPr="00012F43">
        <w:rPr>
          <w:highlight w:val="cyan"/>
          <w:rPrChange w:id="34" w:author="zenrunner" w:date="2019-06-20T08:55:00Z">
            <w:rPr/>
          </w:rPrChange>
        </w:rPr>
        <w:t>Downscaling</w:t>
      </w:r>
      <w:r w:rsidR="00FA1514">
        <w:t xml:space="preserve"> interaction networks from species to individual</w:t>
      </w:r>
      <w:ins w:id="35" w:author="zenrunner" w:date="2019-06-20T08:56:00Z">
        <w:r w:rsidR="00012F43">
          <w:t>s?</w:t>
        </w:r>
      </w:ins>
      <w:proofErr w:type="gramEnd"/>
      <w:r w:rsidR="00FA1514">
        <w:t xml:space="preserve"> </w:t>
      </w:r>
      <w:proofErr w:type="gramStart"/>
      <w:r w:rsidR="00FA1514">
        <w:t>has</w:t>
      </w:r>
      <w:proofErr w:type="gramEnd"/>
      <w:r w:rsidR="00FA1514">
        <w:t xml:space="preserve"> emerged </w:t>
      </w:r>
      <w:r w:rsidR="001A375D">
        <w:t xml:space="preserve">as a valuable tool </w:t>
      </w:r>
      <w:r w:rsidR="004531CF">
        <w:t>to study community-wide patterns of pollinator sharing</w:t>
      </w:r>
      <w:r w:rsidR="00FA1514">
        <w:t xml:space="preserve"> but has not been applied to the study of pollinator-mediated facilitation and competition</w:t>
      </w:r>
      <w:ins w:id="36" w:author="zenrunner" w:date="2019-06-20T08:56:00Z">
        <w:r w:rsidR="00012F43">
          <w:t xml:space="preserve"> good</w:t>
        </w:r>
        <w:r w:rsidR="00557325">
          <w:t xml:space="preserve"> - what is that - can you state in a few words only I know space is limiting here </w:t>
        </w:r>
      </w:ins>
      <w:r w:rsidR="00FA1514">
        <w:t xml:space="preserve">. </w:t>
      </w:r>
      <w:r w:rsidR="004531CF">
        <w:t xml:space="preserve">We studied the influence of </w:t>
      </w:r>
      <w:r w:rsidR="004531CF" w:rsidRPr="00625666">
        <w:rPr>
          <w:highlight w:val="cyan"/>
          <w:rPrChange w:id="37" w:author="zenrunner" w:date="2019-06-20T08:56:00Z">
            <w:rPr/>
          </w:rPrChange>
        </w:rPr>
        <w:t>inter-individual variation</w:t>
      </w:r>
      <w:ins w:id="38" w:author="zenrunner" w:date="2019-06-20T08:56:00Z">
        <w:r w:rsidR="00625666">
          <w:t xml:space="preserve"> in plants?? </w:t>
        </w:r>
        <w:proofErr w:type="gramStart"/>
        <w:r w:rsidR="00625666">
          <w:t>what</w:t>
        </w:r>
        <w:proofErr w:type="gramEnd"/>
        <w:r w:rsidR="00625666">
          <w:t xml:space="preserve"> is that?</w:t>
        </w:r>
      </w:ins>
      <w:r w:rsidR="004531CF">
        <w:t xml:space="preserve"> </w:t>
      </w:r>
      <w:proofErr w:type="gramStart"/>
      <w:r w:rsidR="004531CF">
        <w:t>on</w:t>
      </w:r>
      <w:proofErr w:type="gramEnd"/>
      <w:r w:rsidR="004531CF">
        <w:t xml:space="preserve">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higher pollinator diversity (effective partners)</w:t>
      </w:r>
      <w:ins w:id="39" w:author="zenrunner" w:date="2019-06-20T08:57:00Z">
        <w:r w:rsidR="007C7FD6">
          <w:t>,</w:t>
        </w:r>
      </w:ins>
      <w:r w:rsidR="001A375D">
        <w:t xml:space="preserve"> and </w:t>
      </w:r>
      <w:del w:id="40" w:author="zenrunner" w:date="2019-06-20T08:57:00Z">
        <w:r w:rsidR="008E4737" w:rsidDel="007C7FD6">
          <w:delText>had higher</w:delText>
        </w:r>
      </w:del>
      <w:ins w:id="41" w:author="zenrunner" w:date="2019-06-20T08:57:00Z">
        <w:r w:rsidR="007C7FD6">
          <w:t>greater</w:t>
        </w:r>
      </w:ins>
      <w:r w:rsidR="008E4737">
        <w:t xml:space="preserve"> access to the conspecific mating pool</w:t>
      </w:r>
      <w:r w:rsidR="007F7E6F">
        <w:t xml:space="preserve"> suggesting widespread and diffuse pollination facilitation within this community</w:t>
      </w:r>
      <w:ins w:id="42" w:author="zenrunner" w:date="2019-06-20T08:57:00Z">
        <w:r w:rsidR="00AA3094">
          <w:t xml:space="preserve"> - clunky</w:t>
        </w:r>
      </w:ins>
      <w:r w:rsidR="008E4737">
        <w:t>.</w:t>
      </w:r>
      <w:r w:rsidR="007F7E6F">
        <w:t xml:space="preserve"> </w:t>
      </w:r>
      <w:del w:id="43" w:author="zenrunner" w:date="2019-06-20T08:57:00Z">
        <w:r w:rsidR="008E4737" w:rsidDel="0069277C">
          <w:delText>Further,</w:delText>
        </w:r>
        <w:r w:rsidR="001A375D" w:rsidDel="0069277C">
          <w:delText xml:space="preserve"> </w:delText>
        </w:r>
        <w:r w:rsidR="001D4D3A" w:rsidDel="0069277C">
          <w:delText>s</w:delText>
        </w:r>
      </w:del>
      <w:ins w:id="44" w:author="zenrunner" w:date="2019-06-20T08:57:00Z">
        <w:r w:rsidR="0069277C">
          <w:t>S</w:t>
        </w:r>
      </w:ins>
      <w:r w:rsidR="001D4D3A">
        <w:t>hrub density</w:t>
      </w:r>
      <w:r w:rsidR="001A375D">
        <w:t xml:space="preserve"> </w:t>
      </w:r>
      <w:ins w:id="45" w:author="zenrunner" w:date="2019-06-20T08:57:00Z">
        <w:r w:rsidR="0069277C">
          <w:t xml:space="preserve">also </w:t>
        </w:r>
      </w:ins>
      <w:r w:rsidR="001A375D">
        <w:t xml:space="preserve">influenced the role of </w:t>
      </w:r>
      <w:ins w:id="46" w:author="zenrunner" w:date="2019-06-20T08:57:00Z">
        <w:r w:rsidR="007020B4">
          <w:t xml:space="preserve">the network metric </w:t>
        </w:r>
      </w:ins>
      <w:proofErr w:type="spellStart"/>
      <w:r w:rsidR="001A375D">
        <w:t>betweenness</w:t>
      </w:r>
      <w:proofErr w:type="spellEnd"/>
      <w:r w:rsidR="001A375D">
        <w:t xml:space="preserve"> centrality more than species identity</w:t>
      </w:r>
      <w:ins w:id="47" w:author="zenrunner" w:date="2019-06-20T08:57:00Z">
        <w:r w:rsidR="007020B4">
          <w:t xml:space="preserve">?? </w:t>
        </w:r>
        <w:proofErr w:type="gramStart"/>
        <w:r w:rsidR="007020B4">
          <w:t>meaning</w:t>
        </w:r>
        <w:proofErr w:type="gramEnd"/>
        <w:r w:rsidR="007020B4">
          <w:t>?</w:t>
        </w:r>
      </w:ins>
      <w:r w:rsidR="001A375D">
        <w:t xml:space="preserve">. </w:t>
      </w:r>
      <w:proofErr w:type="gramStart"/>
      <w:r w:rsidR="001A375D">
        <w:t>Individual traits and contexts</w:t>
      </w:r>
      <w:ins w:id="48" w:author="zenrunner" w:date="2019-06-20T08:57:00Z">
        <w:r w:rsidR="00C3370F">
          <w:t>??</w:t>
        </w:r>
      </w:ins>
      <w:proofErr w:type="gramEnd"/>
      <w:r w:rsidR="001A375D">
        <w:t xml:space="preserve"> </w:t>
      </w:r>
      <w:proofErr w:type="gramStart"/>
      <w:r w:rsidR="001A375D">
        <w:t>predicted</w:t>
      </w:r>
      <w:proofErr w:type="gramEnd"/>
      <w:r w:rsidR="001A375D">
        <w:t xml:space="preserve"> </w:t>
      </w:r>
      <w:del w:id="49" w:author="zenrunner" w:date="2019-06-20T08:58:00Z">
        <w:r w:rsidR="001A375D" w:rsidDel="00C3370F">
          <w:delText>indi</w:delText>
        </w:r>
        <w:r w:rsidR="007F7E6F" w:rsidDel="00C3370F">
          <w:delText>vidual</w:delText>
        </w:r>
        <w:r w:rsidR="00423007" w:rsidDel="00C3370F">
          <w:delText>s’</w:delText>
        </w:r>
        <w:r w:rsidR="007F7E6F" w:rsidDel="00C3370F">
          <w:delText xml:space="preserve"> </w:delText>
        </w:r>
      </w:del>
      <w:r w:rsidR="00423007">
        <w:t>network roles</w:t>
      </w:r>
      <w:r w:rsidR="001A375D">
        <w:t xml:space="preserve"> </w:t>
      </w:r>
      <w:ins w:id="50" w:author="zenrunner" w:date="2019-06-20T08:58:00Z">
        <w:r w:rsidR="00C3370F">
          <w:t xml:space="preserve">for individual nodes? </w:t>
        </w:r>
      </w:ins>
      <w:proofErr w:type="gramStart"/>
      <w:r w:rsidR="001A375D">
        <w:t>and</w:t>
      </w:r>
      <w:proofErr w:type="gramEnd"/>
      <w:r w:rsidR="001A375D">
        <w:t xml:space="preserve"> the formation of </w:t>
      </w:r>
      <w:r w:rsidR="007F7E6F">
        <w:t>modules</w:t>
      </w:r>
      <w:ins w:id="51" w:author="zenrunner" w:date="2019-06-20T08:58:00Z">
        <w:r w:rsidR="006D6526">
          <w:t>??</w:t>
        </w:r>
      </w:ins>
      <w:r w:rsidR="00423007">
        <w:t>.</w:t>
      </w:r>
      <w:r w:rsidR="007F7E6F">
        <w:t xml:space="preserve"> </w:t>
      </w:r>
      <w:r w:rsidR="001D4D3A">
        <w:t>Ec</w:t>
      </w:r>
      <w:r w:rsidR="00E60601">
        <w:t>o</w:t>
      </w:r>
      <w:r w:rsidR="001D4D3A">
        <w:t>logical</w:t>
      </w:r>
      <w:r w:rsidR="00E60601">
        <w:t xml:space="preserve"> and individual context </w:t>
      </w:r>
      <w:r w:rsidR="00E60601" w:rsidRPr="006D6526">
        <w:rPr>
          <w:highlight w:val="cyan"/>
          <w:rPrChange w:id="52" w:author="zenrunner" w:date="2019-06-20T08:58:00Z">
            <w:rPr/>
          </w:rPrChange>
        </w:rPr>
        <w:t>mediate</w:t>
      </w:r>
      <w:r w:rsidR="00E60601" w:rsidRPr="00363652">
        <w:t xml:space="preserve"> the outcome of pollinator-</w:t>
      </w:r>
      <w:r w:rsidR="00E60601" w:rsidRPr="006D6526">
        <w:rPr>
          <w:highlight w:val="cyan"/>
          <w:rPrChange w:id="53" w:author="zenrunner" w:date="2019-06-20T08:58:00Z">
            <w:rPr/>
          </w:rPrChange>
        </w:rPr>
        <w:t>mediated</w:t>
      </w:r>
      <w:r w:rsidR="00E60601" w:rsidRPr="00363652">
        <w:t xml:space="preserve"> interactions</w:t>
      </w:r>
      <w:r w:rsidR="00423007">
        <w:t xml:space="preserve"> and are </w:t>
      </w:r>
      <w:r w:rsidR="00E60601">
        <w:t>fundamental drivers of whole community structure</w:t>
      </w:r>
      <w:ins w:id="54" w:author="zenrunner" w:date="2019-06-20T08:58:00Z">
        <w:r w:rsidR="006D6526">
          <w:t xml:space="preserve"> so confusing</w:t>
        </w:r>
      </w:ins>
      <w:r w:rsidR="00E60601">
        <w:t xml:space="preserve">. Exploring these individual-community interactions will improve our </w:t>
      </w:r>
      <w:r w:rsidR="00E60601" w:rsidRPr="00363652">
        <w:t>understanding of drivers that promote species coexistence and plant fitness.</w:t>
      </w:r>
      <w:r w:rsidR="00E60601">
        <w:t xml:space="preserve"> </w:t>
      </w:r>
      <w:proofErr w:type="gramStart"/>
      <w:ins w:id="55" w:author="zenrunner" w:date="2019-06-20T08:58:00Z">
        <w:r w:rsidR="006D6526">
          <w:t>ok</w:t>
        </w:r>
        <w:proofErr w:type="gramEnd"/>
        <w:r w:rsidR="006D6526">
          <w:t xml:space="preserve"> - this needs to be less </w:t>
        </w:r>
        <w:proofErr w:type="spellStart"/>
        <w:r w:rsidR="006D6526">
          <w:t>jargony</w:t>
        </w:r>
        <w:proofErr w:type="spellEnd"/>
        <w:r w:rsidR="006D6526">
          <w:t xml:space="preserve"> and much more direct.</w:t>
        </w:r>
      </w:ins>
    </w:p>
    <w:p w14:paraId="499B30AD" w14:textId="172B88D5" w:rsidR="005271A0" w:rsidRDefault="005271A0" w:rsidP="00744A93">
      <w:pPr>
        <w:spacing w:line="360" w:lineRule="auto"/>
      </w:pPr>
    </w:p>
    <w:p w14:paraId="6928B5BE" w14:textId="59D12731" w:rsidR="005271A0" w:rsidRDefault="005271A0" w:rsidP="00744A93">
      <w:pPr>
        <w:spacing w:line="360" w:lineRule="auto"/>
      </w:pPr>
    </w:p>
    <w:p w14:paraId="47D97597" w14:textId="1C484ACE" w:rsidR="005271A0" w:rsidRDefault="00131485" w:rsidP="00744A93">
      <w:pPr>
        <w:spacing w:line="360" w:lineRule="auto"/>
        <w:rPr>
          <w:ins w:id="56" w:author="zenrunner" w:date="2019-06-20T09:04:00Z"/>
        </w:rPr>
      </w:pPr>
      <w:ins w:id="57" w:author="zenrunner" w:date="2019-06-20T09:04:00Z">
        <w:r>
          <w:lastRenderedPageBreak/>
          <w:t xml:space="preserve">Pollinator-mediated facilitation is </w:t>
        </w:r>
      </w:ins>
    </w:p>
    <w:p w14:paraId="1C6A8972" w14:textId="4D161299" w:rsidR="00131485" w:rsidRDefault="00131485" w:rsidP="00744A93">
      <w:pPr>
        <w:spacing w:line="360" w:lineRule="auto"/>
        <w:rPr>
          <w:ins w:id="58" w:author="zenrunner" w:date="2019-06-20T09:04:00Z"/>
        </w:rPr>
      </w:pPr>
      <w:proofErr w:type="gramStart"/>
      <w:ins w:id="59" w:author="zenrunner" w:date="2019-06-20T09:04:00Z">
        <w:r>
          <w:t xml:space="preserve">To test </w:t>
        </w:r>
        <w:proofErr w:type="spellStart"/>
        <w:r>
          <w:t>pmf</w:t>
        </w:r>
        <w:proofErr w:type="spellEnd"/>
        <w:r>
          <w:t xml:space="preserve"> interactions between plants including association?</w:t>
        </w:r>
        <w:proofErr w:type="gramEnd"/>
        <w:r>
          <w:t xml:space="preserve"> </w:t>
        </w:r>
        <w:proofErr w:type="gramStart"/>
        <w:r>
          <w:t>with</w:t>
        </w:r>
        <w:proofErr w:type="gramEnd"/>
        <w:r>
          <w:t xml:space="preserve"> pollinators is measured and network analytics used</w:t>
        </w:r>
      </w:ins>
    </w:p>
    <w:p w14:paraId="3A759D08" w14:textId="3D06B9E4" w:rsidR="00131485" w:rsidRDefault="00131485" w:rsidP="00744A93">
      <w:pPr>
        <w:spacing w:line="360" w:lineRule="auto"/>
      </w:pPr>
      <w:proofErr w:type="gramStart"/>
      <w:ins w:id="60" w:author="zenrunner" w:date="2019-06-20T09:04:00Z">
        <w:r>
          <w:t>here</w:t>
        </w:r>
        <w:proofErr w:type="gramEnd"/>
        <w:r>
          <w:t xml:space="preserve"> we used </w:t>
        </w:r>
      </w:ins>
      <w:ins w:id="61" w:author="zenrunner" w:date="2019-06-20T09:05:00Z">
        <w:r>
          <w:t xml:space="preserve">a </w:t>
        </w:r>
      </w:ins>
      <w:ins w:id="62" w:author="zenrunner" w:date="2019-06-20T09:04:00Z">
        <w:r>
          <w:t xml:space="preserve">desert </w:t>
        </w:r>
      </w:ins>
      <w:ins w:id="63" w:author="zenrunner" w:date="2019-06-20T09:05:00Z">
        <w:r>
          <w:t>shrub system to examine this by measuring plant density, associations, and visitation rates by pollinators including pollen etc.</w:t>
        </w:r>
      </w:ins>
    </w:p>
    <w:p w14:paraId="7CD71B3A" w14:textId="55595014" w:rsidR="005271A0" w:rsidRDefault="00131485" w:rsidP="00744A93">
      <w:pPr>
        <w:spacing w:line="360" w:lineRule="auto"/>
      </w:pPr>
      <w:proofErr w:type="gramStart"/>
      <w:ins w:id="64" w:author="zenrunner" w:date="2019-06-20T09:05:00Z">
        <w:r>
          <w:t>then</w:t>
        </w:r>
        <w:proofErr w:type="gramEnd"/>
        <w:r>
          <w:t xml:space="preserve"> state results as you did and mention network metrics but just had 2-3 words with each explaining what they mean/imply</w:t>
        </w:r>
      </w:ins>
    </w:p>
    <w:p w14:paraId="22CCD248" w14:textId="520BBB98" w:rsidR="005271A0" w:rsidRDefault="00203AED" w:rsidP="00744A93">
      <w:pPr>
        <w:spacing w:line="360" w:lineRule="auto"/>
      </w:pPr>
      <w:proofErr w:type="gramStart"/>
      <w:ins w:id="65" w:author="zenrunner" w:date="2019-06-20T09:06:00Z">
        <w:r>
          <w:t>then</w:t>
        </w:r>
        <w:proofErr w:type="gramEnd"/>
        <w:r>
          <w:t xml:space="preserve"> your final implication is ok - coexistence and key drivers but can you be more specific - </w:t>
        </w:r>
        <w:proofErr w:type="spellStart"/>
        <w:r>
          <w:t>ie</w:t>
        </w:r>
        <w:proofErr w:type="spellEnd"/>
        <w:r>
          <w:t xml:space="preserve"> if you do not consider </w:t>
        </w:r>
        <w:proofErr w:type="spellStart"/>
        <w:r>
          <w:t>pmf</w:t>
        </w:r>
        <w:proofErr w:type="spellEnd"/>
        <w:r>
          <w:t xml:space="preserve"> then only direct interactions suggest that? </w:t>
        </w:r>
        <w:proofErr w:type="gramStart"/>
        <w:r>
          <w:t>or</w:t>
        </w:r>
        <w:proofErr w:type="gramEnd"/>
        <w:r>
          <w:t xml:space="preserve"> by considering </w:t>
        </w:r>
        <w:proofErr w:type="spellStart"/>
        <w:r>
          <w:t>pmf</w:t>
        </w:r>
        <w:proofErr w:type="spellEnd"/>
        <w:r>
          <w:t xml:space="preserve"> you can assess both key factors that influence plant </w:t>
        </w:r>
      </w:ins>
      <w:ins w:id="66" w:author="zenrunner" w:date="2019-06-20T09:07:00Z">
        <w:r>
          <w:t>fitness and community structure drivers that reciprocally impact pollinator community too such as density?</w:t>
        </w:r>
      </w:ins>
    </w:p>
    <w:p w14:paraId="2B6351FE" w14:textId="0F8A095F" w:rsidR="005271A0" w:rsidRDefault="005271A0" w:rsidP="00744A93">
      <w:pPr>
        <w:spacing w:line="360" w:lineRule="auto"/>
      </w:pPr>
    </w:p>
    <w:p w14:paraId="3D96465F" w14:textId="4B514F52" w:rsidR="00CD5C54" w:rsidRDefault="00CD5C54" w:rsidP="00744A93">
      <w:pPr>
        <w:spacing w:line="360" w:lineRule="auto"/>
      </w:pPr>
    </w:p>
    <w:p w14:paraId="095CD0A3" w14:textId="5550C2CE" w:rsidR="00CD5C54" w:rsidRDefault="00CD5C54" w:rsidP="00744A93">
      <w:pPr>
        <w:spacing w:line="360" w:lineRule="auto"/>
      </w:pPr>
    </w:p>
    <w:p w14:paraId="164E2FAE" w14:textId="5735F3C1" w:rsidR="00932682" w:rsidRDefault="00932682" w:rsidP="00744A93">
      <w:pPr>
        <w:spacing w:line="360" w:lineRule="auto"/>
      </w:pPr>
    </w:p>
    <w:p w14:paraId="4BD5156B" w14:textId="091BF966" w:rsidR="00932682" w:rsidRDefault="00932682" w:rsidP="00744A93">
      <w:pPr>
        <w:spacing w:line="360" w:lineRule="auto"/>
      </w:pPr>
    </w:p>
    <w:p w14:paraId="113B6924" w14:textId="77777777" w:rsidR="00932682" w:rsidRDefault="00932682" w:rsidP="00744A93">
      <w:pPr>
        <w:spacing w:line="360" w:lineRule="auto"/>
      </w:pPr>
    </w:p>
    <w:p w14:paraId="10885010" w14:textId="5C5175BC" w:rsidR="00CD5C54" w:rsidRPr="00031250" w:rsidRDefault="00744A93" w:rsidP="00744A93">
      <w:pPr>
        <w:spacing w:line="360" w:lineRule="auto"/>
        <w:rPr>
          <w:b/>
        </w:rPr>
      </w:pPr>
      <w:r w:rsidRPr="00031250">
        <w:rPr>
          <w:b/>
        </w:rPr>
        <w:t>Introduction</w:t>
      </w:r>
    </w:p>
    <w:p w14:paraId="1B16DBC0" w14:textId="555901E4" w:rsidR="00FD6018" w:rsidRPr="00363652" w:rsidRDefault="00206132" w:rsidP="00771C04">
      <w:pPr>
        <w:spacing w:line="360" w:lineRule="auto"/>
        <w:rPr>
          <w:highlight w:val="yellow"/>
        </w:rPr>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del w:id="67" w:author="zenrunner" w:date="2019-06-20T09:12:00Z">
        <w:r w:rsidR="004D6DC5" w:rsidDel="00A463EC">
          <w:delText>A plant’s a</w:delText>
        </w:r>
      </w:del>
      <w:ins w:id="68" w:author="zenrunner" w:date="2019-06-20T09:12:00Z">
        <w:r w:rsidR="00A463EC">
          <w:t>A</w:t>
        </w:r>
      </w:ins>
      <w:r w:rsidR="004D6DC5">
        <w:t>ttractiveness to pollinators is influenced by p</w:t>
      </w:r>
      <w:r w:rsidR="002C57CD">
        <w:t xml:space="preserve">henotypic variation in </w:t>
      </w:r>
      <w:ins w:id="69" w:author="zenrunner" w:date="2019-06-20T09:12:00Z">
        <w:r w:rsidR="00A463EC">
          <w:t xml:space="preserve">plant </w:t>
        </w:r>
      </w:ins>
      <w:r w:rsidR="002C57CD">
        <w:t xml:space="preserve">traits that </w:t>
      </w:r>
      <w:ins w:id="70" w:author="zenrunner" w:date="2019-06-20T09:12:00Z">
        <w:r w:rsidR="00A463EC">
          <w:t xml:space="preserve">can </w:t>
        </w:r>
      </w:ins>
      <w:r w:rsidR="002C57CD">
        <w:t xml:space="preserve">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52" w:tooltip="Thomson, 1981 #71" w:history="1">
        <w:r w:rsidR="00E408D3">
          <w:rPr>
            <w:noProof/>
          </w:rPr>
          <w:t>Thomson 1981</w:t>
        </w:r>
      </w:hyperlink>
      <w:r w:rsidR="0066335D">
        <w:rPr>
          <w:noProof/>
        </w:rPr>
        <w:t xml:space="preserve">; </w:t>
      </w:r>
      <w:hyperlink w:anchor="_ENREF_35" w:tooltip="Ohashi, 1998 #367" w:history="1">
        <w:r w:rsidR="00E408D3">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10" w:tooltip="Donnelly, 1998 #357" w:history="1">
        <w:r w:rsidR="00E408D3">
          <w:rPr>
            <w:noProof/>
          </w:rPr>
          <w:t>Donnelly</w:t>
        </w:r>
        <w:r w:rsidR="00E408D3" w:rsidRPr="0066335D">
          <w:rPr>
            <w:i/>
            <w:noProof/>
          </w:rPr>
          <w:t xml:space="preserve"> et al.</w:t>
        </w:r>
        <w:r w:rsidR="00E408D3">
          <w:rPr>
            <w:noProof/>
          </w:rPr>
          <w:t xml:space="preserve"> 1998</w:t>
        </w:r>
      </w:hyperlink>
      <w:r w:rsidR="0066335D">
        <w:rPr>
          <w:noProof/>
        </w:rPr>
        <w:t xml:space="preserve">; </w:t>
      </w:r>
      <w:hyperlink w:anchor="_ENREF_53" w:tooltip="Toräng, 2006 #45" w:history="1">
        <w:r w:rsidR="00E408D3">
          <w:rPr>
            <w:noProof/>
          </w:rPr>
          <w:t>Toräng</w:t>
        </w:r>
        <w:r w:rsidR="00E408D3" w:rsidRPr="0066335D">
          <w:rPr>
            <w:i/>
            <w:noProof/>
          </w:rPr>
          <w:t xml:space="preserve"> et al.</w:t>
        </w:r>
        <w:r w:rsidR="00E408D3">
          <w:rPr>
            <w:noProof/>
          </w:rPr>
          <w:t xml:space="preserve"> 2006</w:t>
        </w:r>
      </w:hyperlink>
      <w:r w:rsidR="0066335D">
        <w:rPr>
          <w:noProof/>
        </w:rPr>
        <w:t>)</w:t>
      </w:r>
      <w:r w:rsidR="0066335D">
        <w:fldChar w:fldCharType="end"/>
      </w:r>
      <w:r w:rsidR="0066335D">
        <w:t>.</w:t>
      </w:r>
      <w:r w:rsidR="004D6DC5">
        <w:t xml:space="preserve"> </w:t>
      </w:r>
      <w:del w:id="71" w:author="zenrunner" w:date="2019-06-20T09:12:00Z">
        <w:r w:rsidR="006508C1" w:rsidDel="00014BDE">
          <w:delText>Plant a</w:delText>
        </w:r>
        <w:r w:rsidR="002C57CD" w:rsidDel="00014BDE">
          <w:delText xml:space="preserve">ttractiveness </w:delText>
        </w:r>
        <w:r w:rsidR="006508C1" w:rsidDel="00014BDE">
          <w:delText>to pollinators</w:delText>
        </w:r>
      </w:del>
      <w:ins w:id="72" w:author="zenrunner" w:date="2019-06-20T09:13:00Z">
        <w:r w:rsidR="00014BDE">
          <w:t>The</w:t>
        </w:r>
      </w:ins>
      <w:del w:id="73" w:author="zenrunner" w:date="2019-06-20T09:12:00Z">
        <w:r w:rsidR="006508C1" w:rsidDel="00014BDE">
          <w:delText xml:space="preserve"> </w:delText>
        </w:r>
        <w:r w:rsidR="002C57CD" w:rsidDel="00014BDE">
          <w:delText>is</w:delText>
        </w:r>
      </w:del>
      <w:del w:id="74" w:author="zenrunner" w:date="2019-06-20T09:13:00Z">
        <w:r w:rsidR="002C57CD" w:rsidDel="00014BDE">
          <w:delText xml:space="preserve"> also a consequence of the</w:delText>
        </w:r>
      </w:del>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ins w:id="75" w:author="zenrunner" w:date="2019-06-20T09:13:00Z">
        <w:r w:rsidR="00014BDE">
          <w:t xml:space="preserve">can also influence attractiveness </w:t>
        </w:r>
      </w:ins>
      <w:r w:rsidR="002C57CD">
        <w:t>due to density-dependent interactions between</w:t>
      </w:r>
      <w:r w:rsidR="000C1954">
        <w:t xml:space="preserve"> the local</w:t>
      </w:r>
      <w:r w:rsidR="002C57CD">
        <w:t xml:space="preserve"> co-blooming </w:t>
      </w:r>
      <w:r w:rsidR="000C1954">
        <w:t xml:space="preserve">floral </w:t>
      </w:r>
      <w:proofErr w:type="spellStart"/>
      <w:r w:rsidR="000C1954">
        <w:t>neighbourhood</w:t>
      </w:r>
      <w:proofErr w:type="spellEnd"/>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42" w:tooltip="Rathcke, 1983 #148" w:history="1">
        <w:r w:rsidR="00E408D3">
          <w:rPr>
            <w:noProof/>
          </w:rPr>
          <w:t>Rathcke 1983</w:t>
        </w:r>
      </w:hyperlink>
      <w:r w:rsidR="0066335D">
        <w:rPr>
          <w:noProof/>
        </w:rPr>
        <w:t xml:space="preserve">; </w:t>
      </w:r>
      <w:hyperlink w:anchor="_ENREF_49" w:tooltip="Seifan, 2014 #53" w:history="1">
        <w:r w:rsidR="00E408D3">
          <w:rPr>
            <w:noProof/>
          </w:rPr>
          <w:t>Seifan</w:t>
        </w:r>
        <w:r w:rsidR="00E408D3" w:rsidRPr="0066335D">
          <w:rPr>
            <w:i/>
            <w:noProof/>
          </w:rPr>
          <w:t xml:space="preserve"> et al.</w:t>
        </w:r>
        <w:r w:rsidR="00E408D3">
          <w:rPr>
            <w:noProof/>
          </w:rPr>
          <w:t xml:space="preserve"> </w:t>
        </w:r>
        <w:r w:rsidR="00E408D3">
          <w:rPr>
            <w:noProof/>
          </w:rPr>
          <w:lastRenderedPageBreak/>
          <w:t>2014</w:t>
        </w:r>
      </w:hyperlink>
      <w:r w:rsidR="0066335D">
        <w:rPr>
          <w:noProof/>
        </w:rPr>
        <w:t>)</w:t>
      </w:r>
      <w:r w:rsidR="0066335D">
        <w:fldChar w:fldCharType="end"/>
      </w:r>
      <w:r w:rsidR="002C57CD">
        <w:t>.</w:t>
      </w:r>
      <w:r w:rsidR="00FD6018">
        <w:t xml:space="preserve"> </w:t>
      </w:r>
      <w:ins w:id="76" w:author="zenrunner" w:date="2019-06-20T09:13:00Z">
        <w:r w:rsidR="00AD47EE">
          <w:t xml:space="preserve">Consequently, both individual traits and community-level attributes can function in a network </w:t>
        </w:r>
      </w:ins>
      <w:ins w:id="77" w:author="zenrunner" w:date="2019-06-20T09:14:00Z">
        <w:r w:rsidR="00AD47EE">
          <w:t>capacity to impact interactions with pollinator that in turn influence fitness</w:t>
        </w:r>
        <w:r w:rsidR="00893844">
          <w:t xml:space="preserve">? </w:t>
        </w:r>
      </w:ins>
      <w:r w:rsidR="00F37508" w:rsidRPr="00F437E5">
        <w:t xml:space="preserve">Within season </w:t>
      </w:r>
      <w:proofErr w:type="spellStart"/>
      <w:r w:rsidR="00F37508" w:rsidRPr="00F437E5">
        <w:t>phenological</w:t>
      </w:r>
      <w:proofErr w:type="spellEnd"/>
      <w:r w:rsidR="00F37508" w:rsidRPr="00F437E5">
        <w:t xml:space="preserve"> variation in the density and composition of co-flowerings plants</w:t>
      </w:r>
      <w:r w:rsidR="00443574" w:rsidRPr="00F437E5">
        <w:t xml:space="preserve"> can </w:t>
      </w:r>
      <w:ins w:id="78" w:author="zenrunner" w:date="2019-06-20T09:14:00Z">
        <w:r w:rsidR="00C2177B">
          <w:t xml:space="preserve">also </w:t>
        </w:r>
      </w:ins>
      <w:r w:rsidR="00443574" w:rsidRPr="00F437E5">
        <w:t>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E408D3">
          <w:rPr>
            <w:noProof/>
          </w:rPr>
          <w:t>Aizen &amp; Rovere 2010</w:t>
        </w:r>
      </w:hyperlink>
      <w:r w:rsidR="0066335D">
        <w:rPr>
          <w:noProof/>
        </w:rPr>
        <w:t xml:space="preserve">; </w:t>
      </w:r>
      <w:hyperlink w:anchor="_ENREF_45" w:tooltip="Runquist, 2013 #363" w:history="1">
        <w:r w:rsidR="00E408D3">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w:t>
      </w:r>
      <w:del w:id="79" w:author="zenrunner" w:date="2019-06-20T09:15:00Z">
        <w:r w:rsidR="009E69B7" w:rsidDel="00113A26">
          <w:delText>physically take place</w:delText>
        </w:r>
      </w:del>
      <w:ins w:id="80" w:author="zenrunner" w:date="2019-06-20T09:15:00Z">
        <w:r w:rsidR="00113A26">
          <w:t>occur</w:t>
        </w:r>
      </w:ins>
      <w:r w:rsidR="009E69B7">
        <w:t xml:space="preserve"> </w:t>
      </w:r>
      <w:r w:rsidR="00C07770">
        <w:t xml:space="preserve">within </w:t>
      </w:r>
      <w:ins w:id="81" w:author="zenrunner" w:date="2019-06-20T09:15:00Z">
        <w:r w:rsidR="00113A26">
          <w:t xml:space="preserve">the spatial context? </w:t>
        </w:r>
        <w:proofErr w:type="gramStart"/>
        <w:r w:rsidR="0037503E">
          <w:t>of</w:t>
        </w:r>
        <w:proofErr w:type="gramEnd"/>
        <w:r w:rsidR="0037503E">
          <w:t xml:space="preserve"> </w:t>
        </w:r>
      </w:ins>
      <w:r w:rsidR="00C07770">
        <w:t>natural communities and are embedded within complex w</w:t>
      </w:r>
      <w:r w:rsidR="009E69B7">
        <w:t>ebs of interactions</w:t>
      </w:r>
      <w:ins w:id="82" w:author="zenrunner" w:date="2019-06-20T09:15:00Z">
        <w:r w:rsidR="0037503E">
          <w:t xml:space="preserve"> meaning?</w:t>
        </w:r>
        <w:r w:rsidR="004C268D">
          <w:t xml:space="preserve"> </w:t>
        </w:r>
        <w:proofErr w:type="gramStart"/>
        <w:r w:rsidR="004C268D">
          <w:t>including</w:t>
        </w:r>
        <w:proofErr w:type="gramEnd"/>
        <w:r w:rsidR="004C268D">
          <w:t xml:space="preserve"> competition, facilitation, and other </w:t>
        </w:r>
        <w:r w:rsidR="002B6B7D">
          <w:t xml:space="preserve">processes including </w:t>
        </w:r>
        <w:proofErr w:type="spellStart"/>
        <w:r w:rsidR="002B6B7D">
          <w:t>herbivory</w:t>
        </w:r>
      </w:ins>
      <w:proofErr w:type="spellEnd"/>
      <w:r w:rsidR="009E69B7">
        <w:t xml:space="preserve">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32" w:tooltip="Montoya, 2006 #290" w:history="1">
        <w:r w:rsidR="00E408D3">
          <w:rPr>
            <w:noProof/>
          </w:rPr>
          <w:t>Montoya</w:t>
        </w:r>
        <w:r w:rsidR="00E408D3" w:rsidRPr="0066335D">
          <w:rPr>
            <w:i/>
            <w:noProof/>
          </w:rPr>
          <w:t xml:space="preserve"> et al.</w:t>
        </w:r>
        <w:r w:rsidR="00E408D3">
          <w:rPr>
            <w:noProof/>
          </w:rPr>
          <w:t xml:space="preserve"> 2006</w:t>
        </w:r>
      </w:hyperlink>
      <w:r w:rsidR="0066335D">
        <w:rPr>
          <w:noProof/>
        </w:rPr>
        <w:t>)</w:t>
      </w:r>
      <w:r w:rsidR="0066335D">
        <w:fldChar w:fldCharType="end"/>
      </w:r>
      <w:r w:rsidR="00C07770">
        <w:t xml:space="preserve">. </w:t>
      </w:r>
      <w:r w:rsidR="00363652">
        <w:t>P</w:t>
      </w:r>
      <w:r w:rsidR="00363652" w:rsidRPr="00330298">
        <w:t>lant-pollinator interactions are not only the outcome of co-evolution between the direct participants; they also reflect interactions within the entire surrounding community</w:t>
      </w:r>
      <w:proofErr w:type="gramStart"/>
      <w:ins w:id="83" w:author="zenrunner" w:date="2019-06-20T09:16:00Z">
        <w:r w:rsidR="00F32F91">
          <w:t>??</w:t>
        </w:r>
      </w:ins>
      <w:r w:rsidR="00363652" w:rsidRPr="00330298">
        <w:t>.</w:t>
      </w:r>
      <w:proofErr w:type="gramEnd"/>
      <w:r w:rsidR="00363652">
        <w:t xml:space="preserve"> </w:t>
      </w:r>
      <w:r w:rsidR="00771C04" w:rsidRPr="00E36503">
        <w:t xml:space="preserve">However, relatively few papers examine how plants interact </w:t>
      </w:r>
      <w:ins w:id="84" w:author="zenrunner" w:date="2019-06-20T09:16:00Z">
        <w:r w:rsidR="00F32F91">
          <w:t>through</w:t>
        </w:r>
      </w:ins>
      <w:del w:id="85" w:author="zenrunner" w:date="2019-06-20T09:16:00Z">
        <w:r w:rsidR="00771C04" w:rsidRPr="00E36503" w:rsidDel="00F32F91">
          <w:delText>for</w:delText>
        </w:r>
      </w:del>
      <w:r w:rsidR="00771C04" w:rsidRPr="00E36503">
        <w:t xml:space="preserve"> pollinators at </w:t>
      </w:r>
      <w:del w:id="86" w:author="zenrunner" w:date="2019-06-20T09:16:00Z">
        <w:r w:rsidR="00771C04" w:rsidRPr="00E36503" w:rsidDel="00F32F91">
          <w:delText>a whole</w:delText>
        </w:r>
      </w:del>
      <w:ins w:id="87" w:author="zenrunner" w:date="2019-06-20T09:16:00Z">
        <w:r w:rsidR="00F32F91">
          <w:t>the</w:t>
        </w:r>
      </w:ins>
      <w:r w:rsidR="00771C04" w:rsidRPr="00E36503">
        <w:t xml:space="preserve"> community level</w:t>
      </w:r>
      <w:ins w:id="88" w:author="zenrunner" w:date="2019-06-20T09:16:00Z">
        <w:r w:rsidR="00F32F91">
          <w:t>.</w:t>
        </w:r>
      </w:ins>
      <w:r w:rsidR="00771C04" w:rsidRPr="00E36503">
        <w:t xml:space="preserve"> </w:t>
      </w:r>
      <w:del w:id="89" w:author="zenrunner" w:date="2019-06-20T09:16:00Z">
        <w:r w:rsidR="00771C04" w:rsidRPr="00E36503" w:rsidDel="00F32F91">
          <w:delText>and even these generally examine p</w:delText>
        </w:r>
      </w:del>
      <w:ins w:id="90" w:author="zenrunner" w:date="2019-06-20T09:16:00Z">
        <w:r w:rsidR="00F32F91">
          <w:t>P</w:t>
        </w:r>
      </w:ins>
      <w:r w:rsidR="00771C04" w:rsidRPr="00E36503">
        <w:t>airwise interactions</w:t>
      </w:r>
      <w:ins w:id="91" w:author="zenrunner" w:date="2019-06-20T09:16:00Z">
        <w:r w:rsidR="00F32F91">
          <w:t xml:space="preserve"> between plants and pollinators have been documented</w:t>
        </w:r>
      </w:ins>
      <w:r w:rsidR="00771C04" w:rsidRPr="00E36503">
        <w:t xml:space="preserve"> </w: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 </w:instrTex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EN.CITE.DATA </w:instrText>
      </w:r>
      <w:r w:rsidR="00771C04" w:rsidRPr="00E36503">
        <w:fldChar w:fldCharType="end"/>
      </w:r>
      <w:r w:rsidR="00771C04" w:rsidRPr="00E36503">
        <w:fldChar w:fldCharType="separate"/>
      </w:r>
      <w:r w:rsidR="00771C04" w:rsidRPr="00E36503">
        <w:rPr>
          <w:noProof/>
        </w:rPr>
        <w:t>(</w:t>
      </w:r>
      <w:hyperlink w:anchor="_ENREF_24" w:tooltip="Hegland, 2008 #97" w:history="1">
        <w:r w:rsidR="00E408D3" w:rsidRPr="00E36503">
          <w:rPr>
            <w:noProof/>
          </w:rPr>
          <w:t>Hegland</w:t>
        </w:r>
        <w:r w:rsidR="00E408D3" w:rsidRPr="00E36503">
          <w:rPr>
            <w:i/>
            <w:noProof/>
          </w:rPr>
          <w:t xml:space="preserve"> et al.</w:t>
        </w:r>
        <w:r w:rsidR="00E408D3" w:rsidRPr="00E36503">
          <w:rPr>
            <w:noProof/>
          </w:rPr>
          <w:t xml:space="preserve"> 2008</w:t>
        </w:r>
      </w:hyperlink>
      <w:r w:rsidR="00771C04" w:rsidRPr="00E36503">
        <w:rPr>
          <w:noProof/>
        </w:rPr>
        <w:t xml:space="preserve">; </w:t>
      </w:r>
      <w:hyperlink w:anchor="_ENREF_55" w:tooltip="Tur, 2016 #48" w:history="1">
        <w:r w:rsidR="00E408D3" w:rsidRPr="00E36503">
          <w:rPr>
            <w:noProof/>
          </w:rPr>
          <w:t>Tur</w:t>
        </w:r>
        <w:r w:rsidR="00E408D3" w:rsidRPr="00E36503">
          <w:rPr>
            <w:i/>
            <w:noProof/>
          </w:rPr>
          <w:t xml:space="preserve"> et al.</w:t>
        </w:r>
        <w:r w:rsidR="00E408D3" w:rsidRPr="00E36503">
          <w:rPr>
            <w:noProof/>
          </w:rPr>
          <w:t xml:space="preserve"> 2016</w:t>
        </w:r>
      </w:hyperlink>
      <w:r w:rsidR="00771C04" w:rsidRPr="00E36503">
        <w:rPr>
          <w:noProof/>
        </w:rPr>
        <w:t>)</w:t>
      </w:r>
      <w:r w:rsidR="00771C04" w:rsidRPr="00E36503">
        <w:fldChar w:fldCharType="end"/>
      </w:r>
      <w:ins w:id="92" w:author="zenrunner" w:date="2019-06-20T09:16:00Z">
        <w:r w:rsidR="00F32F91">
          <w:t xml:space="preserve"> but a larger scope of interactions from a network perspective are more likely to better estimate </w:t>
        </w:r>
      </w:ins>
      <w:ins w:id="93" w:author="zenrunner" w:date="2019-06-20T09:17:00Z">
        <w:r w:rsidR="00F32F91">
          <w:t xml:space="preserve">key drivers of </w:t>
        </w:r>
      </w:ins>
      <w:ins w:id="94" w:author="zenrunner" w:date="2019-06-20T09:16:00Z">
        <w:r w:rsidR="00F32F91">
          <w:t>community structure</w:t>
        </w:r>
      </w:ins>
      <w:ins w:id="95" w:author="zenrunner" w:date="2019-06-20T09:17:00Z">
        <w:r w:rsidR="00F32F91">
          <w:t xml:space="preserve"> or </w:t>
        </w:r>
        <w:r w:rsidR="00B11142">
          <w:t>provide the capacity to contrast direct plant interactions with indirect interactions through pollinators (cite the new review?)</w:t>
        </w:r>
      </w:ins>
      <w:r w:rsidR="00771C04" w:rsidRPr="00E36503">
        <w:t>.</w:t>
      </w:r>
      <w:r w:rsidR="00771C04">
        <w:t xml:space="preserve"> Consequentl</w:t>
      </w:r>
      <w:ins w:id="96" w:author="zenrunner" w:date="2019-06-20T09:17:00Z">
        <w:r w:rsidR="00EF1B3F">
          <w:t xml:space="preserve">y, </w:t>
        </w:r>
      </w:ins>
      <w:ins w:id="97" w:author="zenrunner" w:date="2019-06-20T09:18:00Z">
        <w:r w:rsidR="0029325D">
          <w:t xml:space="preserve">facilitation or positive interactions between plants that includes pollinators in desert ecosystems is an ideal system to examine this </w:t>
        </w:r>
        <w:r w:rsidR="00114C46">
          <w:t xml:space="preserve">approach. </w:t>
        </w:r>
      </w:ins>
      <w:del w:id="98" w:author="zenrunner" w:date="2019-06-20T09:17:00Z">
        <w:r w:rsidR="00771C04" w:rsidDel="00EF1B3F">
          <w:delText>y…</w:delText>
        </w:r>
      </w:del>
    </w:p>
    <w:p w14:paraId="07D5A216" w14:textId="21838B60" w:rsidR="00A4541A" w:rsidRDefault="001E34FC" w:rsidP="00403879">
      <w:pPr>
        <w:spacing w:line="360" w:lineRule="auto"/>
      </w:pPr>
      <w:r>
        <w:t>Network analysis has emerged as a valuable tool for studying plant-pollinator interactions</w:t>
      </w:r>
      <w:r w:rsidR="002E0B81">
        <w:t xml:space="preserve"> </w:t>
      </w:r>
      <w:del w:id="99" w:author="zenrunner" w:date="2019-06-20T09:18:00Z">
        <w:r w:rsidR="002E0B81" w:rsidDel="00114C46">
          <w:fldChar w:fldCharType="begin"/>
        </w:r>
        <w:r w:rsidR="002E0B81" w:rsidDel="00114C46">
          <w:del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delInstrText>
        </w:r>
        <w:r w:rsidR="002E0B81" w:rsidDel="00114C46">
          <w:fldChar w:fldCharType="separate"/>
        </w:r>
        <w:r w:rsidR="002E0B81" w:rsidDel="00114C46">
          <w:rPr>
            <w:noProof/>
          </w:rPr>
          <w:delText>(</w:delText>
        </w:r>
        <w:r w:rsidR="00234D13" w:rsidDel="00114C46">
          <w:fldChar w:fldCharType="begin"/>
        </w:r>
        <w:r w:rsidR="00234D13" w:rsidDel="00114C46">
          <w:delInstrText xml:space="preserve"> HYPERLINK \l "_ENREF_3" \o "Bascompte, 2013 #368" </w:delInstrText>
        </w:r>
        <w:r w:rsidR="00234D13" w:rsidDel="00114C46">
          <w:fldChar w:fldCharType="separate"/>
        </w:r>
        <w:r w:rsidR="00E408D3" w:rsidDel="00114C46">
          <w:rPr>
            <w:noProof/>
          </w:rPr>
          <w:delText>Bascompte &amp; Jordano 2013</w:delText>
        </w:r>
        <w:r w:rsidR="00234D13" w:rsidDel="00114C46">
          <w:rPr>
            <w:noProof/>
          </w:rPr>
          <w:fldChar w:fldCharType="end"/>
        </w:r>
        <w:r w:rsidR="002E0B81" w:rsidDel="00114C46">
          <w:rPr>
            <w:noProof/>
          </w:rPr>
          <w:delText>)</w:delText>
        </w:r>
        <w:r w:rsidR="002E0B81" w:rsidDel="00114C46">
          <w:fldChar w:fldCharType="end"/>
        </w:r>
        <w:r w:rsidR="00B53E82" w:rsidDel="00114C46">
          <w:delText xml:space="preserve">. </w:delText>
        </w:r>
      </w:del>
      <w:ins w:id="100" w:author="zenrunner" w:date="2019-06-20T09:18:00Z">
        <w:r w:rsidR="00114C46">
          <w:fldChar w:fldCharType="begin"/>
        </w:r>
        <w:r w:rsidR="00114C46">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114C46">
          <w:rPr>
            <w:noProof/>
          </w:rPr>
          <w:t>(</w:t>
        </w:r>
        <w:r w:rsidR="00114C46">
          <w:fldChar w:fldCharType="begin"/>
        </w:r>
        <w:r w:rsidR="00114C46">
          <w:instrText xml:space="preserve"> HYPERLINK \l "_ENREF_3" \o "Bascompte, 2013 #368" </w:instrText>
        </w:r>
        <w:r w:rsidR="00114C46">
          <w:fldChar w:fldCharType="separate"/>
        </w:r>
        <w:r w:rsidR="00114C46">
          <w:rPr>
            <w:noProof/>
          </w:rPr>
          <w:t>Bascompte &amp; Jordano 2013</w:t>
        </w:r>
        <w:r w:rsidR="00114C46">
          <w:rPr>
            <w:noProof/>
          </w:rPr>
          <w:fldChar w:fldCharType="end"/>
        </w:r>
        <w:r w:rsidR="00114C46">
          <w:rPr>
            <w:noProof/>
          </w:rPr>
          <w:t>)</w:t>
        </w:r>
        <w:r w:rsidR="00114C46">
          <w:fldChar w:fldCharType="end"/>
        </w:r>
        <w:r w:rsidR="00114C46">
          <w:t xml:space="preserve"> plus maybe 2 more cites. </w:t>
        </w:r>
      </w:ins>
      <w:r w:rsidR="00C04A78">
        <w:t xml:space="preserve">Most </w:t>
      </w:r>
      <w:r w:rsidR="00136A53">
        <w:t>pollinator visitation</w:t>
      </w:r>
      <w:r w:rsidR="00C04A78">
        <w:t xml:space="preserve"> networks are species based</w:t>
      </w:r>
      <w:ins w:id="101" w:author="zenrunner" w:date="2019-06-20T09:19:00Z">
        <w:r w:rsidR="00D5016E">
          <w:t xml:space="preserve">, and </w:t>
        </w:r>
      </w:ins>
      <w:del w:id="102" w:author="zenrunner" w:date="2019-06-20T09:19:00Z">
        <w:r w:rsidR="00136A53" w:rsidDel="00D5016E">
          <w:delText xml:space="preserve">; </w:delText>
        </w:r>
      </w:del>
      <w:r w:rsidR="00720785">
        <w:t>each node represents a population of plants or pollinators</w:t>
      </w:r>
      <w:ins w:id="103" w:author="zenrunner" w:date="2019-06-20T09:19:00Z">
        <w:r w:rsidR="00D5016E">
          <w:t>.</w:t>
        </w:r>
      </w:ins>
      <w:r w:rsidR="00720785">
        <w:t xml:space="preserve"> </w:t>
      </w:r>
      <w:del w:id="104" w:author="zenrunner" w:date="2019-06-20T09:19:00Z">
        <w:r w:rsidR="00720785" w:rsidDel="00D5016E">
          <w:delText xml:space="preserve">and </w:delText>
        </w:r>
      </w:del>
      <w:ins w:id="105" w:author="zenrunner" w:date="2019-06-20T09:19:00Z">
        <w:r w:rsidR="00D5016E">
          <w:t xml:space="preserve">The </w:t>
        </w:r>
      </w:ins>
      <w:r w:rsidR="00720785">
        <w:t xml:space="preserve">links are the sum of interactions between </w:t>
      </w:r>
      <w:del w:id="106" w:author="zenrunner" w:date="2019-06-20T09:19:00Z">
        <w:r w:rsidR="00720785" w:rsidDel="00D5016E">
          <w:delText>them</w:delText>
        </w:r>
      </w:del>
      <w:ins w:id="107" w:author="zenrunner" w:date="2019-06-20T09:19:00Z">
        <w:r w:rsidR="00D5016E">
          <w:t xml:space="preserve">the plants and the pollinators, </w:t>
        </w:r>
        <w:proofErr w:type="spellStart"/>
        <w:r w:rsidR="00D5016E">
          <w:t>i.e</w:t>
        </w:r>
        <w:proofErr w:type="spellEnd"/>
        <w:r w:rsidR="00D5016E">
          <w:t xml:space="preserve"> a bipartite network (citation)</w:t>
        </w:r>
      </w:ins>
      <w:r w:rsidR="00720785">
        <w:t>.</w:t>
      </w:r>
      <w:r w:rsidR="005E0AE9">
        <w:t xml:space="preserve"> The recognition that patterns between interacting individuals drive the patterns between interacting species has driven recent interest in </w:t>
      </w:r>
      <w:r w:rsidR="005E0AE9" w:rsidRPr="00D5016E">
        <w:rPr>
          <w:highlight w:val="cyan"/>
          <w:rPrChange w:id="108" w:author="zenrunner" w:date="2019-06-20T09:19:00Z">
            <w:rPr/>
          </w:rPrChange>
        </w:rPr>
        <w:t>downscaling from po</w:t>
      </w:r>
      <w:r w:rsidR="00BF4981" w:rsidRPr="00D5016E">
        <w:rPr>
          <w:highlight w:val="cyan"/>
          <w:rPrChange w:id="109" w:author="zenrunner" w:date="2019-06-20T09:19:00Z">
            <w:rPr/>
          </w:rPrChange>
        </w:rPr>
        <w:t>pulations to individuals</w:t>
      </w:r>
      <w:ins w:id="110" w:author="zenrunner" w:date="2019-06-20T09:20:00Z">
        <w:r w:rsidR="00D5016E">
          <w:t xml:space="preserve"> or the inclusion of interactions within at least one set of nodes, </w:t>
        </w:r>
        <w:proofErr w:type="spellStart"/>
        <w:r w:rsidR="00D5016E">
          <w:t>ie</w:t>
        </w:r>
        <w:proofErr w:type="spellEnd"/>
        <w:r w:rsidR="00D5016E">
          <w:t xml:space="preserve"> the plants, to the connections with the pollinators?</w:t>
        </w:r>
      </w:ins>
      <w:r w:rsidR="00BF4981">
        <w:t xml:space="preserve"> </w:t>
      </w:r>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4" w:tooltip="Dupont, 2011 #369" w:history="1">
        <w:r w:rsidR="00E408D3">
          <w:rPr>
            <w:noProof/>
          </w:rPr>
          <w:t>Dupont</w:t>
        </w:r>
        <w:r w:rsidR="00E408D3" w:rsidRPr="002E0B81">
          <w:rPr>
            <w:i/>
            <w:noProof/>
          </w:rPr>
          <w:t xml:space="preserve"> et al.</w:t>
        </w:r>
        <w:r w:rsidR="00E408D3">
          <w:rPr>
            <w:noProof/>
          </w:rPr>
          <w:t xml:space="preserve"> 2011</w:t>
        </w:r>
      </w:hyperlink>
      <w:r w:rsidR="002E0B81">
        <w:rPr>
          <w:noProof/>
        </w:rPr>
        <w:t xml:space="preserve">; </w:t>
      </w:r>
      <w:hyperlink w:anchor="_ENREF_21" w:tooltip="Gómez, 2011 #359" w:history="1">
        <w:r w:rsidR="00E408D3">
          <w:rPr>
            <w:noProof/>
          </w:rPr>
          <w:t>Gómez &amp; Perfectti 2011</w:t>
        </w:r>
      </w:hyperlink>
      <w:r w:rsidR="002E0B81">
        <w:rPr>
          <w:noProof/>
        </w:rPr>
        <w:t xml:space="preserve">; </w:t>
      </w:r>
      <w:hyperlink w:anchor="_ENREF_15" w:tooltip="Dupont, 2014 #361" w:history="1">
        <w:r w:rsidR="00E408D3">
          <w:rPr>
            <w:noProof/>
          </w:rPr>
          <w:t>Dupont</w:t>
        </w:r>
        <w:r w:rsidR="00E408D3" w:rsidRPr="002E0B81">
          <w:rPr>
            <w:i/>
            <w:noProof/>
          </w:rPr>
          <w:t xml:space="preserve"> et al.</w:t>
        </w:r>
        <w:r w:rsidR="00E408D3">
          <w:rPr>
            <w:noProof/>
          </w:rPr>
          <w:t xml:space="preserve"> 2014</w:t>
        </w:r>
      </w:hyperlink>
      <w:r w:rsidR="002E0B81">
        <w:rPr>
          <w:noProof/>
        </w:rPr>
        <w:t xml:space="preserve">; </w:t>
      </w:r>
      <w:hyperlink w:anchor="_ENREF_56" w:tooltip="Tur, 2014 #360" w:history="1">
        <w:r w:rsidR="00E408D3">
          <w:rPr>
            <w:noProof/>
          </w:rPr>
          <w:t>Tur</w:t>
        </w:r>
        <w:r w:rsidR="00E408D3" w:rsidRPr="002E0B81">
          <w:rPr>
            <w:i/>
            <w:noProof/>
          </w:rPr>
          <w:t xml:space="preserve"> et al.</w:t>
        </w:r>
        <w:r w:rsidR="00E408D3">
          <w:rPr>
            <w:noProof/>
          </w:rPr>
          <w:t xml:space="preserve"> 2014</w:t>
        </w:r>
      </w:hyperlink>
      <w:r w:rsidR="002E0B81">
        <w:rPr>
          <w:noProof/>
        </w:rPr>
        <w:t xml:space="preserve">; </w:t>
      </w:r>
      <w:hyperlink w:anchor="_ENREF_59" w:tooltip="Valverde, 2016 #348" w:history="1">
        <w:r w:rsidR="00E408D3">
          <w:rPr>
            <w:noProof/>
          </w:rPr>
          <w:t>Valverde</w:t>
        </w:r>
        <w:r w:rsidR="00E408D3" w:rsidRPr="002E0B81">
          <w:rPr>
            <w:i/>
            <w:noProof/>
          </w:rPr>
          <w:t xml:space="preserve"> et al.</w:t>
        </w:r>
        <w:r w:rsidR="00E408D3">
          <w:rPr>
            <w:noProof/>
          </w:rPr>
          <w:t xml:space="preserve"> 2016</w:t>
        </w:r>
      </w:hyperlink>
      <w:r w:rsidR="002E0B81">
        <w:rPr>
          <w:noProof/>
        </w:rPr>
        <w:t xml:space="preserve">; </w:t>
      </w:r>
      <w:hyperlink w:anchor="_ENREF_44" w:tooltip="Rumeu, 2018 #334" w:history="1">
        <w:r w:rsidR="00E408D3">
          <w:rPr>
            <w:noProof/>
          </w:rPr>
          <w:t>Rumeu</w:t>
        </w:r>
        <w:r w:rsidR="00E408D3" w:rsidRPr="002E0B81">
          <w:rPr>
            <w:i/>
            <w:noProof/>
          </w:rPr>
          <w:t xml:space="preserve"> et al.</w:t>
        </w:r>
        <w:r w:rsidR="00E408D3">
          <w:rPr>
            <w:noProof/>
          </w:rPr>
          <w:t xml:space="preserve"> 2018</w:t>
        </w:r>
      </w:hyperlink>
      <w:r w:rsidR="002E0B81">
        <w:rPr>
          <w:noProof/>
        </w:rPr>
        <w:t>)</w:t>
      </w:r>
      <w:r w:rsidR="00941BFD">
        <w:fldChar w:fldCharType="end"/>
      </w:r>
      <w:r w:rsidR="00941BFD">
        <w:t xml:space="preserve">. </w:t>
      </w:r>
      <w:r w:rsidR="005E0AE9">
        <w:t xml:space="preserve">These have been used to explore specialization of pollen use </w:t>
      </w:r>
      <w:r w:rsidR="005E0AE9">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66335D">
        <w:rPr>
          <w:noProof/>
        </w:rPr>
        <w:t>(</w:t>
      </w:r>
      <w:hyperlink w:anchor="_ENREF_56" w:tooltip="Tur, 2014 #360" w:history="1">
        <w:r w:rsidR="00E408D3">
          <w:rPr>
            <w:noProof/>
          </w:rPr>
          <w:t>Tur</w:t>
        </w:r>
        <w:r w:rsidR="00E408D3" w:rsidRPr="0066335D">
          <w:rPr>
            <w:i/>
            <w:noProof/>
          </w:rPr>
          <w:t xml:space="preserve"> et al.</w:t>
        </w:r>
        <w:r w:rsidR="00E408D3">
          <w:rPr>
            <w:noProof/>
          </w:rPr>
          <w:t xml:space="preserve"> 2014</w:t>
        </w:r>
      </w:hyperlink>
      <w:r w:rsidR="0066335D">
        <w:rPr>
          <w:noProof/>
        </w:rPr>
        <w:t>)</w:t>
      </w:r>
      <w:r w:rsidR="005E0AE9">
        <w:fldChar w:fldCharType="end"/>
      </w:r>
      <w:r w:rsidR="00874E02">
        <w:t xml:space="preserve"> and interaction</w:t>
      </w:r>
      <w:r w:rsidR="005E0AE9">
        <w:t xml:space="preserve"> rewiring with phenology </w:t>
      </w:r>
      <w:r w:rsidR="005E0AE9">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66335D">
        <w:rPr>
          <w:noProof/>
        </w:rPr>
        <w:t>(</w:t>
      </w:r>
      <w:hyperlink w:anchor="_ENREF_59" w:tooltip="Valverde, 2016 #348" w:history="1">
        <w:r w:rsidR="00E408D3">
          <w:rPr>
            <w:noProof/>
          </w:rPr>
          <w:t>Valverde</w:t>
        </w:r>
        <w:r w:rsidR="00E408D3" w:rsidRPr="0066335D">
          <w:rPr>
            <w:i/>
            <w:noProof/>
          </w:rPr>
          <w:t xml:space="preserve"> et al.</w:t>
        </w:r>
        <w:r w:rsidR="00E408D3">
          <w:rPr>
            <w:noProof/>
          </w:rPr>
          <w:t xml:space="preserve"> 2016</w:t>
        </w:r>
      </w:hyperlink>
      <w:r w:rsidR="0066335D">
        <w:rPr>
          <w:noProof/>
        </w:rPr>
        <w:t>)</w:t>
      </w:r>
      <w:r w:rsidR="005E0AE9">
        <w:fldChar w:fldCharType="end"/>
      </w:r>
      <w:r w:rsidR="005E0AE9">
        <w:t xml:space="preserve">. Species and individual </w:t>
      </w:r>
      <w:r w:rsidR="00A42C20">
        <w:t>approache</w:t>
      </w:r>
      <w:r w:rsidR="005E0AE9">
        <w:t>s are complementary</w:t>
      </w:r>
      <w:ins w:id="111" w:author="zenrunner" w:date="2019-06-20T09:20:00Z">
        <w:r w:rsidR="00130E8F">
          <w:t>,</w:t>
        </w:r>
      </w:ins>
      <w:del w:id="112" w:author="zenrunner" w:date="2019-06-20T09:20:00Z">
        <w:r w:rsidR="005E0AE9" w:rsidDel="00130E8F">
          <w:delText>,</w:delText>
        </w:r>
      </w:del>
      <w:r w:rsidR="005E0AE9">
        <w:t xml:space="preserve"> </w:t>
      </w:r>
      <w:ins w:id="113" w:author="zenrunner" w:date="2019-06-20T09:20:00Z">
        <w:r w:rsidR="00130E8F">
          <w:t xml:space="preserve">and </w:t>
        </w:r>
      </w:ins>
      <w:ins w:id="114" w:author="zenrunner" w:date="2019-06-20T09:21:00Z">
        <w:r w:rsidR="00AC13FF">
          <w:t xml:space="preserve">for instance, </w:t>
        </w:r>
      </w:ins>
      <w:del w:id="115" w:author="zenrunner" w:date="2019-06-20T09:20:00Z">
        <w:r w:rsidR="00A42C20" w:rsidDel="00130E8F">
          <w:delText xml:space="preserve">for example </w:delText>
        </w:r>
      </w:del>
      <w:del w:id="116" w:author="zenrunner" w:date="2019-06-20T09:21:00Z">
        <w:r w:rsidR="00A42C20" w:rsidDel="00B0422F">
          <w:delText>they</w:delText>
        </w:r>
      </w:del>
      <w:ins w:id="117" w:author="zenrunner" w:date="2019-06-20T09:21:00Z">
        <w:r w:rsidR="00B0422F">
          <w:t>these coupled approaches</w:t>
        </w:r>
      </w:ins>
      <w:r w:rsidR="00A42C20">
        <w:t xml:space="preserve"> have been used </w:t>
      </w:r>
      <w:ins w:id="118" w:author="zenrunner" w:date="2019-06-20T09:21:00Z">
        <w:r w:rsidR="00606EED">
          <w:t xml:space="preserve">in concert? </w:t>
        </w:r>
      </w:ins>
      <w:proofErr w:type="gramStart"/>
      <w:r w:rsidR="00A42C20">
        <w:t>to</w:t>
      </w:r>
      <w:proofErr w:type="gramEnd"/>
      <w:r w:rsidR="00A42C20">
        <w:t xml:space="preserve"> study </w:t>
      </w:r>
      <w:r w:rsidR="005E0AE9">
        <w:t>changes in specialization across a gradient of elevation</w:t>
      </w:r>
      <w:r w:rsidR="00A42C20">
        <w:t xml:space="preserve"> in hummingbird-plant networks</w:t>
      </w:r>
      <w:r w:rsidR="005E0AE9">
        <w:t xml:space="preserve"> </w:t>
      </w:r>
      <w:r w:rsidR="005E0AE9">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66335D">
        <w:rPr>
          <w:noProof/>
        </w:rPr>
        <w:t>(</w:t>
      </w:r>
      <w:hyperlink w:anchor="_ENREF_28" w:tooltip="Maglianesi, 2015 #362" w:history="1">
        <w:r w:rsidR="00E408D3">
          <w:rPr>
            <w:noProof/>
          </w:rPr>
          <w:t>Maglianesi</w:t>
        </w:r>
        <w:r w:rsidR="00E408D3" w:rsidRPr="0066335D">
          <w:rPr>
            <w:i/>
            <w:noProof/>
          </w:rPr>
          <w:t xml:space="preserve"> et al.</w:t>
        </w:r>
        <w:r w:rsidR="00E408D3">
          <w:rPr>
            <w:noProof/>
          </w:rPr>
          <w:t xml:space="preserve"> 2015</w:t>
        </w:r>
      </w:hyperlink>
      <w:r w:rsidR="0066335D">
        <w:rPr>
          <w:noProof/>
        </w:rPr>
        <w:t>)</w:t>
      </w:r>
      <w:r w:rsidR="005E0AE9">
        <w:fldChar w:fldCharType="end"/>
      </w:r>
      <w:r w:rsidR="005E0AE9">
        <w:t>.</w:t>
      </w:r>
      <w:r w:rsidR="00B61C4A">
        <w:t xml:space="preserve"> </w:t>
      </w:r>
      <w:r w:rsidR="00FC37DF">
        <w:t>An advantage of individual-based networks is the ability to explore the contribution of individual variation to the structure and pattern of relations at the whole network level</w:t>
      </w:r>
      <w:ins w:id="119" w:author="zenrunner" w:date="2019-06-20T09:22:00Z">
        <w:r w:rsidR="00956F83">
          <w:t xml:space="preserve"> (cite that review?)</w:t>
        </w:r>
      </w:ins>
      <w:r w:rsidR="00FC37DF">
        <w:t xml:space="preserve">. </w:t>
      </w:r>
      <w:r w:rsidR="006A3799">
        <w:t xml:space="preserve">Modules are network </w:t>
      </w:r>
      <w:r w:rsidR="006A3799">
        <w:lastRenderedPageBreak/>
        <w:t xml:space="preserve">structures consisting of densely connected nodes that interact more strongly with each other than the rest of the network. </w:t>
      </w:r>
      <w:r w:rsidR="005A5BD0">
        <w:t>In species networks, modules can be considered biologically signific</w:t>
      </w:r>
      <w:r w:rsidR="00AE6925">
        <w:t>ant co-evolutionary units (</w:t>
      </w:r>
      <w:proofErr w:type="spellStart"/>
      <w:r w:rsidR="00AE6925">
        <w:t>Olese</w:t>
      </w:r>
      <w:r w:rsidR="005A5BD0">
        <w:t>n</w:t>
      </w:r>
      <w:proofErr w:type="spellEnd"/>
      <w:r w:rsidR="005A5BD0">
        <w:t xml:space="preserve"> 2007, </w:t>
      </w:r>
      <w:proofErr w:type="spellStart"/>
      <w:r w:rsidR="005A5BD0">
        <w:t>Donatti</w:t>
      </w:r>
      <w:proofErr w:type="spellEnd"/>
      <w:r w:rsidR="005A5BD0">
        <w:t xml:space="preserve"> 2011). </w:t>
      </w:r>
      <w:r w:rsidR="00403879">
        <w:t>T</w:t>
      </w:r>
      <w:r w:rsidR="00771C04">
        <w:t xml:space="preserve">hese structures </w:t>
      </w:r>
      <w:r w:rsidR="00037971">
        <w:t xml:space="preserve">can arise even in very short flowering seasons </w:t>
      </w:r>
      <w:r w:rsidR="00037971">
        <w:fldChar w:fldCharType="begin"/>
      </w:r>
      <w:r w:rsidR="00037971">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037971">
        <w:fldChar w:fldCharType="separate"/>
      </w:r>
      <w:r w:rsidR="00037971">
        <w:rPr>
          <w:noProof/>
        </w:rPr>
        <w:t>(</w:t>
      </w:r>
      <w:hyperlink w:anchor="_ENREF_33" w:tooltip="Morente-López, 2018 #392" w:history="1">
        <w:r w:rsidR="00E408D3">
          <w:rPr>
            <w:noProof/>
          </w:rPr>
          <w:t>Morente-López</w:t>
        </w:r>
        <w:r w:rsidR="00E408D3" w:rsidRPr="00E45C8B">
          <w:rPr>
            <w:i/>
            <w:noProof/>
          </w:rPr>
          <w:t xml:space="preserve"> et al.</w:t>
        </w:r>
        <w:r w:rsidR="00E408D3">
          <w:rPr>
            <w:noProof/>
          </w:rPr>
          <w:t xml:space="preserve"> 2018</w:t>
        </w:r>
      </w:hyperlink>
      <w:r w:rsidR="00037971">
        <w:rPr>
          <w:noProof/>
        </w:rPr>
        <w:t>)</w:t>
      </w:r>
      <w:r w:rsidR="00037971">
        <w:fldChar w:fldCharType="end"/>
      </w:r>
      <w:ins w:id="120" w:author="zenrunner" w:date="2019-06-20T09:22:00Z">
        <w:r w:rsidR="00662682">
          <w:t>,</w:t>
        </w:r>
      </w:ins>
      <w:r w:rsidR="00771C04">
        <w:t xml:space="preserve"> and their membership is constrained by phenology </w:t>
      </w:r>
      <w:r w:rsidR="00771C04">
        <w:fldChar w:fldCharType="begin"/>
      </w:r>
      <w:r w:rsidR="0040387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771C04">
        <w:fldChar w:fldCharType="separate"/>
      </w:r>
      <w:r w:rsidR="00403879">
        <w:rPr>
          <w:noProof/>
        </w:rPr>
        <w:t>(</w:t>
      </w:r>
      <w:hyperlink w:anchor="_ENREF_54" w:tooltip="Tur, 2015 #393" w:history="1">
        <w:r w:rsidR="00E408D3">
          <w:rPr>
            <w:noProof/>
          </w:rPr>
          <w:t>Tur</w:t>
        </w:r>
        <w:r w:rsidR="00E408D3" w:rsidRPr="00403879">
          <w:rPr>
            <w:i/>
            <w:noProof/>
          </w:rPr>
          <w:t xml:space="preserve"> et al.</w:t>
        </w:r>
        <w:r w:rsidR="00E408D3">
          <w:rPr>
            <w:noProof/>
          </w:rPr>
          <w:t xml:space="preserve"> 2015</w:t>
        </w:r>
      </w:hyperlink>
      <w:r w:rsidR="00403879">
        <w:rPr>
          <w:noProof/>
        </w:rPr>
        <w:t xml:space="preserve">; </w:t>
      </w:r>
      <w:hyperlink w:anchor="_ENREF_59" w:tooltip="Valverde, 2016 #348" w:history="1">
        <w:r w:rsidR="00E408D3">
          <w:rPr>
            <w:noProof/>
          </w:rPr>
          <w:t>Valverde</w:t>
        </w:r>
        <w:r w:rsidR="00E408D3" w:rsidRPr="00403879">
          <w:rPr>
            <w:i/>
            <w:noProof/>
          </w:rPr>
          <w:t xml:space="preserve"> et al.</w:t>
        </w:r>
        <w:r w:rsidR="00E408D3">
          <w:rPr>
            <w:noProof/>
          </w:rPr>
          <w:t xml:space="preserve"> 2016</w:t>
        </w:r>
      </w:hyperlink>
      <w:r w:rsidR="00403879">
        <w:rPr>
          <w:noProof/>
        </w:rPr>
        <w:t>)</w:t>
      </w:r>
      <w:r w:rsidR="00771C04">
        <w:fldChar w:fldCharType="end"/>
      </w:r>
      <w:r w:rsidR="00771C04">
        <w:t xml:space="preserve"> and spatial location </w:t>
      </w:r>
      <w:r w:rsidR="007A5A94">
        <w:fldChar w:fldCharType="begin"/>
      </w:r>
      <w:r w:rsidR="007A5A94">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7A5A94">
        <w:fldChar w:fldCharType="separate"/>
      </w:r>
      <w:r w:rsidR="007A5A94">
        <w:rPr>
          <w:noProof/>
        </w:rPr>
        <w:t>(</w:t>
      </w:r>
      <w:hyperlink w:anchor="_ENREF_15" w:tooltip="Dupont, 2014 #361" w:history="1">
        <w:r w:rsidR="00E408D3">
          <w:rPr>
            <w:noProof/>
          </w:rPr>
          <w:t>Dupont</w:t>
        </w:r>
        <w:r w:rsidR="00E408D3" w:rsidRPr="007A5A94">
          <w:rPr>
            <w:i/>
            <w:noProof/>
          </w:rPr>
          <w:t xml:space="preserve"> et al.</w:t>
        </w:r>
        <w:r w:rsidR="00E408D3">
          <w:rPr>
            <w:noProof/>
          </w:rPr>
          <w:t xml:space="preserve"> 2014</w:t>
        </w:r>
      </w:hyperlink>
      <w:r w:rsidR="007A5A94">
        <w:rPr>
          <w:noProof/>
        </w:rPr>
        <w:t>)</w:t>
      </w:r>
      <w:r w:rsidR="007A5A94">
        <w:fldChar w:fldCharType="end"/>
      </w:r>
      <w:r w:rsidR="007A5A94">
        <w:t xml:space="preserve">. </w:t>
      </w:r>
      <w:r w:rsidR="00DA0F00">
        <w:t>Previous indivi</w:t>
      </w:r>
      <w:r w:rsidR="005A5BD0">
        <w:t>dual based approaches have revealed</w:t>
      </w:r>
      <w:r w:rsidR="00B32484">
        <w:t xml:space="preserve"> the importance of inter individual variation as conspecifics can belong to different modules </w:t>
      </w:r>
      <w:r w:rsidR="00B32484">
        <w:fldChar w:fldCharType="begin"/>
      </w:r>
      <w:r w:rsidR="00B32484">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B32484">
        <w:fldChar w:fldCharType="separate"/>
      </w:r>
      <w:r w:rsidR="00B32484">
        <w:rPr>
          <w:noProof/>
        </w:rPr>
        <w:t>(</w:t>
      </w:r>
      <w:hyperlink w:anchor="_ENREF_54" w:tooltip="Tur, 2015 #393" w:history="1">
        <w:r w:rsidR="00E408D3">
          <w:rPr>
            <w:noProof/>
          </w:rPr>
          <w:t>Tur</w:t>
        </w:r>
        <w:r w:rsidR="00E408D3" w:rsidRPr="00B32484">
          <w:rPr>
            <w:i/>
            <w:noProof/>
          </w:rPr>
          <w:t xml:space="preserve"> et al.</w:t>
        </w:r>
        <w:r w:rsidR="00E408D3">
          <w:rPr>
            <w:noProof/>
          </w:rPr>
          <w:t xml:space="preserve"> 2015</w:t>
        </w:r>
      </w:hyperlink>
      <w:r w:rsidR="00B32484">
        <w:rPr>
          <w:noProof/>
        </w:rPr>
        <w:t>)</w:t>
      </w:r>
      <w:r w:rsidR="00B32484">
        <w:fldChar w:fldCharType="end"/>
      </w:r>
      <w:r w:rsidR="00403879">
        <w:t>. Downscaling to individuals is a fundamental step to shed light on the underlying drivers of network topology</w:t>
      </w:r>
      <w:ins w:id="121" w:author="zenrunner" w:date="2019-06-20T09:22:00Z">
        <w:r w:rsidR="00662682">
          <w:t xml:space="preserve"> or the shape of interactions?</w:t>
        </w:r>
      </w:ins>
      <w:r w:rsidR="00403879">
        <w:t xml:space="preserve"> </w:t>
      </w:r>
      <w:proofErr w:type="gramStart"/>
      <w:r w:rsidR="00403879">
        <w:t>and</w:t>
      </w:r>
      <w:proofErr w:type="gramEnd"/>
      <w:r w:rsidR="00403879">
        <w:t xml:space="preserve"> community functioning.</w:t>
      </w:r>
      <w:ins w:id="122" w:author="zenrunner" w:date="2019-06-20T09:22:00Z">
        <w:r w:rsidR="00651B9D">
          <w:t xml:space="preserve"> </w:t>
        </w:r>
        <w:proofErr w:type="gramStart"/>
        <w:r w:rsidR="00651B9D">
          <w:t>good</w:t>
        </w:r>
        <w:proofErr w:type="gramEnd"/>
        <w:r w:rsidR="00651B9D">
          <w:t xml:space="preserve"> - could be a bit more direct for readers but depends on journal.</w:t>
        </w:r>
      </w:ins>
      <w:ins w:id="123" w:author="zenrunner" w:date="2019-06-20T09:23:00Z">
        <w:r w:rsidR="004A6156">
          <w:t xml:space="preserve"> </w:t>
        </w:r>
        <w:proofErr w:type="gramStart"/>
        <w:r w:rsidR="004A6156">
          <w:t>if</w:t>
        </w:r>
        <w:proofErr w:type="gramEnd"/>
        <w:r w:rsidR="004A6156">
          <w:t xml:space="preserve"> say for instance Bioscience - then need to be a bit simpler - if </w:t>
        </w:r>
        <w:proofErr w:type="spellStart"/>
        <w:r w:rsidR="004A6156">
          <w:t>Oikos</w:t>
        </w:r>
        <w:proofErr w:type="spellEnd"/>
        <w:r w:rsidR="004A6156">
          <w:t xml:space="preserve"> of New </w:t>
        </w:r>
        <w:proofErr w:type="spellStart"/>
        <w:r w:rsidR="004A6156">
          <w:t>Phyto</w:t>
        </w:r>
        <w:proofErr w:type="spellEnd"/>
        <w:r w:rsidR="004A6156">
          <w:t xml:space="preserve"> of J Ecology - likely ok with the more technical terms assuming that readers are familiar with network terms a bit more.</w:t>
        </w:r>
      </w:ins>
    </w:p>
    <w:p w14:paraId="3CC1197F" w14:textId="3581B479" w:rsidR="008E2692" w:rsidRDefault="00B955BF" w:rsidP="00DC7E37">
      <w:pPr>
        <w:spacing w:line="360" w:lineRule="auto"/>
      </w:pPr>
      <w:ins w:id="124" w:author="zenrunner" w:date="2019-06-20T09:23:00Z">
        <w:r>
          <w:t xml:space="preserve">Topic sentence? Network metrics provide a deeper insight into interactions within </w:t>
        </w:r>
      </w:ins>
      <w:ins w:id="125" w:author="zenrunner" w:date="2019-06-20T09:24:00Z">
        <w:r w:rsidR="00A95C1A">
          <w:t xml:space="preserve">populations? </w:t>
        </w:r>
      </w:ins>
      <w:proofErr w:type="gramStart"/>
      <w:ins w:id="126" w:author="zenrunner" w:date="2019-06-20T09:23:00Z">
        <w:r>
          <w:t>and</w:t>
        </w:r>
        <w:proofErr w:type="gramEnd"/>
        <w:r>
          <w:t xml:space="preserve"> between species. </w:t>
        </w:r>
      </w:ins>
      <w:r w:rsidR="00203A56">
        <w:t xml:space="preserve">The functional role of a node </w:t>
      </w:r>
      <w:r w:rsidR="00761E61">
        <w:t>within a</w:t>
      </w:r>
      <w:r w:rsidR="00203A56">
        <w:t xml:space="preserve"> community can be desc</w:t>
      </w:r>
      <w:r w:rsidR="00761E61">
        <w:t>ribed by its centrality i.e. the</w:t>
      </w:r>
      <w:r w:rsidR="00203A56">
        <w:t xml:space="preserve"> </w:t>
      </w:r>
      <w:r w:rsidR="00B31C2F">
        <w:t xml:space="preserve">node’s </w:t>
      </w:r>
      <w:r w:rsidR="00203A56">
        <w:t>topological position within the network (</w:t>
      </w:r>
      <w:proofErr w:type="spellStart"/>
      <w:r w:rsidR="00203A56">
        <w:t>Dupont</w:t>
      </w:r>
      <w:proofErr w:type="spellEnd"/>
      <w:r w:rsidR="00203A56">
        <w:t xml:space="preserve"> and </w:t>
      </w:r>
      <w:proofErr w:type="spellStart"/>
      <w:r w:rsidR="00203A56">
        <w:t>Olesen</w:t>
      </w:r>
      <w:proofErr w:type="spellEnd"/>
      <w:r w:rsidR="00203A56">
        <w:t xml:space="preserve"> 2009). Centrality quantifies how a node </w:t>
      </w:r>
      <w:r w:rsidR="00860FBD">
        <w:t xml:space="preserve">is </w:t>
      </w:r>
      <w:r w:rsidR="004C38A6">
        <w:t xml:space="preserve">connected to the </w:t>
      </w:r>
      <w:r w:rsidR="00860FBD">
        <w:t>rest of the community through</w:t>
      </w:r>
      <w:r w:rsidR="004C38A6">
        <w:t xml:space="preserve"> pollinator sharing</w:t>
      </w:r>
      <w:r w:rsidR="00203A56">
        <w:t xml:space="preserve"> </w:t>
      </w:r>
      <w:r w:rsidR="00761E61">
        <w:t>and its importance to</w:t>
      </w:r>
      <w:r w:rsidR="00915991">
        <w:t xml:space="preserve"> maintaining network structure (Jordan 2007)</w:t>
      </w:r>
      <w:r w:rsidR="004C38A6">
        <w:t>.</w:t>
      </w:r>
      <w:r w:rsidR="00FF209F">
        <w:t xml:space="preserve"> </w:t>
      </w:r>
      <w:r w:rsidR="00B31C2F">
        <w:t>In food webs, central</w:t>
      </w:r>
      <w:r w:rsidR="0056646D">
        <w:t xml:space="preserve">ity measures have received </w:t>
      </w:r>
      <w:r w:rsidR="00B31C2F">
        <w:t>attention for their ability to identify keystone species</w:t>
      </w:r>
      <w:r w:rsidR="009E78FE">
        <w:t xml:space="preserve"> (Jordan 2006, Estrada 2007)</w:t>
      </w:r>
      <w:ins w:id="127" w:author="zenrunner" w:date="2019-06-20T09:24:00Z">
        <w:r w:rsidR="00C74BB0">
          <w:t>, and it has been proposed that foundation plant species function similarly in non-trophic networks (cite review)</w:t>
        </w:r>
      </w:ins>
      <w:r w:rsidR="009E78FE">
        <w:t xml:space="preserve">. </w:t>
      </w:r>
      <w:r w:rsidR="00D6638D">
        <w:t xml:space="preserve">Recently </w:t>
      </w:r>
      <w:r w:rsidR="00B31C2F">
        <w:t xml:space="preserve">these </w:t>
      </w:r>
      <w:ins w:id="128" w:author="zenrunner" w:date="2019-06-20T09:25:00Z">
        <w:r w:rsidR="0017579A">
          <w:t xml:space="preserve">specific </w:t>
        </w:r>
      </w:ins>
      <w:r w:rsidR="00B31C2F">
        <w:t xml:space="preserve">measures have been applied to </w:t>
      </w:r>
      <w:r w:rsidR="009E78FE">
        <w:t>pollination networks to study changes in species roles after ecological invasions</w:t>
      </w:r>
      <w:r w:rsidR="001A0385">
        <w:t xml:space="preserve"> </w:t>
      </w:r>
      <w:r w:rsidR="001A0385">
        <w:fldChar w:fldCharType="begin"/>
      </w:r>
      <w:r w:rsidR="001A0385">
        <w:instrText xml:space="preserve"> ADDIN EN.CITE &lt;EndNote&gt;&lt;Cite&gt;&lt;Author&gt;Santos&lt;/Author&gt;&lt;Year&gt;2012&lt;/Year&gt;&lt;RecNum&gt;395&lt;/RecNum&gt;&lt;DisplayText&gt;(Santos&lt;style face="italic"&gt; et al.&lt;/style&gt; 2012; Emer&lt;style face="italic"&gt; et al.&lt;/style&gt; 2016)&lt;/DisplayText&gt;&lt;record&gt;&lt;rec-number&gt;395&lt;/rec-number&gt;&lt;foreign-keys&gt;&lt;key app="EN" db-id="efxxxd2elfvxfde05eev9swq9zv0dswrxzp2"&gt;395&lt;/key&gt;&lt;/foreign-keys&gt;&lt;ref-type name="Journal Article"&gt;17&lt;/ref-type&gt;&lt;contributors&gt;&lt;authors&gt;&lt;author&gt;Santos, Gilberto M de M&lt;/author&gt;&lt;author&gt;Aguiar, Cândida ML&lt;/author&gt;&lt;author&gt;Genini, Julieta&lt;/author&gt;&lt;author&gt;Martins, Celso F&lt;/author&gt;&lt;author&gt;Zanella, Fernando CV&lt;/author&gt;&lt;author&gt;Mello, Marco AR&lt;/author&gt;&lt;/authors&gt;&lt;/contributors&gt;&lt;titles&gt;&lt;title&gt;Invasive Africanized honeybees change the structure of native pollination networks in Brazil&lt;/title&gt;&lt;secondary-title&gt;Biological Invasions&lt;/secondary-title&gt;&lt;/titles&gt;&lt;periodical&gt;&lt;full-title&gt;Biological Invasions&lt;/full-title&gt;&lt;/periodical&gt;&lt;pages&gt;2369-2378&lt;/pages&gt;&lt;volume&gt;14&lt;/volume&gt;&lt;number&gt;11&lt;/number&gt;&lt;dates&gt;&lt;year&gt;2012&lt;/year&gt;&lt;/dates&gt;&lt;isbn&gt;1387-3547&lt;/isbn&gt;&lt;urls&gt;&lt;/urls&gt;&lt;/record&gt;&lt;/Cite&gt;&lt;Cite&gt;&lt;Author&gt;Emer&lt;/Author&gt;&lt;Year&gt;2016&lt;/Year&gt;&lt;RecNum&gt;394&lt;/RecNum&gt;&lt;record&gt;&lt;rec-number&gt;394&lt;/rec-number&gt;&lt;foreign-keys&gt;&lt;key app="EN" db-id="efxxxd2elfvxfde05eev9swq9zv0dswrxzp2"&gt;394&lt;/key&gt;&lt;/foreign-keys&gt;&lt;ref-type name="Journal Article"&gt;17&lt;/ref-type&gt;&lt;contributors&gt;&lt;authors&gt;&lt;author&gt;Emer, Carine&lt;/author&gt;&lt;author&gt;Memmott, Jane&lt;/author&gt;&lt;author&gt;Vaughan, Ian P&lt;/author&gt;&lt;author&gt;Montoya, Daniel&lt;/author&gt;&lt;author&gt;Tylianakis, Jason M&lt;/author&gt;&lt;/authors&gt;&lt;/contributors&gt;&lt;titles&gt;&lt;title&gt;Species roles in plant–pollinator communities are conserved across native and alien ranges&lt;/title&gt;&lt;secondary-title&gt;Diversity and Distributions&lt;/secondary-title&gt;&lt;/titles&gt;&lt;periodical&gt;&lt;full-title&gt;Diversity and Distributions&lt;/full-title&gt;&lt;/periodical&gt;&lt;pages&gt;841-852&lt;/pages&gt;&lt;volume&gt;22&lt;/volume&gt;&lt;number&gt;8&lt;/number&gt;&lt;dates&gt;&lt;year&gt;2016&lt;/year&gt;&lt;/dates&gt;&lt;isbn&gt;1366-9516&lt;/isbn&gt;&lt;urls&gt;&lt;/urls&gt;&lt;/record&gt;&lt;/Cite&gt;&lt;/EndNote&gt;</w:instrText>
      </w:r>
      <w:r w:rsidR="001A0385">
        <w:fldChar w:fldCharType="separate"/>
      </w:r>
      <w:r w:rsidR="001A0385">
        <w:rPr>
          <w:noProof/>
        </w:rPr>
        <w:t>(</w:t>
      </w:r>
      <w:hyperlink w:anchor="_ENREF_48" w:tooltip="Santos, 2012 #395" w:history="1">
        <w:r w:rsidR="00E408D3">
          <w:rPr>
            <w:noProof/>
          </w:rPr>
          <w:t>Santos</w:t>
        </w:r>
        <w:r w:rsidR="00E408D3" w:rsidRPr="001A0385">
          <w:rPr>
            <w:i/>
            <w:noProof/>
          </w:rPr>
          <w:t xml:space="preserve"> et al.</w:t>
        </w:r>
        <w:r w:rsidR="00E408D3">
          <w:rPr>
            <w:noProof/>
          </w:rPr>
          <w:t xml:space="preserve"> 2012</w:t>
        </w:r>
      </w:hyperlink>
      <w:r w:rsidR="001A0385">
        <w:rPr>
          <w:noProof/>
        </w:rPr>
        <w:t xml:space="preserve">; </w:t>
      </w:r>
      <w:hyperlink w:anchor="_ENREF_17" w:tooltip="Emer, 2016 #394" w:history="1">
        <w:r w:rsidR="00E408D3">
          <w:rPr>
            <w:noProof/>
          </w:rPr>
          <w:t>Emer</w:t>
        </w:r>
        <w:r w:rsidR="00E408D3" w:rsidRPr="001A0385">
          <w:rPr>
            <w:i/>
            <w:noProof/>
          </w:rPr>
          <w:t xml:space="preserve"> et al.</w:t>
        </w:r>
        <w:r w:rsidR="00E408D3">
          <w:rPr>
            <w:noProof/>
          </w:rPr>
          <w:t xml:space="preserve"> 2016</w:t>
        </w:r>
      </w:hyperlink>
      <w:r w:rsidR="001A0385">
        <w:rPr>
          <w:noProof/>
        </w:rPr>
        <w:t>)</w:t>
      </w:r>
      <w:r w:rsidR="001A0385">
        <w:fldChar w:fldCharType="end"/>
      </w:r>
      <w:r w:rsidR="001A0385">
        <w:t xml:space="preserve">. </w:t>
      </w:r>
      <w:r w:rsidR="0056646D">
        <w:t xml:space="preserve">Within populations, links between nodes act as mating probabilities and centrality has been shown to increase plant fitness due to relative differences in attractiveness between conspecifics </w:t>
      </w:r>
      <w:r w:rsidR="00A14849">
        <w:fldChar w:fldCharType="begin"/>
      </w:r>
      <w:r w:rsidR="00A14849">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A14849">
        <w:fldChar w:fldCharType="separate"/>
      </w:r>
      <w:r w:rsidR="00A14849">
        <w:rPr>
          <w:noProof/>
        </w:rPr>
        <w:t>(</w:t>
      </w:r>
      <w:hyperlink w:anchor="_ENREF_21" w:tooltip="Gómez, 2011 #359" w:history="1">
        <w:r w:rsidR="00E408D3">
          <w:rPr>
            <w:noProof/>
          </w:rPr>
          <w:t>Gómez &amp; Perfectti 2011</w:t>
        </w:r>
      </w:hyperlink>
      <w:r w:rsidR="00A14849">
        <w:rPr>
          <w:noProof/>
        </w:rPr>
        <w:t>)</w:t>
      </w:r>
      <w:r w:rsidR="00A14849">
        <w:fldChar w:fldCharType="end"/>
      </w:r>
      <w:r w:rsidR="00E7618F">
        <w:t>.</w:t>
      </w:r>
      <w:r w:rsidR="00224CC5">
        <w:t xml:space="preserve"> </w:t>
      </w:r>
      <w:r w:rsidR="00A14849">
        <w:t xml:space="preserve">Within </w:t>
      </w:r>
      <w:r w:rsidR="00CE7DFB">
        <w:t>multi-species interaction network</w:t>
      </w:r>
      <w:r w:rsidR="00A14849">
        <w:t>s</w:t>
      </w:r>
      <w:r w:rsidR="00CE7DFB">
        <w:t xml:space="preserve">, individuals are </w:t>
      </w:r>
      <w:r w:rsidR="00A14849">
        <w:t>link</w:t>
      </w:r>
      <w:r w:rsidR="00CE7DFB">
        <w:t>ed with both conspecific</w:t>
      </w:r>
      <w:r w:rsidR="00224CC5">
        <w:t xml:space="preserve">s and </w:t>
      </w:r>
      <w:proofErr w:type="spellStart"/>
      <w:r w:rsidR="00224CC5">
        <w:t>heterospecifics</w:t>
      </w:r>
      <w:proofErr w:type="spellEnd"/>
      <w:r w:rsidR="00224CC5">
        <w:t xml:space="preserve"> therefore i</w:t>
      </w:r>
      <w:r w:rsidR="00CE7DFB">
        <w:t xml:space="preserve">ncreasing centrality </w:t>
      </w:r>
      <w:r w:rsidR="00CE7DFB" w:rsidRPr="00FC2F0F">
        <w:rPr>
          <w:highlight w:val="cyan"/>
          <w:rPrChange w:id="129" w:author="zenrunner" w:date="2019-06-20T09:25:00Z">
            <w:rPr/>
          </w:rPrChange>
        </w:rPr>
        <w:t xml:space="preserve">will not improve access to </w:t>
      </w:r>
      <w:r w:rsidR="00224CC5" w:rsidRPr="00FC2F0F">
        <w:rPr>
          <w:highlight w:val="cyan"/>
          <w:rPrChange w:id="130" w:author="zenrunner" w:date="2019-06-20T09:25:00Z">
            <w:rPr/>
          </w:rPrChange>
        </w:rPr>
        <w:t>the conspecific mating pool</w:t>
      </w:r>
      <w:r w:rsidR="00CE7DFB" w:rsidRPr="00FC2F0F">
        <w:rPr>
          <w:highlight w:val="cyan"/>
          <w:rPrChange w:id="131" w:author="zenrunner" w:date="2019-06-20T09:25:00Z">
            <w:rPr/>
          </w:rPrChange>
        </w:rPr>
        <w:t xml:space="preserve"> if individuals are primarily connected with </w:t>
      </w:r>
      <w:proofErr w:type="spellStart"/>
      <w:r w:rsidR="00224CC5" w:rsidRPr="00FC2F0F">
        <w:rPr>
          <w:highlight w:val="cyan"/>
          <w:rPrChange w:id="132" w:author="zenrunner" w:date="2019-06-20T09:25:00Z">
            <w:rPr/>
          </w:rPrChange>
        </w:rPr>
        <w:t>heterospecifics</w:t>
      </w:r>
      <w:proofErr w:type="spellEnd"/>
      <w:ins w:id="133" w:author="zenrunner" w:date="2019-06-20T09:25:00Z">
        <w:r w:rsidR="00FC2F0F">
          <w:t xml:space="preserve"> lost</w:t>
        </w:r>
        <w:proofErr w:type="gramStart"/>
        <w:r w:rsidR="00FC2F0F">
          <w:t>..</w:t>
        </w:r>
        <w:proofErr w:type="gramEnd"/>
        <w:r w:rsidR="00FC2F0F">
          <w:t xml:space="preserve"> </w:t>
        </w:r>
        <w:proofErr w:type="gramStart"/>
        <w:r w:rsidR="00FC2F0F">
          <w:t>sorry</w:t>
        </w:r>
      </w:ins>
      <w:proofErr w:type="gramEnd"/>
      <w:r w:rsidR="002B63C1">
        <w:t xml:space="preserve">. </w:t>
      </w:r>
      <w:r w:rsidR="00C77687">
        <w:t>Spatial a</w:t>
      </w:r>
      <w:r w:rsidR="003119C2">
        <w:t>ssociation with</w:t>
      </w:r>
      <w:r w:rsidR="008E2692">
        <w:t xml:space="preserve"> </w:t>
      </w:r>
      <w:r w:rsidR="003119C2">
        <w:t xml:space="preserve">co-blooming </w:t>
      </w:r>
      <w:proofErr w:type="spellStart"/>
      <w:r w:rsidR="003119C2">
        <w:t>heterospecifics</w:t>
      </w:r>
      <w:proofErr w:type="spellEnd"/>
      <w:r w:rsidR="003119C2">
        <w:t xml:space="preserve"> can alter the attractiveness of an individual</w:t>
      </w:r>
      <w:r w:rsidR="002B63C1">
        <w:t xml:space="preserve"> plant</w:t>
      </w:r>
      <w:r w:rsidR="003119C2">
        <w:t xml:space="preserve"> leading to increases (facilitation) or decreases (competition) in pollinator visitation rates </w: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 </w:instrTex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EN.CITE.DATA </w:instrText>
      </w:r>
      <w:r w:rsidR="002B63C1">
        <w:fldChar w:fldCharType="end"/>
      </w:r>
      <w:r w:rsidR="002B63C1">
        <w:fldChar w:fldCharType="separate"/>
      </w:r>
      <w:r w:rsidR="002B63C1">
        <w:rPr>
          <w:noProof/>
        </w:rPr>
        <w:t>(</w:t>
      </w:r>
      <w:hyperlink w:anchor="_ENREF_42" w:tooltip="Rathcke, 1983 #148" w:history="1">
        <w:r w:rsidR="00E408D3">
          <w:rPr>
            <w:noProof/>
          </w:rPr>
          <w:t>Rathcke 1983</w:t>
        </w:r>
      </w:hyperlink>
      <w:r w:rsidR="002B63C1">
        <w:rPr>
          <w:noProof/>
        </w:rPr>
        <w:t xml:space="preserve">; </w:t>
      </w:r>
      <w:hyperlink w:anchor="_ENREF_31" w:tooltip="Mitchell, 2009 #134" w:history="1">
        <w:r w:rsidR="00E408D3">
          <w:rPr>
            <w:noProof/>
          </w:rPr>
          <w:t>Mitchell</w:t>
        </w:r>
        <w:r w:rsidR="00E408D3" w:rsidRPr="002B63C1">
          <w:rPr>
            <w:i/>
            <w:noProof/>
          </w:rPr>
          <w:t xml:space="preserve"> et al.</w:t>
        </w:r>
        <w:r w:rsidR="00E408D3">
          <w:rPr>
            <w:noProof/>
          </w:rPr>
          <w:t xml:space="preserve"> 2009</w:t>
        </w:r>
      </w:hyperlink>
      <w:r w:rsidR="002B63C1">
        <w:rPr>
          <w:noProof/>
        </w:rPr>
        <w:t xml:space="preserve">; </w:t>
      </w:r>
      <w:hyperlink w:anchor="_ENREF_7" w:tooltip="Braun, 2018 #331" w:history="1">
        <w:r w:rsidR="00E408D3">
          <w:rPr>
            <w:noProof/>
          </w:rPr>
          <w:t>Braun &amp; Lortie 2018</w:t>
        </w:r>
      </w:hyperlink>
      <w:r w:rsidR="002B63C1">
        <w:rPr>
          <w:noProof/>
        </w:rPr>
        <w:t>)</w:t>
      </w:r>
      <w:r w:rsidR="002B63C1">
        <w:fldChar w:fldCharType="end"/>
      </w:r>
      <w:ins w:id="134" w:author="zenrunner" w:date="2019-06-20T09:26:00Z">
        <w:r w:rsidR="00CA4E35">
          <w:t xml:space="preserve"> good but flow... hard to see connections here</w:t>
        </w:r>
      </w:ins>
      <w:r w:rsidR="002B63C1">
        <w:t>.</w:t>
      </w:r>
      <w:r w:rsidR="00D57CBE">
        <w:t xml:space="preserve"> Therefore, association with other species can contribute to </w:t>
      </w:r>
      <w:del w:id="135" w:author="zenrunner" w:date="2019-06-20T09:26:00Z">
        <w:r w:rsidR="00D57CBE" w:rsidDel="00436DEF">
          <w:delText xml:space="preserve">an individual’s </w:delText>
        </w:r>
      </w:del>
      <w:r w:rsidR="00D57CBE">
        <w:t xml:space="preserve">centrality </w:t>
      </w:r>
      <w:ins w:id="136" w:author="zenrunner" w:date="2019-06-20T09:26:00Z">
        <w:r w:rsidR="00436DEF">
          <w:t xml:space="preserve">of an individual? </w:t>
        </w:r>
        <w:proofErr w:type="gramStart"/>
        <w:r w:rsidR="00436DEF">
          <w:t>bit</w:t>
        </w:r>
        <w:proofErr w:type="gramEnd"/>
        <w:r w:rsidR="00436DEF">
          <w:t xml:space="preserve"> confusing what an individual is? </w:t>
        </w:r>
        <w:proofErr w:type="gramStart"/>
        <w:r w:rsidR="00436DEF">
          <w:t>an</w:t>
        </w:r>
        <w:proofErr w:type="gramEnd"/>
        <w:r w:rsidR="00436DEF">
          <w:t xml:space="preserve"> individual </w:t>
        </w:r>
        <w:r w:rsidR="00436DEF">
          <w:lastRenderedPageBreak/>
          <w:t xml:space="preserve">entity, an individual-based network, a species? </w:t>
        </w:r>
        <w:proofErr w:type="gramStart"/>
        <w:r w:rsidR="00436DEF">
          <w:t>sorry</w:t>
        </w:r>
      </w:ins>
      <w:proofErr w:type="gramEnd"/>
      <w:ins w:id="137" w:author="zenrunner" w:date="2019-06-20T09:27:00Z">
        <w:r w:rsidR="00436DEF">
          <w:t xml:space="preserve"> maybe either define what you mean somehow or try to keep reader on track&gt; </w:t>
        </w:r>
      </w:ins>
      <w:r w:rsidR="00D57CBE">
        <w:t>through changes in its attractiveness</w:t>
      </w:r>
      <w:r w:rsidR="0069403C">
        <w:t xml:space="preserve"> but if this increases access to conspecifics is unknown</w:t>
      </w:r>
      <w:ins w:id="138" w:author="zenrunner" w:date="2019-06-20T09:27:00Z">
        <w:r w:rsidR="000A5810">
          <w:t>??</w:t>
        </w:r>
      </w:ins>
      <w:r w:rsidR="0069403C">
        <w:t xml:space="preserve">. </w:t>
      </w:r>
      <w:r w:rsidR="00895B93">
        <w:t xml:space="preserve">Here, downscaling </w:t>
      </w:r>
      <w:proofErr w:type="gramStart"/>
      <w:ins w:id="139" w:author="zenrunner" w:date="2019-06-20T09:27:00Z">
        <w:r w:rsidR="000A5810">
          <w:t>from ?</w:t>
        </w:r>
        <w:proofErr w:type="gramEnd"/>
        <w:r w:rsidR="000A5810">
          <w:t xml:space="preserve"> </w:t>
        </w:r>
        <w:proofErr w:type="gramStart"/>
        <w:r w:rsidR="000A5810">
          <w:t>larger</w:t>
        </w:r>
        <w:proofErr w:type="gramEnd"/>
        <w:r w:rsidR="000A5810">
          <w:t xml:space="preserve"> mixed species? </w:t>
        </w:r>
        <w:proofErr w:type="gramStart"/>
        <w:r w:rsidR="000A5810">
          <w:t>community</w:t>
        </w:r>
        <w:proofErr w:type="gramEnd"/>
        <w:r w:rsidR="000A5810">
          <w:t xml:space="preserve"> networks? </w:t>
        </w:r>
        <w:proofErr w:type="gramStart"/>
        <w:r w:rsidR="000A5810">
          <w:t>or</w:t>
        </w:r>
        <w:proofErr w:type="gramEnd"/>
        <w:r w:rsidR="000A5810">
          <w:t xml:space="preserve"> from networks that include pollinators? </w:t>
        </w:r>
      </w:ins>
      <w:proofErr w:type="gramStart"/>
      <w:r w:rsidR="00895B93">
        <w:t>provides</w:t>
      </w:r>
      <w:proofErr w:type="gramEnd"/>
      <w:r w:rsidR="00895B93">
        <w:t xml:space="preserve"> </w:t>
      </w:r>
      <w:r w:rsidR="00895B93" w:rsidRPr="00D12CB7">
        <w:rPr>
          <w:highlight w:val="cyan"/>
          <w:rPrChange w:id="140" w:author="zenrunner" w:date="2019-06-20T09:28:00Z">
            <w:rPr/>
          </w:rPrChange>
        </w:rPr>
        <w:t>information about how individual traits and local context contribute to an individual’s importance relative to other members of the co-flowering community.</w:t>
      </w:r>
      <w:r w:rsidR="00895B93">
        <w:t xml:space="preserve"> </w:t>
      </w:r>
      <w:r w:rsidR="006F0425">
        <w:t xml:space="preserve"> </w:t>
      </w:r>
      <w:proofErr w:type="gramStart"/>
      <w:ins w:id="141" w:author="zenrunner" w:date="2019-06-20T09:28:00Z">
        <w:r w:rsidR="00D12CB7">
          <w:t>meh</w:t>
        </w:r>
        <w:proofErr w:type="gramEnd"/>
        <w:r w:rsidR="00D12CB7">
          <w:t xml:space="preserve"> - be more explicit what the benefit is - </w:t>
        </w:r>
        <w:proofErr w:type="spellStart"/>
        <w:r w:rsidR="00D12CB7">
          <w:t>ie</w:t>
        </w:r>
        <w:proofErr w:type="spellEnd"/>
        <w:r w:rsidR="00D12CB7">
          <w:t xml:space="preserve"> you are doing X to be able to contrast individual trait-driven factors such as floral display versus network-level? </w:t>
        </w:r>
        <w:proofErr w:type="gramStart"/>
        <w:r w:rsidR="00D12CB7">
          <w:t>measures</w:t>
        </w:r>
        <w:proofErr w:type="gramEnd"/>
        <w:r w:rsidR="00D12CB7">
          <w:t xml:space="preserve"> such as density? </w:t>
        </w:r>
        <w:proofErr w:type="gramStart"/>
        <w:r w:rsidR="00D12CB7">
          <w:t>to</w:t>
        </w:r>
        <w:proofErr w:type="gramEnd"/>
        <w:r w:rsidR="00D12CB7">
          <w:t xml:space="preserve"> better predict interactions with pollinators such as visit</w:t>
        </w:r>
      </w:ins>
      <w:ins w:id="142" w:author="zenrunner" w:date="2019-06-20T09:29:00Z">
        <w:r w:rsidR="0096721A">
          <w:t>at</w:t>
        </w:r>
      </w:ins>
      <w:ins w:id="143" w:author="zenrunner" w:date="2019-06-20T09:28:00Z">
        <w:r w:rsidR="00D12CB7">
          <w:t xml:space="preserve">ion or pollen </w:t>
        </w:r>
        <w:proofErr w:type="spellStart"/>
        <w:r w:rsidR="00D12CB7">
          <w:t>dep</w:t>
        </w:r>
        <w:proofErr w:type="spellEnd"/>
        <w:r w:rsidR="00D12CB7">
          <w:t>?</w:t>
        </w:r>
      </w:ins>
    </w:p>
    <w:p w14:paraId="498149A8" w14:textId="098B43DE" w:rsidR="007857CC" w:rsidRDefault="0071283C" w:rsidP="00744A93">
      <w:pPr>
        <w:spacing w:line="360" w:lineRule="auto"/>
        <w:rPr>
          <w:ins w:id="144" w:author="zenrunner" w:date="2019-06-20T09:32:00Z"/>
        </w:rPr>
      </w:pPr>
      <w:r>
        <w:t>In this study</w:t>
      </w:r>
      <w:r w:rsidR="00D5228E">
        <w:t>,</w:t>
      </w:r>
      <w:r>
        <w:t xml:space="preserve"> we address</w:t>
      </w:r>
      <w:r w:rsidR="00D5228E">
        <w:t>ed</w:t>
      </w:r>
      <w:r>
        <w:t xml:space="preserve"> </w:t>
      </w:r>
      <w:r w:rsidR="009A4765">
        <w:t xml:space="preserve">the influence of pollinator sharing on the </w:t>
      </w:r>
      <w:r w:rsidR="009A4765" w:rsidRPr="007857CC">
        <w:rPr>
          <w:highlight w:val="cyan"/>
          <w:rPrChange w:id="145" w:author="zenrunner" w:date="2019-06-20T09:29:00Z">
            <w:rPr/>
          </w:rPrChange>
        </w:rPr>
        <w:t>topological shape</w:t>
      </w:r>
      <w:r w:rsidR="009A4765">
        <w:t xml:space="preserve"> of the pollinator-visitation network of a spring blooming desert shrub and cactus community</w:t>
      </w:r>
      <w:ins w:id="146" w:author="zenrunner" w:date="2019-06-20T09:29:00Z">
        <w:r w:rsidR="007857CC">
          <w:t xml:space="preserve"> meaning? </w:t>
        </w:r>
        <w:proofErr w:type="gramStart"/>
        <w:r w:rsidR="007857CC">
          <w:t>what</w:t>
        </w:r>
        <w:proofErr w:type="gramEnd"/>
        <w:r w:rsidR="007857CC">
          <w:t xml:space="preserve"> does this do ecologically? </w:t>
        </w:r>
        <w:proofErr w:type="gramStart"/>
        <w:r w:rsidR="007857CC">
          <w:t>state</w:t>
        </w:r>
        <w:proofErr w:type="gramEnd"/>
        <w:r w:rsidR="007857CC">
          <w:t xml:space="preserve"> idea first? </w:t>
        </w:r>
        <w:proofErr w:type="gramStart"/>
        <w:r w:rsidR="007857CC">
          <w:t>or</w:t>
        </w:r>
        <w:proofErr w:type="gramEnd"/>
        <w:r w:rsidR="007857CC">
          <w:t xml:space="preserve"> </w:t>
        </w:r>
        <w:proofErr w:type="spellStart"/>
        <w:r w:rsidR="007857CC">
          <w:t>purpos</w:t>
        </w:r>
        <w:proofErr w:type="spellEnd"/>
        <w:r w:rsidR="007857CC">
          <w:t xml:space="preserve"> In </w:t>
        </w:r>
        <w:proofErr w:type="spellStart"/>
        <w:r w:rsidR="007857CC">
          <w:t>thius</w:t>
        </w:r>
        <w:proofErr w:type="spellEnd"/>
        <w:r w:rsidR="007857CC">
          <w:t xml:space="preserve"> study, we directly contrast plant-plant interactions with a foundation shrub species typically functioning as a benefactor with </w:t>
        </w:r>
      </w:ins>
      <w:ins w:id="147" w:author="zenrunner" w:date="2019-06-20T09:30:00Z">
        <w:r w:rsidR="007857CC">
          <w:t xml:space="preserve">individual plant traits to examine pollinator interactions with the </w:t>
        </w:r>
        <w:proofErr w:type="spellStart"/>
        <w:r w:rsidR="007857CC">
          <w:t>protege</w:t>
        </w:r>
        <w:proofErr w:type="spellEnd"/>
        <w:r w:rsidR="007857CC">
          <w:t xml:space="preserve"> species? </w:t>
        </w:r>
        <w:proofErr w:type="gramStart"/>
        <w:r w:rsidR="007857CC">
          <w:t>then</w:t>
        </w:r>
        <w:proofErr w:type="gramEnd"/>
        <w:r w:rsidR="007857CC">
          <w:t xml:space="preserve"> get to network - same as what we said before - </w:t>
        </w:r>
        <w:proofErr w:type="spellStart"/>
        <w:r w:rsidR="007857CC">
          <w:t>YOu</w:t>
        </w:r>
        <w:proofErr w:type="spellEnd"/>
        <w:r w:rsidR="007857CC">
          <w:t xml:space="preserve"> can GO either way - </w:t>
        </w:r>
        <w:proofErr w:type="spellStart"/>
        <w:r w:rsidR="007857CC">
          <w:t>ie</w:t>
        </w:r>
        <w:proofErr w:type="spellEnd"/>
        <w:r w:rsidR="007857CC">
          <w:t xml:space="preserve"> the idea and network is the TOOL or if you want, NETWORK is the tool </w:t>
        </w:r>
      </w:ins>
      <w:ins w:id="148" w:author="zenrunner" w:date="2019-06-20T09:31:00Z">
        <w:r w:rsidR="007857CC">
          <w:t xml:space="preserve">and we are using this system as a case study. The paragraphs above flip-flop really - I recommend picking one and setting entire focus that way then re-edit abstract and edit to set main idea first then </w:t>
        </w:r>
      </w:ins>
      <w:ins w:id="149" w:author="zenrunner" w:date="2019-06-20T09:32:00Z">
        <w:r w:rsidR="007857CC">
          <w:t>back with secondary</w:t>
        </w:r>
      </w:ins>
      <w:r w:rsidR="009A4765">
        <w:t xml:space="preserve">. </w:t>
      </w:r>
      <w:ins w:id="150" w:author="zenrunner" w:date="2019-06-20T09:32:00Z">
        <w:r w:rsidR="007857CC">
          <w:t xml:space="preserve">  It will be just cutting and pasting</w:t>
        </w:r>
        <w:proofErr w:type="gramStart"/>
        <w:r w:rsidR="007857CC">
          <w:t>..</w:t>
        </w:r>
        <w:proofErr w:type="gramEnd"/>
      </w:ins>
    </w:p>
    <w:p w14:paraId="0E12FD47" w14:textId="77777777" w:rsidR="007857CC" w:rsidRDefault="007857CC" w:rsidP="00744A93">
      <w:pPr>
        <w:spacing w:line="360" w:lineRule="auto"/>
        <w:rPr>
          <w:ins w:id="151" w:author="zenrunner" w:date="2019-06-20T09:32:00Z"/>
        </w:rPr>
      </w:pPr>
    </w:p>
    <w:p w14:paraId="32811708" w14:textId="630D376E" w:rsidR="007857CC" w:rsidRDefault="007857CC" w:rsidP="00744A93">
      <w:pPr>
        <w:spacing w:line="360" w:lineRule="auto"/>
        <w:rPr>
          <w:ins w:id="152" w:author="zenrunner" w:date="2019-06-20T09:36:00Z"/>
        </w:rPr>
      </w:pPr>
      <w:ins w:id="153" w:author="zenrunner" w:date="2019-06-20T09:32:00Z">
        <w:r>
          <w:t xml:space="preserve">Network theory and analyses great enhance studies of population and community structure because a. most interactions are not just pairwise, b. pollinators and plant interact, and </w:t>
        </w:r>
        <w:proofErr w:type="spellStart"/>
        <w:r>
          <w:t>c.similar</w:t>
        </w:r>
        <w:proofErr w:type="spellEnd"/>
        <w:r>
          <w:t xml:space="preserve"> to keystone species in </w:t>
        </w:r>
        <w:proofErr w:type="spellStart"/>
        <w:r>
          <w:t>foodweb</w:t>
        </w:r>
        <w:proofErr w:type="spellEnd"/>
        <w:r>
          <w:t xml:space="preserve"> studies, foundation plant species in plant communities can have dramatic network-level and hence community-level impacts on dynamics.  Individual trait level </w:t>
        </w:r>
      </w:ins>
      <w:ins w:id="154" w:author="zenrunner" w:date="2019-06-20T09:34:00Z">
        <w:r w:rsidR="004B013B">
          <w:t xml:space="preserve">factors are relevant in this context such as floral display </w:t>
        </w:r>
        <w:proofErr w:type="spellStart"/>
        <w:r w:rsidR="004B013B">
          <w:t>etc</w:t>
        </w:r>
        <w:proofErr w:type="spellEnd"/>
        <w:r w:rsidR="004B013B">
          <w:t xml:space="preserve"> however </w:t>
        </w:r>
        <w:proofErr w:type="spellStart"/>
        <w:r w:rsidR="004B013B">
          <w:t>neighbourhood</w:t>
        </w:r>
        <w:proofErr w:type="spellEnd"/>
        <w:r w:rsidR="004B013B">
          <w:t xml:space="preserve">-level measures from network analyses cannot be ignored. Pollinator-mediated facilitation is... and it is a perfect set of interactions to advance ecological network theory </w:t>
        </w:r>
      </w:ins>
      <w:ins w:id="155" w:author="zenrunner" w:date="2019-06-20T09:35:00Z">
        <w:r w:rsidR="004B013B">
          <w:t>models for community assembly and contrasts of traits versus community importance.  Using a desert shrub system typicall</w:t>
        </w:r>
      </w:ins>
      <w:ins w:id="156" w:author="zenrunner" w:date="2019-06-20T09:36:00Z">
        <w:r w:rsidR="004B013B">
          <w:t>y</w:t>
        </w:r>
      </w:ins>
      <w:ins w:id="157" w:author="zenrunner" w:date="2019-06-20T09:35:00Z">
        <w:r w:rsidR="004B013B">
          <w:t xml:space="preserve"> described </w:t>
        </w:r>
      </w:ins>
      <w:ins w:id="158" w:author="zenrunner" w:date="2019-06-20T09:36:00Z">
        <w:r w:rsidR="004B013B">
          <w:t xml:space="preserve">by facilitation, we examined </w:t>
        </w:r>
        <w:proofErr w:type="spellStart"/>
        <w:r w:rsidR="004B013B">
          <w:t>pmf</w:t>
        </w:r>
        <w:proofErr w:type="spellEnd"/>
        <w:r w:rsidR="004B013B">
          <w:t xml:space="preserve"> to test network dynamics </w:t>
        </w:r>
        <w:proofErr w:type="spellStart"/>
        <w:r w:rsidR="004B013B">
          <w:t>etc</w:t>
        </w:r>
        <w:proofErr w:type="spellEnd"/>
        <w:proofErr w:type="gramStart"/>
        <w:r w:rsidR="004B013B">
          <w:t>..</w:t>
        </w:r>
        <w:proofErr w:type="gramEnd"/>
        <w:r w:rsidR="004B013B">
          <w:t>.</w:t>
        </w:r>
      </w:ins>
    </w:p>
    <w:p w14:paraId="534A4385" w14:textId="77777777" w:rsidR="004B013B" w:rsidRDefault="004B013B" w:rsidP="00744A93">
      <w:pPr>
        <w:spacing w:line="360" w:lineRule="auto"/>
        <w:rPr>
          <w:ins w:id="159" w:author="zenrunner" w:date="2019-06-20T09:36:00Z"/>
        </w:rPr>
      </w:pPr>
    </w:p>
    <w:p w14:paraId="622469E8" w14:textId="25107E62" w:rsidR="004B013B" w:rsidRDefault="004B013B" w:rsidP="00744A93">
      <w:pPr>
        <w:spacing w:line="360" w:lineRule="auto"/>
        <w:rPr>
          <w:ins w:id="160" w:author="zenrunner" w:date="2019-06-20T09:36:00Z"/>
        </w:rPr>
      </w:pPr>
      <w:proofErr w:type="gramStart"/>
      <w:ins w:id="161" w:author="zenrunner" w:date="2019-06-20T09:36:00Z">
        <w:r>
          <w:lastRenderedPageBreak/>
          <w:t>something</w:t>
        </w:r>
        <w:proofErr w:type="gramEnd"/>
        <w:r>
          <w:t xml:space="preserve"> like that flow.</w:t>
        </w:r>
      </w:ins>
    </w:p>
    <w:p w14:paraId="04755A29" w14:textId="77777777" w:rsidR="004B013B" w:rsidRDefault="004B013B" w:rsidP="00744A93">
      <w:pPr>
        <w:spacing w:line="360" w:lineRule="auto"/>
        <w:rPr>
          <w:ins w:id="162" w:author="zenrunner" w:date="2019-06-20T09:36:00Z"/>
        </w:rPr>
      </w:pPr>
    </w:p>
    <w:p w14:paraId="6C350703" w14:textId="42166FA6" w:rsidR="004B013B" w:rsidRDefault="004B013B" w:rsidP="00744A93">
      <w:pPr>
        <w:spacing w:line="360" w:lineRule="auto"/>
        <w:rPr>
          <w:ins w:id="163" w:author="zenrunner" w:date="2019-06-20T09:36:00Z"/>
        </w:rPr>
      </w:pPr>
      <w:ins w:id="164" w:author="zenrunner" w:date="2019-06-20T09:36:00Z">
        <w:r>
          <w:t>OR go the other way</w:t>
        </w:r>
      </w:ins>
    </w:p>
    <w:p w14:paraId="33BF0458" w14:textId="0B29226C" w:rsidR="004B013B" w:rsidRDefault="004B013B" w:rsidP="00744A93">
      <w:pPr>
        <w:spacing w:line="360" w:lineRule="auto"/>
        <w:rPr>
          <w:ins w:id="165" w:author="zenrunner" w:date="2019-06-20T09:32:00Z"/>
        </w:rPr>
      </w:pPr>
      <w:ins w:id="166" w:author="zenrunner" w:date="2019-06-20T09:36:00Z">
        <w:r>
          <w:t xml:space="preserve">Ecological interactions can be simplified to direct and indirect or positive and negative.  However, </w:t>
        </w:r>
      </w:ins>
      <w:ins w:id="167" w:author="zenrunner" w:date="2019-06-20T09:37:00Z">
        <w:r>
          <w:t xml:space="preserve">interactions do not occur in isolation, only in populations, and without interactions with other taxa such as pollinators. </w:t>
        </w:r>
        <w:proofErr w:type="gramStart"/>
        <w:r>
          <w:t>etc</w:t>
        </w:r>
        <w:proofErr w:type="gramEnd"/>
        <w:r>
          <w:t xml:space="preserve">. then spin up value of looking at the bigger picture, through network analyses, on the relative importance of traits, interactions with </w:t>
        </w:r>
        <w:proofErr w:type="spellStart"/>
        <w:r>
          <w:t>neighbours</w:t>
        </w:r>
        <w:proofErr w:type="spellEnd"/>
        <w:r>
          <w:t xml:space="preserve"> mediated through pollinators, and the relative importance of </w:t>
        </w:r>
      </w:ins>
      <w:ins w:id="168" w:author="zenrunner" w:date="2019-06-20T09:38:00Z">
        <w:r w:rsidR="00716B8E">
          <w:t>overa</w:t>
        </w:r>
        <w:r w:rsidR="00A1230E">
          <w:t>r</w:t>
        </w:r>
        <w:r w:rsidR="00716B8E">
          <w:t xml:space="preserve">ching </w:t>
        </w:r>
      </w:ins>
      <w:ins w:id="169" w:author="zenrunner" w:date="2019-06-20T09:37:00Z">
        <w:r>
          <w:t xml:space="preserve">foundation </w:t>
        </w:r>
      </w:ins>
      <w:ins w:id="170" w:author="zenrunner" w:date="2019-06-20T09:38:00Z">
        <w:r w:rsidR="00716B8E">
          <w:t xml:space="preserve">plant </w:t>
        </w:r>
      </w:ins>
      <w:ins w:id="171" w:author="zenrunner" w:date="2019-06-20T09:37:00Z">
        <w:r>
          <w:t>species?</w:t>
        </w:r>
      </w:ins>
    </w:p>
    <w:p w14:paraId="3F2D3DF5" w14:textId="77777777" w:rsidR="007857CC" w:rsidRDefault="007857CC" w:rsidP="00744A93">
      <w:pPr>
        <w:spacing w:line="360" w:lineRule="auto"/>
        <w:rPr>
          <w:ins w:id="172" w:author="zenrunner" w:date="2019-06-20T09:32:00Z"/>
        </w:rPr>
      </w:pPr>
    </w:p>
    <w:p w14:paraId="1657C477" w14:textId="15ABF5E2" w:rsidR="002614BB" w:rsidRDefault="009A4765" w:rsidP="00744A93">
      <w:pPr>
        <w:spacing w:line="360" w:lineRule="auto"/>
        <w:rPr>
          <w:ins w:id="173" w:author="zenrunner" w:date="2019-06-20T09:42:00Z"/>
        </w:rPr>
      </w:pPr>
      <w:r w:rsidRPr="00A1230E">
        <w:rPr>
          <w:highlight w:val="yellow"/>
          <w:rPrChange w:id="174" w:author="zenrunner" w:date="2019-06-20T09:38:00Z">
            <w:rPr/>
          </w:rPrChange>
        </w:rPr>
        <w:t xml:space="preserve">We explored the interplay between </w:t>
      </w:r>
      <w:r w:rsidR="0071283C" w:rsidRPr="00A1230E">
        <w:rPr>
          <w:highlight w:val="yellow"/>
          <w:rPrChange w:id="175" w:author="zenrunner" w:date="2019-06-20T09:38:00Z">
            <w:rPr/>
          </w:rPrChange>
        </w:rPr>
        <w:t xml:space="preserve">individual </w:t>
      </w:r>
      <w:r w:rsidR="00D70A15" w:rsidRPr="00A1230E">
        <w:rPr>
          <w:highlight w:val="yellow"/>
          <w:rPrChange w:id="176" w:author="zenrunner" w:date="2019-06-20T09:38:00Z">
            <w:rPr/>
          </w:rPrChange>
        </w:rPr>
        <w:t xml:space="preserve">floral display </w:t>
      </w:r>
      <w:proofErr w:type="gramStart"/>
      <w:r w:rsidR="00D70A15" w:rsidRPr="00A1230E">
        <w:rPr>
          <w:highlight w:val="yellow"/>
          <w:rPrChange w:id="177" w:author="zenrunner" w:date="2019-06-20T09:38:00Z">
            <w:rPr/>
          </w:rPrChange>
        </w:rPr>
        <w:t>size</w:t>
      </w:r>
      <w:proofErr w:type="gramEnd"/>
      <w:r w:rsidR="0071283C" w:rsidRPr="00A1230E">
        <w:rPr>
          <w:highlight w:val="yellow"/>
          <w:rPrChange w:id="178" w:author="zenrunner" w:date="2019-06-20T09:38:00Z">
            <w:rPr/>
          </w:rPrChange>
        </w:rPr>
        <w:t xml:space="preserve">, </w:t>
      </w:r>
      <w:r w:rsidR="00D70A15" w:rsidRPr="00A1230E">
        <w:rPr>
          <w:highlight w:val="yellow"/>
          <w:rPrChange w:id="179" w:author="zenrunner" w:date="2019-06-20T09:38:00Z">
            <w:rPr/>
          </w:rPrChange>
        </w:rPr>
        <w:t xml:space="preserve">the local floral </w:t>
      </w:r>
      <w:proofErr w:type="spellStart"/>
      <w:r w:rsidR="00D70A15" w:rsidRPr="00A1230E">
        <w:rPr>
          <w:highlight w:val="yellow"/>
          <w:rPrChange w:id="180" w:author="zenrunner" w:date="2019-06-20T09:38:00Z">
            <w:rPr/>
          </w:rPrChange>
        </w:rPr>
        <w:t>neighbourhood</w:t>
      </w:r>
      <w:proofErr w:type="spellEnd"/>
      <w:r w:rsidR="005F1DCA" w:rsidRPr="00A1230E">
        <w:rPr>
          <w:highlight w:val="yellow"/>
          <w:rPrChange w:id="181" w:author="zenrunner" w:date="2019-06-20T09:38:00Z">
            <w:rPr/>
          </w:rPrChange>
        </w:rPr>
        <w:t>,</w:t>
      </w:r>
      <w:r w:rsidR="0071283C" w:rsidRPr="00A1230E">
        <w:rPr>
          <w:highlight w:val="yellow"/>
          <w:rPrChange w:id="182" w:author="zenrunner" w:date="2019-06-20T09:38:00Z">
            <w:rPr/>
          </w:rPrChange>
        </w:rPr>
        <w:t xml:space="preserve"> and </w:t>
      </w:r>
      <w:r w:rsidR="00D70A15" w:rsidRPr="00A1230E">
        <w:rPr>
          <w:highlight w:val="yellow"/>
          <w:rPrChange w:id="183" w:author="zenrunner" w:date="2019-06-20T09:38:00Z">
            <w:rPr/>
          </w:rPrChange>
        </w:rPr>
        <w:t xml:space="preserve">within-season </w:t>
      </w:r>
      <w:r w:rsidR="0071283C" w:rsidRPr="00A1230E">
        <w:rPr>
          <w:highlight w:val="yellow"/>
          <w:rPrChange w:id="184" w:author="zenrunner" w:date="2019-06-20T09:38:00Z">
            <w:rPr/>
          </w:rPrChange>
        </w:rPr>
        <w:t xml:space="preserve">phenology </w:t>
      </w:r>
      <w:r w:rsidR="00000C07" w:rsidRPr="00A1230E">
        <w:rPr>
          <w:highlight w:val="yellow"/>
          <w:rPrChange w:id="185" w:author="zenrunner" w:date="2019-06-20T09:38:00Z">
            <w:rPr/>
          </w:rPrChange>
        </w:rPr>
        <w:t xml:space="preserve">on </w:t>
      </w:r>
      <w:r w:rsidR="00B94059" w:rsidRPr="00A1230E">
        <w:rPr>
          <w:highlight w:val="yellow"/>
          <w:rPrChange w:id="186" w:author="zenrunner" w:date="2019-06-20T09:38:00Z">
            <w:rPr/>
          </w:rPrChange>
        </w:rPr>
        <w:t>pollinator visitation</w:t>
      </w:r>
      <w:r w:rsidRPr="00A1230E">
        <w:rPr>
          <w:highlight w:val="yellow"/>
          <w:rPrChange w:id="187" w:author="zenrunner" w:date="2019-06-20T09:38:00Z">
            <w:rPr/>
          </w:rPrChange>
        </w:rPr>
        <w:t>, centrality measures and</w:t>
      </w:r>
      <w:r w:rsidR="00BE3433" w:rsidRPr="00A1230E">
        <w:rPr>
          <w:highlight w:val="yellow"/>
          <w:rPrChange w:id="188" w:author="zenrunner" w:date="2019-06-20T09:38:00Z">
            <w:rPr/>
          </w:rPrChange>
        </w:rPr>
        <w:t xml:space="preserve"> network</w:t>
      </w:r>
      <w:r w:rsidRPr="00A1230E">
        <w:rPr>
          <w:highlight w:val="yellow"/>
          <w:rPrChange w:id="189" w:author="zenrunner" w:date="2019-06-20T09:38:00Z">
            <w:rPr/>
          </w:rPrChange>
        </w:rPr>
        <w:t xml:space="preserve"> modularity</w:t>
      </w:r>
      <w:ins w:id="190" w:author="zenrunner" w:date="2019-06-20T09:38:00Z">
        <w:r w:rsidR="00A1230E" w:rsidRPr="00A1230E">
          <w:rPr>
            <w:highlight w:val="yellow"/>
            <w:rPrChange w:id="191" w:author="zenrunner" w:date="2019-06-20T09:38:00Z">
              <w:rPr/>
            </w:rPrChange>
          </w:rPr>
          <w:t>??</w:t>
        </w:r>
        <w:r w:rsidR="00A1230E">
          <w:rPr>
            <w:highlight w:val="yellow"/>
          </w:rPr>
          <w:t xml:space="preserve"> </w:t>
        </w:r>
        <w:proofErr w:type="gramStart"/>
        <w:r w:rsidR="00A1230E">
          <w:rPr>
            <w:highlight w:val="yellow"/>
          </w:rPr>
          <w:t>why</w:t>
        </w:r>
        <w:proofErr w:type="gramEnd"/>
        <w:r w:rsidR="00A1230E">
          <w:rPr>
            <w:highlight w:val="yellow"/>
          </w:rPr>
          <w:t>?</w:t>
        </w:r>
      </w:ins>
      <w:r w:rsidRPr="00A1230E">
        <w:rPr>
          <w:highlight w:val="yellow"/>
          <w:rPrChange w:id="192" w:author="zenrunner" w:date="2019-06-20T09:38:00Z">
            <w:rPr/>
          </w:rPrChange>
        </w:rPr>
        <w:t>.</w:t>
      </w:r>
      <w:r>
        <w:t xml:space="preserve"> </w:t>
      </w:r>
      <w:r w:rsidR="00955E93" w:rsidRPr="00A1230E">
        <w:rPr>
          <w:highlight w:val="cyan"/>
          <w:rPrChange w:id="193" w:author="zenrunner" w:date="2019-06-20T09:39:00Z">
            <w:rPr/>
          </w:rPrChange>
        </w:rPr>
        <w:t xml:space="preserve">In desert ecosystems, </w:t>
      </w:r>
      <w:r w:rsidR="00797EE9" w:rsidRPr="00A1230E">
        <w:rPr>
          <w:highlight w:val="cyan"/>
          <w:rPrChange w:id="194" w:author="zenrunner" w:date="2019-06-20T09:39:00Z">
            <w:rPr/>
          </w:rPrChange>
        </w:rPr>
        <w:t>peak flowering periods</w:t>
      </w:r>
      <w:r w:rsidR="00955E93" w:rsidRPr="00A1230E">
        <w:rPr>
          <w:highlight w:val="cyan"/>
          <w:rPrChange w:id="195" w:author="zenrunner" w:date="2019-06-20T09:39:00Z">
            <w:rPr/>
          </w:rPrChange>
        </w:rPr>
        <w:t xml:space="preserve"> are restr</w:t>
      </w:r>
      <w:r w:rsidR="00797EE9" w:rsidRPr="00A1230E">
        <w:rPr>
          <w:highlight w:val="cyan"/>
          <w:rPrChange w:id="196" w:author="zenrunner" w:date="2019-06-20T09:39:00Z">
            <w:rPr/>
          </w:rPrChange>
        </w:rPr>
        <w:t xml:space="preserve">icted to a relatively short </w:t>
      </w:r>
      <w:r w:rsidRPr="00A1230E">
        <w:rPr>
          <w:highlight w:val="cyan"/>
          <w:rPrChange w:id="197" w:author="zenrunner" w:date="2019-06-20T09:39:00Z">
            <w:rPr/>
          </w:rPrChange>
        </w:rPr>
        <w:t>period in the spring time which is strongly constrained by climatic conditions</w:t>
      </w:r>
      <w:r w:rsidR="002D2F3C" w:rsidRPr="00A1230E">
        <w:rPr>
          <w:highlight w:val="cyan"/>
          <w:rPrChange w:id="198" w:author="zenrunner" w:date="2019-06-20T09:39:00Z">
            <w:rPr/>
          </w:rPrChange>
        </w:rPr>
        <w:t xml:space="preserve"> </w:t>
      </w:r>
      <w:r w:rsidR="002D2F3C" w:rsidRPr="00A1230E">
        <w:rPr>
          <w:highlight w:val="cyan"/>
          <w:rPrChange w:id="199" w:author="zenrunner" w:date="2019-06-20T09:39:00Z">
            <w:rPr/>
          </w:rPrChange>
        </w:rPr>
        <w:fldChar w:fldCharType="begin"/>
      </w:r>
      <w:r w:rsidR="002D2F3C" w:rsidRPr="00A1230E">
        <w:rPr>
          <w:highlight w:val="cyan"/>
          <w:rPrChange w:id="200" w:author="zenrunner" w:date="2019-06-20T09:39:00Z">
            <w:rPr/>
          </w:rPrChange>
        </w:rPr>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rsidRPr="00A1230E">
        <w:rPr>
          <w:highlight w:val="cyan"/>
          <w:rPrChange w:id="201" w:author="zenrunner" w:date="2019-06-20T09:39:00Z">
            <w:rPr/>
          </w:rPrChange>
        </w:rPr>
        <w:fldChar w:fldCharType="separate"/>
      </w:r>
      <w:r w:rsidR="002D2F3C" w:rsidRPr="00A1230E">
        <w:rPr>
          <w:noProof/>
          <w:highlight w:val="cyan"/>
          <w:rPrChange w:id="202" w:author="zenrunner" w:date="2019-06-20T09:39:00Z">
            <w:rPr>
              <w:noProof/>
            </w:rPr>
          </w:rPrChange>
        </w:rPr>
        <w:t>(</w:t>
      </w:r>
      <w:r w:rsidR="00234D13" w:rsidRPr="00A1230E">
        <w:rPr>
          <w:highlight w:val="cyan"/>
          <w:rPrChange w:id="203" w:author="zenrunner" w:date="2019-06-20T09:39:00Z">
            <w:rPr>
              <w:noProof/>
            </w:rPr>
          </w:rPrChange>
        </w:rPr>
        <w:fldChar w:fldCharType="begin"/>
      </w:r>
      <w:r w:rsidR="00234D13" w:rsidRPr="00A1230E">
        <w:rPr>
          <w:highlight w:val="cyan"/>
          <w:rPrChange w:id="204" w:author="zenrunner" w:date="2019-06-20T09:39:00Z">
            <w:rPr/>
          </w:rPrChange>
        </w:rPr>
        <w:instrText xml:space="preserve"> HYPERLINK \l "_ENREF_26" \o "Jennings, 2001 #5" </w:instrText>
      </w:r>
      <w:r w:rsidR="00234D13" w:rsidRPr="00A1230E">
        <w:rPr>
          <w:highlight w:val="cyan"/>
          <w:rPrChange w:id="205" w:author="zenrunner" w:date="2019-06-20T09:39:00Z">
            <w:rPr>
              <w:noProof/>
            </w:rPr>
          </w:rPrChange>
        </w:rPr>
        <w:fldChar w:fldCharType="separate"/>
      </w:r>
      <w:r w:rsidR="00E408D3" w:rsidRPr="00A1230E">
        <w:rPr>
          <w:noProof/>
          <w:highlight w:val="cyan"/>
          <w:rPrChange w:id="206" w:author="zenrunner" w:date="2019-06-20T09:39:00Z">
            <w:rPr>
              <w:noProof/>
            </w:rPr>
          </w:rPrChange>
        </w:rPr>
        <w:t>Jennings 2001</w:t>
      </w:r>
      <w:r w:rsidR="00234D13" w:rsidRPr="00A1230E">
        <w:rPr>
          <w:noProof/>
          <w:highlight w:val="cyan"/>
          <w:rPrChange w:id="207" w:author="zenrunner" w:date="2019-06-20T09:39:00Z">
            <w:rPr>
              <w:noProof/>
            </w:rPr>
          </w:rPrChange>
        </w:rPr>
        <w:fldChar w:fldCharType="end"/>
      </w:r>
      <w:r w:rsidR="002D2F3C" w:rsidRPr="00A1230E">
        <w:rPr>
          <w:noProof/>
          <w:highlight w:val="cyan"/>
          <w:rPrChange w:id="208" w:author="zenrunner" w:date="2019-06-20T09:39:00Z">
            <w:rPr>
              <w:noProof/>
            </w:rPr>
          </w:rPrChange>
        </w:rPr>
        <w:t>)</w:t>
      </w:r>
      <w:r w:rsidR="002D2F3C" w:rsidRPr="00A1230E">
        <w:rPr>
          <w:highlight w:val="cyan"/>
          <w:rPrChange w:id="209" w:author="zenrunner" w:date="2019-06-20T09:39:00Z">
            <w:rPr/>
          </w:rPrChange>
        </w:rPr>
        <w:fldChar w:fldCharType="end"/>
      </w:r>
      <w:r w:rsidRPr="00A1230E">
        <w:rPr>
          <w:highlight w:val="cyan"/>
          <w:rPrChange w:id="210" w:author="zenrunner" w:date="2019-06-20T09:39:00Z">
            <w:rPr/>
          </w:rPrChange>
        </w:rPr>
        <w:t xml:space="preserve">. </w:t>
      </w:r>
      <w:r w:rsidR="00955E93" w:rsidRPr="00A1230E">
        <w:rPr>
          <w:highlight w:val="cyan"/>
          <w:rPrChange w:id="211" w:author="zenrunner" w:date="2019-06-20T09:39:00Z">
            <w:rPr/>
          </w:rPrChange>
        </w:rPr>
        <w:t xml:space="preserve">Spring blooming shrubs </w:t>
      </w:r>
      <w:r w:rsidR="00BE3191" w:rsidRPr="00A1230E">
        <w:rPr>
          <w:highlight w:val="cyan"/>
          <w:rPrChange w:id="212" w:author="zenrunner" w:date="2019-06-20T09:39:00Z">
            <w:rPr/>
          </w:rPrChange>
        </w:rPr>
        <w:t xml:space="preserve">and cacti </w:t>
      </w:r>
      <w:r w:rsidR="00955E93" w:rsidRPr="00A1230E">
        <w:rPr>
          <w:highlight w:val="cyan"/>
          <w:rPrChange w:id="213" w:author="zenrunner" w:date="2019-06-20T09:39:00Z">
            <w:rPr/>
          </w:rPrChange>
        </w:rPr>
        <w:t xml:space="preserve">represent individual concentrations of </w:t>
      </w:r>
      <w:r w:rsidR="00BE3433" w:rsidRPr="00A1230E">
        <w:rPr>
          <w:highlight w:val="cyan"/>
          <w:rPrChange w:id="214" w:author="zenrunner" w:date="2019-06-20T09:39:00Z">
            <w:rPr/>
          </w:rPrChange>
        </w:rPr>
        <w:t xml:space="preserve">floral </w:t>
      </w:r>
      <w:r w:rsidR="00955E93" w:rsidRPr="00A1230E">
        <w:rPr>
          <w:highlight w:val="cyan"/>
          <w:rPrChange w:id="215" w:author="zenrunner" w:date="2019-06-20T09:39:00Z">
            <w:rPr/>
          </w:rPrChange>
        </w:rPr>
        <w:t xml:space="preserve">resources and are thus a model system for studying how multi-level variation </w:t>
      </w:r>
      <w:r w:rsidRPr="00A1230E">
        <w:rPr>
          <w:highlight w:val="cyan"/>
          <w:rPrChange w:id="216" w:author="zenrunner" w:date="2019-06-20T09:39:00Z">
            <w:rPr/>
          </w:rPrChange>
        </w:rPr>
        <w:t>in floral density influences community</w:t>
      </w:r>
      <w:r w:rsidR="00955E93" w:rsidRPr="00A1230E">
        <w:rPr>
          <w:highlight w:val="cyan"/>
          <w:rPrChange w:id="217" w:author="zenrunner" w:date="2019-06-20T09:39:00Z">
            <w:rPr/>
          </w:rPrChange>
        </w:rPr>
        <w:t xml:space="preserve"> interactions</w:t>
      </w:r>
      <w:ins w:id="218" w:author="zenrunner" w:date="2019-06-20T09:39:00Z">
        <w:r w:rsidR="00A1230E">
          <w:t xml:space="preserve"> does not fit well</w:t>
        </w:r>
      </w:ins>
      <w:r w:rsidR="00955E93">
        <w:t xml:space="preserve">. </w:t>
      </w:r>
      <w:r w:rsidR="00FC177E">
        <w:t xml:space="preserve">We </w:t>
      </w:r>
      <w:ins w:id="219" w:author="zenrunner" w:date="2019-06-20T09:39:00Z">
        <w:r w:rsidR="00A1230E">
          <w:t xml:space="preserve">tested the </w:t>
        </w:r>
      </w:ins>
      <w:r w:rsidR="00FC177E">
        <w:t>hypothesi</w:t>
      </w:r>
      <w:ins w:id="220" w:author="zenrunner" w:date="2019-06-20T09:39:00Z">
        <w:r w:rsidR="00A1230E">
          <w:t>s</w:t>
        </w:r>
      </w:ins>
      <w:del w:id="221" w:author="zenrunner" w:date="2019-06-20T09:39:00Z">
        <w:r w:rsidR="00FC177E" w:rsidDel="00A1230E">
          <w:delText>zed</w:delText>
        </w:r>
      </w:del>
      <w:r w:rsidR="00FC177E">
        <w:t xml:space="preserve"> that focal plants growing in denser areas would be more attractive to pollinators because of optimal foraging</w:t>
      </w:r>
      <w:ins w:id="222" w:author="zenrunner" w:date="2019-06-20T09:39:00Z">
        <w:r w:rsidR="00A1230E">
          <w:t xml:space="preserve">?? </w:t>
        </w:r>
        <w:proofErr w:type="gramStart"/>
        <w:r w:rsidR="00A1230E">
          <w:t>hmmm</w:t>
        </w:r>
        <w:proofErr w:type="gramEnd"/>
        <w:r w:rsidR="00A1230E">
          <w:t xml:space="preserve"> but you do not track foraging of pollinators - I would not use this a H.  We tested the hypothesis that </w:t>
        </w:r>
        <w:proofErr w:type="spellStart"/>
        <w:r w:rsidR="00A1230E">
          <w:t>neighbourhood</w:t>
        </w:r>
        <w:proofErr w:type="spellEnd"/>
        <w:r w:rsidR="00A1230E">
          <w:t xml:space="preserve"> level measures of </w:t>
        </w:r>
      </w:ins>
      <w:ins w:id="223" w:author="zenrunner" w:date="2019-06-20T09:40:00Z">
        <w:r w:rsidR="00A1230E">
          <w:t xml:space="preserve">plant-plant interactions with a foundation plant species </w:t>
        </w:r>
        <w:r w:rsidR="003F42C3">
          <w:t>can be</w:t>
        </w:r>
        <w:r w:rsidR="00A1230E">
          <w:t xml:space="preserve"> mediated by interactions with po</w:t>
        </w:r>
        <w:r w:rsidR="003F42C3">
          <w:t>llinators</w:t>
        </w:r>
      </w:ins>
      <w:r w:rsidR="00FC177E">
        <w:t xml:space="preserve">. </w:t>
      </w:r>
      <w:r w:rsidR="00323621">
        <w:t>We used an individual based pollinator-visitation network</w:t>
      </w:r>
      <w:r w:rsidR="00FC177E">
        <w:t xml:space="preserve"> </w:t>
      </w:r>
      <w:r w:rsidR="00323621">
        <w:t>to explore</w:t>
      </w:r>
      <w:r w:rsidR="00FC177E">
        <w:t xml:space="preserve"> how variation in the </w:t>
      </w:r>
      <w:r w:rsidR="00FC177E" w:rsidRPr="00BC4A46">
        <w:rPr>
          <w:highlight w:val="cyan"/>
          <w:rPrChange w:id="224" w:author="zenrunner" w:date="2019-06-20T09:40:00Z">
            <w:rPr/>
          </w:rPrChange>
        </w:rPr>
        <w:t xml:space="preserve">individual context in terms of floral display size and </w:t>
      </w:r>
      <w:proofErr w:type="spellStart"/>
      <w:r w:rsidR="00FC177E" w:rsidRPr="00BC4A46">
        <w:rPr>
          <w:highlight w:val="cyan"/>
          <w:rPrChange w:id="225" w:author="zenrunner" w:date="2019-06-20T09:40:00Z">
            <w:rPr/>
          </w:rPrChange>
        </w:rPr>
        <w:t>neighbourhood</w:t>
      </w:r>
      <w:proofErr w:type="spellEnd"/>
      <w:r w:rsidR="00FC177E" w:rsidRPr="00BC4A46">
        <w:rPr>
          <w:highlight w:val="cyan"/>
          <w:rPrChange w:id="226" w:author="zenrunner" w:date="2019-06-20T09:40:00Z">
            <w:rPr/>
          </w:rPrChange>
        </w:rPr>
        <w:t xml:space="preserve"> density contribute to individual plants roles and positions within the network and to overall ne</w:t>
      </w:r>
      <w:r w:rsidR="00323621" w:rsidRPr="00BC4A46">
        <w:rPr>
          <w:highlight w:val="cyan"/>
          <w:rPrChange w:id="227" w:author="zenrunner" w:date="2019-06-20T09:40:00Z">
            <w:rPr/>
          </w:rPrChange>
        </w:rPr>
        <w:t>twork structure</w:t>
      </w:r>
      <w:ins w:id="228" w:author="zenrunner" w:date="2019-06-20T09:40:00Z">
        <w:r w:rsidR="00BC4A46">
          <w:t xml:space="preserve"> - meaning</w:t>
        </w:r>
        <w:proofErr w:type="gramStart"/>
        <w:r w:rsidR="00BC4A46">
          <w:t>?</w:t>
        </w:r>
      </w:ins>
      <w:r w:rsidR="00323621">
        <w:t>.</w:t>
      </w:r>
      <w:proofErr w:type="gramEnd"/>
      <w:r w:rsidR="00323621">
        <w:t xml:space="preserve"> We assessed if centrality improves access to other conspecifics</w:t>
      </w:r>
      <w:ins w:id="229" w:author="zenrunner" w:date="2019-06-20T09:40:00Z">
        <w:r w:rsidR="00BC4A46">
          <w:t xml:space="preserve"> same?</w:t>
        </w:r>
      </w:ins>
      <w:ins w:id="230" w:author="zenrunner" w:date="2019-06-20T09:41:00Z">
        <w:r w:rsidR="00BC4A46">
          <w:t xml:space="preserve"> </w:t>
        </w:r>
        <w:proofErr w:type="gramStart"/>
        <w:r w:rsidR="00BC4A46">
          <w:t>ok</w:t>
        </w:r>
        <w:proofErr w:type="gramEnd"/>
        <w:r w:rsidR="00BC4A46">
          <w:t xml:space="preserve"> you are </w:t>
        </w:r>
        <w:proofErr w:type="spellStart"/>
        <w:r w:rsidR="00BC4A46">
          <w:t>stroingly</w:t>
        </w:r>
        <w:proofErr w:type="spellEnd"/>
        <w:r w:rsidR="00BC4A46">
          <w:t xml:space="preserve"> gravitated towards the network focus - so maybe that is the way to do this paper</w:t>
        </w:r>
      </w:ins>
      <w:r w:rsidR="00323621">
        <w:t xml:space="preserve">. Finally, we compared the species level and individual level networks in terms of </w:t>
      </w:r>
      <w:proofErr w:type="spellStart"/>
      <w:r w:rsidR="00323621">
        <w:t>nestedness</w:t>
      </w:r>
      <w:proofErr w:type="spellEnd"/>
      <w:r w:rsidR="00323621">
        <w:t>, modularity and specialization to contribute to a better understanding of how individual interactions scale up into species</w:t>
      </w:r>
      <w:ins w:id="231" w:author="zenrunner" w:date="2019-06-20T09:41:00Z">
        <w:r w:rsidR="007513F2">
          <w:t>-</w:t>
        </w:r>
      </w:ins>
      <w:del w:id="232" w:author="zenrunner" w:date="2019-06-20T09:41:00Z">
        <w:r w:rsidR="00323621" w:rsidDel="007513F2">
          <w:delText xml:space="preserve"> </w:delText>
        </w:r>
      </w:del>
      <w:r w:rsidR="00323621">
        <w:t>level patterns</w:t>
      </w:r>
      <w:ins w:id="233" w:author="zenrunner" w:date="2019-06-20T09:41:00Z">
        <w:r w:rsidR="007513F2">
          <w:t xml:space="preserve">?? </w:t>
        </w:r>
        <w:proofErr w:type="gramStart"/>
        <w:r w:rsidR="007513F2">
          <w:t>no</w:t>
        </w:r>
        <w:proofErr w:type="gramEnd"/>
        <w:r w:rsidR="007513F2">
          <w:t xml:space="preserve"> idea what this means</w:t>
        </w:r>
      </w:ins>
      <w:r w:rsidR="00323621">
        <w:t xml:space="preserve">. </w:t>
      </w:r>
      <w:r w:rsidR="007A4332">
        <w:t>In sensitive ecosystems such as deserts</w:t>
      </w:r>
      <w:ins w:id="234" w:author="zenrunner" w:date="2019-06-20T09:41:00Z">
        <w:r w:rsidR="007513F2">
          <w:t>,</w:t>
        </w:r>
      </w:ins>
      <w:r w:rsidR="007A4332">
        <w:t xml:space="preserve"> </w:t>
      </w:r>
      <w:proofErr w:type="spellStart"/>
      <w:r w:rsidR="007A4332">
        <w:t>p</w:t>
      </w:r>
      <w:r w:rsidR="007A4332" w:rsidRPr="00F437E5">
        <w:t>henological</w:t>
      </w:r>
      <w:proofErr w:type="spellEnd"/>
      <w:r w:rsidR="007A4332" w:rsidRPr="00F437E5">
        <w:t xml:space="preserve"> shifts in interactions </w:t>
      </w:r>
      <w:del w:id="235" w:author="zenrunner" w:date="2019-06-20T09:41:00Z">
        <w:r w:rsidR="007A4332" w:rsidRPr="00F437E5" w:rsidDel="007513F2">
          <w:delText>are happening already</w:delText>
        </w:r>
      </w:del>
      <w:ins w:id="236" w:author="zenrunner" w:date="2019-06-20T09:41:00Z">
        <w:r w:rsidR="007513F2">
          <w:t xml:space="preserve">in plants and pollinators are a </w:t>
        </w:r>
        <w:r w:rsidR="007513F2">
          <w:lastRenderedPageBreak/>
          <w:t>critical conservation challenge</w:t>
        </w:r>
      </w:ins>
      <w:ins w:id="237" w:author="zenrunner" w:date="2019-06-20T09:42:00Z">
        <w:r w:rsidR="007513F2">
          <w:t xml:space="preserve">. </w:t>
        </w:r>
        <w:proofErr w:type="gramStart"/>
        <w:r w:rsidR="007513F2">
          <w:t>H</w:t>
        </w:r>
      </w:ins>
      <w:del w:id="238" w:author="zenrunner" w:date="2019-06-20T09:42:00Z">
        <w:r w:rsidR="007A4332" w:rsidRPr="00F437E5" w:rsidDel="007513F2">
          <w:delText xml:space="preserve"> and we need a better understanding of the h</w:delText>
        </w:r>
      </w:del>
      <w:r w:rsidR="007A4332" w:rsidRPr="00F437E5">
        <w:t>igher-level patterns of interactions that function at the community level to determine biodiversity to better understand the impact of these changes.</w:t>
      </w:r>
      <w:proofErr w:type="gramEnd"/>
      <w:ins w:id="239" w:author="zenrunner" w:date="2019-06-20T09:42:00Z">
        <w:r w:rsidR="007513F2">
          <w:t xml:space="preserve"> - </w:t>
        </w:r>
        <w:proofErr w:type="gramStart"/>
        <w:r w:rsidR="007513F2">
          <w:t>revise</w:t>
        </w:r>
        <w:proofErr w:type="gramEnd"/>
      </w:ins>
    </w:p>
    <w:p w14:paraId="204F1A2D" w14:textId="77777777" w:rsidR="007513F2" w:rsidRDefault="007513F2" w:rsidP="00744A93">
      <w:pPr>
        <w:spacing w:line="360" w:lineRule="auto"/>
        <w:rPr>
          <w:ins w:id="240" w:author="zenrunner" w:date="2019-06-20T09:42:00Z"/>
        </w:rPr>
      </w:pPr>
    </w:p>
    <w:p w14:paraId="37BBB907" w14:textId="442166C2" w:rsidR="007513F2" w:rsidRDefault="007513F2" w:rsidP="00744A93">
      <w:pPr>
        <w:spacing w:line="360" w:lineRule="auto"/>
        <w:rPr>
          <w:ins w:id="241" w:author="zenrunner" w:date="2019-06-20T09:42:00Z"/>
        </w:rPr>
      </w:pPr>
      <w:ins w:id="242" w:author="zenrunner" w:date="2019-06-20T09:42:00Z">
        <w:r>
          <w:t>OK - BIG ideas in there - I think flow needs to be worked out and decide on focus.</w:t>
        </w:r>
      </w:ins>
    </w:p>
    <w:p w14:paraId="68B007A0" w14:textId="5CB00CC0" w:rsidR="007513F2" w:rsidRDefault="007513F2" w:rsidP="00744A93">
      <w:pPr>
        <w:spacing w:line="360" w:lineRule="auto"/>
        <w:rPr>
          <w:ins w:id="243" w:author="zenrunner" w:date="2019-06-20T09:42:00Z"/>
        </w:rPr>
      </w:pPr>
      <w:ins w:id="244" w:author="zenrunner" w:date="2019-06-20T09:42:00Z">
        <w:r>
          <w:t>I think you need a better hypothesis too.</w:t>
        </w:r>
      </w:ins>
    </w:p>
    <w:p w14:paraId="729F19DC" w14:textId="09E3CFAD" w:rsidR="007513F2" w:rsidRDefault="007513F2" w:rsidP="00744A93">
      <w:pPr>
        <w:spacing w:line="360" w:lineRule="auto"/>
        <w:rPr>
          <w:ins w:id="245" w:author="zenrunner" w:date="2019-06-20T09:42:00Z"/>
        </w:rPr>
      </w:pPr>
      <w:ins w:id="246" w:author="zenrunner" w:date="2019-06-20T09:42:00Z">
        <w:r>
          <w:t>I tried one above - I think there are least two options.</w:t>
        </w:r>
      </w:ins>
    </w:p>
    <w:p w14:paraId="79388F71" w14:textId="5CFE1257" w:rsidR="007513F2" w:rsidRDefault="007513F2" w:rsidP="00744A93">
      <w:pPr>
        <w:spacing w:line="360" w:lineRule="auto"/>
        <w:rPr>
          <w:ins w:id="247" w:author="zenrunner" w:date="2019-06-20T09:42:00Z"/>
        </w:rPr>
      </w:pPr>
      <w:ins w:id="248" w:author="zenrunner" w:date="2019-06-20T09:42:00Z">
        <w:r>
          <w:t>Keeping it first principles - and honest</w:t>
        </w:r>
      </w:ins>
    </w:p>
    <w:p w14:paraId="39FDE9C6" w14:textId="150C44E9" w:rsidR="007513F2" w:rsidRDefault="007513F2" w:rsidP="00744A93">
      <w:pPr>
        <w:spacing w:line="360" w:lineRule="auto"/>
        <w:rPr>
          <w:ins w:id="249" w:author="zenrunner" w:date="2019-06-20T09:43:00Z"/>
        </w:rPr>
      </w:pPr>
      <w:ins w:id="250" w:author="zenrunner" w:date="2019-06-20T09:43:00Z">
        <w:r>
          <w:t xml:space="preserve">a. I wanted to see this done because I want to know if there are network-level, </w:t>
        </w:r>
        <w:proofErr w:type="spellStart"/>
        <w:r>
          <w:t>ie</w:t>
        </w:r>
        <w:proofErr w:type="spellEnd"/>
        <w:r>
          <w:t xml:space="preserve"> </w:t>
        </w:r>
        <w:proofErr w:type="spellStart"/>
        <w:r>
          <w:t>neighbourhood</w:t>
        </w:r>
        <w:proofErr w:type="spellEnd"/>
        <w:r>
          <w:t xml:space="preserve"> and community-level interactions are at least associations that influence outcomes at the individual level.</w:t>
        </w:r>
      </w:ins>
    </w:p>
    <w:p w14:paraId="71102FF2" w14:textId="61BFB0F1" w:rsidR="007513F2" w:rsidRDefault="007513F2" w:rsidP="00744A93">
      <w:pPr>
        <w:spacing w:line="360" w:lineRule="auto"/>
        <w:rPr>
          <w:ins w:id="251" w:author="zenrunner" w:date="2019-06-20T09:43:00Z"/>
        </w:rPr>
      </w:pPr>
      <w:ins w:id="252" w:author="zenrunner" w:date="2019-06-20T09:43:00Z">
        <w:r>
          <w:t>b. I want to know if foundation plant species CHANGE how plants connect to one another through pollinators.  (*</w:t>
        </w:r>
        <w:proofErr w:type="gramStart"/>
        <w:r>
          <w:t>and</w:t>
        </w:r>
        <w:proofErr w:type="gramEnd"/>
        <w:r>
          <w:t xml:space="preserve"> network analysis is the tool).</w:t>
        </w:r>
      </w:ins>
    </w:p>
    <w:p w14:paraId="56E31C40" w14:textId="2647F102" w:rsidR="007513F2" w:rsidRDefault="007513F2" w:rsidP="00744A93">
      <w:pPr>
        <w:spacing w:line="360" w:lineRule="auto"/>
        <w:rPr>
          <w:ins w:id="253" w:author="zenrunner" w:date="2019-06-20T09:44:00Z"/>
        </w:rPr>
      </w:pPr>
      <w:ins w:id="254" w:author="zenrunner" w:date="2019-06-20T09:44:00Z">
        <w:r>
          <w:t>c. I wanted to see how network analysis tools can be applied to a foundation plant facilitation complex to test if network approaches better describe how plants interactions in deserts at least in the context of shrub systems.</w:t>
        </w:r>
      </w:ins>
    </w:p>
    <w:p w14:paraId="7CA37838" w14:textId="77777777" w:rsidR="007513F2" w:rsidRDefault="007513F2" w:rsidP="00744A93">
      <w:pPr>
        <w:spacing w:line="360" w:lineRule="auto"/>
        <w:rPr>
          <w:ins w:id="255" w:author="zenrunner" w:date="2019-06-20T09:45:00Z"/>
        </w:rPr>
      </w:pPr>
    </w:p>
    <w:p w14:paraId="1FA1585C" w14:textId="766C1AD7" w:rsidR="007513F2" w:rsidRDefault="007513F2" w:rsidP="00744A93">
      <w:pPr>
        <w:spacing w:line="360" w:lineRule="auto"/>
        <w:rPr>
          <w:ins w:id="256" w:author="zenrunner" w:date="2019-06-20T09:45:00Z"/>
        </w:rPr>
      </w:pPr>
      <w:ins w:id="257" w:author="zenrunner" w:date="2019-06-20T09:45:00Z">
        <w:r>
          <w:t>ALL are true and viable - I think maybe picking one and making it the focus best. However, there could be another reason you did this too - you can easily convince of me that too.</w:t>
        </w:r>
      </w:ins>
    </w:p>
    <w:p w14:paraId="57ABD736" w14:textId="4CBEE5B8" w:rsidR="007513F2" w:rsidRDefault="007513F2" w:rsidP="00744A93">
      <w:pPr>
        <w:spacing w:line="360" w:lineRule="auto"/>
      </w:pPr>
      <w:ins w:id="258" w:author="zenrunner" w:date="2019-06-20T09:45:00Z">
        <w:r>
          <w:t>d. In all plant communities, focusing only on direct plant-plant interactions and</w:t>
        </w:r>
      </w:ins>
      <w:ins w:id="259" w:author="zenrunner" w:date="2019-06-20T09:46:00Z">
        <w:r>
          <w:t>/or</w:t>
        </w:r>
      </w:ins>
      <w:ins w:id="260" w:author="zenrunner" w:date="2019-06-20T09:45:00Z">
        <w:r>
          <w:t xml:space="preserve"> pairwise</w:t>
        </w:r>
      </w:ins>
      <w:ins w:id="261" w:author="zenrunner" w:date="2019-06-20T09:46:00Z">
        <w:r>
          <w:t xml:space="preserve"> interactions limits our capacity to describe and predict community resilience, structure, and composition.  Including interactions with pollinators is a </w:t>
        </w:r>
      </w:ins>
      <w:ins w:id="262" w:author="zenrunner" w:date="2019-06-20T09:47:00Z">
        <w:r>
          <w:t xml:space="preserve">critical advance to theory because this interaction set can mediate many interactions between plants including facilitation and can be as important or even more so than direct interactions???  Something like that - </w:t>
        </w:r>
        <w:proofErr w:type="spellStart"/>
        <w:r>
          <w:t>ie</w:t>
        </w:r>
        <w:proofErr w:type="spellEnd"/>
        <w:r>
          <w:t xml:space="preserve"> make the pollinators the focus and you use the shrub contrast model simply as a means to nest and simplify plant community structure. </w:t>
        </w:r>
      </w:ins>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lastRenderedPageBreak/>
        <w:t>Field data collection</w:t>
      </w:r>
    </w:p>
    <w:p w14:paraId="4613C9F7" w14:textId="5A8BEF3E"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w:t>
      </w:r>
      <w:proofErr w:type="gramStart"/>
      <w:r w:rsidRPr="0042612E">
        <w:t>.5</w:t>
      </w:r>
      <w:proofErr w:type="gramEnd"/>
      <w:r w:rsidRPr="0042612E">
        <w:t>"N 115°39'31.3"W).</w:t>
      </w:r>
      <w:r>
        <w:t xml:space="preserve"> </w:t>
      </w:r>
      <w:r w:rsidR="00FB70FF">
        <w:t xml:space="preserve">Data </w:t>
      </w:r>
      <w:del w:id="263" w:author="zenrunner" w:date="2019-06-20T09:54:00Z">
        <w:r w:rsidR="00FB70FF" w:rsidDel="00530D42">
          <w:delText>collection</w:delText>
        </w:r>
        <w:r w:rsidR="00B80AE3" w:rsidDel="00530D42">
          <w:delText xml:space="preserve"> was carried out </w:delText>
        </w:r>
      </w:del>
      <w:ins w:id="264" w:author="zenrunner" w:date="2019-06-20T09:54:00Z">
        <w:r w:rsidR="00530D42">
          <w:t xml:space="preserve">were collected </w:t>
        </w:r>
      </w:ins>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del w:id="265" w:author="zenrunner" w:date="2019-06-20T09:55:00Z">
        <w:r w:rsidR="000F26B1" w:rsidDel="007D2FFF">
          <w:delText xml:space="preserve">which </w:delText>
        </w:r>
      </w:del>
      <w:ins w:id="266" w:author="zenrunner" w:date="2019-06-20T09:55:00Z">
        <w:r w:rsidR="007D2FFF">
          <w:t xml:space="preserve">encompassing </w:t>
        </w:r>
      </w:ins>
      <w:del w:id="267" w:author="zenrunner" w:date="2019-06-20T09:55:00Z">
        <w:r w:rsidR="00E353B5" w:rsidDel="00A83B73">
          <w:delText>included</w:delText>
        </w:r>
        <w:r w:rsidR="00B80AE3" w:rsidDel="00A83B73">
          <w:delText xml:space="preserve"> </w:delText>
        </w:r>
      </w:del>
      <w:r w:rsidR="00E353B5">
        <w:t>the flowering period of most spring blooming shrubs and cacti</w:t>
      </w:r>
      <w:r w:rsidR="00B80AE3">
        <w:t xml:space="preserve"> at the site. </w:t>
      </w:r>
      <w:r w:rsidR="00DD154D">
        <w:t>The experiment ended when it was not possible to locate</w:t>
      </w:r>
      <w:del w:id="268" w:author="zenrunner" w:date="2019-06-20T09:55:00Z">
        <w:r w:rsidR="00DD154D" w:rsidDel="003F32A7">
          <w:delText>d</w:delText>
        </w:r>
      </w:del>
      <w:r w:rsidR="00DD154D">
        <w:t xml:space="preserve"> </w:t>
      </w:r>
      <w:ins w:id="269" w:author="zenrunner" w:date="2019-06-20T09:55:00Z">
        <w:r w:rsidR="003F32A7">
          <w:t xml:space="preserve">additional individuals of </w:t>
        </w:r>
      </w:ins>
      <w:r w:rsidR="00DD154D">
        <w:t>blooming shrubs</w:t>
      </w:r>
      <w:del w:id="270" w:author="zenrunner" w:date="2019-06-20T09:55:00Z">
        <w:r w:rsidR="00DD154D" w:rsidDel="003F32A7">
          <w:delText xml:space="preserve"> that had not yet been observed</w:delText>
        </w:r>
      </w:del>
      <w:r w:rsidR="00DD154D">
        <w:t xml:space="preserve">.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w:t>
      </w:r>
      <w:proofErr w:type="spellStart"/>
      <w:r w:rsidR="009B06E7">
        <w:t>georeferenced</w:t>
      </w:r>
      <w:proofErr w:type="spellEnd"/>
      <w:r w:rsidR="009B06E7">
        <w:t xml:space="preserve"> using a Garmin 64st handheld GPS.</w:t>
      </w:r>
    </w:p>
    <w:p w14:paraId="0037E366" w14:textId="757E5E7C" w:rsidR="007E588F" w:rsidRDefault="00B80AE3" w:rsidP="00744A93">
      <w:pPr>
        <w:spacing w:line="360" w:lineRule="auto"/>
      </w:pPr>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w:t>
      </w:r>
      <w:proofErr w:type="gramStart"/>
      <w:r w:rsidR="007E588F">
        <w:t>rates</w:t>
      </w:r>
      <w:proofErr w:type="gramEnd"/>
      <w:r w:rsidR="007E588F">
        <w:t xml:space="preserve"> to be compared between individual plants</w:t>
      </w:r>
      <w:del w:id="271" w:author="zenrunner" w:date="2019-06-20T09:56:00Z">
        <w:r w:rsidR="009A550B" w:rsidDel="00B40975">
          <w:delText>,</w:delText>
        </w:r>
      </w:del>
      <w:r w:rsidR="007E588F">
        <w:t xml:space="preserve"> </w:t>
      </w:r>
      <w:del w:id="272" w:author="zenrunner" w:date="2019-06-20T09:56:00Z">
        <w:r w:rsidR="007E588F" w:rsidDel="00B40975">
          <w:delText xml:space="preserve">in comparison to the </w:delText>
        </w:r>
      </w:del>
      <w:ins w:id="273" w:author="zenrunner" w:date="2019-06-20T09:56:00Z">
        <w:r w:rsidR="00B40975">
          <w:t xml:space="preserve">instead of the more </w:t>
        </w:r>
      </w:ins>
      <w:r w:rsidR="007E588F">
        <w:t xml:space="preserve">frequently used method of transect walks </w:t>
      </w:r>
      <w:del w:id="274" w:author="zenrunner" w:date="2019-06-20T09:56:00Z">
        <w:r w:rsidR="007E588F" w:rsidDel="00B40975">
          <w:delText>in which the</w:delText>
        </w:r>
      </w:del>
      <w:ins w:id="275" w:author="zenrunner" w:date="2019-06-20T09:56:00Z">
        <w:r w:rsidR="00B40975">
          <w:t>that captures only the</w:t>
        </w:r>
      </w:ins>
      <w:r w:rsidR="007E588F">
        <w:t xml:space="preserve"> most </w:t>
      </w:r>
      <w:del w:id="276" w:author="zenrunner" w:date="2019-06-20T09:56:00Z">
        <w:r w:rsidR="009A550B" w:rsidDel="00A918ED">
          <w:delText>abundant</w:delText>
        </w:r>
        <w:r w:rsidR="007E588F" w:rsidDel="00A918ED">
          <w:delText xml:space="preserve"> </w:delText>
        </w:r>
      </w:del>
      <w:ins w:id="277" w:author="zenrunner" w:date="2019-06-20T09:56:00Z">
        <w:r w:rsidR="00A918ED">
          <w:t xml:space="preserve">frequent </w:t>
        </w:r>
      </w:ins>
      <w:r w:rsidR="007E588F">
        <w:t xml:space="preserve">interactions </w:t>
      </w:r>
      <w:del w:id="278" w:author="zenrunner" w:date="2019-06-20T09:56:00Z">
        <w:r w:rsidR="007E588F" w:rsidDel="00A918ED">
          <w:delText>are most frequently observed</w:delText>
        </w:r>
        <w:r w:rsidR="0054757A" w:rsidDel="00A918ED">
          <w:delText xml:space="preserve"> </w:delText>
        </w:r>
      </w:del>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61" w:tooltip="Westphal, 2008 #371" w:history="1">
        <w:r w:rsidR="00E408D3">
          <w:rPr>
            <w:noProof/>
          </w:rPr>
          <w:t>Westphal</w:t>
        </w:r>
        <w:r w:rsidR="00E408D3" w:rsidRPr="0054757A">
          <w:rPr>
            <w:i/>
            <w:noProof/>
          </w:rPr>
          <w:t xml:space="preserve"> et al.</w:t>
        </w:r>
        <w:r w:rsidR="00E408D3">
          <w:rPr>
            <w:noProof/>
          </w:rPr>
          <w:t xml:space="preserve"> 2008</w:t>
        </w:r>
      </w:hyperlink>
      <w:r w:rsidR="0054757A">
        <w:rPr>
          <w:noProof/>
        </w:rPr>
        <w:t>)</w:t>
      </w:r>
      <w:r w:rsidR="0054757A">
        <w:fldChar w:fldCharType="end"/>
      </w:r>
      <w:r w:rsidR="009A550B">
        <w:t xml:space="preserve">. </w:t>
      </w:r>
    </w:p>
    <w:p w14:paraId="65EFC84E" w14:textId="41FAF21E" w:rsidR="00232655" w:rsidRPr="00232655" w:rsidRDefault="00B95793" w:rsidP="00744A93">
      <w:pPr>
        <w:spacing w:line="360" w:lineRule="auto"/>
      </w:pPr>
      <w:ins w:id="279" w:author="zenrunner" w:date="2019-06-20T09:56:00Z">
        <w:r>
          <w:t xml:space="preserve">Visitation was coded </w:t>
        </w:r>
      </w:ins>
      <w:del w:id="280" w:author="zenrunner" w:date="2019-06-20T09:57:00Z">
        <w:r w:rsidR="00855B08" w:rsidDel="00B95793">
          <w:delText xml:space="preserve">Only </w:delText>
        </w:r>
      </w:del>
      <w:ins w:id="281" w:author="zenrunner" w:date="2019-06-20T09:57:00Z">
        <w:r>
          <w:t xml:space="preserve">only when </w:t>
        </w:r>
      </w:ins>
      <w:del w:id="282" w:author="zenrunner" w:date="2019-06-20T09:57:00Z">
        <w:r w:rsidR="00855B08" w:rsidDel="00B95793">
          <w:delText xml:space="preserve">visitors </w:delText>
        </w:r>
      </w:del>
      <w:ins w:id="283" w:author="zenrunner" w:date="2019-06-20T09:57:00Z">
        <w:r>
          <w:t xml:space="preserve">potential pollinators </w:t>
        </w:r>
      </w:ins>
      <w:del w:id="284" w:author="zenrunner" w:date="2019-06-20T09:57:00Z">
        <w:r w:rsidR="00855B08" w:rsidDel="00B95793">
          <w:delText xml:space="preserve">that </w:delText>
        </w:r>
      </w:del>
      <w:r w:rsidR="00855B08">
        <w:t xml:space="preserve">made </w:t>
      </w:r>
      <w:ins w:id="285" w:author="zenrunner" w:date="2019-06-20T09:57:00Z">
        <w:r>
          <w:t xml:space="preserve">direct </w:t>
        </w:r>
      </w:ins>
      <w:r w:rsidR="00855B08">
        <w:t xml:space="preserve">contact with </w:t>
      </w:r>
      <w:del w:id="286" w:author="zenrunner" w:date="2019-06-20T09:57:00Z">
        <w:r w:rsidR="00855B08" w:rsidDel="00B95793">
          <w:delText xml:space="preserve">the </w:delText>
        </w:r>
      </w:del>
      <w:ins w:id="287" w:author="zenrunner" w:date="2019-06-20T09:57:00Z">
        <w:r>
          <w:t xml:space="preserve">plant </w:t>
        </w:r>
      </w:ins>
      <w:r w:rsidR="00855B08">
        <w:t>reproductive organs</w:t>
      </w:r>
      <w:del w:id="288" w:author="zenrunner" w:date="2019-06-20T09:57:00Z">
        <w:r w:rsidR="00855B08" w:rsidDel="00A04C4F">
          <w:delText xml:space="preserve"> of the flowers were </w:delText>
        </w:r>
        <w:r w:rsidR="007E588F" w:rsidDel="00A04C4F">
          <w:delText>recorded</w:delText>
        </w:r>
      </w:del>
      <w:r w:rsidR="007E588F">
        <w:t xml:space="preserve">. </w:t>
      </w:r>
      <w:del w:id="289" w:author="zenrunner" w:date="2019-06-20T09:57:00Z">
        <w:r w:rsidR="00855B08" w:rsidDel="00C97BAD">
          <w:delText>Visitors from t</w:delText>
        </w:r>
      </w:del>
      <w:ins w:id="290" w:author="zenrunner" w:date="2019-06-20T09:57:00Z">
        <w:r w:rsidR="00C97BAD">
          <w:t>T</w:t>
        </w:r>
      </w:ins>
      <w:r w:rsidR="00855B08">
        <w:t xml:space="preserve">axonomic groups </w:t>
      </w:r>
      <w:del w:id="291" w:author="zenrunner" w:date="2019-06-20T09:58:00Z">
        <w:r w:rsidR="00855B08" w:rsidDel="00C97BAD">
          <w:delText>known not be</w:delText>
        </w:r>
      </w:del>
      <w:ins w:id="292" w:author="zenrunner" w:date="2019-06-20T09:58:00Z">
        <w:r w:rsidR="00C97BAD">
          <w:t>previously documented as non-</w:t>
        </w:r>
      </w:ins>
      <w:del w:id="293" w:author="zenrunner" w:date="2019-06-20T09:58:00Z">
        <w:r w:rsidR="00855B08" w:rsidDel="00C97BAD">
          <w:delText xml:space="preserve"> </w:delText>
        </w:r>
      </w:del>
      <w:r w:rsidR="00855B08">
        <w:t>pollinat</w:t>
      </w:r>
      <w:ins w:id="294" w:author="zenrunner" w:date="2019-06-20T09:58:00Z">
        <w:r w:rsidR="00C97BAD">
          <w:t>ing species</w:t>
        </w:r>
      </w:ins>
      <w:del w:id="295" w:author="zenrunner" w:date="2019-06-20T09:58:00Z">
        <w:r w:rsidR="00855B08" w:rsidDel="00C97BAD">
          <w:delText>ors</w:delText>
        </w:r>
      </w:del>
      <w:r w:rsidR="00855B08">
        <w:t xml:space="preserve"> were excluded </w:t>
      </w:r>
      <w:del w:id="296" w:author="zenrunner" w:date="2019-06-20T09:58:00Z">
        <w:r w:rsidR="00855B08" w:rsidDel="00D2051A">
          <w:delText>(i.e</w:delText>
        </w:r>
      </w:del>
      <w:ins w:id="297" w:author="zenrunner" w:date="2019-06-20T09:58:00Z">
        <w:r w:rsidR="00D2051A">
          <w:t>such as</w:t>
        </w:r>
      </w:ins>
      <w:del w:id="298" w:author="zenrunner" w:date="2019-06-20T09:58:00Z">
        <w:r w:rsidR="00855B08" w:rsidDel="00D2051A">
          <w:delText>.</w:delText>
        </w:r>
      </w:del>
      <w:r w:rsidR="00855B08">
        <w:t xml:space="preserve"> </w:t>
      </w:r>
      <w:proofErr w:type="spellStart"/>
      <w:r w:rsidR="00B57D7E" w:rsidRPr="00B57D7E">
        <w:t>Coccinellidae</w:t>
      </w:r>
      <w:proofErr w:type="spellEnd"/>
      <w:r w:rsidR="00B57D7E">
        <w:t xml:space="preserve"> </w:t>
      </w:r>
      <w:r w:rsidR="00855B08">
        <w:t xml:space="preserve">ladybird beetles, </w:t>
      </w:r>
      <w:proofErr w:type="spellStart"/>
      <w:r w:rsidR="008651C0" w:rsidRPr="000C69ED">
        <w:rPr>
          <w:i/>
        </w:rPr>
        <w:t>Carpophilus</w:t>
      </w:r>
      <w:proofErr w:type="spellEnd"/>
      <w:r w:rsidR="008651C0" w:rsidRPr="000C69ED">
        <w:rPr>
          <w:i/>
        </w:rPr>
        <w:t xml:space="preserve"> </w:t>
      </w:r>
      <w:r w:rsidR="008651C0" w:rsidRPr="000C69ED">
        <w:t>sp.</w:t>
      </w:r>
      <w:r w:rsidR="008651C0">
        <w:t xml:space="preserve"> </w:t>
      </w:r>
      <w:r w:rsidR="00855B08">
        <w:t>pollen beetles and spiders</w:t>
      </w:r>
      <w:del w:id="299" w:author="zenrunner" w:date="2019-06-20T09:58:00Z">
        <w:r w:rsidR="00855B08" w:rsidDel="00D2051A">
          <w:delText>)</w:delText>
        </w:r>
      </w:del>
      <w:r w:rsidR="00855B08">
        <w:t xml:space="preserve">. Soft-winged flower beetles </w:t>
      </w:r>
      <w:r w:rsidR="00B57D7E">
        <w:t>(</w:t>
      </w:r>
      <w:proofErr w:type="spellStart"/>
      <w:r w:rsidR="00B57D7E">
        <w:t>Melyridae</w:t>
      </w:r>
      <w:proofErr w:type="spellEnd"/>
      <w:r w:rsidR="00B57D7E">
        <w:t xml:space="preserve">) </w:t>
      </w:r>
      <w:r w:rsidR="00855B08">
        <w:t xml:space="preserve">in the subfamily </w:t>
      </w:r>
      <w:proofErr w:type="spellStart"/>
      <w:r w:rsidR="00855B08">
        <w:t>Dasytinae</w:t>
      </w:r>
      <w:proofErr w:type="spellEnd"/>
      <w:r w:rsidR="00855B08">
        <w:t xml:space="preserve"> were </w:t>
      </w:r>
      <w:ins w:id="300" w:author="zenrunner" w:date="2019-06-20T09:58:00Z">
        <w:r w:rsidR="00DD57B5">
          <w:t xml:space="preserve">also </w:t>
        </w:r>
      </w:ins>
      <w:r w:rsidR="00855B08">
        <w:t xml:space="preserve">excluded because </w:t>
      </w:r>
      <w:r w:rsidR="00E90C92">
        <w:t>they were observed</w:t>
      </w:r>
      <w:r w:rsidR="00855B08">
        <w:t xml:space="preserve"> </w:t>
      </w:r>
      <w:r w:rsidR="00E90C92">
        <w:t xml:space="preserve">but were </w:t>
      </w:r>
      <w:r w:rsidR="00855B08">
        <w:t xml:space="preserve">stationary deep within flowers and </w:t>
      </w:r>
      <w:del w:id="301" w:author="zenrunner" w:date="2019-06-20T09:59:00Z">
        <w:r w:rsidR="00855B08" w:rsidDel="00E30B86">
          <w:delText>without disturbing the flower</w:delText>
        </w:r>
        <w:r w:rsidR="0093508E" w:rsidDel="00E30B86">
          <w:delText xml:space="preserve"> </w:delText>
        </w:r>
      </w:del>
      <w:r w:rsidR="0093508E">
        <w:t>could not be effectively counted</w:t>
      </w:r>
      <w:r w:rsidR="00855B08">
        <w:t xml:space="preserve">. </w:t>
      </w:r>
      <w:ins w:id="302" w:author="zenrunner" w:date="2019-06-20T09:59:00Z">
        <w:r w:rsidR="005D49BD">
          <w:t xml:space="preserve">Finally, </w:t>
        </w:r>
      </w:ins>
      <w:del w:id="303" w:author="zenrunner" w:date="2019-06-20T09:59:00Z">
        <w:r w:rsidR="00855B08" w:rsidDel="005D49BD">
          <w:delText xml:space="preserve">Very small </w:delText>
        </w:r>
      </w:del>
      <w:r w:rsidR="00855B08">
        <w:t>pollinators</w:t>
      </w:r>
      <w:ins w:id="304" w:author="zenrunner" w:date="2019-06-20T09:59:00Z">
        <w:r w:rsidR="005D49BD">
          <w:t xml:space="preserve"> </w:t>
        </w:r>
      </w:ins>
      <w:del w:id="305" w:author="zenrunner" w:date="2019-06-20T09:59:00Z">
        <w:r w:rsidR="00855B08" w:rsidDel="005D49BD">
          <w:delText>, i.e.</w:delText>
        </w:r>
      </w:del>
      <w:r w:rsidR="00855B08">
        <w:t xml:space="preserve"> </w:t>
      </w:r>
      <w:r w:rsidR="009A550B">
        <w:t xml:space="preserve">&lt; 2 mm </w:t>
      </w:r>
      <w:ins w:id="306" w:author="zenrunner" w:date="2019-06-20T09:59:00Z">
        <w:r w:rsidR="005D49BD">
          <w:t>in size such as</w:t>
        </w:r>
      </w:ins>
      <w:del w:id="307" w:author="zenrunner" w:date="2019-06-20T09:59:00Z">
        <w:r w:rsidR="009A550B" w:rsidDel="005D49BD">
          <w:delText>e.g.</w:delText>
        </w:r>
      </w:del>
      <w:r w:rsidR="009A550B">
        <w:t xml:space="preserve"> </w:t>
      </w:r>
      <w:commentRangeStart w:id="308"/>
      <w:r w:rsidR="00855B08">
        <w:t>micro-</w:t>
      </w:r>
      <w:proofErr w:type="spellStart"/>
      <w:r w:rsidR="00855B08">
        <w:t>beeflys</w:t>
      </w:r>
      <w:proofErr w:type="spellEnd"/>
      <w:r w:rsidR="00855B08">
        <w:t xml:space="preserve"> (</w:t>
      </w:r>
      <w:proofErr w:type="spellStart"/>
      <w:r w:rsidR="00855B08">
        <w:t>Mythicomyiidae</w:t>
      </w:r>
      <w:proofErr w:type="spellEnd"/>
      <w:r w:rsidR="00855B08">
        <w:t xml:space="preserve">) </w:t>
      </w:r>
      <w:commentRangeEnd w:id="308"/>
      <w:r w:rsidR="00426226">
        <w:rPr>
          <w:rStyle w:val="CommentReference"/>
        </w:rPr>
        <w:commentReference w:id="308"/>
      </w:r>
      <w:r w:rsidR="00855B08">
        <w:t xml:space="preserve">were </w:t>
      </w:r>
      <w:del w:id="309" w:author="zenrunner" w:date="2019-06-20T09:59:00Z">
        <w:r w:rsidR="00CA0867" w:rsidDel="005D49BD">
          <w:delText xml:space="preserve">also </w:delText>
        </w:r>
      </w:del>
      <w:r w:rsidR="00855B08">
        <w:t xml:space="preserve">excluded from analyses </w:t>
      </w:r>
      <w:r w:rsidR="008B13DF">
        <w:t xml:space="preserve">because </w:t>
      </w:r>
      <w:r w:rsidR="00855B08">
        <w:t xml:space="preserve">it was </w:t>
      </w:r>
      <w:del w:id="310" w:author="zenrunner" w:date="2019-06-20T09:59:00Z">
        <w:r w:rsidR="00855B08" w:rsidDel="0027570E">
          <w:delText>not realistic</w:delText>
        </w:r>
      </w:del>
      <w:ins w:id="311" w:author="zenrunner" w:date="2019-06-20T09:59:00Z">
        <w:r w:rsidR="0027570E">
          <w:t>vi</w:t>
        </w:r>
      </w:ins>
      <w:ins w:id="312" w:author="zenrunner" w:date="2019-06-20T10:00:00Z">
        <w:r w:rsidR="0027570E">
          <w:t>a</w:t>
        </w:r>
      </w:ins>
      <w:ins w:id="313" w:author="zenrunner" w:date="2019-06-20T09:59:00Z">
        <w:r w:rsidR="0027570E">
          <w:t>ble</w:t>
        </w:r>
      </w:ins>
      <w:r w:rsidR="00855B08">
        <w:t xml:space="preserve"> to accurately track visitation to large shrubs such as </w:t>
      </w:r>
      <w:r w:rsidR="00855B08" w:rsidRPr="004A29E2">
        <w:rPr>
          <w:i/>
        </w:rPr>
        <w:t xml:space="preserve">L. </w:t>
      </w:r>
      <w:proofErr w:type="spellStart"/>
      <w:r w:rsidR="00855B08" w:rsidRPr="004A29E2">
        <w:rPr>
          <w:i/>
        </w:rPr>
        <w:t>tridentata</w:t>
      </w:r>
      <w:proofErr w:type="spellEnd"/>
      <w:r w:rsidR="00536803">
        <w:t xml:space="preserve">. </w:t>
      </w:r>
      <w:r w:rsidR="00232655">
        <w:t>Most floral visitors were identified to genus or species</w:t>
      </w:r>
      <w:r w:rsidR="000C69ED">
        <w:t xml:space="preserve"> on the wing to minimize any </w:t>
      </w:r>
      <w:proofErr w:type="spellStart"/>
      <w:r w:rsidR="000C69ED">
        <w:t>artefacts</w:t>
      </w:r>
      <w:proofErr w:type="spellEnd"/>
      <w:r w:rsidR="000C69ED">
        <w:t xml:space="preserve"> of destructive sampling. We collected voucher specimens to verify the </w:t>
      </w:r>
      <w:ins w:id="314" w:author="zenrunner" w:date="2019-06-20T10:00:00Z">
        <w:r w:rsidR="0063394D">
          <w:t xml:space="preserve">on-the-wing </w:t>
        </w:r>
      </w:ins>
      <w:r w:rsidR="000C69ED">
        <w:t>identification</w:t>
      </w:r>
      <w:ins w:id="315" w:author="zenrunner" w:date="2019-06-20T10:00:00Z">
        <w:r w:rsidR="0063394D">
          <w:t xml:space="preserve">s, and samples </w:t>
        </w:r>
      </w:ins>
      <w:del w:id="316" w:author="zenrunner" w:date="2019-06-20T10:00:00Z">
        <w:r w:rsidR="000C69ED" w:rsidDel="0063394D">
          <w:delText xml:space="preserve">s which </w:delText>
        </w:r>
      </w:del>
      <w:r w:rsidR="000C69ED">
        <w:t xml:space="preserve">are archived at York University. </w:t>
      </w:r>
      <w:r w:rsidR="009A550B">
        <w:t xml:space="preserve">Some groups e.g. </w:t>
      </w:r>
      <w:proofErr w:type="spellStart"/>
      <w:r w:rsidR="00232655">
        <w:t>Tach</w:t>
      </w:r>
      <w:r w:rsidR="00933FBC">
        <w:t>i</w:t>
      </w:r>
      <w:r w:rsidR="00232655">
        <w:t>nidae</w:t>
      </w:r>
      <w:proofErr w:type="spellEnd"/>
      <w:r w:rsidR="00DE40FF">
        <w:t xml:space="preserve"> and </w:t>
      </w:r>
      <w:proofErr w:type="spellStart"/>
      <w:r w:rsidR="00232655">
        <w:t>Sarcophagidae</w:t>
      </w:r>
      <w:proofErr w:type="spellEnd"/>
      <w:r w:rsidR="00232655">
        <w:t xml:space="preserv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w:t>
      </w:r>
      <w:proofErr w:type="spellStart"/>
      <w:r w:rsidR="00232655">
        <w:t>morphotyped</w:t>
      </w:r>
      <w:proofErr w:type="spellEnd"/>
      <w:r w:rsidR="00232655">
        <w:t xml:space="preserve"> within these categories. </w:t>
      </w:r>
      <w:proofErr w:type="spellStart"/>
      <w:r w:rsidR="00232655">
        <w:t>Morphotyping</w:t>
      </w:r>
      <w:proofErr w:type="spellEnd"/>
      <w:r w:rsidR="00232655">
        <w:t xml:space="preserve"> and RTU </w:t>
      </w:r>
      <w:r w:rsidR="00B57D7E">
        <w:t xml:space="preserve">(recognizable taxonomic unit) </w:t>
      </w:r>
      <w:r w:rsidR="00232655">
        <w:t>are useful methods for characterizing and quantifying pollinator communities</w:t>
      </w:r>
      <w:r w:rsidR="00232655" w:rsidRPr="00232655">
        <w:t xml:space="preserve"> </w:t>
      </w:r>
      <w:r w:rsidR="00D159F2">
        <w:lastRenderedPageBreak/>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39" w:tooltip="Oliver, 1993 #265" w:history="1">
        <w:r w:rsidR="00E408D3">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5A8D689D" w:rsidR="00511A19" w:rsidRDefault="00B13D67" w:rsidP="00744A93">
      <w:pPr>
        <w:spacing w:line="360" w:lineRule="auto"/>
      </w:pPr>
      <w:del w:id="317" w:author="zenrunner" w:date="2019-06-20T10:01:00Z">
        <w:r w:rsidDel="0063394D">
          <w:delText>Floral display size and height are known to influence attractiveness of plants to pollinators</w:delText>
        </w:r>
        <w:r w:rsidR="00D24401" w:rsidDel="0063394D">
          <w:delText xml:space="preserve">, and </w:delText>
        </w:r>
        <w:r w:rsidR="00CB3EE5" w:rsidDel="0063394D">
          <w:delText>consequent</w:delText>
        </w:r>
        <w:r w:rsidR="00D24401" w:rsidDel="0063394D">
          <w:delText>ly</w:delText>
        </w:r>
        <w:r w:rsidR="003A03A7" w:rsidDel="0063394D">
          <w:delText>,</w:delText>
        </w:r>
        <w:r w:rsidR="00D24401" w:rsidDel="0063394D">
          <w:delText xml:space="preserve"> t</w:delText>
        </w:r>
      </w:del>
      <w:ins w:id="318" w:author="zenrunner" w:date="2019-06-20T10:01:00Z">
        <w:r w:rsidR="0063394D">
          <w:t>T</w:t>
        </w:r>
      </w:ins>
      <w:r w:rsidR="00232655">
        <w:t>he number of open flowers</w:t>
      </w:r>
      <w:r w:rsidR="00D24401">
        <w:t xml:space="preserve"> </w:t>
      </w:r>
      <w:r w:rsidR="00232655">
        <w:t>and the height of each focal plant directly before the observation period</w:t>
      </w:r>
      <w:r w:rsidR="00D24401">
        <w:t xml:space="preserve"> were recorded</w:t>
      </w:r>
      <w:ins w:id="319" w:author="zenrunner" w:date="2019-06-20T10:01:00Z">
        <w:r w:rsidR="0063394D">
          <w:t xml:space="preserve"> as trait-level measures</w:t>
        </w:r>
      </w:ins>
      <w:r w:rsidR="00232655">
        <w:t xml:space="preserve">. </w:t>
      </w:r>
      <w:del w:id="320" w:author="zenrunner" w:date="2019-06-20T10:01:00Z">
        <w:r w:rsidDel="00712BB3">
          <w:delText>As a measure of</w:delText>
        </w:r>
      </w:del>
      <w:ins w:id="321" w:author="zenrunner" w:date="2019-06-20T10:01:00Z">
        <w:r w:rsidR="00712BB3">
          <w:t>To estimate</w:t>
        </w:r>
      </w:ins>
      <w:r>
        <w:t xml:space="preserve"> the immediate </w:t>
      </w:r>
      <w:r w:rsidR="00232655">
        <w:t xml:space="preserve">floral </w:t>
      </w:r>
      <w:proofErr w:type="spellStart"/>
      <w:r w:rsidR="00232655">
        <w:t>neighbour</w:t>
      </w:r>
      <w:r w:rsidR="00511A19">
        <w:t>hood</w:t>
      </w:r>
      <w:proofErr w:type="spellEnd"/>
      <w:ins w:id="322" w:author="zenrunner" w:date="2019-06-20T10:01:00Z">
        <w:r w:rsidR="00CC3317">
          <w:t xml:space="preserve"> measures</w:t>
        </w:r>
      </w:ins>
      <w:r w:rsidR="00232655">
        <w:t xml:space="preserve">, we </w:t>
      </w:r>
      <w:r w:rsidR="00B80AE3">
        <w:t xml:space="preserve">recorded the abundance and identity of </w:t>
      </w:r>
      <w:r w:rsidR="00511A19">
        <w:t xml:space="preserve">all </w:t>
      </w:r>
      <w:r w:rsidR="00B80AE3">
        <w:t>blooming shrubs and cact</w:t>
      </w:r>
      <w:ins w:id="323" w:author="zenrunner" w:date="2019-06-20T10:02:00Z">
        <w:r w:rsidR="003E6619">
          <w:t>i</w:t>
        </w:r>
      </w:ins>
      <w:del w:id="324" w:author="zenrunner" w:date="2019-06-20T10:02:00Z">
        <w:r w:rsidR="00B80AE3" w:rsidDel="003E6619">
          <w:delText>us</w:delText>
        </w:r>
      </w:del>
      <w:r w:rsidR="00B80AE3">
        <w:t xml:space="preserve">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325"/>
      <w:r w:rsidR="00511A19">
        <w:t>in</w:t>
      </w:r>
      <w:r w:rsidR="00EB772F">
        <w:t xml:space="preserve"> four 10 m by 50 </w:t>
      </w:r>
      <w:commentRangeEnd w:id="325"/>
      <w:r w:rsidR="00EB772F">
        <w:rPr>
          <w:rStyle w:val="CommentReference"/>
        </w:rPr>
        <w:commentReference w:id="325"/>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ins w:id="326" w:author="zenrunner" w:date="2019-06-20T10:02:00Z">
        <w:r w:rsidR="00F40243">
          <w:t xml:space="preserve"> at the site level</w:t>
        </w:r>
        <w:proofErr w:type="gramStart"/>
        <w:r w:rsidR="00F40243">
          <w:t>?</w:t>
        </w:r>
      </w:ins>
      <w:r w:rsidR="00511A19">
        <w:t>.</w:t>
      </w:r>
      <w:proofErr w:type="gramEnd"/>
    </w:p>
    <w:p w14:paraId="606E2E1F" w14:textId="77AEDA99" w:rsidR="009D2AD2" w:rsidRDefault="001D1289" w:rsidP="00744A93">
      <w:pPr>
        <w:spacing w:line="360" w:lineRule="auto"/>
      </w:pPr>
      <w:r>
        <w:t xml:space="preserve">To </w:t>
      </w:r>
      <w:r w:rsidR="00B80AE3">
        <w:t>track pollinator population chang</w:t>
      </w:r>
      <w:r>
        <w:t xml:space="preserve">es throughout the study period, </w:t>
      </w:r>
      <w:ins w:id="327" w:author="zenrunner" w:date="2019-06-20T10:03:00Z">
        <w:r w:rsidR="00D32A7A">
          <w:t xml:space="preserve">three </w:t>
        </w:r>
        <w:proofErr w:type="spellStart"/>
        <w:r w:rsidR="00D32A7A">
          <w:t>colours</w:t>
        </w:r>
        <w:proofErr w:type="spellEnd"/>
        <w:r w:rsidR="00D32A7A">
          <w:t xml:space="preserve"> of </w:t>
        </w:r>
      </w:ins>
      <w:del w:id="328" w:author="zenrunner" w:date="2019-06-20T10:03:00Z">
        <w:r w:rsidDel="00436513">
          <w:delText>y</w:delText>
        </w:r>
        <w:r w:rsidRPr="001D1289" w:rsidDel="00436513">
          <w:delText xml:space="preserve">ellow, white, and blue coloured </w:delText>
        </w:r>
      </w:del>
      <w:r w:rsidRPr="001D1289">
        <w:t xml:space="preserve">six-inch diameter </w:t>
      </w:r>
      <w:del w:id="329" w:author="zenrunner" w:date="2019-06-20T10:04:00Z">
        <w:r w:rsidRPr="001D1289" w:rsidDel="004235C2">
          <w:delText>plastic bowls</w:delText>
        </w:r>
      </w:del>
      <w:ins w:id="330" w:author="zenrunner" w:date="2019-06-20T10:04:00Z">
        <w:r w:rsidR="004235C2">
          <w:t>pan traps</w:t>
        </w:r>
      </w:ins>
      <w:r w:rsidRPr="001D1289">
        <w:t xml:space="preserve"> </w:t>
      </w:r>
      <w:ins w:id="331" w:author="zenrunner" w:date="2019-06-20T10:03:00Z">
        <w:r w:rsidR="00D32A7A">
          <w:t xml:space="preserve">(yellow, blue and white) </w:t>
        </w:r>
      </w:ins>
      <w:del w:id="332" w:author="zenrunner" w:date="2019-06-20T10:03:00Z">
        <w:r w:rsidRPr="001D1289" w:rsidDel="00436513">
          <w:delText xml:space="preserve">filled </w:delText>
        </w:r>
      </w:del>
      <w:r w:rsidRPr="001D1289">
        <w:t xml:space="preserve">with water with a few drops of dish detergent </w:t>
      </w:r>
      <w:r w:rsidR="007973B2">
        <w:t xml:space="preserve">were </w:t>
      </w:r>
      <w:r>
        <w:t>placed in arrays of three at six locations in open areas</w:t>
      </w:r>
      <w:ins w:id="333" w:author="zenrunner" w:date="2019-06-20T10:04:00Z">
        <w:r w:rsidR="00D63F9A">
          <w:t xml:space="preserve"> on </w:t>
        </w:r>
      </w:ins>
      <w:del w:id="334" w:author="zenrunner" w:date="2019-06-20T10:04:00Z">
        <w:r w:rsidDel="00D63F9A">
          <w:delText xml:space="preserve">, </w:delText>
        </w:r>
      </w:del>
      <w:r>
        <w:t xml:space="preserve">every other day. </w:t>
      </w:r>
      <w:r w:rsidR="00400A93">
        <w:t>T</w:t>
      </w:r>
      <w:r w:rsidR="00345E0F">
        <w:t xml:space="preserve">he </w:t>
      </w:r>
      <w:proofErr w:type="gramStart"/>
      <w:r w:rsidR="00345E0F">
        <w:t xml:space="preserve">number of </w:t>
      </w:r>
      <w:r w:rsidR="00B80AE3">
        <w:t xml:space="preserve">pollinators </w:t>
      </w:r>
      <w:r w:rsidR="00BC7C0F">
        <w:t>were</w:t>
      </w:r>
      <w:proofErr w:type="gramEnd"/>
      <w:r w:rsidR="00BC7C0F">
        <w:t xml:space="preserve"> extracted from these data </w:t>
      </w:r>
      <w:r w:rsidR="00B80AE3">
        <w:t xml:space="preserve">to </w:t>
      </w:r>
      <w:r w:rsidR="00BC7C0F">
        <w:t xml:space="preserve">estimate </w:t>
      </w:r>
      <w:r w:rsidR="00B80AE3">
        <w:t xml:space="preserve">the </w:t>
      </w:r>
      <w:ins w:id="335" w:author="zenrunner" w:date="2019-06-20T10:04:00Z">
        <w:r w:rsidR="00560928">
          <w:t xml:space="preserve">net population-level </w:t>
        </w:r>
      </w:ins>
      <w:r w:rsidR="00426226">
        <w:t>abundance</w:t>
      </w:r>
      <w:del w:id="336" w:author="zenrunner" w:date="2019-06-20T10:04:00Z">
        <w:r w:rsidR="00426226" w:rsidDel="00560928">
          <w:delText>s</w:delText>
        </w:r>
      </w:del>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2F8733DE" w:rsidR="00621AEE" w:rsidRDefault="002972F0" w:rsidP="00744A93">
      <w:pPr>
        <w:spacing w:line="360" w:lineRule="auto"/>
      </w:pPr>
      <w:r w:rsidRPr="002972F0">
        <w:t>All statistical analyses were performed using R Version 3.4.2 (R Core Team, 2017), and a</w:t>
      </w:r>
      <w:r>
        <w:t xml:space="preserve">ll code is available on </w:t>
      </w:r>
      <w:proofErr w:type="spellStart"/>
      <w:r>
        <w:t>GitHub</w:t>
      </w:r>
      <w:proofErr w:type="spellEnd"/>
      <w:r w:rsidR="00426226">
        <w:t xml:space="preserve"> at </w:t>
      </w:r>
      <w:r w:rsidR="00426226" w:rsidRPr="00426226">
        <w:t>https://github.com/jennabraun/foundation-pollination</w:t>
      </w:r>
      <w:r w:rsidR="0025259C">
        <w:t>.</w:t>
      </w:r>
      <w:r w:rsidRPr="002972F0">
        <w:t xml:space="preserve"> </w:t>
      </w:r>
      <w:r w:rsidR="00086573">
        <w:t>Site</w:t>
      </w:r>
      <w:ins w:id="337" w:author="zenrunner" w:date="2019-06-20T10:04:00Z">
        <w:r w:rsidR="00E26EE4">
          <w:t>-</w:t>
        </w:r>
      </w:ins>
      <w:del w:id="338" w:author="zenrunner" w:date="2019-06-20T10:04:00Z">
        <w:r w:rsidR="00086573" w:rsidDel="00E26EE4">
          <w:delText xml:space="preserve"> </w:delText>
        </w:r>
      </w:del>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ins w:id="339" w:author="zenrunner" w:date="2019-06-20T10:04:00Z">
        <w:r w:rsidR="003E5BE0">
          <w:t xml:space="preserve">the R package </w:t>
        </w:r>
      </w:ins>
      <w:proofErr w:type="spellStart"/>
      <w:r w:rsidR="00086573">
        <w:t>imputeTS</w:t>
      </w:r>
      <w:proofErr w:type="spellEnd"/>
      <w:r w:rsidR="00086573">
        <w:t>,</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34" w:tooltip="Moritz, 2017 #372" w:history="1">
        <w:r w:rsidR="00E408D3">
          <w:rPr>
            <w:noProof/>
          </w:rPr>
          <w:t>Moritz &amp; Bartz-Beielstein 2017</w:t>
        </w:r>
      </w:hyperlink>
      <w:r w:rsidR="00493C06">
        <w:rPr>
          <w:noProof/>
        </w:rPr>
        <w:t>)</w:t>
      </w:r>
      <w:r w:rsidR="00493C06">
        <w:fldChar w:fldCharType="end"/>
      </w:r>
      <w:r w:rsidR="00086573">
        <w:t>.</w:t>
      </w:r>
      <w:r w:rsidR="007055F9">
        <w:t xml:space="preserve"> The species-specific values were summed to </w:t>
      </w:r>
      <w:del w:id="340" w:author="zenrunner" w:date="2019-06-20T10:05:00Z">
        <w:r w:rsidR="007055F9" w:rsidDel="002D290F">
          <w:delText>fill in the</w:delText>
        </w:r>
      </w:del>
      <w:ins w:id="341" w:author="zenrunner" w:date="2019-06-20T10:05:00Z">
        <w:r w:rsidR="002D290F">
          <w:t>complete</w:t>
        </w:r>
      </w:ins>
      <w:r w:rsidR="007055F9">
        <w:t xml:space="preserve"> missing date</w:t>
      </w:r>
      <w:ins w:id="342" w:author="zenrunner" w:date="2019-06-20T10:05:00Z">
        <w:r w:rsidR="002B7BB2">
          <w:t xml:space="preserve"> </w:t>
        </w:r>
        <w:proofErr w:type="spellStart"/>
        <w:r w:rsidR="00513034">
          <w:t>obervations</w:t>
        </w:r>
      </w:ins>
      <w:proofErr w:type="spellEnd"/>
      <w:del w:id="343" w:author="zenrunner" w:date="2019-06-20T10:05:00Z">
        <w:r w:rsidR="007055F9" w:rsidDel="002B7BB2">
          <w:delText>s</w:delText>
        </w:r>
      </w:del>
      <w:r w:rsidR="007055F9">
        <w:t>.</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 xml:space="preserve">individual traits and floral </w:t>
      </w:r>
      <w:proofErr w:type="spellStart"/>
      <w:r w:rsidR="004B788F">
        <w:rPr>
          <w:u w:val="single"/>
        </w:rPr>
        <w:t>neighbourhood</w:t>
      </w:r>
      <w:proofErr w:type="spellEnd"/>
      <w:r>
        <w:rPr>
          <w:u w:val="single"/>
        </w:rPr>
        <w:t xml:space="preserve"> on pollinator visitation</w:t>
      </w:r>
      <w:r w:rsidR="001315DC">
        <w:rPr>
          <w:u w:val="single"/>
        </w:rPr>
        <w:t xml:space="preserve"> </w:t>
      </w:r>
    </w:p>
    <w:p w14:paraId="52837BF5" w14:textId="0F11092F"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w:t>
      </w:r>
      <w:proofErr w:type="spellStart"/>
      <w:r w:rsidR="005E1441">
        <w:t>neighbourhood</w:t>
      </w:r>
      <w:proofErr w:type="spellEnd"/>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ins w:id="344" w:author="zenrunner" w:date="2019-06-20T10:05:00Z">
        <w:r w:rsidR="00496A11">
          <w:t>s</w:t>
        </w:r>
      </w:ins>
      <w:del w:id="345" w:author="zenrunner" w:date="2019-06-20T10:05:00Z">
        <w:r w:rsidR="00841F75" w:rsidDel="00496A11">
          <w:delText xml:space="preserve"> variables</w:delText>
        </w:r>
      </w:del>
      <w:r w:rsidR="00841F75">
        <w:t xml:space="preserve">. The shrub species was </w:t>
      </w:r>
      <w:ins w:id="346" w:author="zenrunner" w:date="2019-06-20T10:05:00Z">
        <w:r w:rsidR="00EF31FF">
          <w:t xml:space="preserve">also </w:t>
        </w:r>
      </w:ins>
      <w:r w:rsidR="00841F75">
        <w:t>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ins w:id="347" w:author="zenrunner" w:date="2019-06-20T10:06:00Z">
        <w:r w:rsidR="007E294E">
          <w:t xml:space="preserve"> (citation)</w:t>
        </w:r>
      </w:ins>
      <w:r w:rsidR="009D2AD2">
        <w:t xml:space="preserve">. </w:t>
      </w:r>
      <w:r w:rsidR="00DB28BB">
        <w:t xml:space="preserve">Height and </w:t>
      </w:r>
      <w:r w:rsidR="005E1441">
        <w:t>floral display size were</w:t>
      </w:r>
      <w:r w:rsidR="00DB28BB">
        <w:t xml:space="preserve"> positively correlated</w:t>
      </w:r>
      <w:r w:rsidR="00351064">
        <w:t xml:space="preserve"> (</w:t>
      </w:r>
      <w:ins w:id="348" w:author="zenrunner" w:date="2019-06-20T10:06:00Z">
        <w:r w:rsidR="00F90205">
          <w:t xml:space="preserve">Appendix B (have a plot), </w:t>
        </w:r>
      </w:ins>
      <w:r w:rsidR="00351064">
        <w:t xml:space="preserve">Pearson’s = 0.537, p &lt; 0.0001, </w:t>
      </w:r>
      <w:proofErr w:type="spellStart"/>
      <w:r w:rsidR="00351064">
        <w:t>df</w:t>
      </w:r>
      <w:proofErr w:type="spellEnd"/>
      <w:r w:rsidR="00351064">
        <w:t xml:space="preserve"> = 392</w:t>
      </w:r>
      <w:r w:rsidR="002D1FBC">
        <w:t>)</w:t>
      </w:r>
      <w:ins w:id="349" w:author="zenrunner" w:date="2019-06-20T10:06:00Z">
        <w:r w:rsidR="00517F6B">
          <w:t>,</w:t>
        </w:r>
      </w:ins>
      <w:r w:rsidR="00E8518D">
        <w:t xml:space="preserve"> and thus</w:t>
      </w:r>
      <w:ins w:id="350" w:author="zenrunner" w:date="2019-06-20T10:06:00Z">
        <w:r w:rsidR="00517F6B">
          <w:t>,</w:t>
        </w:r>
      </w:ins>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 xml:space="preserve">ratio </w:t>
      </w:r>
      <w:r w:rsidR="00457ED6">
        <w:lastRenderedPageBreak/>
        <w:t>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proofErr w:type="spellStart"/>
      <w:r w:rsidR="00E42272" w:rsidRPr="00E42272">
        <w:t>multicollinearity</w:t>
      </w:r>
      <w:proofErr w:type="spellEnd"/>
      <w:r w:rsidR="002B3EE1">
        <w:t xml:space="preserve"> using </w:t>
      </w:r>
      <w:ins w:id="351" w:author="zenrunner" w:date="2019-06-20T10:07:00Z">
        <w:r w:rsidR="00FF5C43">
          <w:t xml:space="preserve">the </w:t>
        </w:r>
      </w:ins>
      <w:proofErr w:type="spellStart"/>
      <w:r w:rsidR="002B3EE1">
        <w:t>vif</w:t>
      </w:r>
      <w:proofErr w:type="spellEnd"/>
      <w:r w:rsidR="002B3EE1">
        <w:t xml:space="preserve"> </w:t>
      </w:r>
      <w:ins w:id="352" w:author="zenrunner" w:date="2019-06-20T10:07:00Z">
        <w:r w:rsidR="00FF5C43">
          <w:t xml:space="preserve">function from the R package </w:t>
        </w:r>
      </w:ins>
      <w:del w:id="353" w:author="zenrunner" w:date="2019-06-20T10:07:00Z">
        <w:r w:rsidR="002B3EE1" w:rsidDel="00FF5C43">
          <w:delText>(</w:delText>
        </w:r>
      </w:del>
      <w:r w:rsidR="002B3EE1">
        <w:t>car</w:t>
      </w:r>
      <w:del w:id="354" w:author="zenrunner" w:date="2019-06-20T10:07:00Z">
        <w:r w:rsidR="002B3EE1" w:rsidDel="00FF5C43">
          <w:delText>)</w:delText>
        </w:r>
      </w:del>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8" w:tooltip="Fox, 2012 #374" w:history="1">
        <w:r w:rsidR="00E408D3">
          <w:rPr>
            <w:noProof/>
          </w:rPr>
          <w:t>Fox</w:t>
        </w:r>
        <w:r w:rsidR="00E408D3" w:rsidRPr="00493C06">
          <w:rPr>
            <w:i/>
            <w:noProof/>
          </w:rPr>
          <w:t xml:space="preserve"> et al.</w:t>
        </w:r>
        <w:r w:rsidR="00E408D3">
          <w:rPr>
            <w:noProof/>
          </w:rPr>
          <w:t xml:space="preserve"> 2012</w:t>
        </w:r>
      </w:hyperlink>
      <w:r w:rsidR="00493C06">
        <w:rPr>
          <w:noProof/>
        </w:rPr>
        <w:t>)</w:t>
      </w:r>
      <w:r w:rsidR="00493C06">
        <w:fldChar w:fldCharType="end"/>
      </w:r>
      <w:r w:rsidR="002B3EE1">
        <w:t xml:space="preserve">. </w:t>
      </w:r>
    </w:p>
    <w:p w14:paraId="3E228F00" w14:textId="059A6FB0" w:rsidR="00BE6F32"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ins w:id="355" w:author="zenrunner" w:date="2019-06-20T10:07:00Z">
        <w:r w:rsidR="00B70612">
          <w:t xml:space="preserve">the R package </w:t>
        </w:r>
      </w:ins>
      <w:proofErr w:type="spellStart"/>
      <w:r w:rsidR="009D2AD2">
        <w:t>spdep</w:t>
      </w:r>
      <w:proofErr w:type="spellEnd"/>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5" w:tooltip="Bivand, 2011 #373" w:history="1">
        <w:r w:rsidR="00E408D3">
          <w:rPr>
            <w:noProof/>
          </w:rPr>
          <w:t>Bivand</w:t>
        </w:r>
        <w:r w:rsidR="00E408D3" w:rsidRPr="00493C06">
          <w:rPr>
            <w:i/>
            <w:noProof/>
          </w:rPr>
          <w:t xml:space="preserve"> et al.</w:t>
        </w:r>
        <w:r w:rsidR="00E408D3">
          <w:rPr>
            <w:noProof/>
          </w:rPr>
          <w:t xml:space="preserve"> 2011</w:t>
        </w:r>
      </w:hyperlink>
      <w:r w:rsidR="00493C06">
        <w:rPr>
          <w:noProof/>
        </w:rPr>
        <w:t>)</w:t>
      </w:r>
      <w:r w:rsidR="00493C06">
        <w:fldChar w:fldCharType="end"/>
      </w:r>
      <w:r w:rsidR="009632EB">
        <w:t>.</w:t>
      </w:r>
      <w:r w:rsidR="00324C27">
        <w:t xml:space="preserve"> </w:t>
      </w:r>
      <w:proofErr w:type="gramStart"/>
      <w:ins w:id="356" w:author="zenrunner" w:date="2019-06-20T10:07:00Z">
        <w:r w:rsidR="00BE6F32">
          <w:t>Great stats btw.</w:t>
        </w:r>
        <w:proofErr w:type="gramEnd"/>
        <w:r w:rsidR="00BE6F32">
          <w:t xml:space="preserve"> </w:t>
        </w:r>
        <w:proofErr w:type="gramStart"/>
        <w:r w:rsidR="00BE6F32">
          <w:t>nice</w:t>
        </w:r>
        <w:proofErr w:type="gramEnd"/>
        <w:r w:rsidR="00BE6F32">
          <w:t xml:space="preserve"> </w:t>
        </w:r>
        <w:proofErr w:type="spellStart"/>
        <w:r w:rsidR="00BE6F32">
          <w:t>nice</w:t>
        </w:r>
        <w:proofErr w:type="spellEnd"/>
        <w:r w:rsidR="00BE6F32">
          <w:t xml:space="preserve">, I need to get way better. </w:t>
        </w:r>
        <w:proofErr w:type="gramStart"/>
        <w:r w:rsidR="00BE6F32">
          <w:t>help</w:t>
        </w:r>
        <w:proofErr w:type="gramEnd"/>
        <w:r w:rsidR="00BE6F32">
          <w:t xml:space="preserve"> me. :)</w:t>
        </w:r>
      </w:ins>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357"/>
      </w:r>
    </w:p>
    <w:p w14:paraId="107DF9BF" w14:textId="74050AE4" w:rsidR="00493C06" w:rsidRDefault="00E21445" w:rsidP="0008683B">
      <w:pPr>
        <w:spacing w:line="360" w:lineRule="auto"/>
      </w:pPr>
      <w:del w:id="358" w:author="zenrunner" w:date="2019-06-20T10:08:00Z">
        <w:r w:rsidDel="009C1AEE">
          <w:delText>To facilitate the discovery of general trends, p</w:delText>
        </w:r>
      </w:del>
      <w:ins w:id="359" w:author="zenrunner" w:date="2019-06-20T10:08:00Z">
        <w:r w:rsidR="009C1AEE">
          <w:t>P</w:t>
        </w:r>
      </w:ins>
      <w:r w:rsidR="00A32F36">
        <w:t xml:space="preserve">ollinators were classified into </w:t>
      </w:r>
      <w:r w:rsidR="00A32F36" w:rsidRPr="00345E0F">
        <w:t>17 distin</w:t>
      </w:r>
      <w:commentRangeStart w:id="360"/>
      <w:commentRangeStart w:id="361"/>
      <w:r w:rsidR="00A32F36" w:rsidRPr="00345E0F">
        <w:t xml:space="preserve">ct functional groups </w:t>
      </w:r>
      <w:commentRangeEnd w:id="360"/>
      <w:r w:rsidR="00A32F36" w:rsidRPr="00345E0F">
        <w:rPr>
          <w:rStyle w:val="CommentReference"/>
        </w:rPr>
        <w:commentReference w:id="360"/>
      </w:r>
      <w:commentRangeEnd w:id="361"/>
      <w:r w:rsidR="00A32F36" w:rsidRPr="00345E0F">
        <w:rPr>
          <w:rStyle w:val="CommentReference"/>
        </w:rPr>
        <w:commentReference w:id="361"/>
      </w:r>
      <w:r w:rsidR="00A32F36" w:rsidRPr="00345E0F">
        <w:t>(</w:t>
      </w:r>
      <w:r w:rsidR="00C20E6C">
        <w:t>Table</w:t>
      </w:r>
      <w:r w:rsidR="00A32F36" w:rsidRPr="00345E0F">
        <w:t xml:space="preserve"> </w:t>
      </w:r>
      <w:r w:rsidR="00BF38D5">
        <w:t>S</w:t>
      </w:r>
      <w:r w:rsidR="00C20E6C">
        <w:t>1</w:t>
      </w:r>
      <w:r w:rsidR="00A32F36" w:rsidRPr="00E14447">
        <w:t>)</w:t>
      </w:r>
      <w:ins w:id="362" w:author="zenrunner" w:date="2019-06-20T10:08:00Z">
        <w:r w:rsidR="00B1161C">
          <w:t xml:space="preserve">, and </w:t>
        </w:r>
      </w:ins>
      <w:del w:id="363" w:author="zenrunner" w:date="2019-06-20T10:08:00Z">
        <w:r w:rsidR="00A32F36" w:rsidRPr="00E14447" w:rsidDel="00B1161C">
          <w:delText>.</w:delText>
        </w:r>
        <w:r w:rsidR="00A32F36" w:rsidRPr="00345E0F" w:rsidDel="00B1161C">
          <w:delText xml:space="preserve"> </w:delText>
        </w:r>
        <w:r w:rsidDel="00B1161C">
          <w:delText>W</w:delText>
        </w:r>
      </w:del>
      <w:ins w:id="364" w:author="zenrunner" w:date="2019-06-20T10:08:00Z">
        <w:r w:rsidR="00B1161C">
          <w:t>w</w:t>
        </w:r>
      </w:ins>
      <w:r>
        <w:t xml:space="preserve">e built a quantitative, </w:t>
      </w:r>
      <w:r w:rsidRPr="009C1AEE">
        <w:rPr>
          <w:highlight w:val="cyan"/>
          <w:rPrChange w:id="365" w:author="zenrunner" w:date="2019-06-20T10:08:00Z">
            <w:rPr/>
          </w:rPrChange>
        </w:rPr>
        <w:t>bipartite network</w:t>
      </w:r>
      <w:r>
        <w:t xml:space="preserve"> using </w:t>
      </w:r>
      <w:r w:rsidR="00CA7C43">
        <w:t xml:space="preserve">visitation frequencies to each individual plant as the measure of interaction strength. As a measure of individual generalization, we calculated the effective number of interaction partners, </w:t>
      </w:r>
      <w:proofErr w:type="spellStart"/>
      <w:r w:rsidR="00CA7C43">
        <w:t>e</w:t>
      </w:r>
      <w:r w:rsidR="00CA7C43">
        <w:rPr>
          <w:vertAlign w:val="superscript"/>
        </w:rPr>
        <w:t>H</w:t>
      </w:r>
      <w:proofErr w:type="spellEnd"/>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E408D3">
          <w:rPr>
            <w:noProof/>
          </w:rPr>
          <w:t>Dormann 2011</w:t>
        </w:r>
      </w:hyperlink>
      <w:r w:rsidR="005119E1">
        <w:rPr>
          <w:noProof/>
        </w:rPr>
        <w:t>)</w:t>
      </w:r>
      <w:r w:rsidR="005119E1">
        <w:fldChar w:fldCharType="end"/>
      </w:r>
      <w:r w:rsidR="00CA7C43">
        <w:t>.</w:t>
      </w:r>
      <w:r w:rsidR="00602DEA">
        <w:t xml:space="preserve"> </w:t>
      </w:r>
      <w:proofErr w:type="spellStart"/>
      <w:r w:rsidR="000E18D1" w:rsidRPr="00577DCB">
        <w:rPr>
          <w:highlight w:val="cyan"/>
          <w:rPrChange w:id="366" w:author="zenrunner" w:date="2019-06-20T10:10:00Z">
            <w:rPr/>
          </w:rPrChange>
        </w:rPr>
        <w:t>Nestedness</w:t>
      </w:r>
      <w:proofErr w:type="spellEnd"/>
      <w:r w:rsidR="000E18D1" w:rsidRPr="00577DCB">
        <w:rPr>
          <w:highlight w:val="cyan"/>
          <w:rPrChange w:id="367" w:author="zenrunner" w:date="2019-06-20T10:10:00Z">
            <w:rPr/>
          </w:rPrChange>
        </w:rPr>
        <w:t xml:space="preserve"> is a quantitative measure describing the hierarchy of the interactions of the network. In nested networks, specialized nodes i.e. those with fewer interactions are linked with generalized nodes i.e. well connected </w:t>
      </w:r>
      <w:proofErr w:type="spellStart"/>
      <w:r w:rsidR="000E18D1" w:rsidRPr="00577DCB">
        <w:rPr>
          <w:highlight w:val="cyan"/>
          <w:rPrChange w:id="368" w:author="zenrunner" w:date="2019-06-20T10:10:00Z">
            <w:rPr/>
          </w:rPrChange>
        </w:rPr>
        <w:t>nodes.</w:t>
      </w:r>
      <w:ins w:id="369" w:author="zenrunner" w:date="2019-06-20T10:10:00Z">
        <w:r w:rsidR="00577DCB">
          <w:t>good</w:t>
        </w:r>
        <w:proofErr w:type="spellEnd"/>
        <w:r w:rsidR="00577DCB">
          <w:t xml:space="preserve"> but clunky</w:t>
        </w:r>
      </w:ins>
      <w:r w:rsidR="000E18D1">
        <w:t xml:space="preserve"> We also calculated the extent to which each plant’s interaction contributes to </w:t>
      </w:r>
      <w:r w:rsidR="000E18D1" w:rsidRPr="000E18D1">
        <w:t xml:space="preserve">network </w:t>
      </w:r>
      <w:proofErr w:type="spellStart"/>
      <w:r w:rsidR="000E18D1" w:rsidRPr="000E18D1">
        <w:t>nestedness</w:t>
      </w:r>
      <w:proofErr w:type="spellEnd"/>
      <w:r w:rsidR="000E18D1">
        <w:t xml:space="preserve"> in comparison to a random null model that controls for degree differences </w:t>
      </w:r>
      <w:r w:rsidR="000E18D1">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47" w:tooltip="Saavedra, 2013 #376" w:history="1">
        <w:r w:rsidR="00E408D3">
          <w:rPr>
            <w:noProof/>
          </w:rPr>
          <w:t>Saavedra &amp; Stouffer 2013</w:t>
        </w:r>
      </w:hyperlink>
      <w:r w:rsidR="000E18D1">
        <w:rPr>
          <w:noProof/>
        </w:rPr>
        <w:t>)</w:t>
      </w:r>
      <w:r w:rsidR="000E18D1">
        <w:fldChar w:fldCharType="end"/>
      </w:r>
      <w:ins w:id="370" w:author="zenrunner" w:date="2019-06-20T10:10:00Z">
        <w:r w:rsidR="00621DD6">
          <w:t xml:space="preserve"> - love</w:t>
        </w:r>
      </w:ins>
      <w:r w:rsidR="000E18D1">
        <w:t xml:space="preserve">. </w:t>
      </w:r>
      <w:r w:rsidR="0008683B">
        <w:t xml:space="preserve"> All bipartite network indices were calculated using functions within the bipartite </w:t>
      </w:r>
      <w:ins w:id="371" w:author="zenrunner" w:date="2019-06-20T10:10:00Z">
        <w:r w:rsidR="00F67FB8">
          <w:t xml:space="preserve">R </w:t>
        </w:r>
      </w:ins>
      <w:r w:rsidR="0008683B">
        <w:t xml:space="preserve">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2" w:tooltip="Dormann, 2008 #375" w:history="1">
        <w:r w:rsidR="00E408D3">
          <w:rPr>
            <w:noProof/>
          </w:rPr>
          <w:t>Dormann</w:t>
        </w:r>
        <w:r w:rsidR="00E408D3" w:rsidRPr="00493C06">
          <w:rPr>
            <w:i/>
            <w:noProof/>
          </w:rPr>
          <w:t xml:space="preserve"> et al.</w:t>
        </w:r>
        <w:r w:rsidR="00E408D3">
          <w:rPr>
            <w:noProof/>
          </w:rPr>
          <w:t xml:space="preserve"> 2008</w:t>
        </w:r>
      </w:hyperlink>
      <w:r w:rsidR="0008683B">
        <w:rPr>
          <w:noProof/>
        </w:rPr>
        <w:t>)</w:t>
      </w:r>
      <w:r w:rsidR="0008683B">
        <w:fldChar w:fldCharType="end"/>
      </w:r>
      <w:r w:rsidR="0008683B">
        <w:t>.</w:t>
      </w:r>
    </w:p>
    <w:p w14:paraId="418AAB2A" w14:textId="202CB0D2" w:rsidR="00DB1449" w:rsidRDefault="001C7B30" w:rsidP="00744A93">
      <w:pPr>
        <w:spacing w:line="360" w:lineRule="auto"/>
      </w:pPr>
      <w:r>
        <w:t xml:space="preserve">In </w:t>
      </w:r>
      <w:proofErr w:type="spellStart"/>
      <w:r>
        <w:t>unipartite</w:t>
      </w:r>
      <w:proofErr w:type="spellEnd"/>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 xml:space="preserve">From the individual based </w:t>
      </w:r>
      <w:proofErr w:type="spellStart"/>
      <w:r w:rsidR="00DE4AAC">
        <w:t>unipartite</w:t>
      </w:r>
      <w:proofErr w:type="spellEnd"/>
      <w:r w:rsidR="00DE4AAC">
        <w:t xml:space="preserv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 xml:space="preserve">using </w:t>
      </w:r>
      <w:proofErr w:type="spellStart"/>
      <w:r w:rsidR="00DB1449">
        <w:t>igraph</w:t>
      </w:r>
      <w:proofErr w:type="spellEnd"/>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9" w:tooltip="Csardi, 2006 #377" w:history="1">
        <w:r w:rsidR="00E408D3">
          <w:rPr>
            <w:noProof/>
          </w:rPr>
          <w:t>Csardi &amp; Nepusz 2006</w:t>
        </w:r>
      </w:hyperlink>
      <w:r w:rsidR="00493C06">
        <w:rPr>
          <w:noProof/>
        </w:rPr>
        <w:t>)</w:t>
      </w:r>
      <w:r w:rsidR="00493C06">
        <w:fldChar w:fldCharType="end"/>
      </w:r>
      <w:ins w:id="372" w:author="zenrunner" w:date="2019-06-20T10:11:00Z">
        <w:r w:rsidR="00243F09">
          <w:t xml:space="preserve"> - also LOVE</w:t>
        </w:r>
      </w:ins>
      <w:r w:rsidR="00DB1449">
        <w:t xml:space="preserve">. </w:t>
      </w:r>
      <w:r w:rsidR="00673432">
        <w:t>In species networks, these measures describe the importance of species</w:t>
      </w:r>
      <w:r w:rsidR="004B1EAD">
        <w:t xml:space="preserve"> (Gonzalez 2010, </w:t>
      </w:r>
      <w:proofErr w:type="spellStart"/>
      <w:r w:rsidR="004B1EAD">
        <w:t>Jordano</w:t>
      </w:r>
      <w:proofErr w:type="spellEnd"/>
      <w:r w:rsidR="004B1EAD">
        <w:t xml:space="preserve"> 2006). </w:t>
      </w:r>
      <w:r w:rsidR="00A406C0">
        <w:t>Degree centrality is the numb</w:t>
      </w:r>
      <w:r>
        <w:t>er of links per individual. In</w:t>
      </w:r>
      <w:r w:rsidR="00A406C0">
        <w:t xml:space="preserve"> plant-plant network</w:t>
      </w:r>
      <w:r>
        <w:t>s</w:t>
      </w:r>
      <w:ins w:id="373" w:author="zenrunner" w:date="2019-06-20T10:11:00Z">
        <w:r w:rsidR="00CE4C3D">
          <w:t>,</w:t>
        </w:r>
      </w:ins>
      <w:r w:rsidR="00A406C0">
        <w:t xml:space="preserve"> </w:t>
      </w:r>
      <w:del w:id="374" w:author="zenrunner" w:date="2019-06-20T10:11:00Z">
        <w:r w:rsidR="00A406C0" w:rsidDel="00CE4C3D">
          <w:delText xml:space="preserve">it </w:delText>
        </w:r>
      </w:del>
      <w:ins w:id="375" w:author="zenrunner" w:date="2019-06-20T10:11:00Z">
        <w:r w:rsidR="00CE4C3D">
          <w:t xml:space="preserve">centrality </w:t>
        </w:r>
      </w:ins>
      <w:r w:rsidR="00A406C0">
        <w:t>describes</w:t>
      </w:r>
      <w:r w:rsidR="00673432">
        <w:t xml:space="preserve"> the number of</w:t>
      </w:r>
      <w:r w:rsidR="00A406C0">
        <w:t xml:space="preserve"> </w:t>
      </w:r>
      <w:r w:rsidR="00673432">
        <w:t>interactions with</w:t>
      </w:r>
      <w:r w:rsidR="00A406C0">
        <w:t xml:space="preserve"> conspecifics </w:t>
      </w:r>
      <w:del w:id="376" w:author="zenrunner" w:date="2019-06-20T10:11:00Z">
        <w:r w:rsidR="00A406C0" w:rsidDel="00132DEA">
          <w:delText>i.e.</w:delText>
        </w:r>
      </w:del>
      <w:ins w:id="377" w:author="zenrunner" w:date="2019-06-20T10:11:00Z">
        <w:r w:rsidR="00132DEA">
          <w:t>such as</w:t>
        </w:r>
      </w:ins>
      <w:r w:rsidR="00A406C0">
        <w:t xml:space="preserve"> </w:t>
      </w:r>
      <w:r>
        <w:t xml:space="preserve">the </w:t>
      </w:r>
      <w:r w:rsidR="00A406C0">
        <w:t>mating pool and the n</w:t>
      </w:r>
      <w:r>
        <w:t xml:space="preserve">umber of </w:t>
      </w:r>
      <w:proofErr w:type="spellStart"/>
      <w:r>
        <w:t>heterospecifics</w:t>
      </w:r>
      <w:proofErr w:type="spellEnd"/>
      <w:r>
        <w:t xml:space="preserve"> </w:t>
      </w:r>
      <w:del w:id="378" w:author="zenrunner" w:date="2019-06-20T10:11:00Z">
        <w:r w:rsidDel="00132DEA">
          <w:delText>i.e.</w:delText>
        </w:r>
      </w:del>
      <w:proofErr w:type="spellStart"/>
      <w:ins w:id="379" w:author="zenrunner" w:date="2019-06-20T10:11:00Z">
        <w:r w:rsidR="00132DEA">
          <w:t>and</w:t>
        </w:r>
        <w:proofErr w:type="gramStart"/>
        <w:r w:rsidR="00132DEA">
          <w:t>?or</w:t>
        </w:r>
        <w:proofErr w:type="spellEnd"/>
        <w:proofErr w:type="gramEnd"/>
        <w:r w:rsidR="00132DEA">
          <w:t>?</w:t>
        </w:r>
        <w:r w:rsidR="00B81B44">
          <w:t xml:space="preserve"> </w:t>
        </w:r>
        <w:proofErr w:type="gramStart"/>
        <w:r w:rsidR="00B81B44">
          <w:t>the</w:t>
        </w:r>
      </w:ins>
      <w:proofErr w:type="gramEnd"/>
      <w:r>
        <w:t xml:space="preserve"> </w:t>
      </w:r>
      <w:r w:rsidR="00A406C0">
        <w:t xml:space="preserve">potential competitors/facilitators. </w:t>
      </w:r>
      <w:proofErr w:type="spellStart"/>
      <w:r w:rsidR="00A406C0">
        <w:t>Eigancentrality</w:t>
      </w:r>
      <w:proofErr w:type="spellEnd"/>
      <w:r w:rsidR="00A406C0">
        <w:t xml:space="preserve"> extends the concept of degree centrality but takes into the account of the importance </w:t>
      </w:r>
      <w:ins w:id="380" w:author="zenrunner" w:date="2019-06-20T10:11:00Z">
        <w:r w:rsidR="0099562E">
          <w:t xml:space="preserve">of </w:t>
        </w:r>
      </w:ins>
      <w:del w:id="381" w:author="zenrunner" w:date="2019-06-20T10:11:00Z">
        <w:r w:rsidR="00A406C0" w:rsidDel="0099562E">
          <w:delText xml:space="preserve">i.e. </w:delText>
        </w:r>
      </w:del>
      <w:r w:rsidR="00A406C0">
        <w:t xml:space="preserve">degree of the </w:t>
      </w:r>
      <w:proofErr w:type="spellStart"/>
      <w:r w:rsidR="00A406C0">
        <w:t>interactors</w:t>
      </w:r>
      <w:proofErr w:type="spellEnd"/>
      <w:ins w:id="382" w:author="zenrunner" w:date="2019-06-20T10:12:00Z">
        <w:r w:rsidR="008E0436">
          <w:t xml:space="preserve">?? </w:t>
        </w:r>
        <w:proofErr w:type="gramStart"/>
        <w:r w:rsidR="008E0436">
          <w:t>degree</w:t>
        </w:r>
        <w:proofErr w:type="gramEnd"/>
        <w:r w:rsidR="008E0436">
          <w:t xml:space="preserve"> means number of?</w:t>
        </w:r>
        <w:r w:rsidR="00686A67">
          <w:t xml:space="preserve"> </w:t>
        </w:r>
        <w:proofErr w:type="gramStart"/>
        <w:r w:rsidR="00686A67">
          <w:t>or</w:t>
        </w:r>
        <w:proofErr w:type="gramEnd"/>
        <w:r w:rsidR="00686A67">
          <w:t xml:space="preserve"> extent of?</w:t>
        </w:r>
      </w:ins>
      <w:r w:rsidR="00A406C0">
        <w:t>. Individuals that interact frequently with</w:t>
      </w:r>
      <w:r w:rsidR="00673432">
        <w:t xml:space="preserve"> other highly connected</w:t>
      </w:r>
      <w:r w:rsidR="00A406C0">
        <w:t xml:space="preserve"> individuals are more </w:t>
      </w:r>
      <w:del w:id="383" w:author="zenrunner" w:date="2019-06-20T10:12:00Z">
        <w:r w:rsidR="00A406C0" w:rsidDel="00623693">
          <w:delText xml:space="preserve">poised </w:delText>
        </w:r>
      </w:del>
      <w:ins w:id="384" w:author="zenrunner" w:date="2019-06-20T10:12:00Z">
        <w:r w:rsidR="00623693">
          <w:t xml:space="preserve">likely </w:t>
        </w:r>
      </w:ins>
      <w:r w:rsidR="00A406C0">
        <w:t>to influence the full network</w:t>
      </w:r>
      <w:ins w:id="385" w:author="zenrunner" w:date="2019-06-20T10:12:00Z">
        <w:r w:rsidR="001701AC">
          <w:t xml:space="preserve"> because </w:t>
        </w:r>
      </w:ins>
      <w:del w:id="386" w:author="zenrunner" w:date="2019-06-20T10:12:00Z">
        <w:r w:rsidR="00A406C0" w:rsidDel="001701AC">
          <w:delText xml:space="preserve">. </w:delText>
        </w:r>
        <w:r w:rsidR="005434F6" w:rsidDel="001701AC">
          <w:delText>T</w:delText>
        </w:r>
      </w:del>
      <w:ins w:id="387" w:author="zenrunner" w:date="2019-06-20T10:12:00Z">
        <w:r w:rsidR="001701AC">
          <w:t>t</w:t>
        </w:r>
      </w:ins>
      <w:r w:rsidR="005434F6">
        <w:t xml:space="preserve">hey </w:t>
      </w:r>
      <w:ins w:id="388" w:author="zenrunner" w:date="2019-06-20T10:12:00Z">
        <w:r w:rsidR="001701AC">
          <w:t xml:space="preserve">can </w:t>
        </w:r>
      </w:ins>
      <w:r w:rsidR="005434F6">
        <w:t xml:space="preserve">interact with dense substructures within the </w:t>
      </w:r>
      <w:r w:rsidR="005434F6">
        <w:lastRenderedPageBreak/>
        <w:t xml:space="preserve">network. </w:t>
      </w:r>
      <w:proofErr w:type="spellStart"/>
      <w:r w:rsidR="00A406C0">
        <w:t>B</w:t>
      </w:r>
      <w:r w:rsidR="00A406C0" w:rsidRPr="00AE135B">
        <w:t>etweenness</w:t>
      </w:r>
      <w:proofErr w:type="spellEnd"/>
      <w:r w:rsidR="00A406C0">
        <w:t xml:space="preserve"> is </w:t>
      </w:r>
      <w:ins w:id="389" w:author="zenrunner" w:date="2019-06-20T10:12:00Z">
        <w:r w:rsidR="001701AC">
          <w:t xml:space="preserve">the </w:t>
        </w:r>
      </w:ins>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7A1350">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7A1350">
        <w:rPr>
          <w:noProof/>
        </w:rPr>
        <w:t>(</w:t>
      </w:r>
      <w:hyperlink w:anchor="_ENREF_19" w:tooltip="Freeman, 1978 #384" w:history="1">
        <w:r w:rsidR="00E408D3">
          <w:rPr>
            <w:noProof/>
          </w:rPr>
          <w:t>Freeman 1978</w:t>
        </w:r>
      </w:hyperlink>
      <w:r w:rsidR="007A1350">
        <w:rPr>
          <w:noProof/>
        </w:rPr>
        <w:t xml:space="preserve">; </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8E4630">
        <w:fldChar w:fldCharType="end"/>
      </w:r>
      <w:ins w:id="390" w:author="zenrunner" w:date="2019-06-20T10:13:00Z">
        <w:r w:rsidR="005C2E04">
          <w:t xml:space="preserve"> and estimates what process?</w:t>
        </w:r>
      </w:ins>
      <w:r w:rsidR="009F0B79">
        <w:t>.</w:t>
      </w:r>
      <w:r w:rsidR="00A40464">
        <w:t xml:space="preserve"> </w:t>
      </w:r>
    </w:p>
    <w:p w14:paraId="568B9918" w14:textId="54674289" w:rsidR="009F0B79" w:rsidRDefault="00DB1449" w:rsidP="00744A93">
      <w:pPr>
        <w:spacing w:line="360" w:lineRule="auto"/>
      </w:pPr>
      <w:r>
        <w:t>We</w:t>
      </w:r>
      <w:r w:rsidR="00A406C0">
        <w:t xml:space="preserve"> fit GLMM </w:t>
      </w:r>
      <w:r w:rsidR="00B8281C">
        <w:t>(</w:t>
      </w:r>
      <w:proofErr w:type="spellStart"/>
      <w:r w:rsidR="00B8281C">
        <w:t>glmmTMB</w:t>
      </w:r>
      <w:proofErr w:type="spellEnd"/>
      <w:r w:rsidR="00B8281C">
        <w:t xml:space="preserve">)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8" w:tooltip="Brooks, 2017 #378" w:history="1">
        <w:r w:rsidR="00E408D3">
          <w:rPr>
            <w:noProof/>
          </w:rPr>
          <w:t>Brooks</w:t>
        </w:r>
        <w:r w:rsidR="00E408D3" w:rsidRPr="00555574">
          <w:rPr>
            <w:i/>
            <w:noProof/>
          </w:rPr>
          <w:t xml:space="preserve"> et al.</w:t>
        </w:r>
        <w:r w:rsidR="00E408D3">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w:t>
      </w:r>
      <w:proofErr w:type="spellStart"/>
      <w:r w:rsidR="001C7B30">
        <w:t>unipartite</w:t>
      </w:r>
      <w:proofErr w:type="spellEnd"/>
      <w:r w:rsidR="001C7B30">
        <w:t xml:space="preserve"> </w:t>
      </w:r>
      <w:r w:rsidR="00A406C0">
        <w:t>network indices as response variables</w:t>
      </w:r>
      <w:r w:rsidR="009F0B79">
        <w:t xml:space="preserve"> and</w:t>
      </w:r>
      <w:r w:rsidR="00A406C0">
        <w:t xml:space="preserve"> </w:t>
      </w:r>
      <w:r w:rsidR="00B8281C">
        <w:t xml:space="preserve">the individual plant traits, local floral </w:t>
      </w:r>
      <w:proofErr w:type="spellStart"/>
      <w:r w:rsidR="00B8281C">
        <w:t>neighbourhood</w:t>
      </w:r>
      <w:proofErr w:type="spellEnd"/>
      <w:r w:rsidR="00B8281C">
        <w:t xml:space="preserve"> and study day as predictors. Plant species was included in all models as a random effect</w:t>
      </w:r>
      <w:r w:rsidR="00043CF6">
        <w:t xml:space="preserve"> and the link function depended on the distribution of the </w:t>
      </w:r>
      <w:proofErr w:type="spellStart"/>
      <w:r w:rsidR="00043CF6">
        <w:t>indice</w:t>
      </w:r>
      <w:proofErr w:type="spellEnd"/>
      <w:r w:rsidR="00043CF6">
        <w:t xml:space="preserv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6A373D00" w:rsidR="00A406C0" w:rsidRDefault="00B8281C" w:rsidP="00744A93">
      <w:pPr>
        <w:spacing w:line="360" w:lineRule="auto"/>
      </w:pPr>
      <w:del w:id="391" w:author="zenrunner" w:date="2019-06-20T10:13:00Z">
        <w:r w:rsidDel="00000CF5">
          <w:delText xml:space="preserve"> </w:delText>
        </w:r>
      </w:del>
      <w:proofErr w:type="spellStart"/>
      <w:r w:rsidR="00A406C0">
        <w:t>Betweenness</w:t>
      </w:r>
      <w:proofErr w:type="spellEnd"/>
      <w:r w:rsidR="00A406C0">
        <w:t xml:space="preserve"> </w:t>
      </w:r>
      <w:r w:rsidR="006474AF">
        <w:t>values were continuous and</w:t>
      </w:r>
      <w:r w:rsidR="00A406C0">
        <w:t xml:space="preserve"> zero-inflated</w:t>
      </w:r>
      <w:r w:rsidR="009A2BBC">
        <w:t xml:space="preserve"> (</w:t>
      </w:r>
      <w:r w:rsidR="001A7900">
        <w:t xml:space="preserve">n = 141, </w:t>
      </w:r>
      <w:r w:rsidR="009A2BBC">
        <w:t>Figure A2)</w:t>
      </w:r>
      <w:ins w:id="392" w:author="zenrunner" w:date="2019-06-20T10:13:00Z">
        <w:r w:rsidR="00A931FA">
          <w:t xml:space="preserve">.  </w:t>
        </w:r>
        <w:r w:rsidR="00B51F47">
          <w:t>Consequently</w:t>
        </w:r>
        <w:r w:rsidR="00A931FA">
          <w:t xml:space="preserve">, </w:t>
        </w:r>
      </w:ins>
      <w:del w:id="393" w:author="zenrunner" w:date="2019-06-20T10:13:00Z">
        <w:r w:rsidR="00A406C0" w:rsidDel="00A931FA">
          <w:delText xml:space="preserve">, </w:delText>
        </w:r>
        <w:r w:rsidR="00A406C0" w:rsidDel="00B51F47">
          <w:delText xml:space="preserve">so </w:delText>
        </w:r>
      </w:del>
      <w:r w:rsidR="00A406C0">
        <w:t xml:space="preserve">we first </w:t>
      </w:r>
      <w:del w:id="394" w:author="zenrunner" w:date="2019-06-20T10:13:00Z">
        <w:r w:rsidR="00A406C0" w:rsidDel="00B51F47">
          <w:delText>modelled</w:delText>
        </w:r>
      </w:del>
      <w:ins w:id="395" w:author="zenrunner" w:date="2019-06-20T10:13:00Z">
        <w:r w:rsidR="00B51F47">
          <w:t>modeled</w:t>
        </w:r>
      </w:ins>
      <w:r w:rsidR="00A406C0">
        <w:t xml:space="preserve"> the likelihood of an individual having a </w:t>
      </w:r>
      <w:proofErr w:type="spellStart"/>
      <w:r w:rsidR="00A406C0">
        <w:t>betweenness</w:t>
      </w:r>
      <w:proofErr w:type="spellEnd"/>
      <w:r w:rsidR="00A406C0">
        <w:t xml:space="preserve"> value &gt; 0 using </w:t>
      </w:r>
      <w:r w:rsidR="00DB1449">
        <w:t xml:space="preserve">a binomial mixed effect model. </w:t>
      </w:r>
      <w:r w:rsidR="00177CC4">
        <w:t xml:space="preserve">A high number of ultra-peripheral nodes is typical in pollination networks </w:t>
      </w:r>
      <w:r w:rsidR="00043CF6">
        <w:fldChar w:fldCharType="begin"/>
      </w:r>
      <w:r w:rsidR="00043CF6">
        <w:instrText xml:space="preserve"> ADDIN EN.CITE &lt;EndNote&gt;&lt;Cite&gt;&lt;Author&gt;Guimera&lt;/Author&gt;&lt;Year&gt;2005&lt;/Year&gt;&lt;RecNum&gt;397&lt;/RecNum&gt;&lt;DisplayText&gt;(Guimera &amp;amp; Amaral 2005; Dupont&lt;style face="italic"&gt; et al.&lt;/style&gt; 2011)&lt;/DisplayText&gt;&lt;record&gt;&lt;rec-number&gt;397&lt;/rec-number&gt;&lt;foreign-keys&gt;&lt;key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043CF6">
        <w:rPr>
          <w:noProof/>
        </w:rPr>
        <w:t>(</w:t>
      </w:r>
      <w:hyperlink w:anchor="_ENREF_23" w:tooltip="Guimera, 2005 #397" w:history="1">
        <w:r w:rsidR="00E408D3">
          <w:rPr>
            <w:noProof/>
          </w:rPr>
          <w:t>Guimera &amp; Amaral 2005</w:t>
        </w:r>
      </w:hyperlink>
      <w:r w:rsidR="00043CF6">
        <w:rPr>
          <w:noProof/>
        </w:rPr>
        <w:t xml:space="preserve">; </w:t>
      </w:r>
      <w:hyperlink w:anchor="_ENREF_14" w:tooltip="Dupont, 2011 #369" w:history="1">
        <w:r w:rsidR="00E408D3">
          <w:rPr>
            <w:noProof/>
          </w:rPr>
          <w:t>Dupont</w:t>
        </w:r>
        <w:r w:rsidR="00E408D3" w:rsidRPr="00043CF6">
          <w:rPr>
            <w:i/>
            <w:noProof/>
          </w:rPr>
          <w:t xml:space="preserve"> et al.</w:t>
        </w:r>
        <w:r w:rsidR="00E408D3">
          <w:rPr>
            <w:noProof/>
          </w:rPr>
          <w:t xml:space="preserve"> 2011</w:t>
        </w:r>
      </w:hyperlink>
      <w:r w:rsidR="00043CF6">
        <w:rPr>
          <w:noProof/>
        </w:rPr>
        <w:t>)</w:t>
      </w:r>
      <w:r w:rsidR="00043CF6">
        <w:fldChar w:fldCharType="end"/>
      </w:r>
      <w:r w:rsidR="00043CF6">
        <w:t>.</w:t>
      </w:r>
      <w:r w:rsidR="00177CC4">
        <w:t xml:space="preserve"> </w:t>
      </w:r>
      <w:r w:rsidR="00DB1449">
        <w:t>We</w:t>
      </w:r>
      <w:r w:rsidR="00A406C0">
        <w:t xml:space="preserve"> then log-transformed the continuous part</w:t>
      </w:r>
      <w:r>
        <w:t xml:space="preserve"> to meet the assumptions of normality</w:t>
      </w:r>
      <w:r w:rsidR="00A406C0">
        <w:t xml:space="preserve"> and </w:t>
      </w:r>
      <w:del w:id="396" w:author="zenrunner" w:date="2019-06-20T10:13:00Z">
        <w:r w:rsidR="00A406C0" w:rsidDel="00B51F47">
          <w:delText>modelled</w:delText>
        </w:r>
      </w:del>
      <w:ins w:id="397" w:author="zenrunner" w:date="2019-06-20T10:13:00Z">
        <w:r w:rsidR="00B51F47">
          <w:t>modeled</w:t>
        </w:r>
      </w:ins>
      <w:r w:rsidR="00A406C0">
        <w:t xml:space="preserve"> it using a Gaussian error d</w:t>
      </w:r>
      <w:r w:rsidR="00A02BC9">
        <w:t xml:space="preserve">istribution (residuals: </w:t>
      </w:r>
      <w:r w:rsidR="00A02BC9" w:rsidRPr="00A02BC9">
        <w:t>W = 0.98854, p-value = 0.5491</w:t>
      </w:r>
      <w:r w:rsidR="00A02BC9">
        <w:t>).</w:t>
      </w:r>
      <w:r w:rsidR="008E4630">
        <w:t xml:space="preserve"> These indices </w:t>
      </w:r>
      <w:del w:id="398" w:author="zenrunner" w:date="2019-06-20T10:14:00Z">
        <w:r w:rsidR="008E4630" w:rsidDel="00B51F47">
          <w:delText>provide information about how</w:delText>
        </w:r>
      </w:del>
      <w:ins w:id="399" w:author="zenrunner" w:date="2019-06-20T10:14:00Z">
        <w:r w:rsidR="00B51F47">
          <w:t>describe</w:t>
        </w:r>
      </w:ins>
      <w:r w:rsidR="008E4630">
        <w:t xml:space="preserve"> individual context contribut</w:t>
      </w:r>
      <w:ins w:id="400" w:author="zenrunner" w:date="2019-06-20T10:14:00Z">
        <w:r w:rsidR="009B256F">
          <w:t>ions</w:t>
        </w:r>
      </w:ins>
      <w:del w:id="401" w:author="zenrunner" w:date="2019-06-20T10:14:00Z">
        <w:r w:rsidR="008E4630" w:rsidDel="009B256F">
          <w:delText>es</w:delText>
        </w:r>
      </w:del>
      <w:r w:rsidR="008E4630">
        <w:t xml:space="preserve"> to node positioning, importance</w:t>
      </w:r>
      <w:ins w:id="402" w:author="zenrunner" w:date="2019-06-20T10:14:00Z">
        <w:r w:rsidR="009B256F">
          <w:t>,</w:t>
        </w:r>
      </w:ins>
      <w:r w:rsidR="008E4630">
        <w:t xml:space="preserve"> and </w:t>
      </w:r>
      <w:ins w:id="403" w:author="zenrunner" w:date="2019-06-20T10:14:00Z">
        <w:r w:rsidR="009B256F">
          <w:t xml:space="preserve">the </w:t>
        </w:r>
      </w:ins>
      <w:r w:rsidR="008E4630">
        <w:t xml:space="preserve">overall network structure. </w:t>
      </w:r>
    </w:p>
    <w:p w14:paraId="7DE12C8C" w14:textId="77FD5AE6" w:rsidR="00395B4A" w:rsidRPr="009E69B7" w:rsidRDefault="00DB1449" w:rsidP="00744A93">
      <w:pPr>
        <w:spacing w:line="360" w:lineRule="auto"/>
        <w:rPr>
          <w:u w:val="single"/>
        </w:rPr>
      </w:pPr>
      <w:r w:rsidRPr="009E69B7">
        <w:rPr>
          <w:u w:val="single"/>
        </w:rPr>
        <w:t>Access to conspecifics</w:t>
      </w:r>
    </w:p>
    <w:p w14:paraId="2C0E32BC" w14:textId="6DA388C8" w:rsidR="004F2CB8" w:rsidRDefault="004F2CB8" w:rsidP="00744A93">
      <w:pPr>
        <w:spacing w:line="360" w:lineRule="auto"/>
      </w:pPr>
      <w:r>
        <w:t xml:space="preserve">To relate an </w:t>
      </w:r>
      <w:r w:rsidR="006054B2">
        <w:t>individual plant’s access to conspecifics</w:t>
      </w:r>
      <w:r>
        <w:t xml:space="preserve"> and exposure to </w:t>
      </w:r>
      <w:proofErr w:type="spellStart"/>
      <w:r>
        <w:t>heterospecifics</w:t>
      </w:r>
      <w:proofErr w:type="spellEnd"/>
      <w:r w:rsidR="00DB1449">
        <w:t xml:space="preserve"> </w:t>
      </w:r>
      <w:r>
        <w:t xml:space="preserve">to centrality and individual context, </w:t>
      </w:r>
      <w:r w:rsidR="00DB1449">
        <w:t xml:space="preserve">we used an </w:t>
      </w:r>
      <w:proofErr w:type="spellStart"/>
      <w:r w:rsidR="00DB1449">
        <w:t>unweighted</w:t>
      </w:r>
      <w:proofErr w:type="spellEnd"/>
      <w:r w:rsidR="006054B2">
        <w:t xml:space="preserve">, </w:t>
      </w:r>
      <w:proofErr w:type="spellStart"/>
      <w:r w:rsidR="006054B2">
        <w:t>unipartite</w:t>
      </w:r>
      <w:proofErr w:type="spellEnd"/>
      <w:r w:rsidR="00DB1449">
        <w:t xml:space="preserve"> network i.e. </w:t>
      </w:r>
      <w:r w:rsidR="00E82304">
        <w:t>interaction strength is not considered</w:t>
      </w:r>
      <w:r>
        <w:t xml:space="preserve"> to count the number </w:t>
      </w:r>
      <w:r w:rsidR="00DB1449">
        <w:t xml:space="preserve">of linked conspecifics and </w:t>
      </w:r>
      <w:proofErr w:type="spellStart"/>
      <w:r w:rsidR="00DB1449">
        <w:t>heterospe</w:t>
      </w:r>
      <w:r w:rsidR="00567CF3">
        <w:t>cifics</w:t>
      </w:r>
      <w:proofErr w:type="spellEnd"/>
      <w:r w:rsidR="00567CF3">
        <w:t xml:space="preserve"> for each individual. </w:t>
      </w:r>
      <w:r>
        <w:t xml:space="preserve">The number of connected and unconnected conspecific or </w:t>
      </w:r>
      <w:proofErr w:type="spellStart"/>
      <w:r>
        <w:t>heterospecific</w:t>
      </w:r>
      <w:proofErr w:type="spellEnd"/>
      <w:r>
        <w:t xml:space="preserve"> plants were used as binomial response variable in </w:t>
      </w:r>
      <w:proofErr w:type="spellStart"/>
      <w:r w:rsidR="00567CF3">
        <w:t>quasibinomial</w:t>
      </w:r>
      <w:proofErr w:type="spellEnd"/>
      <w:r w:rsidR="00567CF3">
        <w:t xml:space="preserve">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t xml:space="preserve"> to account for </w:t>
      </w:r>
      <w:proofErr w:type="spellStart"/>
      <w:r>
        <w:t>overdispersion</w:t>
      </w:r>
      <w:proofErr w:type="spellEnd"/>
      <w:r>
        <w:t xml:space="preserve"> and plant s</w:t>
      </w:r>
      <w:r w:rsidR="00567CF3">
        <w:t xml:space="preserve">pecies was included as a random effect. </w:t>
      </w:r>
      <w:r>
        <w:t xml:space="preserve">Degree, </w:t>
      </w:r>
      <w:proofErr w:type="spellStart"/>
      <w:r>
        <w:t>eiganvector</w:t>
      </w:r>
      <w:proofErr w:type="spellEnd"/>
      <w:ins w:id="404" w:author="zenrunner" w:date="2019-06-20T10:15:00Z">
        <w:r w:rsidR="000E1368">
          <w:t>,</w:t>
        </w:r>
      </w:ins>
      <w:r>
        <w:t xml:space="preserve"> and closeness centrality measures were strongly</w:t>
      </w:r>
      <w:r w:rsidR="0086351C">
        <w:t xml:space="preserve"> and positively</w:t>
      </w:r>
      <w:r>
        <w:t xml:space="preserve"> correlated </w:t>
      </w:r>
      <w:r w:rsidR="00E82304">
        <w:t>with each other (Table A3</w:t>
      </w:r>
      <w:r w:rsidR="00567CF3">
        <w:t xml:space="preserve">). </w:t>
      </w:r>
      <w:del w:id="405" w:author="zenrunner" w:date="2019-06-20T10:15:00Z">
        <w:r w:rsidR="00567CF3" w:rsidDel="00E31254">
          <w:delText>Thus</w:delText>
        </w:r>
      </w:del>
      <w:ins w:id="406" w:author="zenrunner" w:date="2019-06-20T10:15:00Z">
        <w:r w:rsidR="00E31254">
          <w:t>Hence</w:t>
        </w:r>
      </w:ins>
      <w:r w:rsidR="00567CF3">
        <w:t xml:space="preserve">, only </w:t>
      </w:r>
      <w:r>
        <w:t>degree centrality was included in these models because it is the most commonly reported measure</w:t>
      </w:r>
      <w:ins w:id="407" w:author="zenrunner" w:date="2019-06-20T10:15:00Z">
        <w:r w:rsidR="003F11F7">
          <w:t xml:space="preserve"> in the network literature</w:t>
        </w:r>
      </w:ins>
      <w:r>
        <w:t xml:space="preserve">. </w:t>
      </w:r>
      <w:proofErr w:type="spellStart"/>
      <w:r>
        <w:t>Betweenness</w:t>
      </w:r>
      <w:proofErr w:type="spellEnd"/>
      <w:r>
        <w:t xml:space="preserve"> centrality, study day, visitation rates, shrub density and floral display size were </w:t>
      </w:r>
      <w:del w:id="408" w:author="zenrunner" w:date="2019-06-20T10:16:00Z">
        <w:r w:rsidDel="00D45E4C">
          <w:delText xml:space="preserve">also </w:delText>
        </w:r>
      </w:del>
      <w:r>
        <w:t xml:space="preserve">used as predictors. Models were compared to random intercept </w:t>
      </w:r>
      <w:ins w:id="409" w:author="zenrunner" w:date="2019-06-20T10:16:00Z">
        <w:r w:rsidR="00DD6C21">
          <w:t xml:space="preserve">only models </w:t>
        </w:r>
      </w:ins>
      <w:r>
        <w:t>using AIC and likelihood ratio tests</w:t>
      </w:r>
      <w:ins w:id="410" w:author="zenrunner" w:date="2019-06-20T10:16:00Z">
        <w:r w:rsidR="00CD66F0">
          <w:t xml:space="preserve"> to identify best models</w:t>
        </w:r>
        <w:r w:rsidR="00A44B46">
          <w:t xml:space="preserve"> or maybe say the most </w:t>
        </w:r>
        <w:r w:rsidR="00A44EBB">
          <w:t>parsimonious</w:t>
        </w:r>
        <w:r w:rsidR="00A44B46">
          <w:t xml:space="preserve"> models</w:t>
        </w:r>
      </w:ins>
      <w:r>
        <w:t xml:space="preserve">. </w:t>
      </w:r>
    </w:p>
    <w:p w14:paraId="47208C7E" w14:textId="75A44A80" w:rsidR="005D03FA" w:rsidRPr="009E69B7" w:rsidRDefault="00C20E6C" w:rsidP="00744A93">
      <w:pPr>
        <w:spacing w:line="360" w:lineRule="auto"/>
        <w:rPr>
          <w:u w:val="single"/>
        </w:rPr>
      </w:pPr>
      <w:proofErr w:type="spellStart"/>
      <w:r>
        <w:rPr>
          <w:u w:val="single"/>
        </w:rPr>
        <w:t>Unipartite</w:t>
      </w:r>
      <w:proofErr w:type="spellEnd"/>
      <w:r>
        <w:rPr>
          <w:u w:val="single"/>
        </w:rPr>
        <w:t xml:space="preserve"> m</w:t>
      </w:r>
      <w:r w:rsidR="005D03FA" w:rsidRPr="009E69B7">
        <w:rPr>
          <w:u w:val="single"/>
        </w:rPr>
        <w:t>odularity</w:t>
      </w:r>
    </w:p>
    <w:p w14:paraId="6637191B" w14:textId="1B96C932" w:rsidR="00A03EFA" w:rsidRDefault="004E4A93" w:rsidP="00744A93">
      <w:pPr>
        <w:spacing w:line="360" w:lineRule="auto"/>
      </w:pPr>
      <w:r>
        <w:lastRenderedPageBreak/>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del w:id="411" w:author="zenrunner" w:date="2019-06-20T10:16:00Z">
        <w:r w:rsidR="00494C97" w:rsidDel="00A44EBB">
          <w:delText xml:space="preserve">in </w:delText>
        </w:r>
      </w:del>
      <w:ins w:id="412" w:author="zenrunner" w:date="2019-06-20T10:16:00Z">
        <w:r w:rsidR="00A44EBB">
          <w:t xml:space="preserve">in the R package </w:t>
        </w:r>
      </w:ins>
      <w:proofErr w:type="spellStart"/>
      <w:r w:rsidR="00493111">
        <w:t>r</w:t>
      </w:r>
      <w:r w:rsidR="00494C97">
        <w:t>netcarto</w:t>
      </w:r>
      <w:proofErr w:type="spellEnd"/>
      <w:r w:rsidR="00494C97">
        <w:t>,</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3" w:tooltip="Doulcier, 2015 #380" w:history="1">
        <w:r w:rsidR="00E408D3">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w:t>
      </w:r>
      <w:proofErr w:type="spellStart"/>
      <w:r w:rsidR="00AF30ED" w:rsidRPr="00AF30ED">
        <w:t>Patefields</w:t>
      </w:r>
      <w:proofErr w:type="spellEnd"/>
      <w:r w:rsidR="00AF30ED" w:rsidRPr="00AF30ED">
        <w:t xml:space="preserve">’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36" w:tooltip="Oksanen,  #381" w:history="1">
        <w:r w:rsidR="00E408D3">
          <w:rPr>
            <w:noProof/>
          </w:rPr>
          <w:t>Oksanen &amp; Blanchet</w:t>
        </w:r>
      </w:hyperlink>
      <w:r w:rsidR="00493111">
        <w:rPr>
          <w:noProof/>
        </w:rPr>
        <w:t>)</w:t>
      </w:r>
      <w:r w:rsidR="00493111">
        <w:fldChar w:fldCharType="end"/>
      </w:r>
      <w:r w:rsidR="00494C97">
        <w:t>.</w:t>
      </w:r>
      <w:r w:rsidR="00A406C0">
        <w:t xml:space="preserve"> </w:t>
      </w:r>
      <w:r w:rsidR="00AF30ED" w:rsidRPr="00AF30ED">
        <w:t xml:space="preserve">Z-scores were calculated to assess significance of results and facilitate comparison between the different networks. Z-scores were calculated using: </w:t>
      </w:r>
      <w:proofErr w:type="spellStart"/>
      <w:r w:rsidR="00AF30ED" w:rsidRPr="00AF30ED">
        <w:t>Z</w:t>
      </w:r>
      <w:proofErr w:type="gramStart"/>
      <w:r w:rsidR="00AF30ED" w:rsidRPr="00AF30ED">
        <w:t>:Score</w:t>
      </w:r>
      <w:proofErr w:type="spellEnd"/>
      <w:proofErr w:type="gramEnd"/>
      <w:r w:rsidR="00AF30ED" w:rsidRPr="00AF30ED">
        <w:t xml:space="preserve"> = (Observed value - mean (null)/</w:t>
      </w:r>
      <w:proofErr w:type="spellStart"/>
      <w:r w:rsidR="00AF30ED" w:rsidRPr="00AF30ED">
        <w:t>sd</w:t>
      </w:r>
      <w:proofErr w:type="spellEnd"/>
      <w:r w:rsidR="00AF30ED" w:rsidRPr="00AF30ED">
        <w:t xml:space="preserve">*null). Positive </w:t>
      </w:r>
      <w:proofErr w:type="gramStart"/>
      <w:r w:rsidR="00AF30ED" w:rsidRPr="00AF30ED">
        <w:t>value denote</w:t>
      </w:r>
      <w:proofErr w:type="gramEnd"/>
      <w:r w:rsidR="00AF30ED" w:rsidRPr="00AF30ED">
        <w:t xml:space="preserve"> the observed value is higher than the mean of the null distribution.</w:t>
      </w:r>
      <w:r w:rsidR="00AF30ED">
        <w:t xml:space="preserve"> </w:t>
      </w:r>
      <w:r w:rsidR="00A406C0">
        <w:t xml:space="preserve">To explore the role of phenology, individual traits and </w:t>
      </w:r>
      <w:proofErr w:type="spellStart"/>
      <w:r w:rsidR="00A406C0">
        <w:t>neighbourhood</w:t>
      </w:r>
      <w:proofErr w:type="spellEnd"/>
      <w:r w:rsidR="00A406C0">
        <w:t xml:space="preserve"> on modularity, and therefore ecological dynamics, we built multinomial models </w:t>
      </w:r>
      <w:ins w:id="413" w:author="zenrunner" w:date="2019-06-20T10:17:00Z">
        <w:r w:rsidR="00C23C14">
          <w:t xml:space="preserve">using the </w:t>
        </w:r>
      </w:ins>
      <w:del w:id="414" w:author="zenrunner" w:date="2019-06-20T10:17:00Z">
        <w:r w:rsidR="00A406C0" w:rsidDel="00C23C14">
          <w:delText>(</w:delText>
        </w:r>
      </w:del>
      <w:proofErr w:type="spellStart"/>
      <w:r w:rsidR="00A406C0">
        <w:t>nnet</w:t>
      </w:r>
      <w:proofErr w:type="spellEnd"/>
      <w:ins w:id="415" w:author="zenrunner" w:date="2019-06-20T10:17:00Z">
        <w:r w:rsidR="00C23C14">
          <w:t xml:space="preserve"> package </w:t>
        </w:r>
      </w:ins>
      <w:del w:id="416" w:author="zenrunner" w:date="2019-06-20T10:17:00Z">
        <w:r w:rsidR="00A406C0" w:rsidDel="00C23C14">
          <w:delText>)</w:delText>
        </w:r>
      </w:del>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rsidR="00A406C0">
        <w:t xml:space="preserve"> </w:t>
      </w:r>
      <w:del w:id="417" w:author="zenrunner" w:date="2019-06-20T10:17:00Z">
        <w:r w:rsidR="00A406C0" w:rsidDel="00A53853">
          <w:delText xml:space="preserve">using </w:delText>
        </w:r>
      </w:del>
      <w:ins w:id="418" w:author="zenrunner" w:date="2019-06-20T10:17:00Z">
        <w:r w:rsidR="00A53853">
          <w:t xml:space="preserve">with </w:t>
        </w:r>
      </w:ins>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w:t>
      </w:r>
      <w:proofErr w:type="spellStart"/>
      <w:r w:rsidR="00A406C0">
        <w:t>neighbourhood</w:t>
      </w:r>
      <w:proofErr w:type="spellEnd"/>
      <w:r w:rsidR="00A406C0">
        <w:t xml:space="preserve"> as the predictors.</w:t>
      </w:r>
      <w:del w:id="419" w:author="zenrunner" w:date="2019-06-20T10:17:00Z">
        <w:r w:rsidR="00A406C0" w:rsidDel="00AF32CF">
          <w:delText xml:space="preserve"> </w:delText>
        </w:r>
      </w:del>
    </w:p>
    <w:p w14:paraId="1D15FFF3" w14:textId="436EC627" w:rsidR="00643825" w:rsidRPr="00643825" w:rsidRDefault="00643825" w:rsidP="00744A93">
      <w:pPr>
        <w:spacing w:line="360" w:lineRule="auto"/>
        <w:rPr>
          <w:u w:val="single"/>
        </w:rPr>
      </w:pPr>
      <w:proofErr w:type="gramStart"/>
      <w:r w:rsidRPr="00643825">
        <w:rPr>
          <w:u w:val="single"/>
        </w:rPr>
        <w:t>Down-scaling</w:t>
      </w:r>
      <w:proofErr w:type="gramEnd"/>
      <w:r w:rsidRPr="00643825">
        <w:rPr>
          <w:u w:val="single"/>
        </w:rPr>
        <w:t xml:space="preserve"> effects on whole network measures</w:t>
      </w:r>
    </w:p>
    <w:p w14:paraId="7199CADC" w14:textId="1CCDE89E"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ins w:id="420" w:author="zenrunner" w:date="2019-06-20T10:18:00Z">
        <w:r w:rsidR="00080365">
          <w:t xml:space="preserve">The metric </w:t>
        </w:r>
      </w:ins>
      <w:r w:rsidRPr="005A710B">
        <w:t>H2` is the degree of complementary specialization of the whole network of interacting species</w:t>
      </w:r>
      <w:ins w:id="421" w:author="zenrunner" w:date="2019-06-20T10:18:00Z">
        <w:r w:rsidR="007B6F95">
          <w:t xml:space="preserve"> and </w:t>
        </w:r>
      </w:ins>
      <w:del w:id="422" w:author="zenrunner" w:date="2019-06-20T10:18:00Z">
        <w:r w:rsidRPr="005A710B" w:rsidDel="007B6F95">
          <w:delText xml:space="preserve">. It </w:delText>
        </w:r>
      </w:del>
      <w:r w:rsidRPr="005A710B">
        <w:t>measures the deviation of observed interactions from those expected given the marginal totals of the species. This quantitative measure ranges from 0 and 1</w:t>
      </w:r>
      <w:proofErr w:type="gramStart"/>
      <w:r w:rsidRPr="005A710B">
        <w:t>;</w:t>
      </w:r>
      <w:proofErr w:type="gramEnd"/>
      <w:r w:rsidRPr="005A710B">
        <w:t xml:space="preserve"> the higher the selectivity of the species, the higher H2</w:t>
      </w:r>
      <w:r w:rsidR="00D30F1D">
        <w:t>`</w:t>
      </w:r>
      <w:r w:rsidRPr="005A710B">
        <w:t xml:space="preserve"> </w:t>
      </w:r>
      <w:del w:id="423" w:author="zenrunner" w:date="2019-06-20T10:18:00Z">
        <w:r w:rsidRPr="005A710B" w:rsidDel="00E90856">
          <w:delText xml:space="preserve">is </w:delText>
        </w:r>
      </w:del>
      <w:r w:rsidRPr="005A710B">
        <w:t>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6" w:tooltip="Blüthgen, 2006 #355" w:history="1">
        <w:r w:rsidR="00E408D3">
          <w:rPr>
            <w:noProof/>
          </w:rPr>
          <w:t>Blüthgen</w:t>
        </w:r>
        <w:r w:rsidR="00E408D3" w:rsidRPr="00493111">
          <w:rPr>
            <w:i/>
            <w:noProof/>
          </w:rPr>
          <w:t xml:space="preserve"> et al.</w:t>
        </w:r>
        <w:r w:rsidR="00E408D3">
          <w:rPr>
            <w:noProof/>
          </w:rPr>
          <w:t xml:space="preserve"> 2006</w:t>
        </w:r>
      </w:hyperlink>
      <w:r w:rsidR="00493111">
        <w:rPr>
          <w:noProof/>
        </w:rPr>
        <w:t>)</w:t>
      </w:r>
      <w:r w:rsidR="00493111">
        <w:fldChar w:fldCharType="end"/>
      </w:r>
      <w:r w:rsidRPr="005A710B">
        <w:t xml:space="preserve">. Weighted </w:t>
      </w:r>
      <w:proofErr w:type="spellStart"/>
      <w:r w:rsidRPr="005A710B">
        <w:t>nestedness</w:t>
      </w:r>
      <w:proofErr w:type="spellEnd"/>
      <w:r w:rsidRPr="005A710B">
        <w:t xml:space="preserve"> (WNODF) is a quantitative measure </w:t>
      </w:r>
      <w:del w:id="424" w:author="zenrunner" w:date="2019-06-20T10:18:00Z">
        <w:r w:rsidR="00A40464" w:rsidDel="00E90856">
          <w:delText xml:space="preserve">which </w:delText>
        </w:r>
      </w:del>
      <w:ins w:id="425" w:author="zenrunner" w:date="2019-06-20T10:18:00Z">
        <w:r w:rsidR="00E90856">
          <w:t xml:space="preserve">that </w:t>
        </w:r>
      </w:ins>
      <w:r w:rsidR="00A40464">
        <w:t>ranges between 0 and 100</w:t>
      </w:r>
      <w:del w:id="426" w:author="zenrunner" w:date="2019-06-20T10:18:00Z">
        <w:r w:rsidR="00A40464" w:rsidDel="00747356">
          <w:delText>,</w:delText>
        </w:r>
      </w:del>
      <w:r w:rsidR="00A40464">
        <w:t xml:space="preserve">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E408D3">
          <w:rPr>
            <w:noProof/>
          </w:rPr>
          <w:t>Almeida-Neto &amp; Ulrich 2011</w:t>
        </w:r>
      </w:hyperlink>
      <w:r w:rsidR="00493111">
        <w:rPr>
          <w:noProof/>
        </w:rPr>
        <w:t>)</w:t>
      </w:r>
      <w:r w:rsidR="00493111">
        <w:fldChar w:fldCharType="end"/>
      </w:r>
      <w:r w:rsidR="00493111">
        <w:t>.</w:t>
      </w:r>
      <w:r w:rsidRPr="005A710B">
        <w:t xml:space="preserve"> </w:t>
      </w:r>
      <w:r w:rsidR="005A03FF" w:rsidRPr="005A03FF">
        <w:t xml:space="preserve">Weighted connectance is the linkage density divided by the total number of </w:t>
      </w:r>
      <w:proofErr w:type="spellStart"/>
      <w:r w:rsidR="005A03FF" w:rsidRPr="005A03FF">
        <w:t>interactors</w:t>
      </w:r>
      <w:proofErr w:type="spellEnd"/>
      <w:r w:rsidR="005A03FF" w:rsidRPr="005A03FF">
        <w:t xml:space="preserve"> (species or individuals)</w:t>
      </w:r>
      <w:r w:rsidR="00201A8D">
        <w:t xml:space="preserve"> </w:t>
      </w:r>
      <w:r w:rsidR="00201A8D">
        <w:fldChar w:fldCharType="begin"/>
      </w:r>
      <w:r w:rsidR="00201A8D">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201A8D">
        <w:rPr>
          <w:noProof/>
        </w:rPr>
        <w:t>(</w:t>
      </w:r>
      <w:hyperlink w:anchor="_ENREF_58" w:tooltip="Tylianakis, 2007 #398" w:history="1">
        <w:r w:rsidR="00E408D3">
          <w:rPr>
            <w:noProof/>
          </w:rPr>
          <w:t>Tylianakis</w:t>
        </w:r>
        <w:r w:rsidR="00E408D3" w:rsidRPr="00201A8D">
          <w:rPr>
            <w:i/>
            <w:noProof/>
          </w:rPr>
          <w:t xml:space="preserve"> et al.</w:t>
        </w:r>
        <w:r w:rsidR="00E408D3">
          <w:rPr>
            <w:noProof/>
          </w:rPr>
          <w:t xml:space="preserve"> 2007</w:t>
        </w:r>
      </w:hyperlink>
      <w:r w:rsidR="00201A8D">
        <w:rPr>
          <w:noProof/>
        </w:rPr>
        <w:t>)</w:t>
      </w:r>
      <w:r w:rsidR="00201A8D">
        <w:fldChar w:fldCharType="end"/>
      </w:r>
      <w:r w:rsidR="005A03FF" w:rsidRPr="005A03FF">
        <w:t xml:space="preserve">. It is a central network property that drives other network properties such as </w:t>
      </w:r>
      <w:proofErr w:type="spellStart"/>
      <w:r w:rsidR="005A03FF" w:rsidRPr="005A03FF">
        <w:t>nestedness</w:t>
      </w:r>
      <w:proofErr w:type="spellEnd"/>
      <w:r w:rsidR="00201A8D">
        <w:t xml:space="preserve"> </w:t>
      </w:r>
      <w:r w:rsidR="00201A8D">
        <w:fldChar w:fldCharType="begin"/>
      </w:r>
      <w:r w:rsidR="00201A8D">
        <w:instrText xml:space="preserve"> ADDIN EN.CITE &lt;EndNote&gt;&lt;Cite&gt;&lt;Author&gt;Poisot&lt;/Author&gt;&lt;Year&gt;2014&lt;/Year&gt;&lt;RecNum&gt;358&lt;/RecNum&gt;&lt;DisplayText&gt;(Poisot &amp;amp;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201A8D">
        <w:rPr>
          <w:noProof/>
        </w:rPr>
        <w:t>(</w:t>
      </w:r>
      <w:hyperlink w:anchor="_ENREF_41" w:tooltip="Poisot, 2014 #358" w:history="1">
        <w:r w:rsidR="00E408D3">
          <w:rPr>
            <w:noProof/>
          </w:rPr>
          <w:t>Poisot &amp; Gravel 2014</w:t>
        </w:r>
      </w:hyperlink>
      <w:r w:rsidR="00201A8D">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w:t>
      </w:r>
      <w:proofErr w:type="spellStart"/>
      <w:r w:rsidR="005A03FF" w:rsidRPr="005A03FF">
        <w:t>DirtLPA</w:t>
      </w:r>
      <w:proofErr w:type="spellEnd"/>
      <w:r w:rsidR="005A03FF" w:rsidRPr="005A03FF">
        <w:t xml:space="preserve">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E408D3">
          <w:rPr>
            <w:noProof/>
          </w:rPr>
          <w:t>Beckett 2016</w:t>
        </w:r>
      </w:hyperlink>
      <w:r w:rsidR="00201A8D">
        <w:rPr>
          <w:noProof/>
        </w:rPr>
        <w:t>)</w:t>
      </w:r>
      <w:r w:rsidR="00201A8D">
        <w:fldChar w:fldCharType="end"/>
      </w:r>
      <w:r w:rsidR="005A03FF" w:rsidRPr="005A03FF">
        <w:t>.</w:t>
      </w:r>
      <w:r w:rsidR="005A03FF">
        <w:t xml:space="preserve"> Modularity can differ for the same network between </w:t>
      </w:r>
      <w:proofErr w:type="spellStart"/>
      <w:r w:rsidR="005A03FF">
        <w:t>unipartite</w:t>
      </w:r>
      <w:proofErr w:type="spellEnd"/>
      <w:r w:rsidR="005A03FF">
        <w:t xml:space="preserve"> and bipartite </w:t>
      </w:r>
      <w:ins w:id="427" w:author="zenrunner" w:date="2019-06-20T10:19:00Z">
        <w:r w:rsidR="00BD2A75">
          <w:t xml:space="preserve">meaning that? </w:t>
        </w:r>
      </w:ins>
      <w:r w:rsidR="00201A8D">
        <w:fldChar w:fldCharType="begin"/>
      </w:r>
      <w:r w:rsidR="00201A8D">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201A8D">
        <w:rPr>
          <w:noProof/>
        </w:rPr>
        <w:t>(</w:t>
      </w:r>
      <w:hyperlink w:anchor="_ENREF_30" w:tooltip="Martin Gonzalez, 2012 #400" w:history="1">
        <w:r w:rsidR="00E408D3">
          <w:rPr>
            <w:noProof/>
          </w:rPr>
          <w:t>Martin Gonzalez</w:t>
        </w:r>
        <w:r w:rsidR="00E408D3" w:rsidRPr="00201A8D">
          <w:rPr>
            <w:i/>
            <w:noProof/>
          </w:rPr>
          <w:t xml:space="preserve"> et al.</w:t>
        </w:r>
        <w:r w:rsidR="00E408D3">
          <w:rPr>
            <w:noProof/>
          </w:rPr>
          <w:t xml:space="preserve"> 2012</w:t>
        </w:r>
      </w:hyperlink>
      <w:r w:rsidR="00201A8D">
        <w:rPr>
          <w:noProof/>
        </w:rPr>
        <w:t>)</w:t>
      </w:r>
      <w:r w:rsidR="00201A8D">
        <w:fldChar w:fldCharType="end"/>
      </w:r>
      <w:r w:rsidR="005A03FF">
        <w:t xml:space="preserve">. Indices were compared to the indices from </w:t>
      </w:r>
      <w:r w:rsidR="005A03FF">
        <w:lastRenderedPageBreak/>
        <w:t>1000 random networks</w:t>
      </w:r>
      <w:r w:rsidR="005A03FF" w:rsidRPr="00AF30ED">
        <w:t xml:space="preserve"> generated holding the totals of rows and columns fixed based on </w:t>
      </w:r>
      <w:proofErr w:type="spellStart"/>
      <w:r w:rsidR="005A03FF" w:rsidRPr="00AF30ED">
        <w:t>Patefields</w:t>
      </w:r>
      <w:proofErr w:type="spellEnd"/>
      <w:r w:rsidR="005A03FF" w:rsidRPr="00AF30ED">
        <w:t>’ (1981) algorithm</w:t>
      </w:r>
      <w:r w:rsidR="005A03FF">
        <w:t xml:space="preserve"> using Z-scores.</w:t>
      </w:r>
      <w:r w:rsidR="00B85596">
        <w:t xml:space="preserve"> </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rPr>
          <w:ins w:id="428" w:author="zenrunner" w:date="2019-06-20T10:28:00Z"/>
        </w:rPr>
      </w:pPr>
      <w:ins w:id="429" w:author="zenrunner" w:date="2019-06-20T10:28:00Z">
        <w:r>
          <w:t>General patterns</w:t>
        </w:r>
      </w:ins>
    </w:p>
    <w:p w14:paraId="2D723914" w14:textId="4977286F" w:rsidR="00E8518D" w:rsidDel="00470061" w:rsidRDefault="00B11283" w:rsidP="00744A93">
      <w:pPr>
        <w:spacing w:line="360" w:lineRule="auto"/>
        <w:rPr>
          <w:del w:id="430" w:author="zenrunner" w:date="2019-06-20T10:20:00Z"/>
        </w:rPr>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w:t>
      </w:r>
      <w:ins w:id="431" w:author="zenrunner" w:date="2019-06-20T10:20:00Z">
        <w:r w:rsidR="00414650">
          <w:t>s</w:t>
        </w:r>
      </w:ins>
      <w:r>
        <w:t xml:space="preserve"> of visitors</w:t>
      </w:r>
      <w:r w:rsidR="00A40464">
        <w:t xml:space="preserve"> (Table 1)</w:t>
      </w:r>
      <w:r>
        <w:t>. W</w:t>
      </w:r>
      <w:r w:rsidR="00D17159" w:rsidRPr="00D17159">
        <w:t>ith the exception of hummi</w:t>
      </w:r>
      <w:r>
        <w:t>ngbird</w:t>
      </w:r>
      <w:r w:rsidR="00906A82">
        <w:t>s (</w:t>
      </w:r>
      <w:proofErr w:type="spellStart"/>
      <w:r w:rsidRPr="0049066F">
        <w:rPr>
          <w:i/>
        </w:rPr>
        <w:t>Cal</w:t>
      </w:r>
      <w:r w:rsidR="0049066F">
        <w:rPr>
          <w:i/>
        </w:rPr>
        <w:t>y</w:t>
      </w:r>
      <w:r w:rsidRPr="0049066F">
        <w:rPr>
          <w:i/>
        </w:rPr>
        <w:t>pte</w:t>
      </w:r>
      <w:proofErr w:type="spellEnd"/>
      <w:r w:rsidRPr="0049066F">
        <w:rPr>
          <w:i/>
        </w:rPr>
        <w:t xml:space="preserve"> </w:t>
      </w:r>
      <w:r w:rsidRPr="00184FF4">
        <w:t>sp</w:t>
      </w:r>
      <w:r>
        <w:t>.</w:t>
      </w:r>
      <w:r w:rsidR="00184FF4">
        <w:t>)</w:t>
      </w:r>
      <w:r>
        <w:t>, all floral visitors</w:t>
      </w:r>
      <w:r w:rsidR="00D17159" w:rsidRPr="00D17159">
        <w:t xml:space="preserve"> were insects.</w:t>
      </w:r>
      <w:del w:id="432" w:author="zenrunner" w:date="2019-06-20T10:20:00Z">
        <w:r w:rsidR="00D17159" w:rsidRPr="00D17159" w:rsidDel="00414650">
          <w:delText xml:space="preserve"> </w:delText>
        </w:r>
      </w:del>
      <w:ins w:id="433" w:author="zenrunner" w:date="2019-06-20T10:20:00Z">
        <w:r w:rsidR="00470061">
          <w:t xml:space="preserve"> </w:t>
        </w:r>
      </w:ins>
    </w:p>
    <w:p w14:paraId="50A797B1" w14:textId="7E37F285" w:rsidR="00126677" w:rsidRDefault="008C345E" w:rsidP="00744A93">
      <w:pPr>
        <w:spacing w:line="360" w:lineRule="auto"/>
      </w:pPr>
      <w:r w:rsidRPr="00B11283">
        <w:t xml:space="preserve">There was no spatial autocorrelation detected for visitation </w:t>
      </w:r>
      <w:r>
        <w:t xml:space="preserve">rates </w:t>
      </w:r>
      <w:r w:rsidRPr="00B11283">
        <w:t>(Moran’s: -0.055108, p = 0.953, Geary: 1.0442, p = 0.8145)</w:t>
      </w:r>
      <w:del w:id="434" w:author="zenrunner" w:date="2019-06-20T10:20:00Z">
        <w:r w:rsidDel="00470061">
          <w:delText>.</w:delText>
        </w:r>
      </w:del>
      <w:ins w:id="435" w:author="zenrunner" w:date="2019-06-20T10:20:00Z">
        <w:r w:rsidR="00470061">
          <w:t xml:space="preserve">, and </w:t>
        </w:r>
      </w:ins>
      <w:del w:id="436" w:author="zenrunner" w:date="2019-06-20T10:20:00Z">
        <w:r w:rsidDel="00470061">
          <w:delText xml:space="preserve"> </w:delText>
        </w:r>
        <w:r w:rsidR="0049066F" w:rsidDel="00470061">
          <w:delText>T</w:delText>
        </w:r>
      </w:del>
      <w:ins w:id="437" w:author="zenrunner" w:date="2019-06-20T10:20:00Z">
        <w:r w:rsidR="00470061">
          <w:t>t</w:t>
        </w:r>
      </w:ins>
      <w:r w:rsidR="0049066F">
        <w:t>here was no</w:t>
      </w:r>
      <w:r w:rsidR="00126677">
        <w:t xml:space="preserve"> significant correlation between site</w:t>
      </w:r>
      <w:ins w:id="438" w:author="zenrunner" w:date="2019-06-20T10:20:00Z">
        <w:r w:rsidR="00687B6C">
          <w:t>-</w:t>
        </w:r>
      </w:ins>
      <w:del w:id="439" w:author="zenrunner" w:date="2019-06-20T10:20:00Z">
        <w:r w:rsidR="00126677" w:rsidDel="00687B6C">
          <w:delText xml:space="preserve"> </w:delText>
        </w:r>
      </w:del>
      <w:r w:rsidR="00126677">
        <w:t xml:space="preserve">level </w:t>
      </w:r>
      <w:r w:rsidR="00343E70">
        <w:t xml:space="preserve">floral </w:t>
      </w:r>
      <w:r w:rsidR="00126677">
        <w:t xml:space="preserve">density and local </w:t>
      </w:r>
      <w:proofErr w:type="spellStart"/>
      <w:r w:rsidR="00126677">
        <w:t>neighbourhood</w:t>
      </w:r>
      <w:proofErr w:type="spellEnd"/>
      <w:r w:rsidR="00126677">
        <w:t xml:space="preserve"> </w:t>
      </w:r>
      <w:r w:rsidR="00343E70">
        <w:t xml:space="preserve">floral </w:t>
      </w:r>
      <w:r w:rsidR="00126677">
        <w:t>density (Pearson</w:t>
      </w:r>
      <w:r w:rsidR="00882C41">
        <w:t>’</w:t>
      </w:r>
      <w:r w:rsidR="00126677">
        <w:t xml:space="preserve">s = 0.11, p = </w:t>
      </w:r>
      <w:r w:rsidR="00126677" w:rsidRPr="00E45BD1">
        <w:t>0.1187</w:t>
      </w:r>
      <w:r w:rsidR="00126677">
        <w:t xml:space="preserve">, </w:t>
      </w:r>
      <w:proofErr w:type="spellStart"/>
      <w:r w:rsidR="00126677">
        <w:t>df</w:t>
      </w:r>
      <w:proofErr w:type="spellEnd"/>
      <w:r w:rsidR="00126677">
        <w:t xml:space="preserve"> = 178). </w:t>
      </w:r>
    </w:p>
    <w:p w14:paraId="4BF064FA" w14:textId="4973D5D0" w:rsidR="00184FF4" w:rsidRPr="00171711" w:rsidRDefault="00D113DE" w:rsidP="00744A93">
      <w:pPr>
        <w:spacing w:line="360" w:lineRule="auto"/>
      </w:pPr>
      <w:r>
        <w:t>There was</w:t>
      </w:r>
      <w:r w:rsidR="00501429">
        <w:t xml:space="preserve"> a consistent,</w:t>
      </w:r>
      <w:r>
        <w:t xml:space="preserve"> positive influence of </w:t>
      </w:r>
      <w:proofErr w:type="spellStart"/>
      <w:r w:rsidR="00A0180F">
        <w:t>neighbourhood</w:t>
      </w:r>
      <w:proofErr w:type="spellEnd"/>
      <w:r w:rsidR="00A0180F">
        <w:t xml:space="preserve">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w:t>
      </w:r>
      <w:ins w:id="440" w:author="zenrunner" w:date="2019-06-20T10:21:00Z">
        <w:r w:rsidR="00D44018">
          <w:t xml:space="preserve"> but</w:t>
        </w:r>
      </w:ins>
      <w:r w:rsidR="00171711">
        <w:t xml:space="preserve"> floral display size became unimportant late</w:t>
      </w:r>
      <w:ins w:id="441" w:author="zenrunner" w:date="2019-06-20T10:21:00Z">
        <w:r w:rsidR="00D44018">
          <w:t>r</w:t>
        </w:r>
      </w:ins>
      <w:r w:rsidR="00171711">
        <w:t xml:space="preserve"> in the study period. Site</w:t>
      </w:r>
      <w:ins w:id="442" w:author="zenrunner" w:date="2019-06-20T10:21:00Z">
        <w:r w:rsidR="00D44018">
          <w:t>-</w:t>
        </w:r>
      </w:ins>
      <w:del w:id="443" w:author="zenrunner" w:date="2019-06-20T10:21:00Z">
        <w:r w:rsidR="00171711" w:rsidDel="00D44018">
          <w:delText xml:space="preserve"> </w:delText>
        </w:r>
      </w:del>
      <w:r w:rsidR="00171711">
        <w:t>level density</w:t>
      </w:r>
      <w:ins w:id="444" w:author="zenrunner" w:date="2019-06-20T10:21:00Z">
        <w:r w:rsidR="00530CA2">
          <w:t xml:space="preserve"> of blooming plants</w:t>
        </w:r>
      </w:ins>
      <w:r w:rsidR="00171711">
        <w:t xml:space="preserve"> decreased over the </w:t>
      </w:r>
      <w:ins w:id="445" w:author="zenrunner" w:date="2019-06-20T10:21:00Z">
        <w:r w:rsidR="00372468">
          <w:t xml:space="preserve">duration of </w:t>
        </w:r>
      </w:ins>
      <w:r w:rsidR="00171711">
        <w:t xml:space="preserve">study </w:t>
      </w:r>
      <w:del w:id="446" w:author="zenrunner" w:date="2019-06-20T10:21:00Z">
        <w:r w:rsidR="00171711" w:rsidDel="00372468">
          <w:delText xml:space="preserve">period </w:delText>
        </w:r>
      </w:del>
      <w:r w:rsidR="00171711">
        <w:t>(Pearson</w:t>
      </w:r>
      <w:r w:rsidR="00882C41">
        <w:t>’</w:t>
      </w:r>
      <w:r w:rsidR="00171711">
        <w:t xml:space="preserve">s = </w:t>
      </w:r>
      <w:r w:rsidR="00171711" w:rsidRPr="00171711">
        <w:t>-0.4978227</w:t>
      </w:r>
      <w:r w:rsidR="00171711">
        <w:t xml:space="preserve">, </w:t>
      </w:r>
      <w:proofErr w:type="spellStart"/>
      <w:r w:rsidR="00171711" w:rsidRPr="00171711">
        <w:t>df</w:t>
      </w:r>
      <w:proofErr w:type="spellEnd"/>
      <w:r w:rsidR="00171711" w:rsidRPr="00171711">
        <w:t xml:space="preserve"> = 18, p-value = 0.02551</w:t>
      </w:r>
      <w:r w:rsidR="00171711">
        <w:t>). Site</w:t>
      </w:r>
      <w:ins w:id="447" w:author="zenrunner" w:date="2019-06-20T10:21:00Z">
        <w:r w:rsidR="00AE342B">
          <w:t>-</w:t>
        </w:r>
      </w:ins>
      <w:del w:id="448" w:author="zenrunner" w:date="2019-06-20T10:21:00Z">
        <w:r w:rsidR="00171711" w:rsidDel="00AE342B">
          <w:delText xml:space="preserve"> </w:delText>
        </w:r>
      </w:del>
      <w:r w:rsidR="00171711">
        <w:t xml:space="preserve">level density </w:t>
      </w:r>
      <w:r w:rsidR="00184FF4">
        <w:t>interacted with</w:t>
      </w:r>
      <w:r w:rsidR="00171711">
        <w:t xml:space="preserve"> floral display size</w:t>
      </w:r>
      <w:r w:rsidR="00184FF4">
        <w:t xml:space="preserve"> </w:t>
      </w:r>
      <w:del w:id="449" w:author="zenrunner" w:date="2019-06-20T10:21:00Z">
        <w:r w:rsidR="00184FF4" w:rsidDel="007C60D8">
          <w:delText>in the same way as study day</w:delText>
        </w:r>
        <w:r w:rsidR="00171711" w:rsidDel="007C60D8">
          <w:delText>,</w:delText>
        </w:r>
      </w:del>
      <w:ins w:id="450" w:author="zenrunner" w:date="2019-06-20T10:21:00Z">
        <w:r w:rsidR="007C60D8">
          <w:t>similar to day effects,</w:t>
        </w:r>
      </w:ins>
      <w:r w:rsidR="00171711">
        <w:t xml:space="preserve"> but the</w:t>
      </w:r>
      <w:ins w:id="451" w:author="zenrunner" w:date="2019-06-20T10:22:00Z">
        <w:r w:rsidR="007C60D8">
          <w:t>se</w:t>
        </w:r>
      </w:ins>
      <w:r w:rsidR="00171711">
        <w:t xml:space="preserve"> models </w:t>
      </w:r>
      <w:del w:id="452" w:author="zenrunner" w:date="2019-06-20T10:22:00Z">
        <w:r w:rsidR="00171711" w:rsidDel="007C60D8">
          <w:delText>had a poorer fit</w:delText>
        </w:r>
      </w:del>
      <w:ins w:id="453" w:author="zenrunner" w:date="2019-06-20T10:22:00Z">
        <w:r w:rsidR="00784E4E">
          <w:t>had higher AIC scores</w:t>
        </w:r>
        <w:r w:rsidR="00043F7E">
          <w:t>?</w:t>
        </w:r>
      </w:ins>
      <w:r w:rsidR="00171711">
        <w:t xml:space="preserve"> (</w:t>
      </w:r>
      <w:r w:rsidR="00184FF4">
        <w:t xml:space="preserve">Table Ax), </w:t>
      </w:r>
      <w:ins w:id="454" w:author="zenrunner" w:date="2019-06-20T10:22:00Z">
        <w:r w:rsidR="00A518E6">
          <w:t xml:space="preserve">and </w:t>
        </w:r>
      </w:ins>
      <w:del w:id="455" w:author="zenrunner" w:date="2019-06-20T10:22:00Z">
        <w:r w:rsidR="00184FF4" w:rsidDel="00A518E6">
          <w:delText xml:space="preserve">thus </w:delText>
        </w:r>
      </w:del>
      <w:r w:rsidR="00184FF4">
        <w:t xml:space="preserve">only study day was used for </w:t>
      </w:r>
      <w:ins w:id="456" w:author="zenrunner" w:date="2019-06-20T10:22:00Z">
        <w:r w:rsidR="00043EB5">
          <w:t xml:space="preserve">all </w:t>
        </w:r>
      </w:ins>
      <w:r w:rsidR="00184FF4">
        <w:t xml:space="preserve">subsequent models. </w:t>
      </w:r>
    </w:p>
    <w:p w14:paraId="00D0DF06" w14:textId="77777777" w:rsidR="00F0089E" w:rsidRDefault="00F0089E" w:rsidP="00744A93">
      <w:pPr>
        <w:spacing w:line="360" w:lineRule="auto"/>
        <w:rPr>
          <w:ins w:id="457" w:author="zenrunner" w:date="2019-06-20T10:28:00Z"/>
          <w:u w:val="single"/>
        </w:rPr>
      </w:pPr>
    </w:p>
    <w:p w14:paraId="28B91ABF" w14:textId="5BF21AEA" w:rsidR="0058070F" w:rsidRPr="0058070F" w:rsidRDefault="007C0D12" w:rsidP="00744A93">
      <w:pPr>
        <w:spacing w:line="360" w:lineRule="auto"/>
        <w:rPr>
          <w:u w:val="single"/>
        </w:rPr>
      </w:pPr>
      <w:r>
        <w:rPr>
          <w:u w:val="single"/>
        </w:rPr>
        <w:t xml:space="preserve">Floral display size and </w:t>
      </w:r>
      <w:proofErr w:type="spellStart"/>
      <w:r>
        <w:rPr>
          <w:u w:val="single"/>
        </w:rPr>
        <w:t>neighbourhood</w:t>
      </w:r>
      <w:proofErr w:type="spellEnd"/>
      <w:r>
        <w:rPr>
          <w:u w:val="single"/>
        </w:rPr>
        <w:t xml:space="preserve"> effects on centrality and network topology</w:t>
      </w:r>
    </w:p>
    <w:p w14:paraId="1C78849E" w14:textId="6E140E27" w:rsidR="00985FCC" w:rsidRDefault="00985FCC" w:rsidP="00744A93">
      <w:pPr>
        <w:spacing w:line="360" w:lineRule="auto"/>
      </w:pPr>
      <w:del w:id="458" w:author="zenrunner" w:date="2019-06-20T10:22:00Z">
        <w:r w:rsidDel="00873BA1">
          <w:delText>Only v</w:delText>
        </w:r>
      </w:del>
      <w:ins w:id="459" w:author="zenrunner" w:date="2019-06-20T10:22:00Z">
        <w:r w:rsidR="00873BA1">
          <w:t>V</w:t>
        </w:r>
      </w:ins>
      <w:r>
        <w:t xml:space="preserve">isitation rate was a significant predictor of degree centrality (GLMM: </w:t>
      </w:r>
      <w:proofErr w:type="spellStart"/>
      <w:r>
        <w:t>Est</w:t>
      </w:r>
      <w:proofErr w:type="spellEnd"/>
      <w:r>
        <w:t xml:space="preserve">: </w:t>
      </w:r>
      <w:r w:rsidRPr="00985FCC">
        <w:t>0.</w:t>
      </w:r>
      <w:r w:rsidRPr="000F3A77">
        <w:t xml:space="preserve">20863, </w:t>
      </w:r>
      <w:r w:rsidRPr="000F3A77">
        <w:rPr>
          <w:rStyle w:val="gnkrckgcgsb"/>
          <w:color w:val="000000"/>
          <w:szCs w:val="22"/>
          <w:bdr w:val="none" w:sz="0" w:space="0" w:color="auto" w:frame="1"/>
        </w:rPr>
        <w:t>χ</w:t>
      </w:r>
      <w:r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Pr="000F3A77">
        <w:rPr>
          <w:rStyle w:val="gnkrckgcgsb"/>
          <w:color w:val="000000"/>
          <w:szCs w:val="22"/>
          <w:bdr w:val="none" w:sz="0" w:space="0" w:color="auto" w:frame="1"/>
        </w:rPr>
        <w:t>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w:t>
      </w:r>
      <w:proofErr w:type="spellStart"/>
      <w:r w:rsidR="00882C41">
        <w:rPr>
          <w:rStyle w:val="gnkrckgcgsb"/>
          <w:color w:val="000000"/>
          <w:szCs w:val="22"/>
          <w:bdr w:val="none" w:sz="0" w:space="0" w:color="auto" w:frame="1"/>
        </w:rPr>
        <w:t>eigancentrality</w:t>
      </w:r>
      <w:proofErr w:type="spellEnd"/>
      <w:r w:rsidR="00882C41">
        <w:rPr>
          <w:rStyle w:val="gnkrckgcgsb"/>
          <w:color w:val="000000"/>
          <w:szCs w:val="22"/>
          <w:bdr w:val="none" w:sz="0" w:space="0" w:color="auto" w:frame="1"/>
        </w:rPr>
        <w:t xml:space="preserve"> (</w:t>
      </w:r>
      <w:proofErr w:type="spellStart"/>
      <w:r w:rsidR="00882C41">
        <w:rPr>
          <w:rStyle w:val="gnkrckgcgsb"/>
          <w:color w:val="000000"/>
          <w:szCs w:val="22"/>
          <w:bdr w:val="none" w:sz="0" w:space="0" w:color="auto" w:frame="1"/>
        </w:rPr>
        <w:t>Est</w:t>
      </w:r>
      <w:proofErr w:type="spellEnd"/>
      <w:r w:rsidR="00882C41">
        <w:rPr>
          <w:rStyle w:val="gnkrckgcgsb"/>
          <w:color w:val="000000"/>
          <w:szCs w:val="22"/>
          <w:bdr w:val="none" w:sz="0" w:space="0" w:color="auto" w:frame="1"/>
        </w:rPr>
        <w: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ins w:id="460" w:author="zenrunner" w:date="2019-06-20T10:23:00Z">
        <w:r w:rsidR="00F3471D">
          <w:rPr>
            <w:rStyle w:val="gnkrckgcgsb"/>
            <w:color w:val="000000"/>
            <w:szCs w:val="22"/>
            <w:bdr w:val="none" w:sz="0" w:space="0" w:color="auto" w:frame="1"/>
          </w:rPr>
          <w:t xml:space="preserve">. </w:t>
        </w:r>
      </w:ins>
      <w:del w:id="461" w:author="zenrunner" w:date="2019-06-20T10:23:00Z">
        <w:r w:rsidR="00882C41" w:rsidDel="00F3471D">
          <w:rPr>
            <w:rStyle w:val="gnkrckgcgsb"/>
            <w:color w:val="000000"/>
            <w:szCs w:val="22"/>
            <w:bdr w:val="none" w:sz="0" w:space="0" w:color="auto" w:frame="1"/>
          </w:rPr>
          <w:delText>, t</w:delText>
        </w:r>
      </w:del>
      <w:ins w:id="462" w:author="zenrunner" w:date="2019-06-20T10:23:00Z">
        <w:r w:rsidR="00F3471D">
          <w:rPr>
            <w:rStyle w:val="gnkrckgcgsb"/>
            <w:color w:val="000000"/>
            <w:szCs w:val="22"/>
            <w:bdr w:val="none" w:sz="0" w:space="0" w:color="auto" w:frame="1"/>
          </w:rPr>
          <w:t>T</w:t>
        </w:r>
      </w:ins>
      <w:r w:rsidR="00882C41">
        <w:rPr>
          <w:rStyle w:val="gnkrckgcgsb"/>
          <w:color w:val="000000"/>
          <w:szCs w:val="22"/>
          <w:bdr w:val="none" w:sz="0" w:space="0" w:color="auto" w:frame="1"/>
        </w:rPr>
        <w:t xml:space="preserve">here was no </w:t>
      </w:r>
      <w:del w:id="463" w:author="zenrunner" w:date="2019-06-20T10:23:00Z">
        <w:r w:rsidR="00882C41" w:rsidDel="008550E0">
          <w:rPr>
            <w:rStyle w:val="gnkrckgcgsb"/>
            <w:color w:val="000000"/>
            <w:szCs w:val="22"/>
            <w:bdr w:val="none" w:sz="0" w:space="0" w:color="auto" w:frame="1"/>
          </w:rPr>
          <w:delText xml:space="preserve">day </w:delText>
        </w:r>
      </w:del>
      <w:r w:rsidR="00882C41">
        <w:rPr>
          <w:rStyle w:val="gnkrckgcgsb"/>
          <w:color w:val="000000"/>
          <w:szCs w:val="22"/>
          <w:bdr w:val="none" w:sz="0" w:space="0" w:color="auto" w:frame="1"/>
        </w:rPr>
        <w:t>effect</w:t>
      </w:r>
      <w:r w:rsidR="00714663">
        <w:rPr>
          <w:rStyle w:val="gnkrckgcgsb"/>
          <w:color w:val="000000"/>
          <w:szCs w:val="22"/>
          <w:bdr w:val="none" w:sz="0" w:space="0" w:color="auto" w:frame="1"/>
        </w:rPr>
        <w:t xml:space="preserve"> </w:t>
      </w:r>
      <w:proofErr w:type="gramStart"/>
      <w:ins w:id="464" w:author="zenrunner" w:date="2019-06-20T10:23:00Z">
        <w:r w:rsidR="008550E0">
          <w:rPr>
            <w:rStyle w:val="gnkrckgcgsb"/>
            <w:color w:val="000000"/>
            <w:szCs w:val="22"/>
            <w:bdr w:val="none" w:sz="0" w:space="0" w:color="auto" w:frame="1"/>
          </w:rPr>
          <w:t>od</w:t>
        </w:r>
        <w:proofErr w:type="gramEnd"/>
        <w:r w:rsidR="008550E0">
          <w:rPr>
            <w:rStyle w:val="gnkrckgcgsb"/>
            <w:color w:val="000000"/>
            <w:szCs w:val="22"/>
            <w:bdr w:val="none" w:sz="0" w:space="0" w:color="auto" w:frame="1"/>
          </w:rPr>
          <w:t xml:space="preserve"> day on any network metrics? </w:t>
        </w:r>
      </w:ins>
      <w:r w:rsidR="00714663">
        <w:rPr>
          <w:rStyle w:val="gnkrckgcgsb"/>
          <w:color w:val="000000"/>
          <w:szCs w:val="22"/>
          <w:bdr w:val="none" w:sz="0" w:space="0" w:color="auto" w:frame="1"/>
        </w:rPr>
        <w:t>(Table A3)</w:t>
      </w:r>
      <w:r w:rsidR="00882C41">
        <w:rPr>
          <w:rStyle w:val="gnkrckgcgsb"/>
          <w:color w:val="000000"/>
          <w:szCs w:val="22"/>
          <w:bdr w:val="none" w:sz="0" w:space="0" w:color="auto" w:frame="1"/>
        </w:rPr>
        <w:t xml:space="preserve">. </w:t>
      </w:r>
      <w:r w:rsidR="00A7420D">
        <w:rPr>
          <w:rStyle w:val="gnkrckgcgsb"/>
          <w:color w:val="000000"/>
          <w:szCs w:val="22"/>
          <w:bdr w:val="none" w:sz="0" w:space="0" w:color="auto" w:frame="1"/>
        </w:rPr>
        <w:t>Foundation plants differed in their degree</w:t>
      </w:r>
      <w:ins w:id="465" w:author="zenrunner" w:date="2019-06-20T10:23:00Z">
        <w:r w:rsidR="007D6D34">
          <w:rPr>
            <w:rStyle w:val="gnkrckgcgsb"/>
            <w:color w:val="000000"/>
            <w:szCs w:val="22"/>
            <w:bdr w:val="none" w:sz="0" w:space="0" w:color="auto" w:frame="1"/>
          </w:rPr>
          <w:t xml:space="preserve">?? </w:t>
        </w:r>
        <w:proofErr w:type="gramStart"/>
        <w:r w:rsidR="007D6D34">
          <w:rPr>
            <w:rStyle w:val="gnkrckgcgsb"/>
            <w:color w:val="000000"/>
            <w:szCs w:val="22"/>
            <w:bdr w:val="none" w:sz="0" w:space="0" w:color="auto" w:frame="1"/>
          </w:rPr>
          <w:t>of</w:t>
        </w:r>
      </w:ins>
      <w:proofErr w:type="gramEnd"/>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Kruskal</w:t>
      </w:r>
      <w:proofErr w:type="spellEnd"/>
      <w:r w:rsidR="000F3A77">
        <w:rPr>
          <w:rStyle w:val="gnkrckgcgsb"/>
          <w:color w:val="000000"/>
          <w:szCs w:val="22"/>
          <w:bdr w:val="none" w:sz="0" w:space="0" w:color="auto" w:frame="1"/>
        </w:rPr>
        <w:t xml:space="preserve">-Wallis: </w:t>
      </w:r>
      <w:r w:rsidR="000F3A77" w:rsidRPr="000F3A77">
        <w:rPr>
          <w:rStyle w:val="gnkrckgcgsb"/>
          <w:color w:val="000000"/>
          <w:szCs w:val="22"/>
          <w:bdr w:val="none" w:sz="0" w:space="0" w:color="auto" w:frame="1"/>
        </w:rPr>
        <w:t>44.913</w:t>
      </w:r>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df</w:t>
      </w:r>
      <w:proofErr w:type="spellEnd"/>
      <w:r w:rsidR="000F3A77">
        <w:rPr>
          <w:rStyle w:val="gnkrckgcgsb"/>
          <w:color w:val="000000"/>
          <w:szCs w:val="22"/>
          <w:bdr w:val="none" w:sz="0" w:space="0" w:color="auto" w:frame="1"/>
        </w:rPr>
        <w:t xml:space="preserve"> = 9, p &lt; 0.0001</w:t>
      </w:r>
      <w:r w:rsidR="00AC0103">
        <w:rPr>
          <w:rStyle w:val="gnkrckgcgsb"/>
          <w:color w:val="000000"/>
          <w:szCs w:val="22"/>
          <w:bdr w:val="none" w:sz="0" w:space="0" w:color="auto" w:frame="1"/>
        </w:rPr>
        <w:t>, Figure 1</w:t>
      </w:r>
      <w:r w:rsidR="000F3A77">
        <w:rPr>
          <w:rStyle w:val="gnkrckgcgsb"/>
          <w:color w:val="000000"/>
          <w:szCs w:val="22"/>
          <w:bdr w:val="none" w:sz="0" w:space="0" w:color="auto" w:frame="1"/>
        </w:rPr>
        <w:t>)</w:t>
      </w:r>
      <w:r w:rsidR="00A7420D">
        <w:rPr>
          <w:rStyle w:val="gnkrckgcgsb"/>
          <w:color w:val="000000"/>
          <w:szCs w:val="22"/>
          <w:bdr w:val="none" w:sz="0" w:space="0" w:color="auto" w:frame="1"/>
        </w:rPr>
        <w:t xml:space="preserve"> and </w:t>
      </w:r>
      <w:proofErr w:type="spellStart"/>
      <w:r w:rsidR="00A7420D">
        <w:rPr>
          <w:rStyle w:val="gnkrckgcgsb"/>
          <w:color w:val="000000"/>
          <w:szCs w:val="22"/>
          <w:bdr w:val="none" w:sz="0" w:space="0" w:color="auto" w:frame="1"/>
        </w:rPr>
        <w:t>eig</w:t>
      </w:r>
      <w:r w:rsidR="000F3A77">
        <w:rPr>
          <w:rStyle w:val="gnkrckgcgsb"/>
          <w:color w:val="000000"/>
          <w:szCs w:val="22"/>
          <w:bdr w:val="none" w:sz="0" w:space="0" w:color="auto" w:frame="1"/>
        </w:rPr>
        <w:t>ancentrality</w:t>
      </w:r>
      <w:proofErr w:type="spellEnd"/>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Kruskal</w:t>
      </w:r>
      <w:proofErr w:type="spellEnd"/>
      <w:r w:rsidR="000F3A77">
        <w:rPr>
          <w:rStyle w:val="gnkrckgcgsb"/>
          <w:color w:val="000000"/>
          <w:szCs w:val="22"/>
          <w:bdr w:val="none" w:sz="0" w:space="0" w:color="auto" w:frame="1"/>
        </w:rPr>
        <w:t xml:space="preserve">-Wallis: </w:t>
      </w:r>
      <w:r w:rsidR="000F3A77" w:rsidRPr="000F3A77">
        <w:rPr>
          <w:rStyle w:val="gnkrckgcgsb"/>
          <w:color w:val="000000"/>
          <w:szCs w:val="22"/>
          <w:bdr w:val="none" w:sz="0" w:space="0" w:color="auto" w:frame="1"/>
        </w:rPr>
        <w:t>84.285</w:t>
      </w:r>
      <w:r w:rsidR="000F3A77">
        <w:rPr>
          <w:rStyle w:val="gnkrckgcgsb"/>
          <w:color w:val="000000"/>
          <w:szCs w:val="22"/>
          <w:bdr w:val="none" w:sz="0" w:space="0" w:color="auto" w:frame="1"/>
        </w:rPr>
        <w:t xml:space="preserve">, </w:t>
      </w:r>
      <w:proofErr w:type="spellStart"/>
      <w:r w:rsidR="000F3A77">
        <w:rPr>
          <w:rStyle w:val="gnkrckgcgsb"/>
          <w:color w:val="000000"/>
          <w:szCs w:val="22"/>
          <w:bdr w:val="none" w:sz="0" w:space="0" w:color="auto" w:frame="1"/>
        </w:rPr>
        <w:t>df</w:t>
      </w:r>
      <w:proofErr w:type="spellEnd"/>
      <w:r w:rsidR="000F3A77">
        <w:rPr>
          <w:rStyle w:val="gnkrckgcgsb"/>
          <w:color w:val="000000"/>
          <w:szCs w:val="22"/>
          <w:bdr w:val="none" w:sz="0" w:space="0" w:color="auto" w:frame="1"/>
        </w:rPr>
        <w:t xml:space="preserve"> = 9, </w:t>
      </w:r>
      <w:r w:rsidR="00AC0103">
        <w:rPr>
          <w:rStyle w:val="gnkrckgcgsb"/>
          <w:color w:val="000000"/>
          <w:szCs w:val="22"/>
          <w:bdr w:val="none" w:sz="0" w:space="0" w:color="auto" w:frame="1"/>
        </w:rPr>
        <w:t>p &lt; 0.0001, Figure 1)</w:t>
      </w:r>
      <w:ins w:id="466" w:author="zenrunner" w:date="2019-06-20T10:23:00Z">
        <w:r w:rsidR="007D6D34">
          <w:rPr>
            <w:rStyle w:val="gnkrckgcgsb"/>
            <w:color w:val="000000"/>
            <w:szCs w:val="22"/>
            <w:bdr w:val="none" w:sz="0" w:space="0" w:color="auto" w:frame="1"/>
          </w:rPr>
          <w:t>.</w:t>
        </w:r>
      </w:ins>
    </w:p>
    <w:p w14:paraId="263CBD6B" w14:textId="6B43BDDF" w:rsidR="00FC67AA" w:rsidRDefault="00CD19E4" w:rsidP="00744A93">
      <w:pPr>
        <w:spacing w:line="360" w:lineRule="auto"/>
      </w:pPr>
      <w:r>
        <w:t xml:space="preserve"> </w:t>
      </w:r>
      <w:proofErr w:type="gramStart"/>
      <w:r w:rsidR="0082254D">
        <w:rPr>
          <w:rStyle w:val="gnkrckgcgsb"/>
          <w:color w:val="000000"/>
          <w:bdr w:val="none" w:sz="0" w:space="0" w:color="auto" w:frame="1"/>
        </w:rPr>
        <w:t>The probability of an individual</w:t>
      </w:r>
      <w:ins w:id="467" w:author="zenrunner" w:date="2019-06-20T10:23:00Z">
        <w:r w:rsidR="000A1AF4">
          <w:rPr>
            <w:rStyle w:val="gnkrckgcgsb"/>
            <w:color w:val="000000"/>
            <w:bdr w:val="none" w:sz="0" w:space="0" w:color="auto" w:frame="1"/>
          </w:rPr>
          <w:t xml:space="preserve"> plant?</w:t>
        </w:r>
      </w:ins>
      <w:proofErr w:type="gramEnd"/>
      <w:r w:rsidR="0082254D">
        <w:rPr>
          <w:rStyle w:val="gnkrckgcgsb"/>
          <w:color w:val="000000"/>
          <w:bdr w:val="none" w:sz="0" w:space="0" w:color="auto" w:frame="1"/>
        </w:rPr>
        <w:t xml:space="preserve"> </w:t>
      </w:r>
      <w:proofErr w:type="gramStart"/>
      <w:r w:rsidR="0082254D">
        <w:rPr>
          <w:rStyle w:val="gnkrckgcgsb"/>
          <w:color w:val="000000"/>
          <w:bdr w:val="none" w:sz="0" w:space="0" w:color="auto" w:frame="1"/>
        </w:rPr>
        <w:t>having</w:t>
      </w:r>
      <w:proofErr w:type="gramEnd"/>
      <w:r w:rsidR="0082254D">
        <w:rPr>
          <w:rStyle w:val="gnkrckgcgsb"/>
          <w:color w:val="000000"/>
          <w:bdr w:val="none" w:sz="0" w:space="0" w:color="auto" w:frame="1"/>
        </w:rPr>
        <w:t xml:space="preserve"> a </w:t>
      </w:r>
      <w:proofErr w:type="spellStart"/>
      <w:r w:rsidR="0082254D">
        <w:rPr>
          <w:rStyle w:val="gnkrckgcgsb"/>
          <w:color w:val="000000"/>
          <w:bdr w:val="none" w:sz="0" w:space="0" w:color="auto" w:frame="1"/>
        </w:rPr>
        <w:t>b</w:t>
      </w:r>
      <w:r w:rsidR="00985FCC">
        <w:rPr>
          <w:rStyle w:val="gnkrckgcgsb"/>
          <w:color w:val="000000"/>
          <w:bdr w:val="none" w:sz="0" w:space="0" w:color="auto" w:frame="1"/>
        </w:rPr>
        <w:t>etweenness</w:t>
      </w:r>
      <w:proofErr w:type="spellEnd"/>
      <w:r w:rsidR="00985FCC">
        <w:rPr>
          <w:rStyle w:val="gnkrckgcgsb"/>
          <w:color w:val="000000"/>
          <w:bdr w:val="none" w:sz="0" w:space="0" w:color="auto" w:frame="1"/>
        </w:rPr>
        <w:t xml:space="preserve">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w:t>
      </w:r>
      <w:proofErr w:type="spellStart"/>
      <w:r w:rsidR="00985FCC">
        <w:rPr>
          <w:rStyle w:val="gnkrckgcgsb"/>
          <w:color w:val="000000"/>
          <w:bdr w:val="none" w:sz="0" w:space="0" w:color="auto" w:frame="1"/>
        </w:rPr>
        <w:t>Est</w:t>
      </w:r>
      <w:proofErr w:type="spellEnd"/>
      <w:r w:rsidR="00985FCC">
        <w:rPr>
          <w:rStyle w:val="gnkrckgcgsb"/>
          <w:color w:val="000000"/>
          <w:bdr w:val="none" w:sz="0" w:space="0" w:color="auto" w:frame="1"/>
        </w:rPr>
        <w: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w:t>
      </w:r>
      <w:proofErr w:type="spellStart"/>
      <w:r w:rsidR="00985FCC">
        <w:rPr>
          <w:rStyle w:val="gnkrckgcgsb"/>
          <w:color w:val="000000"/>
          <w:bdr w:val="none" w:sz="0" w:space="0" w:color="auto" w:frame="1"/>
        </w:rPr>
        <w:t>Est</w:t>
      </w:r>
      <w:proofErr w:type="spellEnd"/>
      <w:r w:rsidR="00985FCC">
        <w:rPr>
          <w:rStyle w:val="gnkrckgcgsb"/>
          <w:color w:val="000000"/>
          <w:bdr w:val="none" w:sz="0" w:space="0" w:color="auto" w:frame="1"/>
        </w:rPr>
        <w:t>: 0.83234, chi, p &lt;0.001).</w:t>
      </w:r>
      <w:r w:rsidR="0082254D">
        <w:rPr>
          <w:color w:val="000000"/>
          <w:bdr w:val="none" w:sz="0" w:space="0" w:color="auto" w:frame="1"/>
        </w:rPr>
        <w:t xml:space="preserve"> </w:t>
      </w:r>
      <w:del w:id="468" w:author="zenrunner" w:date="2019-06-20T10:24:00Z">
        <w:r w:rsidR="00C25FEE" w:rsidDel="000C4C85">
          <w:delText>Of those individuals with betweenness greater than zero, b</w:delText>
        </w:r>
      </w:del>
      <w:proofErr w:type="spellStart"/>
      <w:ins w:id="469" w:author="zenrunner" w:date="2019-06-20T10:24:00Z">
        <w:r w:rsidR="000C4C85">
          <w:t>B</w:t>
        </w:r>
      </w:ins>
      <w:r w:rsidR="00C25FEE">
        <w:t>etweenness</w:t>
      </w:r>
      <w:proofErr w:type="spellEnd"/>
      <w:ins w:id="470" w:author="zenrunner" w:date="2019-06-20T10:24:00Z">
        <w:r w:rsidR="00310906">
          <w:t xml:space="preserve"> measures</w:t>
        </w:r>
      </w:ins>
      <w:r w:rsidR="00C25FEE">
        <w:t xml:space="preserve"> </w:t>
      </w:r>
      <w:ins w:id="471" w:author="zenrunner" w:date="2019-06-20T10:24:00Z">
        <w:r w:rsidR="000C4C85">
          <w:t xml:space="preserve">for individuals with </w:t>
        </w:r>
        <w:r w:rsidR="007D35F0">
          <w:t xml:space="preserve">scores </w:t>
        </w:r>
        <w:r w:rsidR="000C4C85">
          <w:t xml:space="preserve">&gt; 0 </w:t>
        </w:r>
      </w:ins>
      <w:r w:rsidR="00C25FEE">
        <w:t>increased with visitation rates</w:t>
      </w:r>
      <w:r w:rsidR="00440747">
        <w:t xml:space="preserve"> </w:t>
      </w:r>
      <w:del w:id="472" w:author="zenrunner" w:date="2019-06-20T10:24:00Z">
        <w:r w:rsidR="00440747" w:rsidDel="000C4C85">
          <w:delText xml:space="preserve">only </w:delText>
        </w:r>
      </w:del>
      <w:r w:rsidR="00440747">
        <w:t xml:space="preserve">(GLMM: </w:t>
      </w:r>
      <w:proofErr w:type="spellStart"/>
      <w:r w:rsidR="00440747">
        <w:lastRenderedPageBreak/>
        <w:t>Est</w:t>
      </w:r>
      <w:proofErr w:type="spellEnd"/>
      <w:r w:rsidR="00440747">
        <w:t xml:space="preserve">: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p &lt; 0.0001)</w:t>
      </w:r>
      <w:ins w:id="473" w:author="zenrunner" w:date="2019-06-20T10:24:00Z">
        <w:r w:rsidR="007D35F0">
          <w:rPr>
            <w:rStyle w:val="gnkrckgcgsb"/>
            <w:color w:val="000000"/>
            <w:szCs w:val="22"/>
            <w:bdr w:val="none" w:sz="0" w:space="0" w:color="auto" w:frame="1"/>
          </w:rPr>
          <w:t xml:space="preserve">, and </w:t>
        </w:r>
      </w:ins>
      <w:ins w:id="474" w:author="zenrunner" w:date="2019-06-20T10:25:00Z">
        <w:r w:rsidR="007D35F0">
          <w:rPr>
            <w:rStyle w:val="gnkrckgcgsb"/>
            <w:color w:val="000000"/>
            <w:szCs w:val="22"/>
            <w:bdr w:val="none" w:sz="0" w:space="0" w:color="auto" w:frame="1"/>
          </w:rPr>
          <w:t xml:space="preserve">the </w:t>
        </w:r>
      </w:ins>
      <w:del w:id="475" w:author="zenrunner" w:date="2019-06-20T10:24:00Z">
        <w:r w:rsidR="00440747" w:rsidDel="007D35F0">
          <w:rPr>
            <w:rStyle w:val="gnkrckgcgsb"/>
            <w:color w:val="000000"/>
            <w:szCs w:val="22"/>
            <w:bdr w:val="none" w:sz="0" w:space="0" w:color="auto" w:frame="1"/>
          </w:rPr>
          <w:delText xml:space="preserve">. </w:delText>
        </w:r>
      </w:del>
      <w:del w:id="476" w:author="zenrunner" w:date="2019-06-20T10:25:00Z">
        <w:r w:rsidR="009F4C23" w:rsidDel="007D35F0">
          <w:delText>B</w:delText>
        </w:r>
      </w:del>
      <w:proofErr w:type="spellStart"/>
      <w:ins w:id="477" w:author="zenrunner" w:date="2019-06-20T10:25:00Z">
        <w:r w:rsidR="007D35F0">
          <w:rPr>
            <w:rStyle w:val="gnkrckgcgsb"/>
            <w:color w:val="000000"/>
            <w:szCs w:val="22"/>
            <w:bdr w:val="none" w:sz="0" w:space="0" w:color="auto" w:frame="1"/>
          </w:rPr>
          <w:t>b</w:t>
        </w:r>
      </w:ins>
      <w:r w:rsidR="009F4C23">
        <w:t>etween</w:t>
      </w:r>
      <w:r w:rsidR="00882C41">
        <w:t>n</w:t>
      </w:r>
      <w:r w:rsidR="009F4C23">
        <w:t>ess</w:t>
      </w:r>
      <w:proofErr w:type="spellEnd"/>
      <w:r w:rsidR="009F4C23">
        <w:t xml:space="preserve"> </w:t>
      </w:r>
      <w:ins w:id="478" w:author="zenrunner" w:date="2019-06-20T10:25:00Z">
        <w:r w:rsidR="007D35F0">
          <w:t xml:space="preserve">measure </w:t>
        </w:r>
      </w:ins>
      <w:r w:rsidR="009F4C23">
        <w:t xml:space="preserve">did not differ between </w:t>
      </w:r>
      <w:ins w:id="479" w:author="zenrunner" w:date="2019-06-20T10:25:00Z">
        <w:r w:rsidR="00C72915">
          <w:t xml:space="preserve">plant? </w:t>
        </w:r>
      </w:ins>
      <w:proofErr w:type="gramStart"/>
      <w:r w:rsidR="009F4C23">
        <w:t>species</w:t>
      </w:r>
      <w:proofErr w:type="gramEnd"/>
      <w:r w:rsidR="009F4C23">
        <w:t xml:space="preserve"> (</w:t>
      </w:r>
      <w:proofErr w:type="spellStart"/>
      <w:r w:rsidR="009F4C23">
        <w:t>Kruskal</w:t>
      </w:r>
      <w:proofErr w:type="spellEnd"/>
      <w:r w:rsidR="009F4C23">
        <w:t xml:space="preserve">-Wallis: </w:t>
      </w:r>
      <w:r w:rsidR="009F4C23" w:rsidRPr="009F4C23">
        <w:t xml:space="preserve">6.7085, </w:t>
      </w:r>
      <w:proofErr w:type="spellStart"/>
      <w:r w:rsidR="009F4C23" w:rsidRPr="009F4C23">
        <w:t>df</w:t>
      </w:r>
      <w:proofErr w:type="spellEnd"/>
      <w:r w:rsidR="009F4C23" w:rsidRPr="009F4C23">
        <w:t xml:space="preserve"> = 9, p-value = 0.6674</w:t>
      </w:r>
      <w:r w:rsidR="009F4C23">
        <w:t xml:space="preserve">). </w:t>
      </w:r>
    </w:p>
    <w:p w14:paraId="4DD63116" w14:textId="5B7DAC76" w:rsidR="0082254D" w:rsidDel="00EF3E5E" w:rsidRDefault="0082254D" w:rsidP="00744A93">
      <w:pPr>
        <w:spacing w:line="360" w:lineRule="auto"/>
        <w:rPr>
          <w:del w:id="480" w:author="zenrunner" w:date="2019-06-20T10:25:00Z"/>
        </w:rPr>
      </w:pPr>
      <w:r>
        <w:t xml:space="preserve">The number of effective partners increased with pollinator visitation rate (GLMM, </w:t>
      </w:r>
      <w:proofErr w:type="spellStart"/>
      <w:r>
        <w:t>Est</w:t>
      </w:r>
      <w:proofErr w:type="spellEnd"/>
      <w:r>
        <w:t xml:space="preserve">: </w:t>
      </w:r>
      <w:r w:rsidRPr="0082254D">
        <w:t>0.08167</w:t>
      </w:r>
      <w: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rsidR="003E3E82" w:rsidRPr="003E3E82">
        <w:rPr>
          <w:rStyle w:val="gnkrckgcgsb"/>
          <w:color w:val="000000"/>
          <w:szCs w:val="22"/>
          <w:bdr w:val="none" w:sz="0" w:space="0" w:color="auto" w:frame="1"/>
        </w:rPr>
        <w:t>20.2173</w:t>
      </w:r>
      <w:r>
        <w:t>, p &lt; 0.001) and shrub density (</w:t>
      </w:r>
      <w:proofErr w:type="spellStart"/>
      <w:r>
        <w:t>Est</w:t>
      </w:r>
      <w:proofErr w:type="spellEnd"/>
      <w:r>
        <w:t>: 0.05054,</w:t>
      </w:r>
      <w:r w:rsidR="003E3E82" w:rsidRPr="003E3E82">
        <w:rPr>
          <w:rStyle w:val="gnkrckgcgsb"/>
          <w:color w:val="000000"/>
          <w:szCs w:val="22"/>
          <w:bdr w:val="none" w:sz="0" w:space="0" w:color="auto" w:frame="1"/>
        </w:rP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t xml:space="preserve"> </w:t>
      </w:r>
      <w:r w:rsidR="003E3E82" w:rsidRPr="003E3E82">
        <w:t>4.0376</w:t>
      </w:r>
      <w:r w:rsidR="003E3E82">
        <w:t xml:space="preserve">, </w:t>
      </w:r>
      <w:r>
        <w:t>p = 0.0445)</w:t>
      </w:r>
      <w:ins w:id="481" w:author="zenrunner" w:date="2019-06-20T10:25:00Z">
        <w:r w:rsidR="00CF0850">
          <w:t xml:space="preserve"> GREAT</w:t>
        </w:r>
      </w:ins>
      <w:r>
        <w:t>.</w:t>
      </w:r>
      <w:r w:rsidRPr="0082254D">
        <w:t xml:space="preserve"> </w:t>
      </w:r>
      <w:r w:rsidR="003E3E82">
        <w:t>Species did not differ in their number of effective partners</w:t>
      </w:r>
      <w:r w:rsidRPr="0082254D">
        <w:t xml:space="preserve"> </w:t>
      </w:r>
      <w:r w:rsidR="003E3E82">
        <w:t>(</w:t>
      </w:r>
      <w:proofErr w:type="spellStart"/>
      <w:r w:rsidR="003E3E82">
        <w:t>Kruskal</w:t>
      </w:r>
      <w:proofErr w:type="spellEnd"/>
      <w:r w:rsidR="003E3E82">
        <w:t xml:space="preserve">-Wallis:  </w:t>
      </w:r>
      <w:r w:rsidR="003E3E82" w:rsidRPr="003E3E82">
        <w:t>15.056</w:t>
      </w:r>
      <w:r w:rsidR="003E3E82" w:rsidRPr="009F4C23">
        <w:t xml:space="preserve">, </w:t>
      </w:r>
      <w:proofErr w:type="spellStart"/>
      <w:r w:rsidR="003E3E82" w:rsidRPr="009F4C23">
        <w:t>df</w:t>
      </w:r>
      <w:proofErr w:type="spellEnd"/>
      <w:r w:rsidR="003E3E82" w:rsidRPr="009F4C23">
        <w:t xml:space="preserve"> = 9, p-value = </w:t>
      </w:r>
      <w:r w:rsidR="003E3E82" w:rsidRPr="003E3E82">
        <w:t>0.08941</w:t>
      </w:r>
      <w:r w:rsidR="003E3E82">
        <w:t>).</w:t>
      </w:r>
      <w:ins w:id="482" w:author="zenrunner" w:date="2019-06-20T10:25:00Z">
        <w:r w:rsidR="00EF3E5E">
          <w:t xml:space="preserve"> </w:t>
        </w:r>
      </w:ins>
    </w:p>
    <w:p w14:paraId="7153B0FE" w14:textId="5C2F4ADB" w:rsidR="007C0D12" w:rsidRDefault="005D6A10" w:rsidP="00744A93">
      <w:pPr>
        <w:spacing w:line="360" w:lineRule="auto"/>
        <w:rPr>
          <w:ins w:id="483" w:author="zenrunner" w:date="2019-06-20T10:25:00Z"/>
          <w:rStyle w:val="gnkrckgcgsb"/>
          <w:color w:val="000000"/>
          <w:szCs w:val="22"/>
          <w:bdr w:val="none" w:sz="0" w:space="0" w:color="auto" w:frame="1"/>
        </w:rPr>
      </w:pPr>
      <w:r w:rsidRPr="00EF3E5E">
        <w:rPr>
          <w:highlight w:val="cyan"/>
          <w:rPrChange w:id="484" w:author="zenrunner" w:date="2019-06-20T10:25:00Z">
            <w:rPr/>
          </w:rPrChange>
        </w:rPr>
        <w:t>Only visitation rates</w:t>
      </w:r>
      <w:r>
        <w:t xml:space="preserve"> </w:t>
      </w:r>
      <w:r w:rsidR="00777BFD">
        <w:t xml:space="preserve">predicted </w:t>
      </w:r>
      <w:r>
        <w:t>an individua</w:t>
      </w:r>
      <w:r w:rsidR="00777BFD">
        <w:t xml:space="preserve">l’s contribution to </w:t>
      </w:r>
      <w:proofErr w:type="spellStart"/>
      <w:r w:rsidR="00777BFD">
        <w:t>nestedness</w:t>
      </w:r>
      <w:proofErr w:type="spellEnd"/>
      <w:r w:rsidR="00777BFD">
        <w:t xml:space="preserve"> (GLMM: </w:t>
      </w:r>
      <w:proofErr w:type="spellStart"/>
      <w:r w:rsidR="00777BFD">
        <w:t>Est</w:t>
      </w:r>
      <w:proofErr w:type="spellEnd"/>
      <w:r w:rsidR="00777BFD">
        <w:t xml:space="preserve">: </w:t>
      </w:r>
      <w:r w:rsidR="00777BFD" w:rsidRPr="00777BFD">
        <w:t>0.10362</w:t>
      </w:r>
      <w:r w:rsidR="00777BFD">
        <w:t xml:space="preserve">, </w:t>
      </w:r>
      <w:r w:rsidR="00777BFD" w:rsidRPr="000F3A77">
        <w:rPr>
          <w:rStyle w:val="gnkrckgcgsb"/>
          <w:color w:val="000000"/>
          <w:szCs w:val="22"/>
          <w:bdr w:val="none" w:sz="0" w:space="0" w:color="auto" w:frame="1"/>
        </w:rPr>
        <w:t>χ</w:t>
      </w:r>
      <w:r w:rsidR="00777BFD" w:rsidRPr="000F3A77">
        <w:rPr>
          <w:rStyle w:val="gnkrckgcgsb"/>
          <w:color w:val="000000"/>
          <w:szCs w:val="22"/>
          <w:bdr w:val="none" w:sz="0" w:space="0" w:color="auto" w:frame="1"/>
          <w:vertAlign w:val="superscript"/>
        </w:rPr>
        <w:t>2</w:t>
      </w:r>
      <w:r w:rsidR="00777BFD">
        <w:rPr>
          <w:rStyle w:val="gnkrckgcgsb"/>
          <w:color w:val="000000"/>
          <w:szCs w:val="22"/>
          <w:bdr w:val="none" w:sz="0" w:space="0" w:color="auto" w:frame="1"/>
        </w:rPr>
        <w:t xml:space="preserve">: </w:t>
      </w:r>
      <w:r w:rsidR="00777BFD" w:rsidRPr="00777BFD">
        <w:rPr>
          <w:rStyle w:val="gnkrckgcgsb"/>
          <w:color w:val="000000"/>
          <w:szCs w:val="22"/>
          <w:bdr w:val="none" w:sz="0" w:space="0" w:color="auto" w:frame="1"/>
        </w:rPr>
        <w:t>31.931</w:t>
      </w:r>
      <w:r w:rsidR="00777BFD">
        <w:rPr>
          <w:rStyle w:val="gnkrckgcgsb"/>
          <w:color w:val="000000"/>
          <w:szCs w:val="22"/>
          <w:bdr w:val="none" w:sz="0" w:space="0" w:color="auto" w:frame="1"/>
        </w:rPr>
        <w:t xml:space="preserve">, p &lt; 0.001). </w:t>
      </w:r>
      <w:ins w:id="485" w:author="zenrunner" w:date="2019-06-20T10:25:00Z">
        <w:r w:rsidR="00EF3E5E">
          <w:rPr>
            <w:rStyle w:val="gnkrckgcgsb"/>
            <w:color w:val="000000"/>
            <w:szCs w:val="22"/>
            <w:bdr w:val="none" w:sz="0" w:space="0" w:color="auto" w:frame="1"/>
          </w:rPr>
          <w:t>OK so it seems like a general thing that visitation rate was an important predictor for many network measures.</w:t>
        </w:r>
      </w:ins>
    </w:p>
    <w:p w14:paraId="7801127D" w14:textId="77777777" w:rsidR="00EF3E5E" w:rsidRDefault="00EF3E5E" w:rsidP="00744A93">
      <w:pPr>
        <w:spacing w:line="360" w:lineRule="auto"/>
        <w:rPr>
          <w:ins w:id="486" w:author="zenrunner" w:date="2019-06-20T10:25:00Z"/>
          <w:rStyle w:val="gnkrckgcgsb"/>
          <w:color w:val="000000"/>
          <w:szCs w:val="22"/>
          <w:bdr w:val="none" w:sz="0" w:space="0" w:color="auto" w:frame="1"/>
        </w:rPr>
      </w:pPr>
    </w:p>
    <w:p w14:paraId="60D3F9C1" w14:textId="093760AE" w:rsidR="00EF3E5E" w:rsidRDefault="00EF3E5E" w:rsidP="00744A93">
      <w:pPr>
        <w:spacing w:line="360" w:lineRule="auto"/>
        <w:rPr>
          <w:ins w:id="487" w:author="zenrunner" w:date="2019-06-20T10:26:00Z"/>
          <w:rStyle w:val="gnkrckgcgsb"/>
          <w:color w:val="000000"/>
          <w:szCs w:val="22"/>
          <w:bdr w:val="none" w:sz="0" w:space="0" w:color="auto" w:frame="1"/>
        </w:rPr>
      </w:pPr>
      <w:ins w:id="488" w:author="zenrunner" w:date="2019-06-20T10:25:00Z">
        <w:r>
          <w:rPr>
            <w:rStyle w:val="gnkrckgcgsb"/>
            <w:color w:val="000000"/>
            <w:szCs w:val="22"/>
            <w:bdr w:val="none" w:sz="0" w:space="0" w:color="auto" w:frame="1"/>
          </w:rPr>
          <w:t xml:space="preserve">I propose you take all of above stats, put in a table, and cite that - measure, estimate, p-value, and sign? </w:t>
        </w:r>
        <w:proofErr w:type="gramStart"/>
        <w:r>
          <w:rPr>
            <w:rStyle w:val="gnkrckgcgsb"/>
            <w:color w:val="000000"/>
            <w:szCs w:val="22"/>
            <w:bdr w:val="none" w:sz="0" w:space="0" w:color="auto" w:frame="1"/>
          </w:rPr>
          <w:t>or</w:t>
        </w:r>
        <w:proofErr w:type="gramEnd"/>
        <w:r>
          <w:rPr>
            <w:rStyle w:val="gnkrckgcgsb"/>
            <w:color w:val="000000"/>
            <w:szCs w:val="22"/>
            <w:bdr w:val="none" w:sz="0" w:space="0" w:color="auto" w:frame="1"/>
          </w:rPr>
          <w:t xml:space="preserve"> importance</w:t>
        </w:r>
      </w:ins>
      <w:ins w:id="489" w:author="zenrunner" w:date="2019-06-20T10:26:00Z">
        <w:r>
          <w:rPr>
            <w:rStyle w:val="gnkrckgcgsb"/>
            <w:color w:val="000000"/>
            <w:szCs w:val="22"/>
            <w:bdr w:val="none" w:sz="0" w:space="0" w:color="auto" w:frame="1"/>
          </w:rPr>
          <w:t xml:space="preserve"> as columns and then the predictors as rows.</w:t>
        </w:r>
      </w:ins>
    </w:p>
    <w:p w14:paraId="73D9E51C" w14:textId="77777777" w:rsidR="00EF3E5E" w:rsidRDefault="00EF3E5E" w:rsidP="00744A93">
      <w:pPr>
        <w:spacing w:line="360" w:lineRule="auto"/>
        <w:rPr>
          <w:ins w:id="490" w:author="zenrunner" w:date="2019-06-20T10:26:00Z"/>
          <w:rStyle w:val="gnkrckgcgsb"/>
          <w:color w:val="000000"/>
          <w:szCs w:val="22"/>
          <w:bdr w:val="none" w:sz="0" w:space="0" w:color="auto" w:frame="1"/>
        </w:rPr>
      </w:pPr>
    </w:p>
    <w:p w14:paraId="7467359E" w14:textId="4C1A0DC6" w:rsidR="00EF3E5E" w:rsidRPr="00777BFD" w:rsidRDefault="00EF3E5E" w:rsidP="00744A93">
      <w:pPr>
        <w:spacing w:line="360" w:lineRule="auto"/>
      </w:pPr>
      <w:ins w:id="491" w:author="zenrunner" w:date="2019-06-20T10:26:00Z">
        <w:r>
          <w:rPr>
            <w:rStyle w:val="gnkrckgcgsb"/>
            <w:color w:val="000000"/>
            <w:szCs w:val="22"/>
            <w:bdr w:val="none" w:sz="0" w:space="0" w:color="auto" w:frame="1"/>
          </w:rPr>
          <w:t>Then start with section with Visitation rate was the most consistent significant predictor of network indices (or measures</w:t>
        </w:r>
      </w:ins>
      <w:ins w:id="492" w:author="zenrunner" w:date="2019-06-20T10:27:00Z">
        <w:r>
          <w:rPr>
            <w:rStyle w:val="gnkrckgcgsb"/>
            <w:color w:val="000000"/>
            <w:szCs w:val="22"/>
            <w:bdr w:val="none" w:sz="0" w:space="0" w:color="auto" w:frame="1"/>
          </w:rPr>
          <w:t>/metrics</w:t>
        </w:r>
      </w:ins>
      <w:ins w:id="493" w:author="zenrunner" w:date="2019-06-20T10:26:00Z">
        <w:r>
          <w:rPr>
            <w:rStyle w:val="gnkrckgcgsb"/>
            <w:color w:val="000000"/>
            <w:szCs w:val="22"/>
            <w:bdr w:val="none" w:sz="0" w:space="0" w:color="auto" w:frame="1"/>
          </w:rPr>
          <w:t xml:space="preserve"> whatever term</w:t>
        </w:r>
      </w:ins>
      <w:ins w:id="494" w:author="zenrunner" w:date="2019-06-20T10:27:00Z">
        <w:r>
          <w:rPr>
            <w:rStyle w:val="gnkrckgcgsb"/>
            <w:color w:val="000000"/>
            <w:szCs w:val="22"/>
            <w:bdr w:val="none" w:sz="0" w:space="0" w:color="auto" w:frame="1"/>
          </w:rPr>
          <w:t xml:space="preserve"> best) (Table 1). Then compile all and just state VR significantly predicted xyz in next sentence. </w:t>
        </w:r>
        <w:proofErr w:type="gramStart"/>
        <w:r>
          <w:rPr>
            <w:rStyle w:val="gnkrckgcgsb"/>
            <w:color w:val="000000"/>
            <w:szCs w:val="22"/>
            <w:bdr w:val="none" w:sz="0" w:space="0" w:color="auto" w:frame="1"/>
          </w:rPr>
          <w:t>then</w:t>
        </w:r>
        <w:proofErr w:type="gramEnd"/>
        <w:r>
          <w:rPr>
            <w:rStyle w:val="gnkrckgcgsb"/>
            <w:color w:val="000000"/>
            <w:szCs w:val="22"/>
            <w:bdr w:val="none" w:sz="0" w:space="0" w:color="auto" w:frame="1"/>
          </w:rPr>
          <w:t xml:space="preserve"> mention other predictors and also a statement on which ones were less important.</w:t>
        </w:r>
      </w:ins>
    </w:p>
    <w:p w14:paraId="7844ACC3" w14:textId="63656A14" w:rsidR="00C575D2" w:rsidRPr="0085557C" w:rsidRDefault="0085557C" w:rsidP="00744A93">
      <w:pPr>
        <w:spacing w:line="360" w:lineRule="auto"/>
        <w:rPr>
          <w:u w:val="single"/>
        </w:rPr>
      </w:pPr>
      <w:r w:rsidRPr="0085557C">
        <w:rPr>
          <w:u w:val="single"/>
        </w:rPr>
        <w:t>Access to conspecifics</w:t>
      </w:r>
      <w:ins w:id="495" w:author="zenrunner" w:date="2019-06-20T10:39:00Z">
        <w:r w:rsidR="004564AE">
          <w:rPr>
            <w:u w:val="single"/>
          </w:rPr>
          <w:t xml:space="preserve"> all this little subsections can be combined?</w:t>
        </w:r>
      </w:ins>
    </w:p>
    <w:p w14:paraId="18DA1517" w14:textId="758F692B" w:rsidR="000E4924" w:rsidRDefault="000E4924" w:rsidP="000E4924">
      <w:pPr>
        <w:spacing w:line="360" w:lineRule="auto"/>
      </w:pPr>
      <w:r>
        <w:t xml:space="preserve">Access to both conspecific and </w:t>
      </w:r>
      <w:proofErr w:type="spellStart"/>
      <w:r>
        <w:t>heterospecific</w:t>
      </w:r>
      <w:proofErr w:type="spellEnd"/>
      <w:r>
        <w:t xml:space="preserve"> plant individuals increased with degree centrality (Figure 2, Table 4). </w:t>
      </w:r>
      <w:del w:id="496" w:author="zenrunner" w:date="2019-06-20T10:38:00Z">
        <w:r w:rsidRPr="004564AE" w:rsidDel="000E0104">
          <w:rPr>
            <w:highlight w:val="cyan"/>
            <w:rPrChange w:id="497" w:author="zenrunner" w:date="2019-06-20T10:39:00Z">
              <w:rPr/>
            </w:rPrChange>
          </w:rPr>
          <w:delText>The interaction between degree and visitation ra</w:delText>
        </w:r>
        <w:r w:rsidR="001953D4" w:rsidRPr="004564AE" w:rsidDel="000E0104">
          <w:rPr>
            <w:highlight w:val="cyan"/>
            <w:rPrChange w:id="498" w:author="zenrunner" w:date="2019-06-20T10:39:00Z">
              <w:rPr/>
            </w:rPrChange>
          </w:rPr>
          <w:delText xml:space="preserve">tes is most likely an artefact </w:delText>
        </w:r>
        <w:r w:rsidRPr="004564AE" w:rsidDel="000E0104">
          <w:rPr>
            <w:highlight w:val="cyan"/>
            <w:rPrChange w:id="499" w:author="zenrunner" w:date="2019-06-20T10:39:00Z">
              <w:rPr/>
            </w:rPrChange>
          </w:rPr>
          <w:delText xml:space="preserve">of the difference between qualitative and quantitative networks. </w:delText>
        </w:r>
      </w:del>
      <w:r w:rsidRPr="004564AE">
        <w:rPr>
          <w:highlight w:val="cyan"/>
          <w:rPrChange w:id="500" w:author="zenrunner" w:date="2019-06-20T10:39:00Z">
            <w:rPr/>
          </w:rPrChange>
        </w:rPr>
        <w:t xml:space="preserve">Degree is quantitative, thus </w:t>
      </w:r>
      <w:proofErr w:type="gramStart"/>
      <w:r w:rsidRPr="004564AE">
        <w:rPr>
          <w:highlight w:val="cyan"/>
          <w:rPrChange w:id="501" w:author="zenrunner" w:date="2019-06-20T10:39:00Z">
            <w:rPr/>
          </w:rPrChange>
        </w:rPr>
        <w:t>it is weighted by the number of visits</w:t>
      </w:r>
      <w:proofErr w:type="gramEnd"/>
      <w:r w:rsidRPr="004564AE">
        <w:rPr>
          <w:highlight w:val="cyan"/>
          <w:rPrChange w:id="502" w:author="zenrunner" w:date="2019-06-20T10:39:00Z">
            <w:rPr/>
          </w:rPrChange>
        </w:rPr>
        <w:t>. However, the proportion is not weighted by visitation, so at high degree those extra pollinator visits are to individuals that a plant is already connected with.</w:t>
      </w:r>
      <w:ins w:id="503" w:author="zenrunner" w:date="2019-06-20T10:39:00Z">
        <w:r w:rsidR="004564AE">
          <w:t xml:space="preserve"> </w:t>
        </w:r>
        <w:proofErr w:type="gramStart"/>
        <w:r w:rsidR="004564AE">
          <w:t>revise</w:t>
        </w:r>
      </w:ins>
      <w:proofErr w:type="gramEnd"/>
      <w:r>
        <w:t xml:space="preserve"> Shrub density increased access to conspecifics, but not </w:t>
      </w:r>
      <w:proofErr w:type="spellStart"/>
      <w:r>
        <w:t>heterospecifics</w:t>
      </w:r>
      <w:proofErr w:type="spellEnd"/>
      <w:r>
        <w:t xml:space="preserve"> (Table 4</w:t>
      </w:r>
      <w:ins w:id="504" w:author="zenrunner" w:date="2019-06-20T10:39:00Z">
        <w:r w:rsidR="00E14BE7">
          <w:t xml:space="preserve"> ? and then table 3 in next section? maybe re-order?</w:t>
        </w:r>
      </w:ins>
      <w:r>
        <w:t xml:space="preserve">) and there was no influence of floral display nor a day effect (Appendix for full models). </w:t>
      </w:r>
    </w:p>
    <w:p w14:paraId="68A1F1B3" w14:textId="0D43A791" w:rsidR="008C345E" w:rsidRDefault="008C345E" w:rsidP="00744A93">
      <w:pPr>
        <w:spacing w:line="360" w:lineRule="auto"/>
        <w:rPr>
          <w:u w:val="single"/>
        </w:rPr>
      </w:pPr>
      <w:r>
        <w:rPr>
          <w:u w:val="single"/>
        </w:rPr>
        <w:t>Modularity</w:t>
      </w:r>
    </w:p>
    <w:p w14:paraId="7B4D2234" w14:textId="21FB5294" w:rsidR="0086124A"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Visitation rates, study day and species were significant predictors of module, and shrub density was marginally significant (p = 0.051, Table 3). </w:t>
      </w:r>
    </w:p>
    <w:p w14:paraId="11881733" w14:textId="638547B6" w:rsidR="009E69B7" w:rsidRDefault="009E69B7" w:rsidP="00744A93">
      <w:pPr>
        <w:spacing w:line="360" w:lineRule="auto"/>
        <w:rPr>
          <w:u w:val="single"/>
        </w:rPr>
      </w:pPr>
      <w:r>
        <w:rPr>
          <w:u w:val="single"/>
        </w:rPr>
        <w:lastRenderedPageBreak/>
        <w:t>Effects of downscaling the whole community</w:t>
      </w:r>
      <w:ins w:id="505" w:author="zenrunner" w:date="2019-06-20T10:40:00Z">
        <w:r w:rsidR="005B6883">
          <w:rPr>
            <w:u w:val="single"/>
          </w:rPr>
          <w:t xml:space="preserve"> same - combine with above</w:t>
        </w:r>
      </w:ins>
    </w:p>
    <w:p w14:paraId="3A16157D" w14:textId="1B996FB9" w:rsidR="008F56B8" w:rsidRDefault="008F56B8" w:rsidP="00744A93">
      <w:pPr>
        <w:spacing w:line="360" w:lineRule="auto"/>
        <w:rPr>
          <w:ins w:id="506" w:author="zenrunner" w:date="2019-06-20T10:40:00Z"/>
        </w:rPr>
      </w:pPr>
      <w:r>
        <w:t>The individual and species level bipartite networks were significantly modular, but the species was more modular</w:t>
      </w:r>
      <w:ins w:id="507" w:author="zenrunner" w:date="2019-06-20T10:40:00Z">
        <w:r w:rsidR="00BD0886">
          <w:t>??</w:t>
        </w:r>
      </w:ins>
      <w:r>
        <w:t xml:space="preserve"> (Table 5). When downscaled, the network become more nested, more generalized and more cohesive relative to the species network. All indices were significant (Table 5). </w:t>
      </w:r>
      <w:proofErr w:type="gramStart"/>
      <w:ins w:id="508" w:author="zenrunner" w:date="2019-06-20T10:40:00Z">
        <w:r w:rsidR="00BD0886">
          <w:t>hmmm</w:t>
        </w:r>
        <w:proofErr w:type="gramEnd"/>
      </w:ins>
    </w:p>
    <w:p w14:paraId="3E3F407A" w14:textId="77777777" w:rsidR="00BD0886" w:rsidRPr="008F56B8" w:rsidRDefault="00BD0886" w:rsidP="00744A93">
      <w:pPr>
        <w:spacing w:line="360" w:lineRule="auto"/>
      </w:pPr>
    </w:p>
    <w:p w14:paraId="7537A615" w14:textId="63377829" w:rsidR="00B71998" w:rsidRPr="0058070F" w:rsidRDefault="00113EC2" w:rsidP="00744A93">
      <w:pPr>
        <w:spacing w:line="360" w:lineRule="auto"/>
        <w:rPr>
          <w:b/>
        </w:rPr>
      </w:pPr>
      <w:r>
        <w:rPr>
          <w:b/>
        </w:rPr>
        <w:t>Discussion</w:t>
      </w:r>
    </w:p>
    <w:p w14:paraId="5E0B5454" w14:textId="0D5B598D" w:rsidR="00BA2D37" w:rsidRDefault="00C94FEF" w:rsidP="00744A93">
      <w:pPr>
        <w:spacing w:line="360" w:lineRule="auto"/>
        <w:rPr>
          <w:ins w:id="509" w:author="zenrunner" w:date="2019-06-20T10:56:00Z"/>
        </w:rPr>
      </w:pPr>
      <w:proofErr w:type="gramStart"/>
      <w:ins w:id="510" w:author="zenrunner" w:date="2019-06-20T10:45:00Z">
        <w:r>
          <w:t>topic</w:t>
        </w:r>
        <w:proofErr w:type="gramEnd"/>
        <w:r>
          <w:t xml:space="preserve"> sentence first - for </w:t>
        </w:r>
      </w:ins>
      <w:ins w:id="511" w:author="zenrunner" w:date="2019-06-20T10:49:00Z">
        <w:r w:rsidR="00EA5ADA">
          <w:t xml:space="preserve">whatever focus you decide - the ecological one or the network one - </w:t>
        </w:r>
        <w:proofErr w:type="spellStart"/>
        <w:r w:rsidR="00EA5ADA">
          <w:t>ie</w:t>
        </w:r>
        <w:proofErr w:type="spellEnd"/>
        <w:r w:rsidR="00EA5ADA">
          <w:t xml:space="preserve"> remind reader the purpose </w:t>
        </w:r>
      </w:ins>
      <w:r w:rsidR="003905B2" w:rsidRPr="00EA5ADA">
        <w:rPr>
          <w:highlight w:val="cyan"/>
          <w:rPrChange w:id="512" w:author="zenrunner" w:date="2019-06-20T10:49:00Z">
            <w:rPr/>
          </w:rPrChange>
        </w:rPr>
        <w:t xml:space="preserve">Our study found evidence </w:t>
      </w:r>
      <w:r w:rsidR="00422EBC" w:rsidRPr="00EA5ADA">
        <w:rPr>
          <w:highlight w:val="cyan"/>
          <w:rPrChange w:id="513" w:author="zenrunner" w:date="2019-06-20T10:49:00Z">
            <w:rPr/>
          </w:rPrChange>
        </w:rPr>
        <w:t>that</w:t>
      </w:r>
      <w:r w:rsidR="003905B2" w:rsidRPr="00EA5ADA">
        <w:rPr>
          <w:highlight w:val="cyan"/>
          <w:rPrChange w:id="514" w:author="zenrunner" w:date="2019-06-20T10:49:00Z">
            <w:rPr/>
          </w:rPrChange>
        </w:rPr>
        <w:t xml:space="preserve"> </w:t>
      </w:r>
      <w:r w:rsidR="00BA2D37" w:rsidRPr="00EA5ADA">
        <w:rPr>
          <w:highlight w:val="cyan"/>
          <w:rPrChange w:id="515" w:author="zenrunner" w:date="2019-06-20T10:49:00Z">
            <w:rPr/>
          </w:rPrChange>
        </w:rPr>
        <w:t xml:space="preserve">the ecological features of </w:t>
      </w:r>
      <w:r w:rsidR="003905B2" w:rsidRPr="00EA5ADA">
        <w:rPr>
          <w:highlight w:val="cyan"/>
          <w:rPrChange w:id="516" w:author="zenrunner" w:date="2019-06-20T10:49:00Z">
            <w:rPr/>
          </w:rPrChange>
        </w:rPr>
        <w:t xml:space="preserve">individual </w:t>
      </w:r>
      <w:r w:rsidR="00BA2D37" w:rsidRPr="00EA5ADA">
        <w:rPr>
          <w:highlight w:val="cyan"/>
          <w:rPrChange w:id="517" w:author="zenrunner" w:date="2019-06-20T10:49:00Z">
            <w:rPr/>
          </w:rPrChange>
        </w:rPr>
        <w:t>plants can determine the role of a plant within the network and subsequently the structure of the network as a whole.</w:t>
      </w:r>
      <w:ins w:id="518" w:author="zenrunner" w:date="2019-06-20T10:49:00Z">
        <w:r w:rsidR="00EA5ADA">
          <w:t>??</w:t>
        </w:r>
      </w:ins>
      <w:r w:rsidR="00BA2D37">
        <w:t xml:space="preserve"> Downscaling the community interaction network revealed that individuals are more variable than their aggregations of conspecifics in the key network role of </w:t>
      </w:r>
      <w:proofErr w:type="spellStart"/>
      <w:r w:rsidR="00BA2D37">
        <w:t>betweenness</w:t>
      </w:r>
      <w:proofErr w:type="spellEnd"/>
      <w:r w:rsidR="00BA2D37">
        <w:t xml:space="preserve"> centrality</w:t>
      </w:r>
      <w:proofErr w:type="gramStart"/>
      <w:ins w:id="519" w:author="zenrunner" w:date="2019-06-20T10:49:00Z">
        <w:r w:rsidR="00EA5ADA">
          <w:t>??</w:t>
        </w:r>
      </w:ins>
      <w:r w:rsidR="00BA2D37">
        <w:t>.</w:t>
      </w:r>
      <w:proofErr w:type="gramEnd"/>
      <w:r w:rsidR="00BA2D37">
        <w:t xml:space="preserve"> Flowering shrub density </w:t>
      </w:r>
      <w:del w:id="520" w:author="zenrunner" w:date="2019-06-20T10:49:00Z">
        <w:r w:rsidR="00BA2D37" w:rsidDel="00EA5ADA">
          <w:delText xml:space="preserve">shaped </w:delText>
        </w:r>
      </w:del>
      <w:ins w:id="521" w:author="zenrunner" w:date="2019-06-20T10:49:00Z">
        <w:r w:rsidR="00EA5ADA">
          <w:t xml:space="preserve">determined? </w:t>
        </w:r>
      </w:ins>
      <w:proofErr w:type="gramStart"/>
      <w:r w:rsidR="00BA2D37">
        <w:t>topology</w:t>
      </w:r>
      <w:proofErr w:type="gramEnd"/>
      <w:r w:rsidR="00BA2D37">
        <w:t xml:space="preserve"> </w:t>
      </w:r>
      <w:r w:rsidR="00BA2D37" w:rsidRPr="00472848">
        <w:rPr>
          <w:highlight w:val="cyan"/>
          <w:rPrChange w:id="522" w:author="zenrunner" w:date="2019-06-20T10:51:00Z">
            <w:rPr/>
          </w:rPrChange>
        </w:rPr>
        <w:t>beyond increases</w:t>
      </w:r>
      <w:ins w:id="523" w:author="zenrunner" w:date="2019-06-20T10:51:00Z">
        <w:r w:rsidR="00472848">
          <w:t>?/ in addition to  or more important than or in contrast to?</w:t>
        </w:r>
      </w:ins>
      <w:r w:rsidR="00BA2D37">
        <w:t xml:space="preserve"> </w:t>
      </w:r>
      <w:proofErr w:type="gramStart"/>
      <w:r w:rsidR="00BA2D37">
        <w:t>in</w:t>
      </w:r>
      <w:proofErr w:type="gramEnd"/>
      <w:r w:rsidR="00BA2D37">
        <w:t xml:space="preserve"> visitation</w:t>
      </w:r>
      <w:r w:rsidR="007A5A94">
        <w:t xml:space="preserve"> rates</w:t>
      </w:r>
      <w:r w:rsidR="00BA2D37">
        <w:t xml:space="preserve"> including </w:t>
      </w:r>
      <w:proofErr w:type="spellStart"/>
      <w:r w:rsidR="00BA2D37">
        <w:t>betweenness</w:t>
      </w:r>
      <w:proofErr w:type="spellEnd"/>
      <w:r w:rsidR="00BA2D37">
        <w:t>, access to conspecifics and modularity, and this effect was time invariant</w:t>
      </w:r>
      <w:ins w:id="524" w:author="zenrunner" w:date="2019-06-20T10:50:00Z">
        <w:r w:rsidR="00EA5ADA">
          <w:t xml:space="preserve"> meaning? </w:t>
        </w:r>
        <w:proofErr w:type="gramStart"/>
        <w:r w:rsidR="00EA5ADA">
          <w:t>even</w:t>
        </w:r>
        <w:proofErr w:type="gramEnd"/>
        <w:r w:rsidR="00EA5ADA">
          <w:t xml:space="preserve"> if you do not take the ecological approach you can still say</w:t>
        </w:r>
      </w:ins>
      <w:ins w:id="525" w:author="zenrunner" w:date="2019-06-20T10:51:00Z">
        <w:r w:rsidR="00EA5ADA">
          <w:t xml:space="preserve"> what it means to network reasoning and to later to network theory?</w:t>
        </w:r>
      </w:ins>
      <w:ins w:id="526" w:author="zenrunner" w:date="2019-06-20T10:52:00Z">
        <w:r w:rsidR="006777BD">
          <w:t xml:space="preserve"> So this would be something like - Blooming shrub density </w:t>
        </w:r>
        <w:proofErr w:type="spellStart"/>
        <w:r w:rsidR="006777BD">
          <w:t>neighbourhood</w:t>
        </w:r>
        <w:proofErr w:type="spellEnd"/>
        <w:r w:rsidR="006777BD">
          <w:t xml:space="preserve"> influenced network metrics for visitation rates </w:t>
        </w:r>
        <w:proofErr w:type="gramStart"/>
        <w:r w:rsidR="006777BD">
          <w:t xml:space="preserve">including </w:t>
        </w:r>
      </w:ins>
      <w:ins w:id="527" w:author="zenrunner" w:date="2019-06-20T10:53:00Z">
        <w:r w:rsidR="006777BD">
          <w:t>....</w:t>
        </w:r>
        <w:proofErr w:type="gramEnd"/>
        <w:r w:rsidR="006777BD">
          <w:t xml:space="preserve"> </w:t>
        </w:r>
        <w:proofErr w:type="gramStart"/>
        <w:r w:rsidR="006777BD">
          <w:t>or</w:t>
        </w:r>
        <w:proofErr w:type="gramEnd"/>
        <w:r w:rsidR="006777BD">
          <w:t xml:space="preserve"> say network topology - assuming that means these measures so can use that term instead of metrics?</w:t>
        </w:r>
      </w:ins>
      <w:ins w:id="528" w:author="zenrunner" w:date="2019-06-20T10:50:00Z">
        <w:r w:rsidR="00EA5ADA">
          <w:t xml:space="preserve"> </w:t>
        </w:r>
      </w:ins>
      <w:r w:rsidR="00BA2D37">
        <w:t>. In general</w:t>
      </w:r>
      <w:ins w:id="529" w:author="zenrunner" w:date="2019-06-20T10:54:00Z">
        <w:r w:rsidR="00AD54D3">
          <w:t>,</w:t>
        </w:r>
      </w:ins>
      <w:r w:rsidR="00BA2D37">
        <w:t xml:space="preserve"> floral display size influenced network measures indirectly through its strong influence on visitation rates</w:t>
      </w:r>
      <w:ins w:id="530" w:author="zenrunner" w:date="2019-06-20T10:54:00Z">
        <w:r w:rsidR="00AD54D3">
          <w:t xml:space="preserve">?? - </w:t>
        </w:r>
        <w:proofErr w:type="gramStart"/>
        <w:r w:rsidR="00AD54D3">
          <w:t>supporting</w:t>
        </w:r>
        <w:proofErr w:type="gramEnd"/>
        <w:r w:rsidR="00AD54D3">
          <w:t xml:space="preserve"> the prediction that individual-level traits are more important than </w:t>
        </w:r>
        <w:proofErr w:type="spellStart"/>
        <w:r w:rsidR="00AD54D3">
          <w:t>neighbourhood</w:t>
        </w:r>
        <w:proofErr w:type="spellEnd"/>
        <w:r w:rsidR="00AD54D3">
          <w:t xml:space="preserve"> level metrics?</w:t>
        </w:r>
      </w:ins>
      <w:r w:rsidR="00BA2D37">
        <w:t xml:space="preserve">. </w:t>
      </w:r>
      <w:ins w:id="531" w:author="zenrunner" w:date="2019-06-20T10:53:00Z">
        <w:r w:rsidR="006777BD">
          <w:t xml:space="preserve">OK stopping for a second here - If you revise intro and have a clear hypothesis, either focus, then maybe we need a few predictions? </w:t>
        </w:r>
        <w:proofErr w:type="gramStart"/>
        <w:r w:rsidR="006777BD">
          <w:t>these</w:t>
        </w:r>
        <w:proofErr w:type="gramEnd"/>
        <w:r w:rsidR="006777BD">
          <w:t xml:space="preserve"> sentences are good and seem like they are supporting impli</w:t>
        </w:r>
        <w:r w:rsidR="001C3E75">
          <w:t>cit assumptions you had or predi</w:t>
        </w:r>
        <w:r w:rsidR="006777BD">
          <w:t xml:space="preserve">ctions? </w:t>
        </w:r>
      </w:ins>
      <w:r w:rsidR="00BA2D37">
        <w:t>However, this influence on visitation decreased at the end of the study period. The competitive advantage of a large floral display size was lost in the later time period suggesting that</w:t>
      </w:r>
      <w:r w:rsidR="00EE554E">
        <w:t xml:space="preserve"> the relative importance of</w:t>
      </w:r>
      <w:r w:rsidR="00BA2D37">
        <w:t xml:space="preserve"> individual traits have a temporal </w:t>
      </w:r>
      <w:del w:id="532" w:author="zenrunner" w:date="2019-06-20T10:55:00Z">
        <w:r w:rsidR="00BA2D37" w:rsidDel="00AD54D3">
          <w:delText>aspect</w:delText>
        </w:r>
      </w:del>
      <w:ins w:id="533" w:author="zenrunner" w:date="2019-06-20T10:55:00Z">
        <w:r w:rsidR="00AD54D3">
          <w:t>co</w:t>
        </w:r>
        <w:r w:rsidR="00B12957">
          <w:t>mponent</w:t>
        </w:r>
      </w:ins>
      <w:r w:rsidR="00BA2D37">
        <w:t xml:space="preserve">. </w:t>
      </w:r>
      <w:del w:id="534" w:author="zenrunner" w:date="2019-06-20T10:55:00Z">
        <w:r w:rsidR="00BA2D37" w:rsidDel="00524059">
          <w:delText xml:space="preserve">This may be due to the overall decrease in plant density over the study period, and the results of pollinators becoming less choosy as availability decreases. </w:delText>
        </w:r>
      </w:del>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 </w:instrTex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EN.CITE.DATA </w:instrText>
      </w:r>
      <w:r w:rsidR="00E34A96">
        <w:fldChar w:fldCharType="end"/>
      </w:r>
      <w:r w:rsidR="00E34A96">
        <w:fldChar w:fldCharType="separate"/>
      </w:r>
      <w:r w:rsidR="00E34A96">
        <w:rPr>
          <w:noProof/>
        </w:rPr>
        <w:t>(</w:t>
      </w:r>
      <w:hyperlink w:anchor="_ENREF_37" w:tooltip="Olesen, 2010 #401" w:history="1">
        <w:r w:rsidR="00E408D3">
          <w:rPr>
            <w:noProof/>
          </w:rPr>
          <w:t>Olesen</w:t>
        </w:r>
        <w:r w:rsidR="00E408D3" w:rsidRPr="00E34A96">
          <w:rPr>
            <w:i/>
            <w:noProof/>
          </w:rPr>
          <w:t xml:space="preserve"> et al.</w:t>
        </w:r>
        <w:r w:rsidR="00E408D3">
          <w:rPr>
            <w:noProof/>
          </w:rPr>
          <w:t xml:space="preserve"> 2010</w:t>
        </w:r>
      </w:hyperlink>
      <w:r w:rsidR="00E34A96">
        <w:rPr>
          <w:noProof/>
        </w:rPr>
        <w:t xml:space="preserve">; </w:t>
      </w:r>
      <w:hyperlink w:anchor="_ENREF_16" w:tooltip="Eklöf, 2013 #402" w:history="1">
        <w:r w:rsidR="00E408D3">
          <w:rPr>
            <w:noProof/>
          </w:rPr>
          <w:t>Eklöf</w:t>
        </w:r>
        <w:r w:rsidR="00E408D3" w:rsidRPr="00E34A96">
          <w:rPr>
            <w:i/>
            <w:noProof/>
          </w:rPr>
          <w:t xml:space="preserve"> et al.</w:t>
        </w:r>
        <w:r w:rsidR="00E408D3">
          <w:rPr>
            <w:noProof/>
          </w:rPr>
          <w:t xml:space="preserve"> 2013</w:t>
        </w:r>
      </w:hyperlink>
      <w:r w:rsidR="00E34A96">
        <w:rPr>
          <w:noProof/>
        </w:rPr>
        <w:t xml:space="preserve">; </w:t>
      </w:r>
      <w:hyperlink w:anchor="_ENREF_15" w:tooltip="Dupont, 2014 #361" w:history="1">
        <w:r w:rsidR="00E408D3">
          <w:rPr>
            <w:noProof/>
          </w:rPr>
          <w:t>Dupont</w:t>
        </w:r>
        <w:r w:rsidR="00E408D3" w:rsidRPr="00E34A96">
          <w:rPr>
            <w:i/>
            <w:noProof/>
          </w:rPr>
          <w:t xml:space="preserve"> et al.</w:t>
        </w:r>
        <w:r w:rsidR="00E408D3">
          <w:rPr>
            <w:noProof/>
          </w:rPr>
          <w:t xml:space="preserve"> 2014</w:t>
        </w:r>
      </w:hyperlink>
      <w:r w:rsidR="00E34A96">
        <w:rPr>
          <w:noProof/>
        </w:rPr>
        <w:t xml:space="preserve">; </w:t>
      </w:r>
      <w:hyperlink w:anchor="_ENREF_38" w:tooltip="Olito, 2015 #403" w:history="1">
        <w:r w:rsidR="00E408D3">
          <w:rPr>
            <w:noProof/>
          </w:rPr>
          <w:t>Olito &amp; Fox 2015</w:t>
        </w:r>
      </w:hyperlink>
      <w:r w:rsidR="00E34A96">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rsidRPr="006174FD">
        <w:rPr>
          <w:highlight w:val="cyan"/>
          <w:rPrChange w:id="535" w:author="zenrunner" w:date="2019-06-20T10:56:00Z">
            <w:rPr/>
          </w:rPrChange>
        </w:rPr>
        <w:t xml:space="preserve">These are evident as driving forces at the individual level as well, and traits </w:t>
      </w:r>
      <w:r w:rsidR="00BA2D37" w:rsidRPr="006174FD">
        <w:rPr>
          <w:highlight w:val="cyan"/>
          <w:rPrChange w:id="536" w:author="zenrunner" w:date="2019-06-20T10:56:00Z">
            <w:rPr/>
          </w:rPrChange>
        </w:rPr>
        <w:lastRenderedPageBreak/>
        <w:t xml:space="preserve">can be considered intrinsic phenotypic traits but also the floral </w:t>
      </w:r>
      <w:proofErr w:type="spellStart"/>
      <w:r w:rsidR="00BA2D37" w:rsidRPr="006174FD">
        <w:rPr>
          <w:highlight w:val="cyan"/>
          <w:rPrChange w:id="537" w:author="zenrunner" w:date="2019-06-20T10:56:00Z">
            <w:rPr/>
          </w:rPrChange>
        </w:rPr>
        <w:t>neighbourhood</w:t>
      </w:r>
      <w:proofErr w:type="spellEnd"/>
      <w:r w:rsidR="00BA2D37" w:rsidRPr="006174FD">
        <w:rPr>
          <w:highlight w:val="cyan"/>
          <w:rPrChange w:id="538" w:author="zenrunner" w:date="2019-06-20T10:56:00Z">
            <w:rPr/>
          </w:rPrChange>
        </w:rPr>
        <w:t xml:space="preserve"> an individual is embedded in</w:t>
      </w:r>
      <w:proofErr w:type="gramStart"/>
      <w:r w:rsidR="00BA2D37" w:rsidRPr="006174FD">
        <w:rPr>
          <w:highlight w:val="cyan"/>
          <w:rPrChange w:id="539" w:author="zenrunner" w:date="2019-06-20T10:56:00Z">
            <w:rPr/>
          </w:rPrChange>
        </w:rPr>
        <w:t>.</w:t>
      </w:r>
      <w:r w:rsidR="00BA2D37">
        <w:t xml:space="preserve"> </w:t>
      </w:r>
      <w:ins w:id="540" w:author="zenrunner" w:date="2019-06-20T10:56:00Z">
        <w:r w:rsidR="006174FD">
          <w:t>?</w:t>
        </w:r>
        <w:proofErr w:type="gramEnd"/>
        <w:r w:rsidR="006174FD">
          <w:t xml:space="preserve"> </w:t>
        </w:r>
        <w:proofErr w:type="gramStart"/>
        <w:r w:rsidR="006174FD">
          <w:t>focus</w:t>
        </w:r>
        <w:proofErr w:type="gramEnd"/>
        <w:r w:rsidR="006174FD">
          <w:t xml:space="preserve"> again - this will tidy up once you set the state in Intro.</w:t>
        </w:r>
      </w:ins>
    </w:p>
    <w:p w14:paraId="25BAE120" w14:textId="77777777" w:rsidR="006174FD" w:rsidRDefault="006174FD" w:rsidP="00744A93">
      <w:pPr>
        <w:spacing w:line="360" w:lineRule="auto"/>
        <w:rPr>
          <w:ins w:id="541" w:author="zenrunner" w:date="2019-06-20T10:58:00Z"/>
        </w:rPr>
      </w:pPr>
    </w:p>
    <w:p w14:paraId="35086C15" w14:textId="60EA2448" w:rsidR="00AB12B7" w:rsidRDefault="00AB12B7" w:rsidP="00744A93">
      <w:pPr>
        <w:spacing w:line="360" w:lineRule="auto"/>
        <w:rPr>
          <w:ins w:id="542" w:author="zenrunner" w:date="2019-06-20T10:58:00Z"/>
        </w:rPr>
      </w:pPr>
      <w:ins w:id="543" w:author="zenrunner" w:date="2019-06-20T10:58:00Z">
        <w:r>
          <w:t>Put network ones first if focus</w:t>
        </w:r>
        <w:proofErr w:type="gramStart"/>
        <w:r>
          <w:t>..</w:t>
        </w:r>
        <w:proofErr w:type="gramEnd"/>
        <w:r>
          <w:t xml:space="preserve"> </w:t>
        </w:r>
      </w:ins>
    </w:p>
    <w:p w14:paraId="55A2C847" w14:textId="4C29A298" w:rsidR="00AB12B7" w:rsidRDefault="00AB12B7" w:rsidP="00744A93">
      <w:pPr>
        <w:spacing w:line="360" w:lineRule="auto"/>
        <w:rPr>
          <w:ins w:id="544" w:author="zenrunner" w:date="2019-06-20T10:58:00Z"/>
        </w:rPr>
      </w:pPr>
      <w:proofErr w:type="gramStart"/>
      <w:ins w:id="545" w:author="zenrunner" w:date="2019-06-20T10:58:00Z">
        <w:r>
          <w:t>then</w:t>
        </w:r>
        <w:proofErr w:type="gramEnd"/>
      </w:ins>
    </w:p>
    <w:p w14:paraId="6961160D" w14:textId="77777777" w:rsidR="00AB12B7" w:rsidRDefault="00AB12B7" w:rsidP="00744A93">
      <w:pPr>
        <w:spacing w:line="360" w:lineRule="auto"/>
        <w:rPr>
          <w:ins w:id="546" w:author="zenrunner" w:date="2019-06-20T10:58:00Z"/>
        </w:rPr>
      </w:pPr>
    </w:p>
    <w:p w14:paraId="6EDB28E2" w14:textId="03575B9F" w:rsidR="0077273A" w:rsidRPr="0077273A" w:rsidRDefault="0077273A" w:rsidP="00744A93">
      <w:pPr>
        <w:spacing w:line="360" w:lineRule="auto"/>
        <w:rPr>
          <w:u w:val="single"/>
          <w:rPrChange w:id="547" w:author="zenrunner" w:date="2019-06-20T10:58:00Z">
            <w:rPr/>
          </w:rPrChange>
        </w:rPr>
      </w:pPr>
      <w:ins w:id="548" w:author="zenrunner" w:date="2019-06-20T10:58:00Z">
        <w:r w:rsidRPr="0077273A">
          <w:rPr>
            <w:u w:val="single"/>
            <w:rPrChange w:id="549" w:author="zenrunner" w:date="2019-06-20T10:58:00Z">
              <w:rPr/>
            </w:rPrChange>
          </w:rPr>
          <w:t>Ecological implications</w:t>
        </w:r>
      </w:ins>
    </w:p>
    <w:p w14:paraId="518FEFB2" w14:textId="1CEAEEAB" w:rsidR="00EB65C0" w:rsidRDefault="000C39C2" w:rsidP="0004281B">
      <w:pPr>
        <w:spacing w:line="360" w:lineRule="auto"/>
      </w:pPr>
      <w:del w:id="550" w:author="zenrunner" w:date="2019-06-20T10:56:00Z">
        <w:r w:rsidDel="003D0E0B">
          <w:delText>Positive, d</w:delText>
        </w:r>
      </w:del>
      <w:ins w:id="551" w:author="zenrunner" w:date="2019-06-20T10:56:00Z">
        <w:r w:rsidR="003D0E0B">
          <w:t>D</w:t>
        </w:r>
      </w:ins>
      <w:r>
        <w:t>iffuse</w:t>
      </w:r>
      <w:r w:rsidR="00497CC0">
        <w:t xml:space="preserve"> pollinator-mediated </w:t>
      </w:r>
      <w:del w:id="552" w:author="zenrunner" w:date="2019-06-20T10:56:00Z">
        <w:r w:rsidR="00497CC0" w:rsidDel="003D0E0B">
          <w:delText xml:space="preserve">interactions </w:delText>
        </w:r>
      </w:del>
      <w:ins w:id="553" w:author="zenrunner" w:date="2019-06-20T10:56:00Z">
        <w:r w:rsidR="003D0E0B">
          <w:t xml:space="preserve">facilitation </w:t>
        </w:r>
      </w:ins>
      <w:r w:rsidR="00497CC0">
        <w:t xml:space="preserve">between co-blooming foundation plants </w:t>
      </w:r>
      <w:del w:id="554" w:author="zenrunner" w:date="2019-06-20T10:56:00Z">
        <w:r w:rsidR="00362E9D" w:rsidDel="003D0E0B">
          <w:delText xml:space="preserve">dominated </w:delText>
        </w:r>
      </w:del>
      <w:ins w:id="555" w:author="zenrunner" w:date="2019-06-20T10:56:00Z">
        <w:r w:rsidR="003D0E0B">
          <w:t xml:space="preserve">was prevalent </w:t>
        </w:r>
      </w:ins>
      <w:r w:rsidR="00362E9D">
        <w:t>in this system</w:t>
      </w:r>
      <w:r w:rsidR="00497CC0">
        <w:t xml:space="preserve">. </w:t>
      </w:r>
      <w:r w:rsidR="00362E9D">
        <w:t>Facilitation between co-blooming plants through increase</w:t>
      </w:r>
      <w:ins w:id="556" w:author="zenrunner" w:date="2019-06-20T10:57:00Z">
        <w:r w:rsidR="002F18C4">
          <w:t>d?</w:t>
        </w:r>
      </w:ins>
      <w:del w:id="557" w:author="zenrunner" w:date="2019-06-20T10:57:00Z">
        <w:r w:rsidR="00362E9D" w:rsidDel="002F18C4">
          <w:delText>s</w:delText>
        </w:r>
      </w:del>
      <w:r w:rsidR="00362E9D">
        <w:t xml:space="preserve"> </w:t>
      </w:r>
      <w:proofErr w:type="gramStart"/>
      <w:r w:rsidR="00362E9D">
        <w:t>in</w:t>
      </w:r>
      <w:proofErr w:type="gramEnd"/>
      <w:r w:rsidR="00362E9D">
        <w:t xml:space="preserve"> local, interspecific density is a frequently studied mechanism within many ecosystems but </w:t>
      </w:r>
      <w:r>
        <w:t>has not been reported previously for desert ecosystems</w:t>
      </w:r>
      <w:ins w:id="558" w:author="zenrunner" w:date="2019-06-20T10:57:00Z">
        <w:r w:rsidR="002F18C4">
          <w:t xml:space="preserve"> </w:t>
        </w:r>
      </w:ins>
      <w:del w:id="559" w:author="zenrunner" w:date="2019-06-20T10:57:00Z">
        <w:r w:rsidDel="007340E8">
          <w:delText xml:space="preserve"> </w:delText>
        </w:r>
      </w:del>
      <w:r w:rsidR="00E42272">
        <w:fldChar w:fldCharType="begin"/>
      </w:r>
      <w:r w:rsidR="00E42272">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E42272">
        <w:rPr>
          <w:noProof/>
        </w:rPr>
        <w:t>(</w:t>
      </w:r>
      <w:r w:rsidR="000E0104">
        <w:fldChar w:fldCharType="begin"/>
      </w:r>
      <w:r w:rsidR="000E0104">
        <w:instrText xml:space="preserve"> HYPERLINK \l "_ENREF_7" \o "Braun, 2018 #331" </w:instrText>
      </w:r>
      <w:r w:rsidR="000E0104">
        <w:fldChar w:fldCharType="separate"/>
      </w:r>
      <w:r w:rsidR="00E408D3">
        <w:rPr>
          <w:noProof/>
        </w:rPr>
        <w:t>Braun &amp; Lortie 2018</w:t>
      </w:r>
      <w:r w:rsidR="000E0104">
        <w:rPr>
          <w:noProof/>
        </w:rPr>
        <w:fldChar w:fldCharType="end"/>
      </w:r>
      <w:r w:rsidR="00E42272">
        <w:rPr>
          <w:noProof/>
        </w:rPr>
        <w:t>)</w:t>
      </w:r>
      <w:r w:rsidR="00E42272">
        <w:fldChar w:fldCharType="end"/>
      </w:r>
      <w:r w:rsidR="00594B53">
        <w:t xml:space="preserve">. </w:t>
      </w:r>
      <w:r w:rsidR="00362E9D">
        <w:t xml:space="preserve">Intraspecific density has </w:t>
      </w:r>
      <w:ins w:id="560" w:author="zenrunner" w:date="2019-06-20T10:57:00Z">
        <w:r w:rsidR="009B75AB">
          <w:t xml:space="preserve">however? </w:t>
        </w:r>
      </w:ins>
      <w:proofErr w:type="gramStart"/>
      <w:r w:rsidR="00362E9D">
        <w:t>been</w:t>
      </w:r>
      <w:proofErr w:type="gramEnd"/>
      <w:r w:rsidR="00362E9D">
        <w:t xml:space="preserve"> reported to </w:t>
      </w:r>
      <w:r w:rsidR="006518B8">
        <w:t xml:space="preserve">benefit the pollination of desert mustard </w:t>
      </w:r>
      <w:proofErr w:type="spellStart"/>
      <w:r w:rsidR="006518B8">
        <w:rPr>
          <w:i/>
          <w:iCs/>
        </w:rPr>
        <w:t>Lesquerella</w:t>
      </w:r>
      <w:proofErr w:type="spellEnd"/>
      <w:r w:rsidR="006518B8">
        <w:rPr>
          <w:i/>
          <w:iCs/>
        </w:rPr>
        <w:t xml:space="preserve"> </w:t>
      </w:r>
      <w:proofErr w:type="spellStart"/>
      <w:r w:rsidR="006518B8">
        <w:rPr>
          <w:i/>
          <w:iCs/>
        </w:rPr>
        <w:t>fendleri</w:t>
      </w:r>
      <w:proofErr w:type="spellEnd"/>
      <w:r w:rsidR="006518B8">
        <w:t xml:space="preserve"> </w:t>
      </w:r>
      <w:r w:rsidR="00F106F7">
        <w:fldChar w:fldCharType="begin"/>
      </w:r>
      <w:r w:rsidR="00F106F7">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F106F7">
        <w:rPr>
          <w:noProof/>
        </w:rPr>
        <w:t>(</w:t>
      </w:r>
      <w:hyperlink w:anchor="_ENREF_43" w:tooltip="Roll, 1997 #232" w:history="1">
        <w:r w:rsidR="00E408D3">
          <w:rPr>
            <w:noProof/>
          </w:rPr>
          <w:t>Roll</w:t>
        </w:r>
        <w:r w:rsidR="00E408D3" w:rsidRPr="00F106F7">
          <w:rPr>
            <w:i/>
            <w:noProof/>
          </w:rPr>
          <w:t xml:space="preserve"> et al.</w:t>
        </w:r>
        <w:r w:rsidR="00E408D3">
          <w:rPr>
            <w:noProof/>
          </w:rPr>
          <w:t xml:space="preserve"> 1997</w:t>
        </w:r>
      </w:hyperlink>
      <w:r w:rsidR="00F106F7">
        <w:rPr>
          <w:noProof/>
        </w:rPr>
        <w:t>)</w:t>
      </w:r>
      <w:r w:rsidR="00F106F7">
        <w:fldChar w:fldCharType="end"/>
      </w:r>
      <w:r w:rsidR="00C21D69">
        <w:t>.</w:t>
      </w:r>
      <w:r w:rsidR="00C24157">
        <w:t xml:space="preserve"> </w:t>
      </w:r>
      <w:r w:rsidR="005B4748">
        <w:t>Interestingly, s</w:t>
      </w:r>
      <w:r w:rsidR="00C24157">
        <w:t>hrubs, but not cacti densit</w:t>
      </w:r>
      <w:ins w:id="561" w:author="zenrunner" w:date="2019-06-20T10:57:00Z">
        <w:r w:rsidR="00A850BA">
          <w:t>ies</w:t>
        </w:r>
      </w:ins>
      <w:del w:id="562" w:author="zenrunner" w:date="2019-06-20T10:57:00Z">
        <w:r w:rsidR="00C24157" w:rsidDel="00A850BA">
          <w:delText>y</w:delText>
        </w:r>
      </w:del>
      <w:r w:rsidR="00C24157">
        <w:t xml:space="preserve"> </w:t>
      </w:r>
      <w:del w:id="563" w:author="zenrunner" w:date="2019-06-20T10:57:00Z">
        <w:r w:rsidR="00C24157" w:rsidDel="00D13B30">
          <w:delText>exhibited</w:delText>
        </w:r>
        <w:r w:rsidR="005B4748" w:rsidDel="00D13B30">
          <w:delText xml:space="preserve"> </w:delText>
        </w:r>
      </w:del>
      <w:ins w:id="564" w:author="zenrunner" w:date="2019-06-20T10:57:00Z">
        <w:r w:rsidR="00D13B30">
          <w:t xml:space="preserve">elicited </w:t>
        </w:r>
      </w:ins>
      <w:r w:rsidR="00C24157">
        <w:t>this positive effect. Shrubs were taller than cacti with larger floral displays, and</w:t>
      </w:r>
      <w:r w:rsidR="005B4748">
        <w:t xml:space="preserve"> this attractiveness </w:t>
      </w:r>
      <w:del w:id="565" w:author="zenrunner" w:date="2019-06-20T10:58:00Z">
        <w:r w:rsidR="005B4748" w:rsidDel="00617B29">
          <w:delText>may have drawn</w:delText>
        </w:r>
      </w:del>
      <w:ins w:id="566" w:author="zenrunner" w:date="2019-06-20T10:58:00Z">
        <w:r w:rsidR="00617B29">
          <w:t>can bring</w:t>
        </w:r>
      </w:ins>
      <w:r w:rsidR="005B4748">
        <w:t xml:space="preserve"> in pollinators via the magnet species effect leading to improved visitation to </w:t>
      </w:r>
      <w:ins w:id="567" w:author="zenrunner" w:date="2019-06-20T10:58:00Z">
        <w:r w:rsidR="000C01AC">
          <w:t xml:space="preserve">associated </w:t>
        </w:r>
      </w:ins>
      <w:r w:rsidR="005B4748">
        <w:t>focal plants</w:t>
      </w:r>
      <w:r w:rsidR="00C24157">
        <w:t xml:space="preserve"> (</w:t>
      </w:r>
      <w:proofErr w:type="spellStart"/>
      <w:r w:rsidR="00C24157">
        <w:t>sensu</w:t>
      </w:r>
      <w:proofErr w:type="spellEnd"/>
      <w:r w:rsidR="00C24157">
        <w:t xml:space="preserve"> Laverty 1992)</w:t>
      </w:r>
      <w:r w:rsidR="005B4748">
        <w:t xml:space="preserve">. </w:t>
      </w:r>
      <w:r w:rsidR="00C24157">
        <w:t>This suggests some level of species specificity in benefactors.</w:t>
      </w:r>
      <w:r w:rsidR="00E90314">
        <w:t xml:space="preserve"> </w:t>
      </w:r>
      <w:r w:rsidR="00EB65C0">
        <w:t>Foundation plants growing in denser patches</w:t>
      </w:r>
      <w:r w:rsidR="005B4748">
        <w:t xml:space="preserve"> of</w:t>
      </w:r>
      <w:r w:rsidR="00E90314">
        <w:t xml:space="preserve"> flowering</w:t>
      </w:r>
      <w:r w:rsidR="005B4748">
        <w:t xml:space="preserve"> shrubs</w:t>
      </w:r>
      <w:r w:rsidR="00EB65C0">
        <w:t xml:space="preserve"> were visited by a higher diversity of pollinator functional groups i.e. </w:t>
      </w:r>
      <w:proofErr w:type="gramStart"/>
      <w:r w:rsidR="00A24868">
        <w:t>were</w:t>
      </w:r>
      <w:proofErr w:type="gramEnd"/>
      <w:r w:rsidR="00A24868">
        <w:t xml:space="preserv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D22033">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D22033">
        <w:rPr>
          <w:noProof/>
        </w:rPr>
        <w:t>(</w:t>
      </w:r>
      <w:hyperlink w:anchor="_ENREF_50" w:tooltip="Steffan-Dewenter, 2002 #404" w:history="1">
        <w:r w:rsidR="00E408D3">
          <w:rPr>
            <w:noProof/>
          </w:rPr>
          <w:t>Steffan-Dewenter</w:t>
        </w:r>
        <w:r w:rsidR="00E408D3" w:rsidRPr="00D22033">
          <w:rPr>
            <w:i/>
            <w:noProof/>
          </w:rPr>
          <w:t xml:space="preserve"> et al.</w:t>
        </w:r>
        <w:r w:rsidR="00E408D3">
          <w:rPr>
            <w:noProof/>
          </w:rPr>
          <w:t xml:space="preserve"> 2002</w:t>
        </w:r>
      </w:hyperlink>
      <w:r w:rsidR="00D22033">
        <w:rPr>
          <w:noProof/>
        </w:rPr>
        <w:t xml:space="preserve">; </w:t>
      </w:r>
      <w:hyperlink w:anchor="_ENREF_51" w:tooltip="Steffan‐Dewenter, 2003 #405" w:history="1">
        <w:r w:rsidR="00E408D3">
          <w:rPr>
            <w:noProof/>
          </w:rPr>
          <w:t>Steffan‐Dewenter 2003</w:t>
        </w:r>
      </w:hyperlink>
      <w:r w:rsidR="00D22033">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 </w:instrText>
      </w:r>
      <w:r w:rsidR="00457C0E">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EN.CITE.DATA </w:instrText>
      </w:r>
      <w:r w:rsidR="00457C0E">
        <w:fldChar w:fldCharType="end"/>
      </w:r>
      <w:r w:rsidR="007D3BB5">
        <w:fldChar w:fldCharType="separate"/>
      </w:r>
      <w:r w:rsidR="00457C0E">
        <w:rPr>
          <w:noProof/>
        </w:rPr>
        <w:t>(</w:t>
      </w:r>
      <w:hyperlink w:anchor="_ENREF_27" w:tooltip="Klein, 2003 #387" w:history="1">
        <w:r w:rsidR="00E408D3">
          <w:rPr>
            <w:noProof/>
          </w:rPr>
          <w:t>Klein</w:t>
        </w:r>
        <w:r w:rsidR="00E408D3" w:rsidRPr="00457C0E">
          <w:rPr>
            <w:i/>
            <w:noProof/>
          </w:rPr>
          <w:t xml:space="preserve"> et al.</w:t>
        </w:r>
        <w:r w:rsidR="00E408D3">
          <w:rPr>
            <w:noProof/>
          </w:rPr>
          <w:t xml:space="preserve"> 2003</w:t>
        </w:r>
      </w:hyperlink>
      <w:r w:rsidR="00457C0E">
        <w:rPr>
          <w:noProof/>
        </w:rPr>
        <w:t xml:space="preserve">; </w:t>
      </w:r>
      <w:hyperlink w:anchor="_ENREF_20" w:tooltip="Gómez, 2007 #388" w:history="1">
        <w:r w:rsidR="00E408D3">
          <w:rPr>
            <w:noProof/>
          </w:rPr>
          <w:t>Gómez</w:t>
        </w:r>
        <w:r w:rsidR="00E408D3" w:rsidRPr="00457C0E">
          <w:rPr>
            <w:i/>
            <w:noProof/>
          </w:rPr>
          <w:t xml:space="preserve"> et al.</w:t>
        </w:r>
        <w:r w:rsidR="00E408D3">
          <w:rPr>
            <w:noProof/>
          </w:rPr>
          <w:t xml:space="preserve"> 2007</w:t>
        </w:r>
      </w:hyperlink>
      <w:r w:rsidR="00457C0E">
        <w:rPr>
          <w:noProof/>
        </w:rPr>
        <w:t xml:space="preserve">; </w:t>
      </w:r>
      <w:hyperlink w:anchor="_ENREF_40" w:tooltip="Perfectti, 2009 #389" w:history="1">
        <w:r w:rsidR="00E408D3">
          <w:rPr>
            <w:noProof/>
          </w:rPr>
          <w:t>Perfectti</w:t>
        </w:r>
        <w:r w:rsidR="00E408D3" w:rsidRPr="00457C0E">
          <w:rPr>
            <w:i/>
            <w:noProof/>
          </w:rPr>
          <w:t xml:space="preserve"> et al.</w:t>
        </w:r>
        <w:r w:rsidR="00E408D3">
          <w:rPr>
            <w:noProof/>
          </w:rPr>
          <w:t xml:space="preserve"> 2009</w:t>
        </w:r>
      </w:hyperlink>
      <w:r w:rsidR="00457C0E">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 xml:space="preserve">and decreasing </w:t>
      </w:r>
      <w:proofErr w:type="spellStart"/>
      <w:r w:rsidR="00D22033">
        <w:t>g</w:t>
      </w:r>
      <w:r w:rsidR="00D22033" w:rsidRPr="00D22033">
        <w:t>eitonogamy</w:t>
      </w:r>
      <w:proofErr w:type="spellEnd"/>
      <w:r w:rsidR="00D22033">
        <w:t xml:space="preserve"> </w:t>
      </w:r>
      <w:r w:rsidR="00D22033">
        <w:fldChar w:fldCharType="begin"/>
      </w:r>
      <w:r w:rsidR="00D22033">
        <w:instrText xml:space="preserve"> ADDIN EN.CITE &lt;EndNote&gt;&lt;Cite&gt;&lt;Author&gt;Heinrich&lt;/Author&gt;&lt;Year&gt;1979&lt;/Year&gt;&lt;RecNum&gt;406&lt;/RecNum&gt;&lt;DisplayText&gt;(Heinrich 1979; Greenleaf &amp;amp; Kremen 2006)&lt;/DisplayText&gt;&lt;record&gt;&lt;rec-number&gt;406&lt;/rec-number&gt;&lt;foreign-keys&gt;&lt;key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D22033">
        <w:rPr>
          <w:noProof/>
        </w:rPr>
        <w:t>(</w:t>
      </w:r>
      <w:hyperlink w:anchor="_ENREF_25" w:tooltip="Heinrich, 1979 #406" w:history="1">
        <w:r w:rsidR="00E408D3">
          <w:rPr>
            <w:noProof/>
          </w:rPr>
          <w:t>Heinrich 1979</w:t>
        </w:r>
      </w:hyperlink>
      <w:r w:rsidR="00D22033">
        <w:rPr>
          <w:noProof/>
        </w:rPr>
        <w:t xml:space="preserve">; </w:t>
      </w:r>
      <w:hyperlink w:anchor="_ENREF_22" w:tooltip="Greenleaf, 2006 #407" w:history="1">
        <w:r w:rsidR="00E408D3">
          <w:rPr>
            <w:noProof/>
          </w:rPr>
          <w:t>Greenleaf &amp; Kremen 2006</w:t>
        </w:r>
      </w:hyperlink>
      <w:r w:rsidR="00D22033">
        <w:rPr>
          <w:noProof/>
        </w:rPr>
        <w:t>)</w:t>
      </w:r>
      <w:r w:rsidR="00D22033">
        <w:fldChar w:fldCharType="end"/>
      </w:r>
      <w:r w:rsidR="00D22033">
        <w:t xml:space="preserve">. </w:t>
      </w:r>
      <w:r w:rsidR="00A42950">
        <w:t>Alternatively, the likelihood of attracting more effective pollinators increases with pollinator diversity through sampling effort (Ives 2005?)</w:t>
      </w:r>
      <w:ins w:id="568" w:author="zenrunner" w:date="2019-06-20T10:59:00Z">
        <w:r w:rsidR="004B5135">
          <w:t xml:space="preserve"> </w:t>
        </w:r>
        <w:proofErr w:type="gramStart"/>
        <w:r w:rsidR="004B5135">
          <w:t>why ?</w:t>
        </w:r>
      </w:ins>
      <w:proofErr w:type="gramEnd"/>
      <w:r w:rsidR="00A42950">
        <w:t xml:space="preserve">. </w:t>
      </w:r>
      <w:r w:rsidR="00097516">
        <w:t>Diversity</w:t>
      </w:r>
      <w:r w:rsidR="00E408D3">
        <w:t>-pollination relationship are</w:t>
      </w:r>
      <w:r w:rsidR="00097516">
        <w:t xml:space="preserve"> strongest </w:t>
      </w:r>
      <w:r w:rsidR="00E408D3">
        <w:t>when floral</w:t>
      </w:r>
      <w:r w:rsidR="00097516">
        <w:t xml:space="preserve"> </w:t>
      </w:r>
      <w:r w:rsidR="00783763">
        <w:t xml:space="preserve">resources </w:t>
      </w:r>
      <w:r w:rsidR="00097516">
        <w:t xml:space="preserve">are heterogeneously distributed </w:t>
      </w:r>
      <w:r w:rsidR="00E408D3">
        <w:fldChar w:fldCharType="begin"/>
      </w:r>
      <w:r w:rsidR="00E408D3">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E408D3">
        <w:rPr>
          <w:noProof/>
        </w:rPr>
        <w:t>(</w:t>
      </w:r>
      <w:hyperlink w:anchor="_ENREF_57" w:tooltip="Tylianakis, 2008 #408" w:history="1">
        <w:r w:rsidR="00E408D3">
          <w:rPr>
            <w:noProof/>
          </w:rPr>
          <w:t>Tylianakis</w:t>
        </w:r>
        <w:r w:rsidR="00E408D3" w:rsidRPr="00E408D3">
          <w:rPr>
            <w:i/>
            <w:noProof/>
          </w:rPr>
          <w:t xml:space="preserve"> et al.</w:t>
        </w:r>
        <w:r w:rsidR="00E408D3">
          <w:rPr>
            <w:noProof/>
          </w:rPr>
          <w:t xml:space="preserve"> 2008</w:t>
        </w:r>
      </w:hyperlink>
      <w:r w:rsidR="00E408D3">
        <w:rPr>
          <w:noProof/>
        </w:rPr>
        <w:t>)</w:t>
      </w:r>
      <w:r w:rsidR="00E408D3">
        <w:fldChar w:fldCharType="end"/>
      </w:r>
      <w:r w:rsidR="00E408D3">
        <w:t xml:space="preserve"> suggesting this relationship is likely important for </w:t>
      </w:r>
      <w:r w:rsidR="00915DA0">
        <w:t xml:space="preserve">plant fitness in </w:t>
      </w:r>
      <w:r w:rsidR="00E408D3">
        <w:t>desert ecosystems which are characterized by heterogeneity</w:t>
      </w:r>
      <w:ins w:id="569" w:author="zenrunner" w:date="2019-06-20T10:59:00Z">
        <w:r w:rsidR="00AB2536">
          <w:t xml:space="preserve"> need to work on flow - fading here sorry</w:t>
        </w:r>
      </w:ins>
      <w:r w:rsidR="00E408D3">
        <w:t xml:space="preserve">. </w:t>
      </w:r>
      <w:r w:rsidR="00F106F7">
        <w:t>Shrub density improved access to conspecifics</w:t>
      </w:r>
      <w:ins w:id="570" w:author="zenrunner" w:date="2019-06-20T10:59:00Z">
        <w:r w:rsidR="00AA7CE6">
          <w:t>, and this i</w:t>
        </w:r>
      </w:ins>
      <w:ins w:id="571" w:author="zenrunner" w:date="2019-06-20T11:00:00Z">
        <w:r w:rsidR="00AA7CE6">
          <w:t>s a</w:t>
        </w:r>
      </w:ins>
      <w:ins w:id="572" w:author="zenrunner" w:date="2019-06-20T10:59:00Z">
        <w:r w:rsidR="00AA7CE6">
          <w:t xml:space="preserve"> </w:t>
        </w:r>
      </w:ins>
      <w:del w:id="573" w:author="zenrunner" w:date="2019-06-20T10:59:00Z">
        <w:r w:rsidR="00F106F7" w:rsidDel="00AA7CE6">
          <w:delText xml:space="preserve"> which may </w:delText>
        </w:r>
      </w:del>
      <w:del w:id="574" w:author="zenrunner" w:date="2019-06-20T11:00:00Z">
        <w:r w:rsidR="00F106F7" w:rsidDel="00AA7CE6">
          <w:delText xml:space="preserve">be a </w:delText>
        </w:r>
      </w:del>
      <w:r w:rsidR="00F106F7">
        <w:t xml:space="preserve">novel pathway of pollination facilitation. </w:t>
      </w:r>
      <w:r w:rsidR="00B91BDA">
        <w:t xml:space="preserve">Improved pollen diversity can also increase fitness improving genetic </w:t>
      </w:r>
      <w:r w:rsidR="00B91BDA">
        <w:lastRenderedPageBreak/>
        <w:t>diversity</w:t>
      </w:r>
      <w:r w:rsidR="002F7D40">
        <w:t xml:space="preserve"> </w:t>
      </w:r>
      <w:r w:rsidR="002F7D40" w:rsidRPr="00391DF7">
        <w:rPr>
          <w:highlight w:val="cyan"/>
          <w:rPrChange w:id="575" w:author="zenrunner" w:date="2019-06-20T11:00:00Z">
            <w:rPr/>
          </w:rPrChange>
        </w:rPr>
        <w:t>(cite)</w:t>
      </w:r>
      <w:r w:rsidR="00B91BDA" w:rsidRPr="00391DF7">
        <w:rPr>
          <w:highlight w:val="cyan"/>
          <w:rPrChange w:id="576" w:author="zenrunner" w:date="2019-06-20T11:00:00Z">
            <w:rPr/>
          </w:rPrChange>
        </w:rPr>
        <w:t>.</w:t>
      </w:r>
      <w:r w:rsidR="00B91BDA">
        <w:t xml:space="preserve"> </w:t>
      </w:r>
      <w:r w:rsidR="002F7D40">
        <w:t>Desert foundation plants have multiple flowers</w:t>
      </w:r>
      <w:ins w:id="577" w:author="zenrunner" w:date="2019-06-20T11:00:00Z">
        <w:r w:rsidR="00391DF7">
          <w:t>,</w:t>
        </w:r>
      </w:ins>
      <w:r w:rsidR="002F7D40">
        <w:t xml:space="preserve"> and </w:t>
      </w:r>
      <w:r w:rsidR="008830D4">
        <w:t>there is strong potential</w:t>
      </w:r>
      <w:r w:rsidR="002F7D40">
        <w:t xml:space="preserve"> to increase genetic diversity of seed set from a single foundation plant within a single flowering season</w:t>
      </w:r>
      <w:ins w:id="578" w:author="zenrunner" w:date="2019-06-20T11:00:00Z">
        <w:r w:rsidR="00391DF7">
          <w:t xml:space="preserve"> great idea</w:t>
        </w:r>
        <w:r w:rsidR="00B67743">
          <w:t xml:space="preserve"> just state as implication</w:t>
        </w:r>
      </w:ins>
      <w:r w:rsidR="002F7D40">
        <w:t xml:space="preserve">. </w:t>
      </w:r>
      <w:del w:id="579" w:author="zenrunner" w:date="2019-06-20T11:00:00Z">
        <w:r w:rsidR="002F7D40" w:rsidDel="00B67743">
          <w:delText>Our results show t</w:delText>
        </w:r>
        <w:r w:rsidR="00782064" w:rsidDel="00B67743">
          <w:delText>he potential of interactions however,</w:delText>
        </w:r>
        <w:r w:rsidR="002F7D40" w:rsidDel="00B67743">
          <w:delText xml:space="preserve"> pollen flow analysis as well as genetic testing will be necessary to confirm these predictions. </w:delText>
        </w:r>
      </w:del>
    </w:p>
    <w:p w14:paraId="5448DBC0" w14:textId="38E39E8A" w:rsidR="00437E4E" w:rsidRPr="00437E4E" w:rsidRDefault="00437E4E" w:rsidP="00744A93">
      <w:pPr>
        <w:spacing w:line="360" w:lineRule="auto"/>
        <w:rPr>
          <w:ins w:id="580" w:author="zenrunner" w:date="2019-06-20T11:00:00Z"/>
          <w:u w:val="single"/>
          <w:rPrChange w:id="581" w:author="zenrunner" w:date="2019-06-20T11:01:00Z">
            <w:rPr>
              <w:ins w:id="582" w:author="zenrunner" w:date="2019-06-20T11:00:00Z"/>
            </w:rPr>
          </w:rPrChange>
        </w:rPr>
      </w:pPr>
      <w:ins w:id="583" w:author="zenrunner" w:date="2019-06-20T11:00:00Z">
        <w:r w:rsidRPr="00437E4E">
          <w:rPr>
            <w:u w:val="single"/>
            <w:rPrChange w:id="584" w:author="zenrunner" w:date="2019-06-20T11:01:00Z">
              <w:rPr/>
            </w:rPrChange>
          </w:rPr>
          <w:t>Network theory implications</w:t>
        </w:r>
      </w:ins>
      <w:ins w:id="585" w:author="zenrunner" w:date="2019-06-20T11:01:00Z">
        <w:r w:rsidR="0070415D">
          <w:rPr>
            <w:u w:val="single"/>
          </w:rPr>
          <w:t xml:space="preserve"> - with use subheadings or cut but if cut maybe use the heading idea </w:t>
        </w:r>
        <w:proofErr w:type="gramStart"/>
        <w:r w:rsidR="0070415D">
          <w:rPr>
            <w:u w:val="single"/>
          </w:rPr>
          <w:t>a the</w:t>
        </w:r>
        <w:proofErr w:type="gramEnd"/>
        <w:r w:rsidR="0070415D">
          <w:rPr>
            <w:u w:val="single"/>
          </w:rPr>
          <w:t xml:space="preserve"> topic sentence in some form to guide the reader on what to expect from that paragraph.</w:t>
        </w:r>
      </w:ins>
    </w:p>
    <w:p w14:paraId="564014C7" w14:textId="589EA95E" w:rsidR="00082DD1" w:rsidRDefault="009D7C99" w:rsidP="00744A93">
      <w:pPr>
        <w:spacing w:line="360" w:lineRule="auto"/>
      </w:pPr>
      <w:proofErr w:type="gramStart"/>
      <w:ins w:id="586" w:author="zenrunner" w:date="2019-06-20T12:46:00Z">
        <w:r>
          <w:t>topic</w:t>
        </w:r>
        <w:proofErr w:type="gramEnd"/>
        <w:r>
          <w:t xml:space="preserve"> sentence needed </w:t>
        </w:r>
      </w:ins>
      <w:r w:rsidR="00DB54F9">
        <w:t>Node attributes influence network topology</w:t>
      </w:r>
      <w:ins w:id="587" w:author="zenrunner" w:date="2019-06-20T12:46:00Z">
        <w:r>
          <w:t xml:space="preserve">??? </w:t>
        </w:r>
        <w:proofErr w:type="gramStart"/>
        <w:r>
          <w:t>and</w:t>
        </w:r>
        <w:proofErr w:type="gramEnd"/>
        <w:r>
          <w:t>??</w:t>
        </w:r>
      </w:ins>
      <w:r w:rsidR="00DB54F9">
        <w:t xml:space="preserve"> (</w:t>
      </w:r>
      <w:proofErr w:type="spellStart"/>
      <w:r w:rsidR="00DB54F9">
        <w:t>Bianconi</w:t>
      </w:r>
      <w:proofErr w:type="spellEnd"/>
      <w:r w:rsidR="00DB54F9">
        <w:t xml:space="preserve"> et al, 2009). </w:t>
      </w:r>
      <w:r w:rsidR="00DC3916">
        <w:t>In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w:t>
      </w:r>
      <w:r w:rsidR="00985773" w:rsidRPr="002869E7">
        <w:rPr>
          <w:highlight w:val="cyan"/>
          <w:rPrChange w:id="588" w:author="zenrunner" w:date="2019-06-20T12:47:00Z">
            <w:rPr/>
          </w:rPrChange>
        </w:rPr>
        <w:t>it doesn’t always happen</w:t>
      </w:r>
      <w:proofErr w:type="gramStart"/>
      <w:ins w:id="589" w:author="zenrunner" w:date="2019-06-20T12:47:00Z">
        <w:r w:rsidR="002869E7">
          <w:t>??</w:t>
        </w:r>
      </w:ins>
      <w:r w:rsidR="00985773">
        <w:t>.</w:t>
      </w:r>
      <w:proofErr w:type="gramEnd"/>
      <w:r w:rsidR="00985773">
        <w:t xml:space="preserve"> In a population network of </w:t>
      </w:r>
      <w:proofErr w:type="spellStart"/>
      <w:r w:rsidR="00985773" w:rsidRPr="00985773">
        <w:rPr>
          <w:i/>
        </w:rPr>
        <w:t>Erysimum</w:t>
      </w:r>
      <w:proofErr w:type="spellEnd"/>
      <w:r w:rsidR="00985773" w:rsidRPr="00985773">
        <w:rPr>
          <w:i/>
        </w:rPr>
        <w:t xml:space="preserve"> </w:t>
      </w:r>
      <w:proofErr w:type="spellStart"/>
      <w:r w:rsidR="00985773" w:rsidRPr="00985773">
        <w:rPr>
          <w:i/>
        </w:rPr>
        <w:t>mediohispanicum</w:t>
      </w:r>
      <w:proofErr w:type="spellEnd"/>
      <w:r w:rsidR="00985773">
        <w:t xml:space="preserve">, visitation rates were correlated with degree, negatively correlated with </w:t>
      </w:r>
      <w:proofErr w:type="spellStart"/>
      <w:r w:rsidR="00985773">
        <w:t>betweenness</w:t>
      </w:r>
      <w:proofErr w:type="spellEnd"/>
      <w:ins w:id="590" w:author="zenrunner" w:date="2019-06-20T12:47:00Z">
        <w:r w:rsidR="0045327E">
          <w:t>,</w:t>
        </w:r>
      </w:ins>
      <w:r w:rsidR="00985773">
        <w:t xml:space="preserve"> and </w:t>
      </w:r>
      <w:ins w:id="591" w:author="zenrunner" w:date="2019-06-20T12:47:00Z">
        <w:r w:rsidR="00427DF9">
          <w:t>were not correlated</w:t>
        </w:r>
      </w:ins>
      <w:del w:id="592" w:author="zenrunner" w:date="2019-06-20T12:47:00Z">
        <w:r w:rsidR="00985773" w:rsidDel="00427DF9">
          <w:delText xml:space="preserve">no </w:delText>
        </w:r>
        <w:r w:rsidR="00985773" w:rsidDel="001C6629">
          <w:delText xml:space="preserve">effect </w:delText>
        </w:r>
      </w:del>
      <w:ins w:id="593" w:author="zenrunner" w:date="2019-06-20T12:47:00Z">
        <w:r w:rsidR="001C6629">
          <w:t xml:space="preserve"> with c</w:t>
        </w:r>
      </w:ins>
      <w:del w:id="594" w:author="zenrunner" w:date="2019-06-20T12:47:00Z">
        <w:r w:rsidR="00985773" w:rsidDel="001C6629">
          <w:delText>on c</w:delText>
        </w:r>
      </w:del>
      <w:r w:rsidR="00985773">
        <w:t xml:space="preserve">loseness </w:t>
      </w:r>
      <w:r w:rsidR="00985773">
        <w:fldChar w:fldCharType="begin"/>
      </w:r>
      <w:r w:rsidR="00985773">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985773">
        <w:rPr>
          <w:noProof/>
        </w:rPr>
        <w:t>(</w:t>
      </w:r>
      <w:hyperlink w:anchor="_ENREF_21" w:tooltip="Gómez, 2011 #359" w:history="1">
        <w:r w:rsidR="00E408D3">
          <w:rPr>
            <w:noProof/>
          </w:rPr>
          <w:t>Gómez &amp; Perfectti 2011</w:t>
        </w:r>
      </w:hyperlink>
      <w:r w:rsidR="00985773">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w:t>
      </w:r>
      <w:proofErr w:type="gramStart"/>
      <w:r w:rsidR="000F6355" w:rsidRPr="00674319">
        <w:rPr>
          <w:highlight w:val="cyan"/>
          <w:rPrChange w:id="595" w:author="zenrunner" w:date="2019-06-20T12:47:00Z">
            <w:rPr/>
          </w:rPrChange>
        </w:rPr>
        <w:t xml:space="preserve">a </w:t>
      </w:r>
      <w:proofErr w:type="spellStart"/>
      <w:r w:rsidR="000F6355" w:rsidRPr="00674319">
        <w:rPr>
          <w:highlight w:val="cyan"/>
          <w:rPrChange w:id="596" w:author="zenrunner" w:date="2019-06-20T12:47:00Z">
            <w:rPr/>
          </w:rPrChange>
        </w:rPr>
        <w:t>between</w:t>
      </w:r>
      <w:r w:rsidR="007D72B3" w:rsidRPr="00674319">
        <w:rPr>
          <w:highlight w:val="cyan"/>
          <w:rPrChange w:id="597" w:author="zenrunner" w:date="2019-06-20T12:47:00Z">
            <w:rPr/>
          </w:rPrChange>
        </w:rPr>
        <w:t>n</w:t>
      </w:r>
      <w:r w:rsidR="000F6355" w:rsidRPr="00674319">
        <w:rPr>
          <w:highlight w:val="cyan"/>
          <w:rPrChange w:id="598" w:author="zenrunner" w:date="2019-06-20T12:47:00Z">
            <w:rPr/>
          </w:rPrChange>
        </w:rPr>
        <w:t>ess</w:t>
      </w:r>
      <w:proofErr w:type="spellEnd"/>
      <w:r w:rsidR="000F6355" w:rsidRPr="00674319">
        <w:rPr>
          <w:highlight w:val="cyan"/>
          <w:rPrChange w:id="599" w:author="zenrunner" w:date="2019-06-20T12:47:00Z">
            <w:rPr/>
          </w:rPrChange>
        </w:rPr>
        <w:t xml:space="preserve"> ro</w:t>
      </w:r>
      <w:r w:rsidR="007D72B3" w:rsidRPr="00674319">
        <w:rPr>
          <w:highlight w:val="cyan"/>
          <w:rPrChange w:id="600" w:author="zenrunner" w:date="2019-06-20T12:47:00Z">
            <w:rPr/>
          </w:rPrChange>
        </w:rPr>
        <w:t>les</w:t>
      </w:r>
      <w:proofErr w:type="gramEnd"/>
      <w:r w:rsidR="007D72B3">
        <w:t xml:space="preserve"> </w:t>
      </w:r>
      <w:del w:id="601" w:author="zenrunner" w:date="2019-06-20T12:48:00Z">
        <w:r w:rsidR="007D72B3" w:rsidDel="00674319">
          <w:delText>which indicates</w:delText>
        </w:r>
      </w:del>
      <w:ins w:id="602" w:author="zenrunner" w:date="2019-06-20T12:48:00Z">
        <w:r w:rsidR="00674319">
          <w:t>that showed</w:t>
        </w:r>
      </w:ins>
      <w:r w:rsidR="007D72B3">
        <w:t xml:space="preserve"> that shrub facilitation contributes to the cohesiveness of the network</w:t>
      </w:r>
      <w:ins w:id="603" w:author="zenrunner" w:date="2019-06-20T12:48:00Z">
        <w:r w:rsidR="00674319">
          <w:t xml:space="preserve"> - flow - so floral traits important but also facilitation by shrubs?</w:t>
        </w:r>
        <w:r w:rsidR="00FC5DF7">
          <w:t xml:space="preserve"> - </w:t>
        </w:r>
        <w:proofErr w:type="gramStart"/>
        <w:r w:rsidR="00FC5DF7">
          <w:t>directly</w:t>
        </w:r>
        <w:proofErr w:type="gramEnd"/>
        <w:r w:rsidR="00FC5DF7">
          <w:t xml:space="preserve"> by increasing density</w:t>
        </w:r>
      </w:ins>
      <w:r w:rsidR="007D72B3">
        <w:t xml:space="preserve">. </w:t>
      </w:r>
      <w:r w:rsidR="000C4DA5">
        <w:t xml:space="preserve">Plant species did not differ in </w:t>
      </w:r>
      <w:proofErr w:type="spellStart"/>
      <w:r w:rsidR="000C4DA5">
        <w:t>betweenness</w:t>
      </w:r>
      <w:proofErr w:type="spellEnd"/>
      <w:r w:rsidR="004301AE">
        <w:t xml:space="preserve"> centrality</w:t>
      </w:r>
      <w:del w:id="604" w:author="zenrunner" w:date="2019-06-20T12:48:00Z">
        <w:r w:rsidR="000C4DA5" w:rsidDel="00BB2973">
          <w:delText>,</w:delText>
        </w:r>
      </w:del>
      <w:r w:rsidR="000C4DA5">
        <w:t xml:space="preserve"> suggesting this role is contextual in this system. Low differences between species have also been reported in agricultural systems </w:t>
      </w:r>
      <w:r w:rsidR="000C4DA5">
        <w:fldChar w:fldCharType="begin"/>
      </w:r>
      <w:r w:rsidR="000C4DA5">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0C4DA5">
        <w:rPr>
          <w:noProof/>
        </w:rPr>
        <w:t>(</w:t>
      </w:r>
      <w:hyperlink w:anchor="_ENREF_46" w:tooltip="Russo, 2013 #366" w:history="1">
        <w:r w:rsidR="00E408D3">
          <w:rPr>
            <w:noProof/>
          </w:rPr>
          <w:t>Russo</w:t>
        </w:r>
        <w:r w:rsidR="00E408D3" w:rsidRPr="000C4DA5">
          <w:rPr>
            <w:i/>
            <w:noProof/>
          </w:rPr>
          <w:t xml:space="preserve"> et al.</w:t>
        </w:r>
        <w:r w:rsidR="00E408D3">
          <w:rPr>
            <w:noProof/>
          </w:rPr>
          <w:t xml:space="preserve"> 2013</w:t>
        </w:r>
      </w:hyperlink>
      <w:r w:rsidR="000C4DA5">
        <w:rPr>
          <w:noProof/>
        </w:rPr>
        <w:t>)</w:t>
      </w:r>
      <w:r w:rsidR="000C4DA5">
        <w:fldChar w:fldCharType="end"/>
      </w:r>
      <w:r w:rsidR="000C4DA5">
        <w:t>.</w:t>
      </w:r>
      <w:r w:rsidR="004C353F">
        <w:t xml:space="preserve"> </w:t>
      </w:r>
      <w:proofErr w:type="gramStart"/>
      <w:r w:rsidR="00490378">
        <w:t>Species with high BC</w:t>
      </w:r>
      <w:ins w:id="605" w:author="zenrunner" w:date="2019-06-20T12:49:00Z">
        <w:r w:rsidR="00967DD6">
          <w:t>?</w:t>
        </w:r>
      </w:ins>
      <w:proofErr w:type="gramEnd"/>
      <w:r w:rsidR="00490378">
        <w:t xml:space="preserve"> </w:t>
      </w:r>
      <w:proofErr w:type="gramStart"/>
      <w:r w:rsidR="004C353F">
        <w:t>are</w:t>
      </w:r>
      <w:proofErr w:type="gramEnd"/>
      <w:r w:rsidR="004C353F">
        <w:t xml:space="preserve"> hypothesized to mediate co</w:t>
      </w:r>
      <w:r w:rsidR="00E863EB">
        <w:t>-</w:t>
      </w:r>
      <w:r w:rsidR="004C353F">
        <w:t xml:space="preserve">evolutionary cascades </w:t>
      </w:r>
      <w:r w:rsidR="00012DAF">
        <w:t xml:space="preserve">moving through mutualistic networks </w:t>
      </w:r>
      <w:r w:rsidR="007A1350">
        <w:fldChar w:fldCharType="begin"/>
      </w:r>
      <w:r w:rsidR="007A1350">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and keep community</w:t>
      </w:r>
      <w:ins w:id="606" w:author="zenrunner" w:date="2019-06-20T12:49:00Z">
        <w:r w:rsidR="00967DD6">
          <w:t xml:space="preserve"> structure?</w:t>
        </w:r>
      </w:ins>
      <w:r w:rsidR="007A1350">
        <w:t xml:space="preserve"> </w:t>
      </w:r>
      <w:proofErr w:type="gramStart"/>
      <w:r w:rsidR="007A1350">
        <w:t>from</w:t>
      </w:r>
      <w:proofErr w:type="gramEnd"/>
      <w:r w:rsidR="007A1350">
        <w:t xml:space="preserve"> being fragmented (Newman 2004, </w:t>
      </w:r>
      <w:proofErr w:type="spellStart"/>
      <w:r w:rsidR="007A1350">
        <w:t>Jeong</w:t>
      </w:r>
      <w:proofErr w:type="spellEnd"/>
      <w:r w:rsidR="007A1350">
        <w:t xml:space="preserve"> 2000). A meta-analysis confirmed the importance of generalized species </w:t>
      </w:r>
      <w:r w:rsidR="008830D4">
        <w:t>and demonstrated their similarity of roles</w:t>
      </w:r>
      <w:r w:rsidR="007A1350">
        <w:t xml:space="preserve"> across geographical regions and ecosystems </w:t>
      </w:r>
      <w:r w:rsidR="007A1350">
        <w:fldChar w:fldCharType="begin"/>
      </w:r>
      <w:r w:rsidR="007A1350">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w:t>
      </w:r>
      <w:r w:rsidR="007A1350" w:rsidRPr="00710E11">
        <w:rPr>
          <w:highlight w:val="cyan"/>
          <w:rPrChange w:id="607" w:author="zenrunner" w:date="2019-06-20T12:49:00Z">
            <w:rPr/>
          </w:rPrChange>
        </w:rPr>
        <w:t xml:space="preserve">Further research </w:t>
      </w:r>
      <w:r w:rsidR="00D217B3" w:rsidRPr="00710E11">
        <w:rPr>
          <w:highlight w:val="cyan"/>
          <w:rPrChange w:id="608" w:author="zenrunner" w:date="2019-06-20T12:49:00Z">
            <w:rPr/>
          </w:rPrChange>
        </w:rPr>
        <w:t>is necessary to di</w:t>
      </w:r>
      <w:r w:rsidR="008830D4" w:rsidRPr="00710E11">
        <w:rPr>
          <w:highlight w:val="cyan"/>
          <w:rPrChange w:id="609" w:author="zenrunner" w:date="2019-06-20T12:49:00Z">
            <w:rPr/>
          </w:rPrChange>
        </w:rPr>
        <w:t>stinguish between contextual,</w:t>
      </w:r>
      <w:r w:rsidR="00D217B3" w:rsidRPr="00710E11">
        <w:rPr>
          <w:highlight w:val="cyan"/>
          <w:rPrChange w:id="610" w:author="zenrunner" w:date="2019-06-20T12:49:00Z">
            <w:rPr/>
          </w:rPrChange>
        </w:rPr>
        <w:t xml:space="preserve"> individual roles and species roles in structuring ecological interaction networks</w:t>
      </w:r>
      <w:r w:rsidR="007A1350" w:rsidRPr="00710E11">
        <w:rPr>
          <w:highlight w:val="cyan"/>
          <w:rPrChange w:id="611" w:author="zenrunner" w:date="2019-06-20T12:49:00Z">
            <w:rPr/>
          </w:rPrChange>
        </w:rPr>
        <w:t xml:space="preserve">. The next step here is to determine how the co-blooming </w:t>
      </w:r>
      <w:proofErr w:type="spellStart"/>
      <w:r w:rsidR="007A1350" w:rsidRPr="00710E11">
        <w:rPr>
          <w:highlight w:val="cyan"/>
          <w:rPrChange w:id="612" w:author="zenrunner" w:date="2019-06-20T12:49:00Z">
            <w:rPr/>
          </w:rPrChange>
        </w:rPr>
        <w:t>neighbourhood</w:t>
      </w:r>
      <w:proofErr w:type="spellEnd"/>
      <w:r w:rsidR="007A1350" w:rsidRPr="00710E11">
        <w:rPr>
          <w:highlight w:val="cyan"/>
          <w:rPrChange w:id="613" w:author="zenrunner" w:date="2019-06-20T12:49:00Z">
            <w:rPr/>
          </w:rPrChange>
        </w:rPr>
        <w:t xml:space="preserve"> influences centrality measures in the absence of facilitation.</w:t>
      </w:r>
      <w:r w:rsidR="007A1350">
        <w:t xml:space="preserve"> </w:t>
      </w:r>
      <w:r w:rsidR="00AA3ED2">
        <w:t xml:space="preserve"> </w:t>
      </w:r>
      <w:proofErr w:type="gramStart"/>
      <w:ins w:id="614" w:author="zenrunner" w:date="2019-06-20T12:49:00Z">
        <w:r w:rsidR="00710E11">
          <w:t>revise</w:t>
        </w:r>
      </w:ins>
      <w:proofErr w:type="gramEnd"/>
    </w:p>
    <w:p w14:paraId="6CA870F5" w14:textId="09FBA70B" w:rsidR="00232408" w:rsidRDefault="00847EF6" w:rsidP="00744A93">
      <w:pPr>
        <w:spacing w:line="360" w:lineRule="auto"/>
      </w:pPr>
      <w:proofErr w:type="gramStart"/>
      <w:ins w:id="615" w:author="zenrunner" w:date="2019-06-20T12:49:00Z">
        <w:r>
          <w:t>topic</w:t>
        </w:r>
        <w:proofErr w:type="gramEnd"/>
        <w:r>
          <w:t xml:space="preserve"> sentence - what are </w:t>
        </w:r>
        <w:proofErr w:type="spellStart"/>
        <w:r>
          <w:t>unipartite</w:t>
        </w:r>
        <w:proofErr w:type="spellEnd"/>
        <w:r>
          <w:t xml:space="preserve"> stats testing - start with that idea - are they testing the individual-level traits? </w:t>
        </w:r>
      </w:ins>
      <w:proofErr w:type="spellStart"/>
      <w:proofErr w:type="gramStart"/>
      <w:r w:rsidR="00785C15">
        <w:t>Unipartite</w:t>
      </w:r>
      <w:proofErr w:type="spellEnd"/>
      <w:r w:rsidR="00785C15">
        <w:t xml:space="preserve"> modularity in this system was influenced by </w:t>
      </w:r>
      <w:r w:rsidR="00703AD9">
        <w:t>species identity, study day, visitation rates and also weak effects of the local shrub density</w:t>
      </w:r>
      <w:proofErr w:type="gramEnd"/>
      <w:r w:rsidR="00785C15">
        <w:t xml:space="preserve">. </w:t>
      </w:r>
      <w:r w:rsidR="007C7D65">
        <w:t xml:space="preserve">Previous work has found that modules are not stable structures </w:t>
      </w:r>
      <w:r w:rsidR="007C7D65" w:rsidRPr="006A2CE4">
        <w:rPr>
          <w:highlight w:val="cyan"/>
          <w:rPrChange w:id="616" w:author="zenrunner" w:date="2019-06-20T12:50:00Z">
            <w:rPr/>
          </w:rPrChange>
        </w:rPr>
        <w:t>(</w:t>
      </w:r>
      <w:proofErr w:type="spellStart"/>
      <w:r w:rsidR="007C7D65" w:rsidRPr="006A2CE4">
        <w:rPr>
          <w:highlight w:val="cyan"/>
          <w:rPrChange w:id="617" w:author="zenrunner" w:date="2019-06-20T12:50:00Z">
            <w:rPr/>
          </w:rPrChange>
        </w:rPr>
        <w:t>Valverde</w:t>
      </w:r>
      <w:proofErr w:type="spellEnd"/>
      <w:r w:rsidR="007C7D65" w:rsidRPr="006A2CE4">
        <w:rPr>
          <w:highlight w:val="cyan"/>
          <w:rPrChange w:id="618" w:author="zenrunner" w:date="2019-06-20T12:50:00Z">
            <w:rPr/>
          </w:rPrChange>
        </w:rPr>
        <w:t>)</w:t>
      </w:r>
      <w:r w:rsidR="007C7D65">
        <w:t xml:space="preserve"> and change over short time periods (</w:t>
      </w:r>
      <w:proofErr w:type="spellStart"/>
      <w:r w:rsidR="007C7D65">
        <w:t>Stanoev</w:t>
      </w:r>
      <w:proofErr w:type="spellEnd"/>
      <w:r w:rsidR="007C7D65">
        <w:t>)</w:t>
      </w:r>
      <w:ins w:id="619" w:author="zenrunner" w:date="2019-06-20T12:50:00Z">
        <w:r w:rsidR="006A2CE4">
          <w:t xml:space="preserve"> etc</w:t>
        </w:r>
      </w:ins>
      <w:r w:rsidR="007C7D65">
        <w:t xml:space="preserve">. </w:t>
      </w:r>
      <w:r w:rsidR="00785C15" w:rsidRPr="00F437E5">
        <w:t xml:space="preserve">Temporal variations in plant-pollinator interactions are not well documented at the community level and the causes of short-term visitation network dynamics are critically </w:t>
      </w:r>
      <w:r w:rsidR="00785C15" w:rsidRPr="00F437E5">
        <w:lastRenderedPageBreak/>
        <w:t>understudied (</w:t>
      </w:r>
      <w:proofErr w:type="spellStart"/>
      <w:r w:rsidR="00785C15" w:rsidRPr="00F437E5">
        <w:t>CarraDonna</w:t>
      </w:r>
      <w:proofErr w:type="spellEnd"/>
      <w:r w:rsidR="00785C15" w:rsidRPr="00F437E5">
        <w:t xml:space="preserve">, </w:t>
      </w:r>
      <w:proofErr w:type="spellStart"/>
      <w:r w:rsidR="00785C15" w:rsidRPr="00F437E5">
        <w:t>Poisot</w:t>
      </w:r>
      <w:proofErr w:type="spellEnd"/>
      <w:r w:rsidR="00785C15" w:rsidRPr="00F437E5">
        <w:t xml:space="preserve"> 2014, </w:t>
      </w:r>
      <w:proofErr w:type="spellStart"/>
      <w:r w:rsidR="00785C15" w:rsidRPr="00F437E5">
        <w:t>Bascompte</w:t>
      </w:r>
      <w:proofErr w:type="spellEnd"/>
      <w:r w:rsidR="00785C15" w:rsidRPr="00F437E5">
        <w:t xml:space="preserve"> and </w:t>
      </w:r>
      <w:proofErr w:type="spellStart"/>
      <w:r w:rsidR="00785C15" w:rsidRPr="00F437E5">
        <w:t>Jordano</w:t>
      </w:r>
      <w:proofErr w:type="spellEnd"/>
      <w:r w:rsidR="00785C15" w:rsidRPr="00F437E5">
        <w:t xml:space="preserve"> 2013). </w:t>
      </w:r>
      <w:r w:rsidR="007C7D65">
        <w:t xml:space="preserve">In addition to potential short-term </w:t>
      </w:r>
      <w:proofErr w:type="spellStart"/>
      <w:r w:rsidR="007C7D65">
        <w:t>phenological</w:t>
      </w:r>
      <w:proofErr w:type="spellEnd"/>
      <w:r w:rsidR="007C7D65">
        <w:t xml:space="preserve"> variation, modularity </w:t>
      </w:r>
      <w:del w:id="620" w:author="zenrunner" w:date="2019-06-20T12:50:00Z">
        <w:r w:rsidR="007C7D65" w:rsidDel="006A2CE4">
          <w:delText>may have been</w:delText>
        </w:r>
      </w:del>
      <w:ins w:id="621" w:author="zenrunner" w:date="2019-06-20T12:50:00Z">
        <w:r w:rsidR="006A2CE4">
          <w:t>can be</w:t>
        </w:r>
      </w:ins>
      <w:r w:rsidR="007C7D65">
        <w:t xml:space="preserve"> influenced by </w:t>
      </w:r>
      <w:ins w:id="622" w:author="zenrunner" w:date="2019-06-20T12:50:00Z">
        <w:r w:rsidR="00005958">
          <w:t xml:space="preserve">decreases in net </w:t>
        </w:r>
      </w:ins>
      <w:r w:rsidR="007C7D65">
        <w:t>site</w:t>
      </w:r>
      <w:ins w:id="623" w:author="zenrunner" w:date="2019-06-20T12:50:00Z">
        <w:r w:rsidR="00005958">
          <w:t>-</w:t>
        </w:r>
      </w:ins>
      <w:del w:id="624" w:author="zenrunner" w:date="2019-06-20T12:50:00Z">
        <w:r w:rsidR="007C7D65" w:rsidDel="00005958">
          <w:delText xml:space="preserve"> </w:delText>
        </w:r>
      </w:del>
      <w:r w:rsidR="007C7D65">
        <w:t>level density</w:t>
      </w:r>
      <w:del w:id="625" w:author="zenrunner" w:date="2019-06-20T12:51:00Z">
        <w:r w:rsidR="007C7D65" w:rsidDel="00005958">
          <w:delText xml:space="preserve"> decreases</w:delText>
        </w:r>
      </w:del>
      <w:r w:rsidR="007C7D65">
        <w:t xml:space="preserve">. </w:t>
      </w:r>
      <w:r w:rsidR="00E706C5">
        <w:t>Changes in the availability of resources can alter pollinat</w:t>
      </w:r>
      <w:r w:rsidR="00CA1D0B">
        <w:t xml:space="preserve">or foraging preferences (cite). </w:t>
      </w:r>
      <w:del w:id="626" w:author="zenrunner" w:date="2019-06-20T12:51:00Z">
        <w:r w:rsidR="00F97ACB" w:rsidRPr="00D66371" w:rsidDel="00D66371">
          <w:rPr>
            <w:highlight w:val="cyan"/>
            <w:rPrChange w:id="627" w:author="zenrunner" w:date="2019-06-20T12:51:00Z">
              <w:rPr/>
            </w:rPrChange>
          </w:rPr>
          <w:delText>As Tur (2015) found,</w:delText>
        </w:r>
        <w:r w:rsidR="00F97ACB" w:rsidDel="00D66371">
          <w:delText xml:space="preserve"> conspecific</w:delText>
        </w:r>
        <w:r w:rsidR="00770308" w:rsidDel="00D66371">
          <w:delText>s</w:delText>
        </w:r>
      </w:del>
      <w:ins w:id="628" w:author="zenrunner" w:date="2019-06-20T12:51:00Z">
        <w:r w:rsidR="00D66371">
          <w:t>Conspecifics</w:t>
        </w:r>
      </w:ins>
      <w:r w:rsidR="00F97ACB">
        <w:t xml:space="preserve"> </w:t>
      </w:r>
      <w:del w:id="629" w:author="zenrunner" w:date="2019-06-20T12:51:00Z">
        <w:r w:rsidR="00F97ACB" w:rsidDel="00D66371">
          <w:delText xml:space="preserve">could </w:delText>
        </w:r>
      </w:del>
      <w:ins w:id="630" w:author="zenrunner" w:date="2019-06-20T12:51:00Z">
        <w:r w:rsidR="00D66371">
          <w:t xml:space="preserve">can </w:t>
        </w:r>
      </w:ins>
      <w:r w:rsidR="00F97ACB">
        <w:t>b</w:t>
      </w:r>
      <w:r w:rsidR="00770308">
        <w:t xml:space="preserve">e members of different modules </w:t>
      </w:r>
      <w:ins w:id="631" w:author="zenrunner" w:date="2019-06-20T12:51:00Z">
        <w:r w:rsidR="00D66371">
          <w:t>(</w:t>
        </w:r>
        <w:proofErr w:type="spellStart"/>
        <w:r w:rsidR="00D66371">
          <w:t>Tur</w:t>
        </w:r>
        <w:proofErr w:type="spellEnd"/>
        <w:r w:rsidR="00D66371">
          <w:t xml:space="preserve"> 2015), </w:t>
        </w:r>
      </w:ins>
      <w:r w:rsidR="00770308">
        <w:t>and p</w:t>
      </w:r>
      <w:r w:rsidR="00E76051">
        <w:t>revious</w:t>
      </w:r>
      <w:r w:rsidR="00DB0016">
        <w:t xml:space="preserve"> </w:t>
      </w:r>
      <w:r w:rsidR="00DB0016" w:rsidRPr="00D66371">
        <w:rPr>
          <w:highlight w:val="cyan"/>
          <w:rPrChange w:id="632" w:author="zenrunner" w:date="2019-06-20T12:51:00Z">
            <w:rPr/>
          </w:rPrChange>
        </w:rPr>
        <w:t>individual, community work</w:t>
      </w:r>
      <w:r w:rsidR="00DB0016">
        <w:t xml:space="preserve"> has</w:t>
      </w:r>
      <w:r w:rsidR="00E76051">
        <w:t xml:space="preserve"> found divergences between taxonomic similarities and trait </w:t>
      </w:r>
      <w:proofErr w:type="gramStart"/>
      <w:r w:rsidR="00E76051">
        <w:t xml:space="preserve">similarities </w:t>
      </w:r>
      <w:ins w:id="633" w:author="zenrunner" w:date="2019-06-20T12:51:00Z">
        <w:r w:rsidR="00D66371">
          <w:t>?</w:t>
        </w:r>
        <w:proofErr w:type="gramEnd"/>
        <w:r w:rsidR="00D66371">
          <w:t>?</w:t>
        </w:r>
      </w:ins>
      <w:proofErr w:type="gramStart"/>
      <w:r w:rsidR="00E76051">
        <w:t>(</w:t>
      </w:r>
      <w:proofErr w:type="spellStart"/>
      <w:r w:rsidR="00E76051">
        <w:t>Rumeu</w:t>
      </w:r>
      <w:proofErr w:type="spellEnd"/>
      <w:r w:rsidR="00E76051">
        <w:t xml:space="preserve"> 2018).</w:t>
      </w:r>
      <w:proofErr w:type="gramEnd"/>
      <w:r w:rsidR="00E76051">
        <w:t xml:space="preserve"> </w:t>
      </w:r>
      <w:del w:id="634" w:author="zenrunner" w:date="2019-06-20T12:52:00Z">
        <w:r w:rsidR="00770308" w:rsidDel="00D66371">
          <w:delText xml:space="preserve">Modules can be considered co-evolutionary subunits, therefore studies of individual-based modularity can be used to identify specific changes during plant invasions and describe how interactions are shifting with phenological changes? </w:delText>
        </w:r>
      </w:del>
      <w:r w:rsidR="00E76051">
        <w:t xml:space="preserve">Conversely, only visitation rates contributed to the individual networks </w:t>
      </w:r>
      <w:proofErr w:type="spellStart"/>
      <w:proofErr w:type="gramStart"/>
      <w:r w:rsidR="00E76051">
        <w:t>nestedness</w:t>
      </w:r>
      <w:proofErr w:type="spellEnd"/>
      <w:r w:rsidR="00E76051">
        <w:t xml:space="preserve"> which</w:t>
      </w:r>
      <w:proofErr w:type="gramEnd"/>
      <w:r w:rsidR="00E76051">
        <w:t xml:space="preserve"> suggests it is the generalists contributing to </w:t>
      </w:r>
      <w:proofErr w:type="spellStart"/>
      <w:r w:rsidR="00E76051">
        <w:t>nestedness</w:t>
      </w:r>
      <w:proofErr w:type="spellEnd"/>
      <w:r w:rsidR="00E76051">
        <w:t>, not the specialists</w:t>
      </w:r>
      <w:r w:rsidR="00770308">
        <w:t xml:space="preserve"> (this is maybe too obvious. Not sure</w:t>
      </w:r>
      <w:ins w:id="635" w:author="zenrunner" w:date="2019-06-20T12:52:00Z">
        <w:r w:rsidR="00D66371">
          <w:t xml:space="preserve"> yah good keep</w:t>
        </w:r>
      </w:ins>
      <w:r w:rsidR="00770308">
        <w:t>)</w:t>
      </w:r>
      <w:r w:rsidR="00E76051">
        <w:t xml:space="preserve">. </w:t>
      </w:r>
      <w:proofErr w:type="spellStart"/>
      <w:r w:rsidR="007E4E64">
        <w:t>Nestedness</w:t>
      </w:r>
      <w:proofErr w:type="spellEnd"/>
      <w:r w:rsidR="007E4E64">
        <w:t xml:space="preserve"> is a function of redundancy and it hypothesized to increase a network’s stabilit</w:t>
      </w:r>
      <w:r w:rsidR="00E76051">
        <w:t>y (</w:t>
      </w:r>
      <w:proofErr w:type="spellStart"/>
      <w:r w:rsidR="00E76051">
        <w:t>Bascompte</w:t>
      </w:r>
      <w:proofErr w:type="spellEnd"/>
      <w:r w:rsidR="00E76051">
        <w:t xml:space="preserve"> and </w:t>
      </w:r>
      <w:proofErr w:type="spellStart"/>
      <w:r w:rsidR="00E76051">
        <w:t>Jordano</w:t>
      </w:r>
      <w:proofErr w:type="spellEnd"/>
      <w:r w:rsidR="00E76051">
        <w:t xml:space="preserve"> 2007) so these findings highlight the importance of generalist plants in this system</w:t>
      </w:r>
      <w:ins w:id="636" w:author="zenrunner" w:date="2019-06-20T12:52:00Z">
        <w:r w:rsidR="00D66371">
          <w:t xml:space="preserve"> good - further to that review - I think finding diffuse facilitation networks is actually really cool - </w:t>
        </w:r>
        <w:proofErr w:type="spellStart"/>
        <w:r w:rsidR="00D66371">
          <w:t>ie</w:t>
        </w:r>
        <w:proofErr w:type="spellEnd"/>
        <w:r w:rsidR="00D66371">
          <w:t xml:space="preserve"> many species share </w:t>
        </w:r>
        <w:proofErr w:type="spellStart"/>
        <w:r w:rsidR="00D66371">
          <w:t>neighbourhoods</w:t>
        </w:r>
        <w:proofErr w:type="spellEnd"/>
        <w:r w:rsidR="00D66371">
          <w:t xml:space="preserve"> and I think this suggests resilience provided the foundation species are intact and protected in these systems right</w:t>
        </w:r>
        <w:proofErr w:type="gramStart"/>
        <w:r w:rsidR="00D66371">
          <w:t>?</w:t>
        </w:r>
      </w:ins>
      <w:r w:rsidR="00E76051">
        <w:t>.</w:t>
      </w:r>
      <w:proofErr w:type="gramEnd"/>
      <w:r w:rsidR="00E76051">
        <w:t xml:space="preserve"> </w:t>
      </w:r>
    </w:p>
    <w:p w14:paraId="39DB657A" w14:textId="77777777" w:rsidR="006D248A" w:rsidRDefault="006D248A" w:rsidP="00E7618F">
      <w:pPr>
        <w:spacing w:line="360" w:lineRule="auto"/>
        <w:rPr>
          <w:ins w:id="637" w:author="zenrunner" w:date="2019-06-20T12:53:00Z"/>
        </w:rPr>
      </w:pPr>
    </w:p>
    <w:p w14:paraId="4F19A122" w14:textId="769467CD" w:rsidR="00082DD1" w:rsidRPr="006D248A" w:rsidRDefault="004301AE" w:rsidP="00E7618F">
      <w:pPr>
        <w:spacing w:line="360" w:lineRule="auto"/>
        <w:rPr>
          <w:u w:val="single"/>
          <w:rPrChange w:id="638" w:author="zenrunner" w:date="2019-06-20T12:53:00Z">
            <w:rPr/>
          </w:rPrChange>
        </w:rPr>
      </w:pPr>
      <w:del w:id="639" w:author="zenrunner" w:date="2019-06-20T12:53:00Z">
        <w:r w:rsidRPr="006D248A" w:rsidDel="006D248A">
          <w:rPr>
            <w:u w:val="single"/>
            <w:rPrChange w:id="640" w:author="zenrunner" w:date="2019-06-20T12:53:00Z">
              <w:rPr/>
            </w:rPrChange>
          </w:rPr>
          <w:delText>Final p</w:delText>
        </w:r>
        <w:r w:rsidR="00082DD1" w:rsidRPr="006D248A" w:rsidDel="006D248A">
          <w:rPr>
            <w:u w:val="single"/>
            <w:rPrChange w:id="641" w:author="zenrunner" w:date="2019-06-20T12:53:00Z">
              <w:rPr/>
            </w:rPrChange>
          </w:rPr>
          <w:delText>aragraph contrasting species and individual networks &amp; conclusions:</w:delText>
        </w:r>
      </w:del>
      <w:ins w:id="642" w:author="zenrunner" w:date="2019-06-20T12:53:00Z">
        <w:r w:rsidR="006D248A" w:rsidRPr="006D248A">
          <w:rPr>
            <w:u w:val="single"/>
            <w:rPrChange w:id="643" w:author="zenrunner" w:date="2019-06-20T12:53:00Z">
              <w:rPr/>
            </w:rPrChange>
          </w:rPr>
          <w:t>Conclusions</w:t>
        </w:r>
      </w:ins>
    </w:p>
    <w:p w14:paraId="426893FB" w14:textId="2A65844A" w:rsidR="002470F2" w:rsidRDefault="006F43C3" w:rsidP="00E7618F">
      <w:pPr>
        <w:spacing w:line="360" w:lineRule="auto"/>
      </w:pPr>
      <w:proofErr w:type="spellStart"/>
      <w:r>
        <w:t>Nestedness</w:t>
      </w:r>
      <w:proofErr w:type="spellEnd"/>
      <w:r>
        <w:t>, modularity, and the correlation between degree and other centrality measures are considered universal features of networks (Martin)</w:t>
      </w:r>
      <w:ins w:id="644" w:author="zenrunner" w:date="2019-06-20T12:53:00Z">
        <w:r w:rsidR="006D248A">
          <w:t xml:space="preserve"> - like nice topic if networks are the main focus of paper</w:t>
        </w:r>
        <w:proofErr w:type="gramStart"/>
        <w:r w:rsidR="006D248A">
          <w:t>.</w:t>
        </w:r>
      </w:ins>
      <w:r>
        <w:t>.</w:t>
      </w:r>
      <w:proofErr w:type="gramEnd"/>
      <w:r>
        <w:t xml:space="preserve"> </w:t>
      </w:r>
      <w:r w:rsidR="00CB5B8F">
        <w:t>Our individual network structures resembled the species network indicating that this was a reasonable approach to explaining the aggregated patterns of species networks. When downscaling, the network was still modular, less nested than expected,</w:t>
      </w:r>
      <w:r w:rsidR="004301AE">
        <w:t xml:space="preserve"> less</w:t>
      </w:r>
      <w:r w:rsidR="00CB5B8F">
        <w:t xml:space="preserve"> generalized and </w:t>
      </w:r>
      <w:r w:rsidR="004301AE">
        <w:t>more cohesive</w:t>
      </w:r>
      <w:r w:rsidR="00CB5B8F">
        <w:t xml:space="preserve">…. </w:t>
      </w:r>
      <w:r>
        <w:t>Here, we showed that variation in individual context due to variation in display size and the numb</w:t>
      </w:r>
      <w:r w:rsidR="00770308">
        <w:t xml:space="preserve">er of </w:t>
      </w:r>
      <w:proofErr w:type="spellStart"/>
      <w:r w:rsidR="00770308">
        <w:t>neighbours</w:t>
      </w:r>
      <w:proofErr w:type="spellEnd"/>
      <w:r w:rsidR="00770308">
        <w:t xml:space="preserve"> that is</w:t>
      </w:r>
      <w:r>
        <w:t xml:space="preserve"> present in any ecosystems may give rise to some of the universally detected network structures. </w:t>
      </w:r>
      <w:ins w:id="645" w:author="zenrunner" w:date="2019-06-20T12:54:00Z">
        <w:r w:rsidR="006D248A">
          <w:t xml:space="preserve"> </w:t>
        </w:r>
        <w:proofErr w:type="gramStart"/>
        <w:r w:rsidR="006D248A">
          <w:t>sure</w:t>
        </w:r>
      </w:ins>
      <w:proofErr w:type="gramEnd"/>
    </w:p>
    <w:p w14:paraId="3F108E23" w14:textId="28A96779" w:rsidR="00177CC4" w:rsidRDefault="00BD25B2" w:rsidP="00770308">
      <w:pPr>
        <w:spacing w:line="360" w:lineRule="auto"/>
      </w:pPr>
      <w:r>
        <w:t>Better understanding the contexts that lead to individual roles within networks could be really helpful to ap</w:t>
      </w:r>
      <w:r w:rsidR="006F43C3">
        <w:t>plied ecology and understanding co-evolutionary cascades</w:t>
      </w:r>
      <w:ins w:id="646" w:author="zenrunner" w:date="2019-06-20T12:54:00Z">
        <w:r w:rsidR="006D248A">
          <w:t xml:space="preserve"> YES and </w:t>
        </w:r>
        <w:proofErr w:type="spellStart"/>
        <w:r w:rsidR="006D248A">
          <w:t>resiliene</w:t>
        </w:r>
        <w:proofErr w:type="spellEnd"/>
        <w:r w:rsidR="006D248A">
          <w:t xml:space="preserve"> -</w:t>
        </w:r>
        <w:proofErr w:type="spellStart"/>
        <w:r w:rsidR="006D248A">
          <w:t>ie</w:t>
        </w:r>
        <w:proofErr w:type="spellEnd"/>
        <w:r w:rsidR="006D248A">
          <w:t xml:space="preserve"> weak diffuse </w:t>
        </w:r>
        <w:proofErr w:type="spellStart"/>
        <w:r w:rsidR="006D248A">
          <w:t>faciltation</w:t>
        </w:r>
        <w:proofErr w:type="spellEnd"/>
        <w:r w:rsidR="006D248A">
          <w:t xml:space="preserve"> ONLY really tested with network analyses and you did that there - I think that is really novel and important - beyond pairwise, still used traits, but also examined the larger community context through </w:t>
        </w:r>
        <w:proofErr w:type="spellStart"/>
        <w:r w:rsidR="006D248A">
          <w:t>neighbourhoods</w:t>
        </w:r>
        <w:proofErr w:type="spellEnd"/>
        <w:r w:rsidR="006D248A">
          <w:t xml:space="preserve"> and through foundation species. </w:t>
        </w:r>
        <w:proofErr w:type="gramStart"/>
        <w:r w:rsidR="006D248A">
          <w:t xml:space="preserve">LIKE </w:t>
        </w:r>
      </w:ins>
      <w:r w:rsidR="006F43C3">
        <w:t>.</w:t>
      </w:r>
      <w:proofErr w:type="gramEnd"/>
      <w:r w:rsidR="006F43C3">
        <w:t xml:space="preserve"> </w:t>
      </w:r>
      <w:r w:rsidR="00782064">
        <w:t>We identified three likely ways that shrub density facilitates by combining classic pollinator observations with an individual-based network approach.</w:t>
      </w:r>
      <w:r w:rsidR="00770308">
        <w:t xml:space="preserve"> </w:t>
      </w:r>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358B52C1" w14:textId="45B8F596" w:rsidR="009730A4" w:rsidRDefault="009730A4" w:rsidP="00744A93">
      <w:pPr>
        <w:spacing w:line="360" w:lineRule="auto"/>
      </w:pPr>
    </w:p>
    <w:p w14:paraId="63B25D0C" w14:textId="6D9577A8" w:rsidR="009730A4" w:rsidRDefault="009730A4" w:rsidP="00744A93">
      <w:pPr>
        <w:spacing w:line="360" w:lineRule="auto"/>
      </w:pPr>
    </w:p>
    <w:p w14:paraId="1A1C65B0" w14:textId="0016BD5A" w:rsidR="009730A4" w:rsidRDefault="009730A4" w:rsidP="00744A93">
      <w:pPr>
        <w:spacing w:line="360" w:lineRule="auto"/>
      </w:pPr>
    </w:p>
    <w:p w14:paraId="036AE1CB" w14:textId="77777777" w:rsidR="009730A4" w:rsidRPr="0066335D" w:rsidRDefault="009730A4"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552E1B70" w:rsidR="00DB07DB" w:rsidRDefault="00DB07DB" w:rsidP="00DB07DB">
      <w:r>
        <w:t>Table 1: List of</w:t>
      </w:r>
      <w:r w:rsidR="002B441B">
        <w:t xml:space="preserve"> foundation species, number of observation, traits and visitation rate. </w:t>
      </w:r>
      <w:ins w:id="647" w:author="zenrunner" w:date="2019-06-20T12:55:00Z">
        <w:r w:rsidR="00E41970">
          <w:t>OK</w:t>
        </w:r>
      </w:ins>
    </w:p>
    <w:tbl>
      <w:tblPr>
        <w:tblStyle w:val="PlainTable2"/>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6B85D34" w:rsidR="00C9464D" w:rsidRPr="00AD7D50" w:rsidRDefault="00C9464D" w:rsidP="00AD7D50">
            <w:pPr>
              <w:rPr>
                <w:sz w:val="22"/>
                <w:szCs w:val="22"/>
              </w:rPr>
            </w:pPr>
            <w:r w:rsidRPr="00AD7D50">
              <w:rPr>
                <w:sz w:val="22"/>
                <w:szCs w:val="22"/>
              </w:rPr>
              <w:t>Mean height</w:t>
            </w:r>
            <w:r w:rsidR="003B5261">
              <w:rPr>
                <w:sz w:val="22"/>
                <w:szCs w:val="22"/>
              </w:rPr>
              <w:t xml:space="preserve"> (cm)</w:t>
            </w:r>
            <w:r w:rsidRPr="00AD7D50">
              <w:rPr>
                <w:sz w:val="22"/>
                <w:szCs w:val="22"/>
              </w:rPr>
              <w:t xml:space="preserve">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proofErr w:type="spellStart"/>
            <w:r w:rsidRPr="002B441B">
              <w:rPr>
                <w:i/>
                <w:sz w:val="22"/>
                <w:szCs w:val="22"/>
              </w:rPr>
              <w:t>Acamptopappus</w:t>
            </w:r>
            <w:proofErr w:type="spellEnd"/>
            <w:r w:rsidRPr="002B441B">
              <w:rPr>
                <w:i/>
                <w:sz w:val="22"/>
                <w:szCs w:val="22"/>
              </w:rPr>
              <w:t xml:space="preserve"> </w:t>
            </w:r>
            <w:proofErr w:type="spellStart"/>
            <w:r w:rsidRPr="002B441B">
              <w:rPr>
                <w:i/>
                <w:sz w:val="22"/>
                <w:szCs w:val="22"/>
              </w:rPr>
              <w:t>sphaerocephalus</w:t>
            </w:r>
            <w:proofErr w:type="spellEnd"/>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proofErr w:type="spellStart"/>
            <w:r w:rsidRPr="002B441B">
              <w:rPr>
                <w:i/>
                <w:sz w:val="22"/>
                <w:szCs w:val="22"/>
              </w:rPr>
              <w:t>Eriogonum</w:t>
            </w:r>
            <w:proofErr w:type="spellEnd"/>
            <w:r w:rsidRPr="002B441B">
              <w:rPr>
                <w:i/>
                <w:sz w:val="22"/>
                <w:szCs w:val="22"/>
              </w:rPr>
              <w:t xml:space="preserve"> </w:t>
            </w:r>
            <w:proofErr w:type="spellStart"/>
            <w:r w:rsidRPr="002B441B">
              <w:rPr>
                <w:i/>
                <w:sz w:val="22"/>
                <w:szCs w:val="22"/>
              </w:rPr>
              <w:t>fasciculatum</w:t>
            </w:r>
            <w:proofErr w:type="spellEnd"/>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cooperi</w:t>
            </w:r>
            <w:proofErr w:type="spellEnd"/>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linearifolia</w:t>
            </w:r>
            <w:proofErr w:type="spellEnd"/>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proofErr w:type="spellStart"/>
            <w:r w:rsidRPr="002B441B">
              <w:rPr>
                <w:i/>
                <w:sz w:val="22"/>
                <w:szCs w:val="22"/>
              </w:rPr>
              <w:t>Larrea</w:t>
            </w:r>
            <w:proofErr w:type="spellEnd"/>
            <w:r w:rsidRPr="002B441B">
              <w:rPr>
                <w:i/>
                <w:sz w:val="22"/>
                <w:szCs w:val="22"/>
              </w:rPr>
              <w:t xml:space="preserve"> </w:t>
            </w:r>
            <w:proofErr w:type="spellStart"/>
            <w:r w:rsidRPr="002B441B">
              <w:rPr>
                <w:i/>
                <w:sz w:val="22"/>
                <w:szCs w:val="22"/>
              </w:rPr>
              <w:t>tridentata</w:t>
            </w:r>
            <w:proofErr w:type="spellEnd"/>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proofErr w:type="spellStart"/>
            <w:r w:rsidRPr="002B441B">
              <w:rPr>
                <w:i/>
                <w:sz w:val="22"/>
                <w:szCs w:val="22"/>
              </w:rPr>
              <w:t>Scutellaria</w:t>
            </w:r>
            <w:proofErr w:type="spellEnd"/>
            <w:r w:rsidRPr="002B441B">
              <w:rPr>
                <w:i/>
                <w:sz w:val="22"/>
                <w:szCs w:val="22"/>
              </w:rPr>
              <w:t xml:space="preserve"> </w:t>
            </w:r>
            <w:proofErr w:type="spellStart"/>
            <w:r w:rsidRPr="002B441B">
              <w:rPr>
                <w:i/>
                <w:sz w:val="22"/>
                <w:szCs w:val="22"/>
              </w:rPr>
              <w:t>mexicana</w:t>
            </w:r>
            <w:proofErr w:type="spellEnd"/>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 xml:space="preserve">Salvia </w:t>
            </w:r>
            <w:proofErr w:type="spellStart"/>
            <w:r w:rsidRPr="002B441B">
              <w:rPr>
                <w:i/>
                <w:sz w:val="22"/>
                <w:szCs w:val="22"/>
              </w:rPr>
              <w:t>dorri</w:t>
            </w:r>
            <w:proofErr w:type="spellEnd"/>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proofErr w:type="spellStart"/>
            <w:r w:rsidRPr="002B441B">
              <w:rPr>
                <w:i/>
                <w:sz w:val="22"/>
                <w:szCs w:val="22"/>
              </w:rPr>
              <w:t>Echinocereus</w:t>
            </w:r>
            <w:proofErr w:type="spellEnd"/>
            <w:r w:rsidRPr="002B441B">
              <w:rPr>
                <w:i/>
                <w:sz w:val="22"/>
                <w:szCs w:val="22"/>
              </w:rPr>
              <w:t xml:space="preserve"> </w:t>
            </w:r>
            <w:proofErr w:type="spellStart"/>
            <w:r w:rsidRPr="002B441B">
              <w:rPr>
                <w:i/>
                <w:sz w:val="22"/>
                <w:szCs w:val="22"/>
              </w:rPr>
              <w:t>engelmannii</w:t>
            </w:r>
            <w:proofErr w:type="spellEnd"/>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proofErr w:type="spellStart"/>
            <w:r w:rsidRPr="002B441B">
              <w:rPr>
                <w:i/>
                <w:sz w:val="22"/>
                <w:szCs w:val="22"/>
              </w:rPr>
              <w:t>Opuntia</w:t>
            </w:r>
            <w:proofErr w:type="spellEnd"/>
            <w:r w:rsidRPr="002B441B">
              <w:rPr>
                <w:i/>
                <w:sz w:val="22"/>
                <w:szCs w:val="22"/>
              </w:rPr>
              <w:t xml:space="preserve"> </w:t>
            </w:r>
            <w:proofErr w:type="spellStart"/>
            <w:r w:rsidRPr="002B441B">
              <w:rPr>
                <w:i/>
                <w:sz w:val="22"/>
                <w:szCs w:val="22"/>
              </w:rPr>
              <w:t>basilaris</w:t>
            </w:r>
            <w:proofErr w:type="spellEnd"/>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proofErr w:type="spellStart"/>
            <w:r w:rsidRPr="002B441B">
              <w:rPr>
                <w:i/>
                <w:sz w:val="22"/>
                <w:szCs w:val="22"/>
              </w:rPr>
              <w:t>Cylindropuntia</w:t>
            </w:r>
            <w:proofErr w:type="spellEnd"/>
            <w:r w:rsidRPr="002B441B">
              <w:rPr>
                <w:i/>
                <w:sz w:val="22"/>
                <w:szCs w:val="22"/>
              </w:rPr>
              <w:t xml:space="preserve"> </w:t>
            </w:r>
            <w:proofErr w:type="spellStart"/>
            <w:r w:rsidRPr="002B441B">
              <w:rPr>
                <w:i/>
                <w:sz w:val="22"/>
                <w:szCs w:val="22"/>
              </w:rPr>
              <w:t>echinocarpa</w:t>
            </w:r>
            <w:proofErr w:type="spellEnd"/>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 xml:space="preserve">Summary of the GLMM showing the influence of floral display size, floral </w:t>
      </w:r>
      <w:proofErr w:type="spellStart"/>
      <w:r w:rsidR="00BD342E">
        <w:t>neighbourhood</w:t>
      </w:r>
      <w:proofErr w:type="spellEnd"/>
      <w:r w:rsidR="00BD342E">
        <w:t xml:space="preserve"> and time on pollinator visitation rates to desert foundation plants (n = 395 plants). Species was included as a random effect in the models.</w:t>
      </w:r>
    </w:p>
    <w:tbl>
      <w:tblPr>
        <w:tblStyle w:val="PlainTable2"/>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roofErr w:type="spellStart"/>
            <w:r w:rsidRPr="00BD342E">
              <w:rPr>
                <w:rStyle w:val="gnkrckgcgsb"/>
                <w:rFonts w:ascii="Times New Roman" w:hAnsi="Times New Roman" w:cs="Times New Roman"/>
                <w:color w:val="000000"/>
                <w:sz w:val="22"/>
                <w:szCs w:val="22"/>
                <w:bdr w:val="none" w:sz="0" w:space="0" w:color="auto" w:frame="1"/>
              </w:rPr>
              <w:t>Df</w:t>
            </w:r>
            <w:proofErr w:type="spellEnd"/>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roofErr w:type="gramStart"/>
            <w:r w:rsidRPr="00BD342E">
              <w:rPr>
                <w:rStyle w:val="gnkrckgcgsb"/>
                <w:rFonts w:ascii="Times New Roman" w:hAnsi="Times New Roman" w:cs="Times New Roman"/>
                <w:color w:val="000000"/>
                <w:sz w:val="22"/>
                <w:szCs w:val="22"/>
                <w:bdr w:val="none" w:sz="0" w:space="0" w:color="auto" w:frame="1"/>
              </w:rPr>
              <w:t>p</w:t>
            </w:r>
            <w:proofErr w:type="gramEnd"/>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lastRenderedPageBreak/>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 xml:space="preserve">Floral </w:t>
            </w:r>
            <w:proofErr w:type="spellStart"/>
            <w:r w:rsidRPr="00BD342E">
              <w:rPr>
                <w:rStyle w:val="gnkrckgcgsb"/>
                <w:rFonts w:ascii="Times New Roman" w:hAnsi="Times New Roman" w:cs="Times New Roman"/>
                <w:color w:val="000000"/>
                <w:sz w:val="22"/>
                <w:szCs w:val="22"/>
                <w:bdr w:val="none" w:sz="0" w:space="0" w:color="auto" w:frame="1"/>
              </w:rPr>
              <w:t>Display</w:t>
            </w:r>
            <w:proofErr w:type="gramStart"/>
            <w:r w:rsidRPr="00BD342E">
              <w:rPr>
                <w:rStyle w:val="gnkrckgcgsb"/>
                <w:rFonts w:ascii="Times New Roman" w:hAnsi="Times New Roman" w:cs="Times New Roman"/>
                <w:color w:val="000000"/>
                <w:sz w:val="22"/>
                <w:szCs w:val="22"/>
                <w:bdr w:val="none" w:sz="0" w:space="0" w:color="auto" w:frame="1"/>
              </w:rPr>
              <w:t>:Day</w:t>
            </w:r>
            <w:proofErr w:type="spellEnd"/>
            <w:proofErr w:type="gramEnd"/>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136D6597" w:rsidR="00033B89" w:rsidRDefault="0086569A" w:rsidP="0042612E">
      <w:ins w:id="648" w:author="zenrunner" w:date="2019-06-20T12:55:00Z">
        <w:r>
          <w:t>Might cut this figure unless it is showing som</w:t>
        </w:r>
      </w:ins>
      <w:ins w:id="649" w:author="zenrunner" w:date="2019-06-20T12:56:00Z">
        <w:r w:rsidR="00FE3D40">
          <w:t>e</w:t>
        </w:r>
      </w:ins>
      <w:ins w:id="650" w:author="zenrunner" w:date="2019-06-20T12:55:00Z">
        <w:r>
          <w:t>thing important.</w:t>
        </w:r>
      </w:ins>
    </w:p>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669FDB2D"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ins w:id="651" w:author="zenrunner" w:date="2019-06-20T12:55:00Z">
        <w:r w:rsidR="0086569A">
          <w:rPr>
            <w:noProof/>
          </w:rPr>
          <w:t>LOOKS GOOD</w:t>
        </w:r>
      </w:ins>
      <w:ins w:id="652" w:author="zenrunner" w:date="2019-06-20T12:56:00Z">
        <w:r w:rsidR="00FE3D40">
          <w:rPr>
            <w:noProof/>
          </w:rPr>
          <w:t xml:space="preserve"> keep</w:t>
        </w:r>
      </w:ins>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174D11C1" w:rsidR="00C27446" w:rsidRDefault="00DA10B4" w:rsidP="0042612E">
      <w:pPr>
        <w:rPr>
          <w:noProof/>
        </w:rPr>
      </w:pPr>
      <w:r>
        <w:rPr>
          <w:noProof/>
        </w:rPr>
        <w:lastRenderedPageBreak/>
        <w:drawing>
          <wp:inline distT="0" distB="0" distL="0" distR="0" wp14:anchorId="21FFB294" wp14:editId="69729488">
            <wp:extent cx="5257143" cy="41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4114286"/>
                    </a:xfrm>
                    <a:prstGeom prst="rect">
                      <a:avLst/>
                    </a:prstGeom>
                  </pic:spPr>
                </pic:pic>
              </a:graphicData>
            </a:graphic>
          </wp:inline>
        </w:drawing>
      </w:r>
    </w:p>
    <w:p w14:paraId="02AED330" w14:textId="683106EB" w:rsidR="00DA10B4" w:rsidRDefault="00DA10B4" w:rsidP="0042612E">
      <w:pPr>
        <w:rPr>
          <w:noProof/>
        </w:rPr>
      </w:pPr>
      <w:r>
        <w:rPr>
          <w:noProof/>
        </w:rPr>
        <w:t>Figure 3: Modules are structured by day. Conspecifics can be found in multiple modules.</w:t>
      </w:r>
    </w:p>
    <w:p w14:paraId="75754DA6" w14:textId="0D9D4EBD" w:rsidR="00A15F70" w:rsidRDefault="001D3311" w:rsidP="0042612E">
      <w:pPr>
        <w:rPr>
          <w:ins w:id="653" w:author="zenrunner" w:date="2019-06-20T12:56:00Z"/>
          <w:noProof/>
        </w:rPr>
      </w:pPr>
      <w:ins w:id="654" w:author="zenrunner" w:date="2019-06-20T12:56:00Z">
        <w:r>
          <w:rPr>
            <w:noProof/>
          </w:rPr>
          <w:t>hmm i like violin plots but ther are not p</w:t>
        </w:r>
        <w:bookmarkStart w:id="655" w:name="_GoBack"/>
        <w:bookmarkEnd w:id="655"/>
        <w:r>
          <w:rPr>
            <w:noProof/>
          </w:rPr>
          <w:t>opping</w:t>
        </w:r>
      </w:ins>
    </w:p>
    <w:p w14:paraId="4C93A364" w14:textId="77777777" w:rsidR="001D3311" w:rsidRDefault="001D3311" w:rsidP="0042612E">
      <w:pPr>
        <w:rPr>
          <w:noProof/>
        </w:rPr>
      </w:pPr>
    </w:p>
    <w:p w14:paraId="66355CE9" w14:textId="59480A8F" w:rsidR="00341F18" w:rsidRDefault="00341F18" w:rsidP="0042612E">
      <w:pPr>
        <w:rPr>
          <w:noProof/>
        </w:rPr>
      </w:pPr>
      <w:r>
        <w:rPr>
          <w:noProof/>
        </w:rPr>
        <w:t xml:space="preserve">Table 4: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 xml:space="preserve">Proportion of </w:t>
            </w:r>
            <w:proofErr w:type="spellStart"/>
            <w:r w:rsidRPr="00A15F70">
              <w:rPr>
                <w:rStyle w:val="gd15mcfceub"/>
                <w:rFonts w:ascii="Times New Roman" w:hAnsi="Times New Roman" w:cs="Times New Roman"/>
                <w:color w:val="000000"/>
                <w:sz w:val="22"/>
                <w:szCs w:val="22"/>
                <w:bdr w:val="none" w:sz="0" w:space="0" w:color="auto" w:frame="1"/>
              </w:rPr>
              <w:t>heterospecifics</w:t>
            </w:r>
            <w:proofErr w:type="spellEnd"/>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roofErr w:type="gramStart"/>
            <w:r w:rsidRPr="00A15F70">
              <w:rPr>
                <w:rStyle w:val="gd15mcfceub"/>
                <w:rFonts w:ascii="Times New Roman" w:hAnsi="Times New Roman" w:cs="Times New Roman"/>
                <w:color w:val="000000"/>
                <w:sz w:val="22"/>
                <w:szCs w:val="22"/>
                <w:bdr w:val="none" w:sz="0" w:space="0" w:color="auto" w:frame="1"/>
              </w:rPr>
              <w:t>p</w:t>
            </w:r>
            <w:proofErr w:type="gramEnd"/>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roofErr w:type="gramStart"/>
            <w:r w:rsidRPr="00A15F70">
              <w:rPr>
                <w:rStyle w:val="gd15mcfceub"/>
                <w:rFonts w:ascii="Times New Roman" w:hAnsi="Times New Roman" w:cs="Times New Roman"/>
                <w:color w:val="000000"/>
                <w:sz w:val="22"/>
                <w:szCs w:val="22"/>
                <w:bdr w:val="none" w:sz="0" w:space="0" w:color="auto" w:frame="1"/>
              </w:rPr>
              <w:t>p</w:t>
            </w:r>
            <w:proofErr w:type="gramEnd"/>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4AEEED6B"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0.0664044</w:t>
            </w:r>
          </w:p>
        </w:tc>
        <w:tc>
          <w:tcPr>
            <w:tcW w:w="985" w:type="dxa"/>
          </w:tcPr>
          <w:p w14:paraId="5547B91D" w14:textId="4BCC9569"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5.9352</w:t>
            </w:r>
          </w:p>
        </w:tc>
        <w:tc>
          <w:tcPr>
            <w:tcW w:w="1265" w:type="dxa"/>
          </w:tcPr>
          <w:p w14:paraId="3B956F51" w14:textId="373072A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0.01484</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011304A9"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0.0086369</w:t>
            </w:r>
          </w:p>
        </w:tc>
        <w:tc>
          <w:tcPr>
            <w:tcW w:w="985" w:type="dxa"/>
          </w:tcPr>
          <w:p w14:paraId="0336B981" w14:textId="45F19996"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181.58</w:t>
            </w:r>
            <w:r>
              <w:rPr>
                <w:rStyle w:val="gd15mcfceub"/>
                <w:rFonts w:ascii="Times New Roman" w:hAnsi="Times New Roman" w:cs="Times New Roman"/>
                <w:color w:val="000000"/>
                <w:sz w:val="22"/>
                <w:szCs w:val="22"/>
                <w:bdr w:val="none" w:sz="0" w:space="0" w:color="auto" w:frame="1"/>
              </w:rPr>
              <w:t>6</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3266837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0.0098692</w:t>
            </w:r>
          </w:p>
        </w:tc>
        <w:tc>
          <w:tcPr>
            <w:tcW w:w="999" w:type="dxa"/>
          </w:tcPr>
          <w:p w14:paraId="255D6FCA" w14:textId="47F901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424.347</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24E6102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0.0716480</w:t>
            </w:r>
          </w:p>
        </w:tc>
        <w:tc>
          <w:tcPr>
            <w:tcW w:w="985" w:type="dxa"/>
          </w:tcPr>
          <w:p w14:paraId="30ECA134" w14:textId="52EB734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3.0502</w:t>
            </w:r>
          </w:p>
        </w:tc>
        <w:tc>
          <w:tcPr>
            <w:tcW w:w="1265" w:type="dxa"/>
          </w:tcPr>
          <w:p w14:paraId="00F12268" w14:textId="07D9F9C1"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0.08073</w:t>
            </w:r>
          </w:p>
        </w:tc>
        <w:tc>
          <w:tcPr>
            <w:tcW w:w="1255" w:type="dxa"/>
          </w:tcPr>
          <w:p w14:paraId="3DC1B371" w14:textId="4669CAFD"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0.0441913</w:t>
            </w:r>
          </w:p>
        </w:tc>
        <w:tc>
          <w:tcPr>
            <w:tcW w:w="999" w:type="dxa"/>
          </w:tcPr>
          <w:p w14:paraId="4B0DD0B7" w14:textId="2DB2F95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1.4427</w:t>
            </w:r>
          </w:p>
        </w:tc>
        <w:tc>
          <w:tcPr>
            <w:tcW w:w="1336" w:type="dxa"/>
          </w:tcPr>
          <w:p w14:paraId="6C0CD98A" w14:textId="36E696D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0.2297</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6075BB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-0.0004229</w:t>
            </w:r>
          </w:p>
        </w:tc>
        <w:tc>
          <w:tcPr>
            <w:tcW w:w="985" w:type="dxa"/>
          </w:tcPr>
          <w:p w14:paraId="2F94DC67" w14:textId="4615149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6.0923</w:t>
            </w:r>
          </w:p>
        </w:tc>
        <w:tc>
          <w:tcPr>
            <w:tcW w:w="1265" w:type="dxa"/>
          </w:tcPr>
          <w:p w14:paraId="7CD82418" w14:textId="5DB0430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0.01358</w:t>
            </w:r>
          </w:p>
        </w:tc>
        <w:tc>
          <w:tcPr>
            <w:tcW w:w="1255" w:type="dxa"/>
          </w:tcPr>
          <w:p w14:paraId="0AEDB445" w14:textId="3CC92F14"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-0.0005467</w:t>
            </w:r>
          </w:p>
        </w:tc>
        <w:tc>
          <w:tcPr>
            <w:tcW w:w="999" w:type="dxa"/>
          </w:tcPr>
          <w:p w14:paraId="5C295ECE" w14:textId="31C3BA5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24.9489</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77777777" w:rsidR="00160903" w:rsidRDefault="00160903" w:rsidP="0042612E">
      <w:pPr>
        <w:rPr>
          <w:noProof/>
        </w:rPr>
      </w:pPr>
    </w:p>
    <w:p w14:paraId="13CE1E84" w14:textId="57EECFFE" w:rsidR="00D52177" w:rsidRDefault="00341F18" w:rsidP="0042612E">
      <w:pPr>
        <w:rPr>
          <w:noProof/>
        </w:rPr>
      </w:pPr>
      <w:r>
        <w:rPr>
          <w:noProof/>
        </w:rPr>
        <w:t xml:space="preserve">Table 5: </w:t>
      </w:r>
      <w:r w:rsidR="00160903">
        <w:rPr>
          <w:noProof/>
        </w:rPr>
        <w:t>Species network to individual network comparisons</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6B1649D3" w:rsidR="00F81641" w:rsidRDefault="00CD0043" w:rsidP="0042612E">
            <w:pPr>
              <w:rPr>
                <w:noProof/>
              </w:rPr>
            </w:pPr>
            <w:r>
              <w:rPr>
                <w:noProof/>
              </w:rPr>
              <w:t xml:space="preserve">Weighted </w:t>
            </w:r>
            <w:r w:rsidR="00F81641">
              <w:rPr>
                <w:noProof/>
              </w:rPr>
              <w:t>Connectance</w:t>
            </w:r>
          </w:p>
        </w:tc>
        <w:tc>
          <w:tcPr>
            <w:tcW w:w="3117" w:type="dxa"/>
          </w:tcPr>
          <w:p w14:paraId="62F0BA51" w14:textId="77777777" w:rsidR="00F81641" w:rsidRDefault="001619C6"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0.15038761</w:t>
            </w:r>
          </w:p>
          <w:p w14:paraId="485B62C4" w14:textId="7777777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-40.94254</w:t>
            </w:r>
          </w:p>
          <w:p w14:paraId="5564B5A6" w14:textId="624ECEB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Mean: 0.2756232</w:t>
            </w:r>
          </w:p>
          <w:p w14:paraId="33F7273F" w14:textId="6B637E4A" w:rsidR="001619C6" w:rsidRDefault="001619C6" w:rsidP="0042612E">
            <w:pPr>
              <w:rPr>
                <w:noProof/>
              </w:rPr>
            </w:pPr>
          </w:p>
        </w:tc>
        <w:tc>
          <w:tcPr>
            <w:tcW w:w="3117" w:type="dxa"/>
          </w:tcPr>
          <w:p w14:paraId="51A98CB4" w14:textId="77777777" w:rsidR="00CD0043" w:rsidRDefault="00CD0043"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0.08094487</w:t>
            </w:r>
          </w:p>
          <w:p w14:paraId="7C6C055E"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-16.11034</w:t>
            </w:r>
          </w:p>
          <w:p w14:paraId="2C75E288" w14:textId="3B6E52E3" w:rsidR="00CD0043" w:rsidRDefault="00CD0043" w:rsidP="0042612E">
            <w:pPr>
              <w:rPr>
                <w:rFonts w:ascii="Lucida Grande" w:hAnsi="Lucida Grande" w:cs="Lucida Grande"/>
                <w:color w:val="000000"/>
                <w:sz w:val="17"/>
                <w:szCs w:val="17"/>
              </w:rPr>
            </w:pPr>
          </w:p>
          <w:p w14:paraId="33CB6F8A" w14:textId="1987170A" w:rsidR="00CD0043" w:rsidRDefault="00CD0043" w:rsidP="00CD0043">
            <w:pPr>
              <w:pStyle w:val="HTMLPreformatted"/>
              <w:shd w:val="clear" w:color="auto" w:fill="FFFFFF"/>
              <w:wordWrap w:val="0"/>
              <w:rPr>
                <w:rStyle w:val="gd15mcfceub"/>
                <w:rFonts w:ascii="Lucida Console" w:hAnsi="Lucida Console"/>
                <w:color w:val="000000"/>
                <w:bdr w:val="none" w:sz="0" w:space="0" w:color="auto" w:frame="1"/>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0.1311256</w:t>
            </w:r>
          </w:p>
          <w:p w14:paraId="6E8B997F" w14:textId="77777777" w:rsidR="00355545" w:rsidRDefault="00355545" w:rsidP="00CD0043">
            <w:pPr>
              <w:pStyle w:val="HTMLPreformatted"/>
              <w:shd w:val="clear" w:color="auto" w:fill="FFFFFF"/>
              <w:wordWrap w:val="0"/>
              <w:rPr>
                <w:rFonts w:ascii="Lucida Console" w:hAnsi="Lucida Console"/>
                <w:color w:val="000000"/>
              </w:rPr>
            </w:pPr>
          </w:p>
          <w:p w14:paraId="7B4A3B2B"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0.1196121</w:t>
            </w:r>
          </w:p>
          <w:p w14:paraId="2BA97308" w14:textId="5A219215" w:rsidR="00CD0043" w:rsidRDefault="00CD0043" w:rsidP="0042612E">
            <w:pPr>
              <w:rPr>
                <w:noProof/>
              </w:rPr>
            </w:pP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126CEA57" w14:textId="77777777" w:rsidR="00F81641" w:rsidRDefault="00F81641" w:rsidP="0042612E">
            <w:pPr>
              <w:rPr>
                <w:rFonts w:ascii="Lucida Grande" w:hAnsi="Lucida Grande" w:cs="Lucida Grande"/>
                <w:color w:val="000000"/>
                <w:sz w:val="17"/>
                <w:szCs w:val="17"/>
              </w:rPr>
            </w:pPr>
            <w:r>
              <w:rPr>
                <w:rFonts w:ascii="Lucida Grande" w:hAnsi="Lucida Grande" w:cs="Lucida Grande"/>
                <w:color w:val="000000"/>
                <w:sz w:val="17"/>
                <w:szCs w:val="17"/>
              </w:rPr>
              <w:t>0.42532319</w:t>
            </w:r>
          </w:p>
          <w:p w14:paraId="59EA34C6"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Z-score </w:t>
            </w:r>
            <w:r>
              <w:rPr>
                <w:rStyle w:val="gd15mcfceub"/>
                <w:rFonts w:ascii="Lucida Console" w:hAnsi="Lucida Console"/>
                <w:color w:val="000000"/>
                <w:bdr w:val="none" w:sz="0" w:space="0" w:color="auto" w:frame="1"/>
              </w:rPr>
              <w:t>57.16165</w:t>
            </w:r>
          </w:p>
          <w:p w14:paraId="04B33F8F" w14:textId="77777777" w:rsidR="003F0ABF" w:rsidRDefault="003F0ABF" w:rsidP="003F0AB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0.0475812</w:t>
            </w:r>
          </w:p>
          <w:p w14:paraId="52F6EA6E" w14:textId="18797DA8" w:rsidR="003F0ABF" w:rsidRDefault="00355545" w:rsidP="0042612E">
            <w:pPr>
              <w:rPr>
                <w:noProof/>
              </w:rPr>
            </w:pPr>
            <w:r>
              <w:rPr>
                <w:noProof/>
              </w:rPr>
              <w:t xml:space="preserve">Max: </w:t>
            </w:r>
            <w:r>
              <w:rPr>
                <w:rStyle w:val="gd15mcfceub"/>
                <w:rFonts w:ascii="Lucida Console" w:hAnsi="Lucida Console"/>
                <w:color w:val="000000"/>
                <w:bdr w:val="none" w:sz="0" w:space="0" w:color="auto" w:frame="1"/>
              </w:rPr>
              <w:t>0.06940527</w:t>
            </w:r>
          </w:p>
        </w:tc>
        <w:tc>
          <w:tcPr>
            <w:tcW w:w="3117" w:type="dxa"/>
          </w:tcPr>
          <w:p w14:paraId="1A489560" w14:textId="77777777" w:rsidR="00F81641" w:rsidRDefault="00A6010E" w:rsidP="0042612E">
            <w:pPr>
              <w:rPr>
                <w:rFonts w:ascii="Lucida Grande" w:hAnsi="Lucida Grande" w:cs="Lucida Grande"/>
                <w:color w:val="000000"/>
                <w:sz w:val="17"/>
                <w:szCs w:val="17"/>
              </w:rPr>
            </w:pPr>
            <w:r>
              <w:rPr>
                <w:rFonts w:ascii="Lucida Grande" w:hAnsi="Lucida Grande" w:cs="Lucida Grande"/>
                <w:color w:val="000000"/>
                <w:sz w:val="17"/>
                <w:szCs w:val="17"/>
              </w:rPr>
              <w:t>0.56665181</w:t>
            </w:r>
          </w:p>
          <w:p w14:paraId="2BA630CA" w14:textId="77371118" w:rsidR="00074D13" w:rsidRP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26.14875</w:t>
            </w:r>
          </w:p>
          <w:p w14:paraId="43362A8C" w14:textId="77777777" w:rsid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0.2004796</w:t>
            </w:r>
          </w:p>
          <w:p w14:paraId="4E559D51"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0.2428269</w:t>
            </w:r>
          </w:p>
          <w:p w14:paraId="658C6DAD" w14:textId="2F2E2A0C" w:rsidR="00074D13" w:rsidRPr="00355545" w:rsidRDefault="00074D13" w:rsidP="00355545">
            <w:pPr>
              <w:pStyle w:val="HTMLPreformatted"/>
              <w:shd w:val="clear" w:color="auto" w:fill="FFFFFF"/>
              <w:wordWrap w:val="0"/>
              <w:rPr>
                <w:rFonts w:ascii="Lucida Console" w:hAnsi="Lucida Console"/>
                <w:color w:val="000000"/>
              </w:rPr>
            </w:pP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522F4D39" w14:textId="77777777" w:rsidR="00F81641" w:rsidRDefault="00F81641"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32.82754538</w:t>
            </w:r>
          </w:p>
          <w:p w14:paraId="2383EA19"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-8.393687</w:t>
            </w:r>
          </w:p>
          <w:p w14:paraId="1CD120CA" w14:textId="77777777" w:rsidR="003F0ABF" w:rsidRDefault="003F0ABF" w:rsidP="003F0ABF">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63.15026</w:t>
            </w:r>
          </w:p>
          <w:p w14:paraId="71B8663E" w14:textId="6F9D10A8" w:rsidR="003F0ABF" w:rsidRDefault="003F0ABF" w:rsidP="003F0ABF">
            <w:pPr>
              <w:pStyle w:val="HTMLPreformatted"/>
              <w:shd w:val="clear" w:color="auto" w:fill="FFFFFF"/>
              <w:wordWrap w:val="0"/>
              <w:rPr>
                <w:rFonts w:ascii="Lucida Console" w:hAnsi="Lucida Console"/>
                <w:color w:val="000000"/>
              </w:rPr>
            </w:pPr>
          </w:p>
          <w:p w14:paraId="1D2D9D3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72.83434</w:t>
            </w:r>
          </w:p>
          <w:p w14:paraId="4767E524" w14:textId="77777777" w:rsidR="003F0ABF" w:rsidRDefault="003F0ABF" w:rsidP="0042612E">
            <w:pPr>
              <w:rPr>
                <w:noProof/>
              </w:rPr>
            </w:pPr>
          </w:p>
          <w:p w14:paraId="338595D0" w14:textId="0F6266EE" w:rsidR="003F0ABF" w:rsidRDefault="003F0ABF" w:rsidP="0042612E">
            <w:pPr>
              <w:rPr>
                <w:noProof/>
              </w:rPr>
            </w:pPr>
          </w:p>
        </w:tc>
        <w:tc>
          <w:tcPr>
            <w:tcW w:w="3117" w:type="dxa"/>
          </w:tcPr>
          <w:p w14:paraId="586096FE" w14:textId="77777777" w:rsidR="00F81641" w:rsidRDefault="00A6010E"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4.65012620</w:t>
            </w:r>
          </w:p>
          <w:p w14:paraId="60C1DAC4"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-6.40035</w:t>
            </w:r>
          </w:p>
          <w:p w14:paraId="426FD9D6" w14:textId="77777777" w:rsidR="00CD0043" w:rsidRDefault="00CD0043" w:rsidP="00CD0043">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8.128909</w:t>
            </w:r>
          </w:p>
          <w:p w14:paraId="5273B270"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9.844356</w:t>
            </w:r>
          </w:p>
          <w:p w14:paraId="6473384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6.190922</w:t>
            </w:r>
          </w:p>
          <w:p w14:paraId="26D11FCF" w14:textId="41F9DAD8" w:rsidR="00CD0043" w:rsidRDefault="00CD0043" w:rsidP="0042612E">
            <w:pPr>
              <w:rPr>
                <w:noProof/>
              </w:rPr>
            </w:pP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Obs</w:t>
            </w:r>
            <w:proofErr w:type="spellEnd"/>
            <w:r>
              <w:rPr>
                <w:rStyle w:val="gd15mcfceub"/>
                <w:rFonts w:ascii="Lucida Console" w:hAnsi="Lucida Console"/>
                <w:color w:val="000000"/>
                <w:bdr w:val="none" w:sz="0" w:space="0" w:color="auto" w:frame="1"/>
              </w:rPr>
              <w:t xml:space="preserve"> :0</w:t>
            </w:r>
            <w:proofErr w:type="gramStart"/>
            <w:r>
              <w:rPr>
                <w:rStyle w:val="gd15mcfceub"/>
                <w:rFonts w:ascii="Lucida Console" w:hAnsi="Lucida Console"/>
                <w:color w:val="000000"/>
                <w:bdr w:val="none" w:sz="0" w:space="0" w:color="auto" w:frame="1"/>
              </w:rPr>
              <w:t>.4358832</w:t>
            </w:r>
            <w:proofErr w:type="gramEnd"/>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77777777" w:rsidR="004C1AAF" w:rsidRDefault="004C1AAF"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proofErr w:type="spellStart"/>
            <w:r w:rsidRPr="00E00475">
              <w:t>Taxons</w:t>
            </w:r>
            <w:proofErr w:type="spellEnd"/>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proofErr w:type="spellStart"/>
            <w:r w:rsidRPr="00E00475">
              <w:t>LtLbee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proofErr w:type="spellStart"/>
            <w:r w:rsidRPr="00E00475">
              <w:t>Anthophora</w:t>
            </w:r>
            <w:proofErr w:type="spellEnd"/>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proofErr w:type="spellStart"/>
            <w:r w:rsidRPr="00E00475">
              <w:t>StVLbee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proofErr w:type="spellStart"/>
            <w:r w:rsidRPr="00E00475">
              <w:t>Centris</w:t>
            </w:r>
            <w:proofErr w:type="spellEnd"/>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proofErr w:type="spellStart"/>
            <w:r w:rsidRPr="00E00475">
              <w:t>StLBee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proofErr w:type="spellStart"/>
            <w:r w:rsidRPr="00E00475">
              <w:t>Diadasia</w:t>
            </w:r>
            <w:proofErr w:type="spellEnd"/>
            <w:r w:rsidRPr="00E00475">
              <w:t xml:space="preserve">, </w:t>
            </w:r>
            <w:proofErr w:type="spellStart"/>
            <w:r w:rsidRPr="00E00475">
              <w:t>Mellisodes</w:t>
            </w:r>
            <w:proofErr w:type="spellEnd"/>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proofErr w:type="spellStart"/>
            <w:r w:rsidRPr="00E00475">
              <w:t>StMbee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proofErr w:type="spellStart"/>
            <w:r w:rsidRPr="00E00475">
              <w:t>Megachile</w:t>
            </w:r>
            <w:proofErr w:type="spellEnd"/>
            <w:r w:rsidRPr="00E00475">
              <w:t xml:space="preserve">, </w:t>
            </w:r>
            <w:proofErr w:type="spellStart"/>
            <w:r w:rsidRPr="00E00475">
              <w:t>Colletes</w:t>
            </w:r>
            <w:proofErr w:type="spellEnd"/>
            <w:r w:rsidRPr="00E00475">
              <w:t xml:space="preserve">, </w:t>
            </w:r>
            <w:proofErr w:type="spellStart"/>
            <w:r w:rsidRPr="00E00475">
              <w:t>Ashmeadiella</w:t>
            </w:r>
            <w:proofErr w:type="spellEnd"/>
            <w:r w:rsidRPr="00E00475">
              <w:t xml:space="preserve">, </w:t>
            </w:r>
            <w:proofErr w:type="spellStart"/>
            <w:r w:rsidRPr="00E00475">
              <w:t>Hoplitis</w:t>
            </w:r>
            <w:proofErr w:type="spellEnd"/>
            <w:r w:rsidRPr="00E00475">
              <w:t xml:space="preserve">, </w:t>
            </w:r>
            <w:proofErr w:type="spellStart"/>
            <w:r w:rsidRPr="00E00475">
              <w:t>Osmia</w:t>
            </w:r>
            <w:proofErr w:type="spellEnd"/>
            <w:r w:rsidRPr="00E00475">
              <w:t xml:space="preserve">, </w:t>
            </w:r>
            <w:proofErr w:type="spellStart"/>
            <w:r w:rsidRPr="00E00475">
              <w:t>Lasioglossum</w:t>
            </w:r>
            <w:proofErr w:type="spellEnd"/>
            <w:r w:rsidRPr="00E00475">
              <w:t xml:space="preserve">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proofErr w:type="spellStart"/>
            <w:r w:rsidRPr="00E00475">
              <w:t>StSmbee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proofErr w:type="spellStart"/>
            <w:r w:rsidRPr="00E00475">
              <w:t>Lasioglossum</w:t>
            </w:r>
            <w:proofErr w:type="spellEnd"/>
            <w:r w:rsidRPr="00E00475">
              <w:t xml:space="preserve"> (</w:t>
            </w:r>
            <w:proofErr w:type="spellStart"/>
            <w:r w:rsidRPr="00E00475">
              <w:t>La</w:t>
            </w:r>
            <w:r w:rsidR="00D45E50">
              <w:t>sioglossum</w:t>
            </w:r>
            <w:proofErr w:type="spellEnd"/>
            <w:r w:rsidR="00D45E50">
              <w:t xml:space="preserve">), </w:t>
            </w:r>
            <w:proofErr w:type="spellStart"/>
            <w:r w:rsidR="00D45E50">
              <w:t>Hesperapis</w:t>
            </w:r>
            <w:proofErr w:type="spellEnd"/>
            <w:r w:rsidR="00D45E50">
              <w:t xml:space="preserve">, </w:t>
            </w:r>
            <w:proofErr w:type="spellStart"/>
            <w:r w:rsidR="00D45E50">
              <w:t>Hylaeus</w:t>
            </w:r>
            <w:proofErr w:type="spellEnd"/>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proofErr w:type="spellStart"/>
            <w:r w:rsidRPr="00E00475">
              <w:t>StVSbee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proofErr w:type="spellStart"/>
            <w:r w:rsidRPr="00E00475">
              <w:t>Perdita</w:t>
            </w:r>
            <w:proofErr w:type="spellEnd"/>
            <w:r w:rsidRPr="00E00475">
              <w:t xml:space="preserve">, </w:t>
            </w:r>
            <w:proofErr w:type="spellStart"/>
            <w:r w:rsidRPr="00E00475">
              <w:t>Lasioglossum</w:t>
            </w:r>
            <w:proofErr w:type="spellEnd"/>
            <w:r w:rsidRPr="00E00475">
              <w:t xml:space="preserve">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proofErr w:type="spellStart"/>
            <w:r>
              <w:t>Apis</w:t>
            </w:r>
            <w:proofErr w:type="spellEnd"/>
            <w:r>
              <w:t xml:space="preserve"> </w:t>
            </w:r>
            <w:proofErr w:type="spellStart"/>
            <w:r>
              <w:t>mellifera</w:t>
            </w:r>
            <w:proofErr w:type="spellEnd"/>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proofErr w:type="spellStart"/>
            <w:r w:rsidRPr="00E00475">
              <w:t>SmDi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proofErr w:type="spellStart"/>
            <w:r w:rsidRPr="00E00475">
              <w:t>Agromyzidae</w:t>
            </w:r>
            <w:proofErr w:type="spellEnd"/>
            <w:r w:rsidRPr="00E00475">
              <w:t xml:space="preserve">, </w:t>
            </w:r>
            <w:proofErr w:type="spellStart"/>
            <w:r w:rsidRPr="00E00475">
              <w:t>Richaardiae</w:t>
            </w:r>
            <w:proofErr w:type="spellEnd"/>
            <w:r w:rsidRPr="00E00475">
              <w:t xml:space="preserve">, </w:t>
            </w:r>
            <w:proofErr w:type="spellStart"/>
            <w:r w:rsidRPr="00E00475">
              <w:t>Tephritidae</w:t>
            </w:r>
            <w:proofErr w:type="spellEnd"/>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proofErr w:type="spellStart"/>
            <w:r w:rsidRPr="00E00475">
              <w:t>LgDi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proofErr w:type="spellStart"/>
            <w:r w:rsidRPr="00E00475">
              <w:t>Muscidae</w:t>
            </w:r>
            <w:proofErr w:type="spellEnd"/>
            <w:r w:rsidRPr="00E00475">
              <w:t xml:space="preserve">, </w:t>
            </w:r>
            <w:proofErr w:type="spellStart"/>
            <w:r w:rsidRPr="00E00475">
              <w:t>Sarcophagidae</w:t>
            </w:r>
            <w:proofErr w:type="spellEnd"/>
            <w:r w:rsidRPr="00E00475">
              <w:t xml:space="preserve">, </w:t>
            </w:r>
            <w:proofErr w:type="spellStart"/>
            <w:r w:rsidRPr="00E00475">
              <w:t>Tachinidae</w:t>
            </w:r>
            <w:proofErr w:type="spellEnd"/>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proofErr w:type="spellStart"/>
            <w:r w:rsidRPr="00E00475">
              <w:t>Nwasp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proofErr w:type="spellStart"/>
            <w:r>
              <w:t>Ammo</w:t>
            </w:r>
            <w:r w:rsidR="00E00475" w:rsidRPr="00E00475">
              <w:t>phila</w:t>
            </w:r>
            <w:proofErr w:type="spellEnd"/>
            <w:r w:rsidR="00E00475" w:rsidRPr="00E00475">
              <w:t xml:space="preserve">, </w:t>
            </w:r>
            <w:proofErr w:type="spellStart"/>
            <w:r w:rsidR="00E00475" w:rsidRPr="00E00475">
              <w:t>Bembecini</w:t>
            </w:r>
            <w:proofErr w:type="spellEnd"/>
            <w:r w:rsidR="00E00475" w:rsidRPr="00E00475">
              <w:t xml:space="preserve">, </w:t>
            </w:r>
            <w:proofErr w:type="spellStart"/>
            <w:r w:rsidR="00E00475" w:rsidRPr="00E00475">
              <w:t>Eumeninae</w:t>
            </w:r>
            <w:proofErr w:type="spellEnd"/>
            <w:r w:rsidR="00E00475" w:rsidRPr="00E00475">
              <w:t xml:space="preserve">, </w:t>
            </w:r>
            <w:proofErr w:type="spellStart"/>
            <w:r w:rsidR="00E00475" w:rsidRPr="00E00475">
              <w:t>Pompilidae</w:t>
            </w:r>
            <w:proofErr w:type="spellEnd"/>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proofErr w:type="spellStart"/>
            <w:r w:rsidRPr="00E00475">
              <w:t>LpBeefly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proofErr w:type="spellStart"/>
            <w:r w:rsidRPr="00E00475">
              <w:t>Bombylinae</w:t>
            </w:r>
            <w:proofErr w:type="spellEnd"/>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proofErr w:type="spellStart"/>
            <w:r w:rsidRPr="00E00475">
              <w:t>SpBeefly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proofErr w:type="spellStart"/>
            <w:r w:rsidRPr="00E00475">
              <w:t>Anthracinae</w:t>
            </w:r>
            <w:proofErr w:type="spellEnd"/>
            <w:r w:rsidRPr="00E00475">
              <w:t xml:space="preserve"> </w:t>
            </w:r>
            <w:proofErr w:type="spellStart"/>
            <w:r w:rsidRPr="00E00475">
              <w:t>etc</w:t>
            </w:r>
            <w:proofErr w:type="spellEnd"/>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proofErr w:type="spellStart"/>
            <w:r w:rsidRPr="00E00475">
              <w:t>Syrphid</w:t>
            </w:r>
            <w:proofErr w:type="spellEnd"/>
            <w:r w:rsidRPr="00E00475">
              <w:t xml:space="preserve">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proofErr w:type="spellStart"/>
            <w:r>
              <w:t>Syrphid</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proofErr w:type="spellStart"/>
            <w:r w:rsidRPr="00E00475">
              <w:t>Allograpta</w:t>
            </w:r>
            <w:proofErr w:type="spellEnd"/>
            <w:r w:rsidRPr="00E00475">
              <w:t xml:space="preserve"> exotica, </w:t>
            </w:r>
            <w:proofErr w:type="spellStart"/>
            <w:r w:rsidR="00A337B0" w:rsidRPr="00E00475">
              <w:t>E</w:t>
            </w:r>
            <w:r w:rsidR="00A337B0">
              <w:t>upeodes</w:t>
            </w:r>
            <w:proofErr w:type="spellEnd"/>
            <w:r w:rsidR="00D45E50">
              <w:t xml:space="preserve"> </w:t>
            </w:r>
            <w:proofErr w:type="spellStart"/>
            <w:r w:rsidR="00D45E50">
              <w:t>volucris</w:t>
            </w:r>
            <w:proofErr w:type="spellEnd"/>
            <w:r w:rsidR="00D45E50">
              <w:t xml:space="preserve">, </w:t>
            </w:r>
            <w:proofErr w:type="spellStart"/>
            <w:r w:rsidR="00D45E50">
              <w:t>Eristalis</w:t>
            </w:r>
            <w:proofErr w:type="spellEnd"/>
            <w:r w:rsidR="00D45E50">
              <w:t xml:space="preserve"> sp., </w:t>
            </w:r>
            <w:proofErr w:type="spellStart"/>
            <w:r w:rsidR="00D45E50">
              <w:t>P</w:t>
            </w:r>
            <w:r w:rsidRPr="00E00475">
              <w:t>seudodoros</w:t>
            </w:r>
            <w:proofErr w:type="spellEnd"/>
            <w:r w:rsidRPr="00E00475">
              <w:t xml:space="preserve"> </w:t>
            </w:r>
            <w:proofErr w:type="spellStart"/>
            <w:r w:rsidRPr="00E00475">
              <w:t>clavatus</w:t>
            </w:r>
            <w:proofErr w:type="spellEnd"/>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proofErr w:type="gramStart"/>
            <w:r w:rsidRPr="00E00475">
              <w:t>hummingbird</w:t>
            </w:r>
            <w:proofErr w:type="gram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proofErr w:type="spellStart"/>
            <w:r>
              <w:t>Calypte</w:t>
            </w:r>
            <w:proofErr w:type="spellEnd"/>
            <w:r>
              <w:t xml:space="preserv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proofErr w:type="gramStart"/>
            <w:r>
              <w:t>beetle</w:t>
            </w:r>
            <w:proofErr w:type="gram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proofErr w:type="spellStart"/>
            <w:r>
              <w:t>Elaterinae</w:t>
            </w:r>
            <w:proofErr w:type="spellEnd"/>
            <w:r w:rsidR="00A337B0">
              <w:t xml:space="preserve">, </w:t>
            </w:r>
            <w:proofErr w:type="spellStart"/>
            <w:r w:rsidR="00A337B0">
              <w:t>C</w:t>
            </w:r>
            <w:r w:rsidR="00E00475" w:rsidRPr="00E00475">
              <w:t>hrysomelidae</w:t>
            </w:r>
            <w:proofErr w:type="spellEnd"/>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proofErr w:type="spellStart"/>
            <w:r w:rsidRPr="00E00475">
              <w:t>MicroLep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proofErr w:type="spellStart"/>
            <w:r>
              <w:t>Coleophora</w:t>
            </w:r>
            <w:proofErr w:type="spellEnd"/>
            <w:r>
              <w:t xml:space="preserve">, </w:t>
            </w:r>
            <w:proofErr w:type="spellStart"/>
            <w:r w:rsidRPr="00D45E50">
              <w:t>Lithariapteryx</w:t>
            </w:r>
            <w:proofErr w:type="spellEnd"/>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proofErr w:type="gramStart"/>
            <w:r w:rsidRPr="00E00475">
              <w:t>butterfly</w:t>
            </w:r>
            <w:proofErr w:type="gram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proofErr w:type="spellStart"/>
            <w:r w:rsidR="00D45E50" w:rsidRPr="00D45E50">
              <w:t>Papilio</w:t>
            </w:r>
            <w:proofErr w:type="spellEnd"/>
            <w:r w:rsidR="00D45E50" w:rsidRPr="00D45E50">
              <w:t xml:space="preserve"> </w:t>
            </w:r>
            <w:proofErr w:type="spellStart"/>
            <w:r w:rsidR="00D45E50" w:rsidRPr="00D45E50">
              <w:t>polyxenes</w:t>
            </w:r>
            <w:proofErr w:type="spellEnd"/>
            <w:r w:rsidR="00D45E50" w:rsidRPr="00D45E50">
              <w:t xml:space="preserve"> </w:t>
            </w:r>
            <w:proofErr w:type="spellStart"/>
            <w:r w:rsidR="00D45E50" w:rsidRPr="00D45E50">
              <w:t>coloro</w:t>
            </w:r>
            <w:proofErr w:type="spellEnd"/>
            <w:r w:rsidR="00D45E50">
              <w:t>)</w:t>
            </w:r>
            <w:r w:rsidR="00590F7A">
              <w:t>, Mojave blue</w:t>
            </w:r>
            <w:r w:rsidR="00D45E50">
              <w:t xml:space="preserve"> (</w:t>
            </w:r>
            <w:proofErr w:type="spellStart"/>
            <w:r w:rsidR="00D45E50" w:rsidRPr="00D45E50">
              <w:t>Euphilotes</w:t>
            </w:r>
            <w:proofErr w:type="spellEnd"/>
            <w:r w:rsidR="00D45E50" w:rsidRPr="00D45E50">
              <w:t xml:space="preserve"> </w:t>
            </w:r>
            <w:proofErr w:type="spellStart"/>
            <w:r w:rsidR="00D45E50" w:rsidRPr="00D45E50">
              <w:t>mojave</w:t>
            </w:r>
            <w:proofErr w:type="spellEnd"/>
            <w:r w:rsidR="00D45E50" w:rsidRPr="00D45E50">
              <w:t xml:space="preserve"> </w:t>
            </w:r>
            <w:proofErr w:type="spellStart"/>
            <w:r w:rsidR="00D45E50">
              <w:t>Mojave</w:t>
            </w:r>
            <w:proofErr w:type="spellEnd"/>
            <w:r w:rsidR="00D45E50">
              <w:t>)</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proofErr w:type="gramStart"/>
            <w:r>
              <w:t>default</w:t>
            </w:r>
            <w:proofErr w:type="gramEnd"/>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proofErr w:type="spellStart"/>
            <w:r>
              <w:lastRenderedPageBreak/>
              <w:t>Eigancentrality</w:t>
            </w:r>
            <w:proofErr w:type="spellEnd"/>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proofErr w:type="spellStart"/>
            <w:r>
              <w:t>Betweenness</w:t>
            </w:r>
            <w:proofErr w:type="spellEnd"/>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proofErr w:type="spellStart"/>
            <w:r>
              <w:t>Quasibinomial</w:t>
            </w:r>
            <w:proofErr w:type="spellEnd"/>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 xml:space="preserve">Proportion </w:t>
            </w:r>
            <w:proofErr w:type="spellStart"/>
            <w:r>
              <w:t>heterospecifics</w:t>
            </w:r>
            <w:proofErr w:type="spellEnd"/>
          </w:p>
        </w:tc>
        <w:tc>
          <w:tcPr>
            <w:tcW w:w="3117" w:type="dxa"/>
          </w:tcPr>
          <w:p w14:paraId="5B24595D" w14:textId="42E9B2CC" w:rsidR="00714663" w:rsidRDefault="00A153E4" w:rsidP="00714663">
            <w:proofErr w:type="spellStart"/>
            <w:r>
              <w:t>Quasibinomial</w:t>
            </w:r>
            <w:proofErr w:type="spellEnd"/>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 xml:space="preserve">Contribution to </w:t>
            </w:r>
            <w:proofErr w:type="spellStart"/>
            <w:r>
              <w:t>nestedness</w:t>
            </w:r>
            <w:proofErr w:type="spellEnd"/>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 xml:space="preserve">Figure A1: </w:t>
      </w:r>
      <w:proofErr w:type="spellStart"/>
      <w:r>
        <w:t>Betweenness</w:t>
      </w:r>
      <w:proofErr w:type="spellEnd"/>
      <w:r>
        <w:t xml:space="preserve"> values were very zero-inflated. Most models for zero-inflation are for count data, not continuous data.</w:t>
      </w:r>
    </w:p>
    <w:p w14:paraId="448D104F" w14:textId="3DBB900B" w:rsidR="00A20AD2" w:rsidRDefault="00A20AD2" w:rsidP="0042612E">
      <w:r>
        <w:rPr>
          <w:noProof/>
        </w:rPr>
        <w:lastRenderedPageBreak/>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29B10D4D" w:rsidR="00ED5AAF" w:rsidRDefault="00BD342E" w:rsidP="0042612E">
      <w:r>
        <w:t>Comparing best model to null (</w:t>
      </w:r>
      <w:r w:rsidR="00ED5AAF">
        <w:t>Visitation rates</w:t>
      </w:r>
      <w:r>
        <w:t>)</w:t>
      </w:r>
      <w:r w:rsidR="00ED5AAF">
        <w:t xml:space="preserve"> using car</w:t>
      </w:r>
      <w:proofErr w:type="gramStart"/>
      <w:r w:rsidR="00ED5AAF">
        <w:t>::</w:t>
      </w:r>
      <w:proofErr w:type="spellStart"/>
      <w:proofErr w:type="gramEnd"/>
      <w:r w:rsidR="00ED5AAF">
        <w:t>Anova</w:t>
      </w:r>
      <w:proofErr w:type="spellEnd"/>
      <w:r w:rsidR="00D5357A">
        <w:t xml:space="preserve"> = </w:t>
      </w:r>
      <w:r w:rsidR="00D5357A" w:rsidRPr="00D5357A">
        <w:rPr>
          <w:rStyle w:val="gnkrckgcgsb"/>
          <w:color w:val="000000"/>
          <w:bdr w:val="none" w:sz="0" w:space="0" w:color="auto" w:frame="1"/>
        </w:rPr>
        <w:t xml:space="preserve">Chi square: 40.687, </w:t>
      </w:r>
      <w:proofErr w:type="spellStart"/>
      <w:r w:rsidR="00D5357A" w:rsidRPr="00D5357A">
        <w:rPr>
          <w:rStyle w:val="gnkrckgcgsb"/>
          <w:color w:val="000000"/>
          <w:bdr w:val="none" w:sz="0" w:space="0" w:color="auto" w:frame="1"/>
        </w:rPr>
        <w:t>df</w:t>
      </w:r>
      <w:proofErr w:type="spellEnd"/>
      <w:r w:rsidR="00D5357A" w:rsidRPr="00D5357A">
        <w:rPr>
          <w:rStyle w:val="gnkrckgcgsb"/>
          <w:color w:val="000000"/>
          <w:bdr w:val="none" w:sz="0" w:space="0" w:color="auto" w:frame="1"/>
        </w:rPr>
        <w:t>=4,p &lt;0.001</w:t>
      </w:r>
    </w:p>
    <w:p w14:paraId="0AF0E287" w14:textId="77777777" w:rsidR="00ED5AAF" w:rsidRDefault="00ED5AAF"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proofErr w:type="spellStart"/>
            <w:r>
              <w:rPr>
                <w:sz w:val="22"/>
                <w:szCs w:val="22"/>
              </w:rPr>
              <w:t>Eiganvector</w:t>
            </w:r>
            <w:proofErr w:type="spellEnd"/>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proofErr w:type="gramStart"/>
            <w:r w:rsidRPr="00763AFE">
              <w:rPr>
                <w:sz w:val="22"/>
                <w:szCs w:val="22"/>
              </w:rPr>
              <w:t>p</w:t>
            </w:r>
            <w:proofErr w:type="gramEnd"/>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proofErr w:type="gramStart"/>
            <w:r w:rsidRPr="00763AFE">
              <w:rPr>
                <w:sz w:val="22"/>
                <w:szCs w:val="22"/>
              </w:rPr>
              <w:t>p</w:t>
            </w:r>
            <w:proofErr w:type="gramEnd"/>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A97E109" w14:textId="672A5A43" w:rsidR="00114FEE" w:rsidRDefault="00114FEE" w:rsidP="0042612E"/>
    <w:p w14:paraId="5ED5B041" w14:textId="0683936B" w:rsidR="00714663" w:rsidRDefault="00714663" w:rsidP="0042612E">
      <w:r>
        <w:t>Table A5</w:t>
      </w:r>
    </w:p>
    <w:tbl>
      <w:tblPr>
        <w:tblStyle w:val="PlainTable2"/>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proofErr w:type="spellStart"/>
            <w:r>
              <w:rPr>
                <w:sz w:val="22"/>
                <w:szCs w:val="22"/>
              </w:rPr>
              <w:t>Betweenness</w:t>
            </w:r>
            <w:proofErr w:type="spellEnd"/>
            <w:r>
              <w:rPr>
                <w:sz w:val="22"/>
                <w:szCs w:val="22"/>
              </w:rPr>
              <w:t xml:space="preserve"> (binomial)</w:t>
            </w:r>
          </w:p>
        </w:tc>
        <w:tc>
          <w:tcPr>
            <w:tcW w:w="4590" w:type="dxa"/>
            <w:gridSpan w:val="3"/>
          </w:tcPr>
          <w:p w14:paraId="66CEB468" w14:textId="014A2617" w:rsidR="000C443D" w:rsidRPr="00763AFE" w:rsidRDefault="000C443D" w:rsidP="00E33985">
            <w:pPr>
              <w:jc w:val="center"/>
              <w:rPr>
                <w:sz w:val="22"/>
                <w:szCs w:val="22"/>
              </w:rPr>
            </w:pPr>
            <w:proofErr w:type="spellStart"/>
            <w:r>
              <w:rPr>
                <w:sz w:val="22"/>
                <w:szCs w:val="22"/>
              </w:rPr>
              <w:t>Betweenness</w:t>
            </w:r>
            <w:proofErr w:type="spellEnd"/>
            <w:r>
              <w:rPr>
                <w:sz w:val="22"/>
                <w:szCs w:val="22"/>
              </w:rPr>
              <w:t xml:space="preserve"> &gt; 0, </w:t>
            </w:r>
            <w:proofErr w:type="spellStart"/>
            <w:r>
              <w:rPr>
                <w:sz w:val="22"/>
                <w:szCs w:val="22"/>
              </w:rPr>
              <w:t>gaussian</w:t>
            </w:r>
            <w:proofErr w:type="spellEnd"/>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proofErr w:type="gramStart"/>
            <w:r w:rsidRPr="00763AFE">
              <w:rPr>
                <w:sz w:val="22"/>
                <w:szCs w:val="22"/>
              </w:rPr>
              <w:t>p</w:t>
            </w:r>
            <w:proofErr w:type="gramEnd"/>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proofErr w:type="gramStart"/>
            <w:r w:rsidRPr="00763AFE">
              <w:rPr>
                <w:sz w:val="22"/>
                <w:szCs w:val="22"/>
              </w:rPr>
              <w:t>p</w:t>
            </w:r>
            <w:proofErr w:type="gramEnd"/>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lastRenderedPageBreak/>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w:t>
            </w:r>
            <w:proofErr w:type="gramStart"/>
            <w:r w:rsidRPr="000C443D">
              <w:rPr>
                <w:rStyle w:val="gd15mcfceub"/>
                <w:color w:val="000000"/>
                <w:sz w:val="22"/>
                <w:szCs w:val="22"/>
                <w:bdr w:val="none" w:sz="0" w:space="0" w:color="auto" w:frame="1"/>
              </w:rPr>
              <w:t xml:space="preserve">0.008943   </w:t>
            </w:r>
            <w:proofErr w:type="gramEnd"/>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w:t>
            </w:r>
            <w:proofErr w:type="gramStart"/>
            <w:r w:rsidRPr="000C443D">
              <w:rPr>
                <w:rStyle w:val="gd15mcfceub"/>
                <w:color w:val="000000"/>
                <w:sz w:val="22"/>
                <w:szCs w:val="22"/>
                <w:bdr w:val="none" w:sz="0" w:space="0" w:color="auto" w:frame="1"/>
              </w:rPr>
              <w:t xml:space="preserve">0.0012015  </w:t>
            </w:r>
            <w:proofErr w:type="gramEnd"/>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proofErr w:type="spellStart"/>
            <w:r>
              <w:rPr>
                <w:sz w:val="22"/>
                <w:szCs w:val="22"/>
              </w:rPr>
              <w:t>Nestedness</w:t>
            </w:r>
            <w:proofErr w:type="spellEnd"/>
            <w:r>
              <w:rPr>
                <w:sz w:val="22"/>
                <w:szCs w:val="22"/>
              </w:rPr>
              <w:t xml:space="preserve">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proofErr w:type="gramStart"/>
            <w:r w:rsidRPr="00763AFE">
              <w:rPr>
                <w:sz w:val="22"/>
                <w:szCs w:val="22"/>
              </w:rPr>
              <w:t>p</w:t>
            </w:r>
            <w:proofErr w:type="gramEnd"/>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proofErr w:type="gramStart"/>
            <w:r w:rsidRPr="00763AFE">
              <w:rPr>
                <w:sz w:val="22"/>
                <w:szCs w:val="22"/>
              </w:rPr>
              <w:t>p</w:t>
            </w:r>
            <w:proofErr w:type="gramEnd"/>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w:t>
            </w:r>
            <w:proofErr w:type="gramStart"/>
            <w:r w:rsidRPr="00A5263A">
              <w:rPr>
                <w:rStyle w:val="gd15mcfceub"/>
                <w:color w:val="000000"/>
                <w:sz w:val="22"/>
                <w:szCs w:val="22"/>
                <w:bdr w:val="none" w:sz="0" w:space="0" w:color="auto" w:frame="1"/>
              </w:rPr>
              <w:t xml:space="preserve">0.0106382  </w:t>
            </w:r>
            <w:proofErr w:type="gramEnd"/>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w:t>
            </w:r>
            <w:proofErr w:type="gramStart"/>
            <w:r w:rsidRPr="00A5263A">
              <w:rPr>
                <w:rStyle w:val="gd15mcfceub"/>
                <w:color w:val="000000"/>
                <w:sz w:val="22"/>
                <w:szCs w:val="22"/>
                <w:bdr w:val="none" w:sz="0" w:space="0" w:color="auto" w:frame="1"/>
              </w:rPr>
              <w:t xml:space="preserve">0.0126016  </w:t>
            </w:r>
            <w:proofErr w:type="gramEnd"/>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 xml:space="preserve">Proportion of </w:t>
            </w:r>
            <w:proofErr w:type="spellStart"/>
            <w:r>
              <w:rPr>
                <w:sz w:val="22"/>
                <w:szCs w:val="22"/>
              </w:rPr>
              <w:t>Heterospecifics</w:t>
            </w:r>
            <w:proofErr w:type="spellEnd"/>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proofErr w:type="gramStart"/>
            <w:r w:rsidRPr="00763AFE">
              <w:rPr>
                <w:sz w:val="22"/>
                <w:szCs w:val="22"/>
              </w:rPr>
              <w:t>p</w:t>
            </w:r>
            <w:proofErr w:type="gramEnd"/>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proofErr w:type="gramStart"/>
            <w:r w:rsidRPr="00763AFE">
              <w:rPr>
                <w:sz w:val="22"/>
                <w:szCs w:val="22"/>
              </w:rPr>
              <w:t>p</w:t>
            </w:r>
            <w:proofErr w:type="gramEnd"/>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 xml:space="preserve">AIC table for </w:t>
      </w:r>
      <w:proofErr w:type="spellStart"/>
      <w:r>
        <w:t>nnet</w:t>
      </w:r>
      <w:proofErr w:type="spellEnd"/>
      <w:r>
        <w:t xml:space="preserve">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proofErr w:type="spellStart"/>
            <w:r>
              <w:t>Df</w:t>
            </w:r>
            <w:proofErr w:type="spellEnd"/>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 xml:space="preserve">Species + </w:t>
            </w:r>
            <w:proofErr w:type="spellStart"/>
            <w:r w:rsidRPr="00D02076">
              <w:t>shrub.density</w:t>
            </w:r>
            <w:proofErr w:type="spellEnd"/>
            <w:r w:rsidRPr="00D02076">
              <w:t xml:space="preserve"> </w:t>
            </w:r>
            <w:proofErr w:type="gramStart"/>
            <w:r w:rsidRPr="00D02076">
              <w:t>+  Quantity</w:t>
            </w:r>
            <w:proofErr w:type="gramEnd"/>
            <w:r w:rsidRPr="00D02076">
              <w:t xml:space="preserve"> + </w:t>
            </w:r>
            <w:proofErr w:type="spellStart"/>
            <w:r w:rsidRPr="00D02076">
              <w:t>N.flowers</w:t>
            </w:r>
            <w:proofErr w:type="spellEnd"/>
            <w:r w:rsidRPr="00D02076">
              <w:t>*day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 xml:space="preserve">Species + </w:t>
            </w:r>
            <w:proofErr w:type="spellStart"/>
            <w:r w:rsidRPr="00D02076">
              <w:t>shrub.density</w:t>
            </w:r>
            <w:proofErr w:type="spellEnd"/>
            <w:r w:rsidRPr="00D02076">
              <w:t xml:space="preserve"> </w:t>
            </w:r>
            <w:proofErr w:type="gramStart"/>
            <w:r w:rsidRPr="00D02076">
              <w:t>+  Quantity</w:t>
            </w:r>
            <w:proofErr w:type="gramEnd"/>
            <w:r w:rsidRPr="00D02076">
              <w:t xml:space="preserve"> +day + </w:t>
            </w:r>
            <w:proofErr w:type="spellStart"/>
            <w:r w:rsidRPr="00D02076">
              <w:t>N.flowers</w:t>
            </w:r>
            <w:proofErr w:type="spellEnd"/>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 xml:space="preserve">Species + </w:t>
            </w:r>
            <w:proofErr w:type="spellStart"/>
            <w:r w:rsidRPr="00D02076">
              <w:t>shrub.density</w:t>
            </w:r>
            <w:proofErr w:type="spellEnd"/>
            <w:r w:rsidRPr="00D02076">
              <w:t xml:space="preserve"> </w:t>
            </w:r>
            <w:proofErr w:type="gramStart"/>
            <w:r w:rsidRPr="00D02076">
              <w:t>+  Quantity</w:t>
            </w:r>
            <w:proofErr w:type="gramEnd"/>
            <w:r w:rsidRPr="00D02076">
              <w:t xml:space="preserve">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 xml:space="preserve">Species + </w:t>
            </w:r>
            <w:proofErr w:type="spellStart"/>
            <w:r>
              <w:t>shrub.density</w:t>
            </w:r>
            <w:proofErr w:type="spellEnd"/>
            <w:r>
              <w:t xml:space="preserve">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14D51FDA" w14:textId="77777777" w:rsidR="00E408D3" w:rsidRPr="00E408D3" w:rsidRDefault="00941BFD" w:rsidP="00E408D3">
      <w:pPr>
        <w:pStyle w:val="EndNoteBibliography"/>
        <w:spacing w:after="0"/>
        <w:ind w:left="720" w:hanging="720"/>
      </w:pPr>
      <w:r>
        <w:fldChar w:fldCharType="begin"/>
      </w:r>
      <w:r>
        <w:instrText xml:space="preserve"> ADDIN EN.REFLIST </w:instrText>
      </w:r>
      <w:r>
        <w:fldChar w:fldCharType="separate"/>
      </w:r>
      <w:bookmarkStart w:id="656" w:name="_ENREF_1"/>
      <w:r w:rsidR="00E408D3" w:rsidRPr="00E408D3">
        <w:t xml:space="preserve">Aizen, M.A. &amp; Rovere, A.E. (2010). Reproductive interactions mediated by flowering overlap in a temperate hummingbird–plant assemblage. </w:t>
      </w:r>
      <w:r w:rsidR="00E408D3" w:rsidRPr="00E408D3">
        <w:rPr>
          <w:i/>
        </w:rPr>
        <w:t>Oikos</w:t>
      </w:r>
      <w:r w:rsidR="00E408D3" w:rsidRPr="00E408D3">
        <w:t>, 119, 696-706.</w:t>
      </w:r>
      <w:bookmarkEnd w:id="656"/>
    </w:p>
    <w:p w14:paraId="24C3251D" w14:textId="77777777" w:rsidR="00E408D3" w:rsidRPr="00E408D3" w:rsidRDefault="00E408D3" w:rsidP="00E408D3">
      <w:pPr>
        <w:pStyle w:val="EndNoteBibliography"/>
        <w:spacing w:after="0"/>
        <w:ind w:left="720" w:hanging="720"/>
      </w:pPr>
      <w:bookmarkStart w:id="657" w:name="_ENREF_2"/>
      <w:r w:rsidRPr="00E408D3">
        <w:t xml:space="preserve">Almeida-Neto, M. &amp; Ulrich, W. (2011). A straightforward computational approach for measuring nestedness using quantitative matrices. </w:t>
      </w:r>
      <w:r w:rsidRPr="00E408D3">
        <w:rPr>
          <w:i/>
        </w:rPr>
        <w:t>Environmental Modelling &amp; Software</w:t>
      </w:r>
      <w:r w:rsidRPr="00E408D3">
        <w:t>, 26, 173-178.</w:t>
      </w:r>
      <w:bookmarkEnd w:id="657"/>
    </w:p>
    <w:p w14:paraId="06E25BFA" w14:textId="77777777" w:rsidR="00E408D3" w:rsidRPr="00E408D3" w:rsidRDefault="00E408D3" w:rsidP="00E408D3">
      <w:pPr>
        <w:pStyle w:val="EndNoteBibliography"/>
        <w:spacing w:after="0"/>
        <w:ind w:left="720" w:hanging="720"/>
      </w:pPr>
      <w:bookmarkStart w:id="658" w:name="_ENREF_3"/>
      <w:r w:rsidRPr="00E408D3">
        <w:t xml:space="preserve">Bascompte, J. &amp; Jordano, P. (2013). </w:t>
      </w:r>
      <w:r w:rsidRPr="00E408D3">
        <w:rPr>
          <w:i/>
        </w:rPr>
        <w:t>Mutualistic networks</w:t>
      </w:r>
      <w:r w:rsidRPr="00E408D3">
        <w:t>. Princeton University Press.</w:t>
      </w:r>
      <w:bookmarkEnd w:id="658"/>
    </w:p>
    <w:p w14:paraId="42F3E21A" w14:textId="77777777" w:rsidR="00E408D3" w:rsidRPr="00E408D3" w:rsidRDefault="00E408D3" w:rsidP="00E408D3">
      <w:pPr>
        <w:pStyle w:val="EndNoteBibliography"/>
        <w:spacing w:after="0"/>
        <w:ind w:left="720" w:hanging="720"/>
      </w:pPr>
      <w:bookmarkStart w:id="659" w:name="_ENREF_4"/>
      <w:r w:rsidRPr="00E408D3">
        <w:t xml:space="preserve">Beckett, S.J. (2016). Improved community detection in weighted bipartite networks. </w:t>
      </w:r>
      <w:r w:rsidRPr="00E408D3">
        <w:rPr>
          <w:i/>
        </w:rPr>
        <w:t>Royal Society open science</w:t>
      </w:r>
      <w:r w:rsidRPr="00E408D3">
        <w:t>, 3, 140536.</w:t>
      </w:r>
      <w:bookmarkEnd w:id="659"/>
    </w:p>
    <w:p w14:paraId="1F76ADF5" w14:textId="6C08C087" w:rsidR="00E408D3" w:rsidRPr="00E408D3" w:rsidRDefault="00E408D3" w:rsidP="00E408D3">
      <w:pPr>
        <w:pStyle w:val="EndNoteBibliography"/>
        <w:spacing w:after="0"/>
        <w:ind w:left="720" w:hanging="720"/>
      </w:pPr>
      <w:bookmarkStart w:id="660" w:name="_ENREF_5"/>
      <w:r w:rsidRPr="00E408D3">
        <w:t>Bivand, R., Anselin, L., Berke, O., Bernat, A., Carvalho, M., Chun, Y.</w:t>
      </w:r>
      <w:r w:rsidRPr="00E408D3">
        <w:rPr>
          <w:i/>
        </w:rPr>
        <w:t xml:space="preserve"> et al.</w:t>
      </w:r>
      <w:r w:rsidRPr="00E408D3">
        <w:t xml:space="preserve"> (2011). spdep: Spatial dependence: weighting schemes, statistics and models. R package version 0.5-31, URL </w:t>
      </w:r>
      <w:hyperlink r:id="rId18" w:history="1">
        <w:r w:rsidRPr="00E408D3">
          <w:rPr>
            <w:rStyle w:val="Hyperlink"/>
          </w:rPr>
          <w:t>http://CRAN</w:t>
        </w:r>
      </w:hyperlink>
      <w:r w:rsidRPr="00E408D3">
        <w:t>. R-project. org/package= spdep.</w:t>
      </w:r>
      <w:bookmarkEnd w:id="660"/>
    </w:p>
    <w:p w14:paraId="36BB5719" w14:textId="77777777" w:rsidR="00E408D3" w:rsidRPr="00E408D3" w:rsidRDefault="00E408D3" w:rsidP="00E408D3">
      <w:pPr>
        <w:pStyle w:val="EndNoteBibliography"/>
        <w:spacing w:after="0"/>
        <w:ind w:left="720" w:hanging="720"/>
      </w:pPr>
      <w:bookmarkStart w:id="661" w:name="_ENREF_6"/>
      <w:r w:rsidRPr="00E408D3">
        <w:t xml:space="preserve">Blüthgen, N., Menzel, F. &amp; Blüthgen, N. (2006). Measuring specialization in species interaction networks. </w:t>
      </w:r>
      <w:r w:rsidRPr="00E408D3">
        <w:rPr>
          <w:i/>
        </w:rPr>
        <w:t>BMC ecology</w:t>
      </w:r>
      <w:r w:rsidRPr="00E408D3">
        <w:t>, 6, 9.</w:t>
      </w:r>
      <w:bookmarkEnd w:id="661"/>
    </w:p>
    <w:p w14:paraId="358F91DB" w14:textId="77777777" w:rsidR="00E408D3" w:rsidRPr="00E408D3" w:rsidRDefault="00E408D3" w:rsidP="00E408D3">
      <w:pPr>
        <w:pStyle w:val="EndNoteBibliography"/>
        <w:spacing w:after="0"/>
        <w:ind w:left="720" w:hanging="720"/>
      </w:pPr>
      <w:bookmarkStart w:id="662" w:name="_ENREF_7"/>
      <w:r w:rsidRPr="00E408D3">
        <w:t xml:space="preserve">Braun, J. &amp; Lortie, C. (2018). Finding the bees knees: a conceptual framework and systematic review of the mechanisms of pollinator-mediated facilitation. </w:t>
      </w:r>
      <w:r w:rsidRPr="00E408D3">
        <w:rPr>
          <w:i/>
        </w:rPr>
        <w:t>Perspectives in Plant Ecology, Evolution and Systematics</w:t>
      </w:r>
      <w:r w:rsidRPr="00E408D3">
        <w:t>.</w:t>
      </w:r>
      <w:bookmarkEnd w:id="662"/>
    </w:p>
    <w:p w14:paraId="6C140557" w14:textId="77777777" w:rsidR="00E408D3" w:rsidRPr="00E408D3" w:rsidRDefault="00E408D3" w:rsidP="00E408D3">
      <w:pPr>
        <w:pStyle w:val="EndNoteBibliography"/>
        <w:spacing w:after="0"/>
        <w:ind w:left="720" w:hanging="720"/>
      </w:pPr>
      <w:bookmarkStart w:id="663" w:name="_ENREF_8"/>
      <w:r w:rsidRPr="00E408D3">
        <w:t>Brooks, M.E., Kristensen, K., van Benthem, K.J., Magnusson, A., Berg, C.W., Nielsen, A.</w:t>
      </w:r>
      <w:r w:rsidRPr="00E408D3">
        <w:rPr>
          <w:i/>
        </w:rPr>
        <w:t xml:space="preserve"> et al.</w:t>
      </w:r>
      <w:r w:rsidRPr="00E408D3">
        <w:t xml:space="preserve"> (2017). glmmTMB balances speed and flexibility among packages for zero-inflated generalized linear mixed modeling. </w:t>
      </w:r>
      <w:r w:rsidRPr="00E408D3">
        <w:rPr>
          <w:i/>
        </w:rPr>
        <w:t>The R journal</w:t>
      </w:r>
      <w:r w:rsidRPr="00E408D3">
        <w:t>, 9, 378-400.</w:t>
      </w:r>
      <w:bookmarkEnd w:id="663"/>
    </w:p>
    <w:p w14:paraId="2CA2A881" w14:textId="77777777" w:rsidR="00E408D3" w:rsidRPr="00E408D3" w:rsidRDefault="00E408D3" w:rsidP="00E408D3">
      <w:pPr>
        <w:pStyle w:val="EndNoteBibliography"/>
        <w:spacing w:after="0"/>
        <w:ind w:left="720" w:hanging="720"/>
      </w:pPr>
      <w:bookmarkStart w:id="664" w:name="_ENREF_9"/>
      <w:r w:rsidRPr="00E408D3">
        <w:t xml:space="preserve">Csardi, G. &amp; Nepusz, T. (2006). The igraph software package for complex network research. </w:t>
      </w:r>
      <w:r w:rsidRPr="00E408D3">
        <w:rPr>
          <w:i/>
        </w:rPr>
        <w:t>InterJournal, Complex Systems</w:t>
      </w:r>
      <w:r w:rsidRPr="00E408D3">
        <w:t>, 1695, 1-9.</w:t>
      </w:r>
      <w:bookmarkEnd w:id="664"/>
    </w:p>
    <w:p w14:paraId="1E1C44F0" w14:textId="77777777" w:rsidR="00E408D3" w:rsidRPr="00E408D3" w:rsidRDefault="00E408D3" w:rsidP="00E408D3">
      <w:pPr>
        <w:pStyle w:val="EndNoteBibliography"/>
        <w:spacing w:after="0"/>
        <w:ind w:left="720" w:hanging="720"/>
      </w:pPr>
      <w:bookmarkStart w:id="665" w:name="_ENREF_10"/>
      <w:r w:rsidRPr="00E408D3">
        <w:t xml:space="preserve">Donnelly, S.E., Lortie, C.J. &amp; Aarssen, L.W. (1998). Pollination in Verbascum thapsus (Scrophulariaceae): the advantage of being tall. </w:t>
      </w:r>
      <w:r w:rsidRPr="00E408D3">
        <w:rPr>
          <w:i/>
        </w:rPr>
        <w:t>American Journal of Botany</w:t>
      </w:r>
      <w:r w:rsidRPr="00E408D3">
        <w:t>, 85, 1618-1625.</w:t>
      </w:r>
      <w:bookmarkEnd w:id="665"/>
    </w:p>
    <w:p w14:paraId="77F61D91" w14:textId="77777777" w:rsidR="00E408D3" w:rsidRPr="00E408D3" w:rsidRDefault="00E408D3" w:rsidP="00E408D3">
      <w:pPr>
        <w:pStyle w:val="EndNoteBibliography"/>
        <w:spacing w:after="0"/>
        <w:ind w:left="720" w:hanging="720"/>
      </w:pPr>
      <w:bookmarkStart w:id="666" w:name="_ENREF_11"/>
      <w:r w:rsidRPr="00E408D3">
        <w:t xml:space="preserve">Dormann, C.F. (2011). How to be a specialist? Quantifying specialisation in pollination networks. </w:t>
      </w:r>
      <w:r w:rsidRPr="00E408D3">
        <w:rPr>
          <w:i/>
        </w:rPr>
        <w:t>Network Biology</w:t>
      </w:r>
      <w:r w:rsidRPr="00E408D3">
        <w:t>, 1, 1-20.</w:t>
      </w:r>
      <w:bookmarkEnd w:id="666"/>
    </w:p>
    <w:p w14:paraId="248C8662" w14:textId="77777777" w:rsidR="00E408D3" w:rsidRPr="00E408D3" w:rsidRDefault="00E408D3" w:rsidP="00E408D3">
      <w:pPr>
        <w:pStyle w:val="EndNoteBibliography"/>
        <w:spacing w:after="0"/>
        <w:ind w:left="720" w:hanging="720"/>
      </w:pPr>
      <w:bookmarkStart w:id="667" w:name="_ENREF_12"/>
      <w:r w:rsidRPr="00E408D3">
        <w:t xml:space="preserve">Dormann, C.F., Gruber, B. &amp; Fründ, J. (2008). Introducing the bipartite package: analysing ecological networks. </w:t>
      </w:r>
      <w:r w:rsidRPr="00E408D3">
        <w:rPr>
          <w:i/>
        </w:rPr>
        <w:t>interaction</w:t>
      </w:r>
      <w:r w:rsidRPr="00E408D3">
        <w:t>, 1.</w:t>
      </w:r>
      <w:bookmarkEnd w:id="667"/>
    </w:p>
    <w:p w14:paraId="03F70532" w14:textId="77777777" w:rsidR="00E408D3" w:rsidRPr="00E408D3" w:rsidRDefault="00E408D3" w:rsidP="00E408D3">
      <w:pPr>
        <w:pStyle w:val="EndNoteBibliography"/>
        <w:spacing w:after="0"/>
        <w:ind w:left="720" w:hanging="720"/>
      </w:pPr>
      <w:bookmarkStart w:id="668" w:name="_ENREF_13"/>
      <w:r w:rsidRPr="00E408D3">
        <w:t xml:space="preserve">Doulcier, G. &amp; Stouffer, D. (2015). Rnetcarto: Fast network modularity and roles computation by simulated annealing. </w:t>
      </w:r>
      <w:r w:rsidRPr="00E408D3">
        <w:rPr>
          <w:i/>
        </w:rPr>
        <w:t>R package version 0.2</w:t>
      </w:r>
      <w:r w:rsidRPr="00E408D3">
        <w:t>, 4.</w:t>
      </w:r>
      <w:bookmarkEnd w:id="668"/>
    </w:p>
    <w:p w14:paraId="253D3815" w14:textId="77777777" w:rsidR="00E408D3" w:rsidRPr="00E408D3" w:rsidRDefault="00E408D3" w:rsidP="00E408D3">
      <w:pPr>
        <w:pStyle w:val="EndNoteBibliography"/>
        <w:spacing w:after="0"/>
        <w:ind w:left="720" w:hanging="720"/>
      </w:pPr>
      <w:bookmarkStart w:id="669" w:name="_ENREF_14"/>
      <w:r w:rsidRPr="00E408D3">
        <w:t xml:space="preserve">Dupont, Y., Trøjelsgaard, K. &amp; Olesen, J.M. (2011). Scaling down from species to individuals: a flower–visitation network between individual honeybees and thistle plants. </w:t>
      </w:r>
      <w:r w:rsidRPr="00E408D3">
        <w:rPr>
          <w:i/>
        </w:rPr>
        <w:t>Oikos</w:t>
      </w:r>
      <w:r w:rsidRPr="00E408D3">
        <w:t>, 120, 170-177.</w:t>
      </w:r>
      <w:bookmarkEnd w:id="669"/>
    </w:p>
    <w:p w14:paraId="4303EBBE" w14:textId="77777777" w:rsidR="00E408D3" w:rsidRPr="00E408D3" w:rsidRDefault="00E408D3" w:rsidP="00E408D3">
      <w:pPr>
        <w:pStyle w:val="EndNoteBibliography"/>
        <w:spacing w:after="0"/>
        <w:ind w:left="720" w:hanging="720"/>
      </w:pPr>
      <w:bookmarkStart w:id="670" w:name="_ENREF_15"/>
      <w:r w:rsidRPr="00E408D3">
        <w:t>Dupont, Y.L., Trøjelsgaard, K., Hagen, M., Henriksen, M.V., Olesen, J.M., Pedersen, N.M.</w:t>
      </w:r>
      <w:r w:rsidRPr="00E408D3">
        <w:rPr>
          <w:i/>
        </w:rPr>
        <w:t xml:space="preserve"> et al.</w:t>
      </w:r>
      <w:r w:rsidRPr="00E408D3">
        <w:t xml:space="preserve"> (2014). Spatial structure of an individual‐based plant–pollinator network. </w:t>
      </w:r>
      <w:r w:rsidRPr="00E408D3">
        <w:rPr>
          <w:i/>
        </w:rPr>
        <w:t>Oikos</w:t>
      </w:r>
      <w:r w:rsidRPr="00E408D3">
        <w:t>, 123, 1301-1310.</w:t>
      </w:r>
      <w:bookmarkEnd w:id="670"/>
    </w:p>
    <w:p w14:paraId="3FBA4FA0" w14:textId="77777777" w:rsidR="00E408D3" w:rsidRPr="00E408D3" w:rsidRDefault="00E408D3" w:rsidP="00E408D3">
      <w:pPr>
        <w:pStyle w:val="EndNoteBibliography"/>
        <w:spacing w:after="0"/>
        <w:ind w:left="720" w:hanging="720"/>
      </w:pPr>
      <w:bookmarkStart w:id="671" w:name="_ENREF_16"/>
      <w:r w:rsidRPr="00E408D3">
        <w:lastRenderedPageBreak/>
        <w:t>Eklöf, A., Jacob, U., Kopp, J., Bosch, J., Castro‐Urgal, R., Chacoff, N.P.</w:t>
      </w:r>
      <w:r w:rsidRPr="00E408D3">
        <w:rPr>
          <w:i/>
        </w:rPr>
        <w:t xml:space="preserve"> et al.</w:t>
      </w:r>
      <w:r w:rsidRPr="00E408D3">
        <w:t xml:space="preserve"> (2013). The dimensionality of ecological networks. </w:t>
      </w:r>
      <w:r w:rsidRPr="00E408D3">
        <w:rPr>
          <w:i/>
        </w:rPr>
        <w:t>Ecology letters</w:t>
      </w:r>
      <w:r w:rsidRPr="00E408D3">
        <w:t>, 16, 577-583.</w:t>
      </w:r>
      <w:bookmarkEnd w:id="671"/>
    </w:p>
    <w:p w14:paraId="63AA4AEC" w14:textId="77777777" w:rsidR="00E408D3" w:rsidRPr="00E408D3" w:rsidRDefault="00E408D3" w:rsidP="00E408D3">
      <w:pPr>
        <w:pStyle w:val="EndNoteBibliography"/>
        <w:spacing w:after="0"/>
        <w:ind w:left="720" w:hanging="720"/>
      </w:pPr>
      <w:bookmarkStart w:id="672" w:name="_ENREF_17"/>
      <w:r w:rsidRPr="00E408D3">
        <w:t xml:space="preserve">Emer, C., Memmott, J., Vaughan, I.P., Montoya, D. &amp; Tylianakis, J.M. (2016). Species roles in plant–pollinator communities are conserved across native and alien ranges. </w:t>
      </w:r>
      <w:r w:rsidRPr="00E408D3">
        <w:rPr>
          <w:i/>
        </w:rPr>
        <w:t>Diversity and Distributions</w:t>
      </w:r>
      <w:r w:rsidRPr="00E408D3">
        <w:t>, 22, 841-852.</w:t>
      </w:r>
      <w:bookmarkEnd w:id="672"/>
    </w:p>
    <w:p w14:paraId="54BF1BB5" w14:textId="77777777" w:rsidR="00E408D3" w:rsidRPr="00E408D3" w:rsidRDefault="00E408D3" w:rsidP="00E408D3">
      <w:pPr>
        <w:pStyle w:val="EndNoteBibliography"/>
        <w:spacing w:after="0"/>
        <w:ind w:left="720" w:hanging="720"/>
      </w:pPr>
      <w:bookmarkStart w:id="673" w:name="_ENREF_18"/>
      <w:r w:rsidRPr="00E408D3">
        <w:t>Fox, J., Weisberg, S., Adler, D., Bates, D., Baud-Bovy, G., Ellison, S.</w:t>
      </w:r>
      <w:r w:rsidRPr="00E408D3">
        <w:rPr>
          <w:i/>
        </w:rPr>
        <w:t xml:space="preserve"> et al.</w:t>
      </w:r>
      <w:r w:rsidRPr="00E408D3">
        <w:t xml:space="preserve"> (2012). Package ‘car’. </w:t>
      </w:r>
      <w:r w:rsidRPr="00E408D3">
        <w:rPr>
          <w:i/>
        </w:rPr>
        <w:t>Vienna: R Foundation for Statistical Computing</w:t>
      </w:r>
      <w:r w:rsidRPr="00E408D3">
        <w:t>.</w:t>
      </w:r>
      <w:bookmarkEnd w:id="673"/>
    </w:p>
    <w:p w14:paraId="0923CB1C" w14:textId="77777777" w:rsidR="00E408D3" w:rsidRPr="00E408D3" w:rsidRDefault="00E408D3" w:rsidP="00E408D3">
      <w:pPr>
        <w:pStyle w:val="EndNoteBibliography"/>
        <w:spacing w:after="0"/>
        <w:ind w:left="720" w:hanging="720"/>
      </w:pPr>
      <w:bookmarkStart w:id="674" w:name="_ENREF_19"/>
      <w:r w:rsidRPr="00E408D3">
        <w:t xml:space="preserve">Freeman, L.C. (1978). Centrality in social networks conceptual clarification. </w:t>
      </w:r>
      <w:r w:rsidRPr="00E408D3">
        <w:rPr>
          <w:i/>
        </w:rPr>
        <w:t>Social networks</w:t>
      </w:r>
      <w:r w:rsidRPr="00E408D3">
        <w:t>, 1, 215-239.</w:t>
      </w:r>
      <w:bookmarkEnd w:id="674"/>
    </w:p>
    <w:p w14:paraId="035F8D8A" w14:textId="77777777" w:rsidR="00E408D3" w:rsidRPr="00E408D3" w:rsidRDefault="00E408D3" w:rsidP="00E408D3">
      <w:pPr>
        <w:pStyle w:val="EndNoteBibliography"/>
        <w:spacing w:after="0"/>
        <w:ind w:left="720" w:hanging="720"/>
      </w:pPr>
      <w:bookmarkStart w:id="675" w:name="_ENREF_20"/>
      <w:r w:rsidRPr="00E408D3">
        <w:t xml:space="preserve">Gómez, J.M., Bosch, J., Perfectti, F., Fernández, J. &amp; Abdelaziz, M. (2007). Pollinator diversity affects plant reproduction and recruitment: the tradeoffs of generalization. </w:t>
      </w:r>
      <w:r w:rsidRPr="00E408D3">
        <w:rPr>
          <w:i/>
        </w:rPr>
        <w:t>Oecologia</w:t>
      </w:r>
      <w:r w:rsidRPr="00E408D3">
        <w:t>, 153, 597-605.</w:t>
      </w:r>
      <w:bookmarkEnd w:id="675"/>
    </w:p>
    <w:p w14:paraId="3B3B84F6" w14:textId="77777777" w:rsidR="00E408D3" w:rsidRPr="00E408D3" w:rsidRDefault="00E408D3" w:rsidP="00E408D3">
      <w:pPr>
        <w:pStyle w:val="EndNoteBibliography"/>
        <w:spacing w:after="0"/>
        <w:ind w:left="720" w:hanging="720"/>
      </w:pPr>
      <w:bookmarkStart w:id="676" w:name="_ENREF_21"/>
      <w:r w:rsidRPr="00E408D3">
        <w:t xml:space="preserve">Gómez, J.M. &amp; Perfectti, F. (2011). Fitness consequences of centrality in mutualistic individual-based networks. </w:t>
      </w:r>
      <w:r w:rsidRPr="00E408D3">
        <w:rPr>
          <w:i/>
        </w:rPr>
        <w:t>Proceedings of the Royal Society B: Biological Sciences</w:t>
      </w:r>
      <w:r w:rsidRPr="00E408D3">
        <w:t>, 279, 1754-1760.</w:t>
      </w:r>
      <w:bookmarkEnd w:id="676"/>
    </w:p>
    <w:p w14:paraId="228E93A4" w14:textId="77777777" w:rsidR="00E408D3" w:rsidRPr="00E408D3" w:rsidRDefault="00E408D3" w:rsidP="00E408D3">
      <w:pPr>
        <w:pStyle w:val="EndNoteBibliography"/>
        <w:spacing w:after="0"/>
        <w:ind w:left="720" w:hanging="720"/>
      </w:pPr>
      <w:bookmarkStart w:id="677" w:name="_ENREF_22"/>
      <w:r w:rsidRPr="00E408D3">
        <w:t xml:space="preserve">Greenleaf, S.S. &amp; Kremen, C. (2006). Wild bees enhance honey bees’ pollination of hybrid sunflower. </w:t>
      </w:r>
      <w:r w:rsidRPr="00E408D3">
        <w:rPr>
          <w:i/>
        </w:rPr>
        <w:t>Proceedings of the National Academy of Sciences</w:t>
      </w:r>
      <w:r w:rsidRPr="00E408D3">
        <w:t>, 103, 13890-13895.</w:t>
      </w:r>
      <w:bookmarkEnd w:id="677"/>
    </w:p>
    <w:p w14:paraId="158D135E" w14:textId="77777777" w:rsidR="00E408D3" w:rsidRPr="00E408D3" w:rsidRDefault="00E408D3" w:rsidP="00E408D3">
      <w:pPr>
        <w:pStyle w:val="EndNoteBibliography"/>
        <w:spacing w:after="0"/>
        <w:ind w:left="720" w:hanging="720"/>
      </w:pPr>
      <w:bookmarkStart w:id="678" w:name="_ENREF_23"/>
      <w:r w:rsidRPr="00E408D3">
        <w:t xml:space="preserve">Guimera, R. &amp; Amaral, L.A.N. (2005). Functional cartography of complex metabolic networks. </w:t>
      </w:r>
      <w:r w:rsidRPr="00E408D3">
        <w:rPr>
          <w:i/>
        </w:rPr>
        <w:t>nature</w:t>
      </w:r>
      <w:r w:rsidRPr="00E408D3">
        <w:t>, 433, 895.</w:t>
      </w:r>
      <w:bookmarkEnd w:id="678"/>
    </w:p>
    <w:p w14:paraId="349354A5" w14:textId="77777777" w:rsidR="00E408D3" w:rsidRPr="00E408D3" w:rsidRDefault="00E408D3" w:rsidP="00E408D3">
      <w:pPr>
        <w:pStyle w:val="EndNoteBibliography"/>
        <w:spacing w:after="0"/>
        <w:ind w:left="720" w:hanging="720"/>
      </w:pPr>
      <w:bookmarkStart w:id="679" w:name="_ENREF_24"/>
      <w:r w:rsidRPr="00E408D3">
        <w:t xml:space="preserve">Hegland, S.J., Grytnes, J.-A. &amp; Totland, Ø. (2008). The relative importance of positive and negative interactions for pollinator attraction in a plant community. </w:t>
      </w:r>
      <w:r w:rsidRPr="00E408D3">
        <w:rPr>
          <w:i/>
        </w:rPr>
        <w:t>Ecological Research</w:t>
      </w:r>
      <w:r w:rsidRPr="00E408D3">
        <w:t>, 24, 929-936.</w:t>
      </w:r>
      <w:bookmarkEnd w:id="679"/>
    </w:p>
    <w:p w14:paraId="44FADDD4" w14:textId="77777777" w:rsidR="00E408D3" w:rsidRPr="00E408D3" w:rsidRDefault="00E408D3" w:rsidP="00E408D3">
      <w:pPr>
        <w:pStyle w:val="EndNoteBibliography"/>
        <w:spacing w:after="0"/>
        <w:ind w:left="720" w:hanging="720"/>
      </w:pPr>
      <w:bookmarkStart w:id="680" w:name="_ENREF_25"/>
      <w:r w:rsidRPr="00E408D3">
        <w:t xml:space="preserve">Heinrich, B. (1979). Resource heterogeneity and patterns of movement in foraging bumblebees. </w:t>
      </w:r>
      <w:r w:rsidRPr="00E408D3">
        <w:rPr>
          <w:i/>
        </w:rPr>
        <w:t>Oecologia</w:t>
      </w:r>
      <w:r w:rsidRPr="00E408D3">
        <w:t>, 40, 235-245.</w:t>
      </w:r>
      <w:bookmarkEnd w:id="680"/>
    </w:p>
    <w:p w14:paraId="7BFCFC61" w14:textId="77777777" w:rsidR="00E408D3" w:rsidRPr="00E408D3" w:rsidRDefault="00E408D3" w:rsidP="00E408D3">
      <w:pPr>
        <w:pStyle w:val="EndNoteBibliography"/>
        <w:spacing w:after="0"/>
        <w:ind w:left="720" w:hanging="720"/>
      </w:pPr>
      <w:bookmarkStart w:id="681" w:name="_ENREF_26"/>
      <w:r w:rsidRPr="00E408D3">
        <w:t xml:space="preserve">Jennings, W.B. (2001). Comparative flowering phenology of plants in the western Mojave Desert. </w:t>
      </w:r>
      <w:r w:rsidRPr="00E408D3">
        <w:rPr>
          <w:i/>
        </w:rPr>
        <w:t>Madroño</w:t>
      </w:r>
      <w:r w:rsidRPr="00E408D3">
        <w:t>, 162-171.</w:t>
      </w:r>
      <w:bookmarkEnd w:id="681"/>
    </w:p>
    <w:p w14:paraId="2DB5065B" w14:textId="77777777" w:rsidR="00E408D3" w:rsidRPr="00E408D3" w:rsidRDefault="00E408D3" w:rsidP="00E408D3">
      <w:pPr>
        <w:pStyle w:val="EndNoteBibliography"/>
        <w:spacing w:after="0"/>
        <w:ind w:left="720" w:hanging="720"/>
      </w:pPr>
      <w:bookmarkStart w:id="682" w:name="_ENREF_27"/>
      <w:r w:rsidRPr="00E408D3">
        <w:t xml:space="preserve">Klein, A.M., Steffan–Dewenter, I. &amp; Tscharntke, T. (2003). Fruit set of highland coffee increases with the diversity of pollinating bees. </w:t>
      </w:r>
      <w:r w:rsidRPr="00E408D3">
        <w:rPr>
          <w:i/>
        </w:rPr>
        <w:t>Proceedings of the Royal Society of London. Series B: Biological Sciences</w:t>
      </w:r>
      <w:r w:rsidRPr="00E408D3">
        <w:t>, 270, 955-961.</w:t>
      </w:r>
      <w:bookmarkEnd w:id="682"/>
    </w:p>
    <w:p w14:paraId="7DFD0E38" w14:textId="77777777" w:rsidR="00E408D3" w:rsidRPr="00E408D3" w:rsidRDefault="00E408D3" w:rsidP="00E408D3">
      <w:pPr>
        <w:pStyle w:val="EndNoteBibliography"/>
        <w:spacing w:after="0"/>
        <w:ind w:left="720" w:hanging="720"/>
      </w:pPr>
      <w:bookmarkStart w:id="683" w:name="_ENREF_28"/>
      <w:r w:rsidRPr="00E408D3">
        <w:t xml:space="preserve">Maglianesi, M.A., Blüthgen, N., Böhning‐Gaese, K. &amp; Schleuning, M. (2015). Functional structure and specialization in three tropical plant–hummingbird interaction networks across an elevational gradient in Costa Rica. </w:t>
      </w:r>
      <w:r w:rsidRPr="00E408D3">
        <w:rPr>
          <w:i/>
        </w:rPr>
        <w:t>Ecography</w:t>
      </w:r>
      <w:r w:rsidRPr="00E408D3">
        <w:t>, 38, 1119-1128.</w:t>
      </w:r>
      <w:bookmarkEnd w:id="683"/>
    </w:p>
    <w:p w14:paraId="51BC280C" w14:textId="77777777" w:rsidR="00E408D3" w:rsidRPr="00E408D3" w:rsidRDefault="00E408D3" w:rsidP="00E408D3">
      <w:pPr>
        <w:pStyle w:val="EndNoteBibliography"/>
        <w:spacing w:after="0"/>
        <w:ind w:left="720" w:hanging="720"/>
      </w:pPr>
      <w:bookmarkStart w:id="684" w:name="_ENREF_29"/>
      <w:r w:rsidRPr="00E408D3">
        <w:t xml:space="preserve">Martín-González, A., Dalsgaard, B. &amp; Olesen, J.M. (2010). Centrality measures and the importance of generalist species in pollination networks. </w:t>
      </w:r>
      <w:r w:rsidRPr="00E408D3">
        <w:rPr>
          <w:i/>
        </w:rPr>
        <w:t>Ecological Complexity</w:t>
      </w:r>
      <w:r w:rsidRPr="00E408D3">
        <w:t>, 7, 36-43.</w:t>
      </w:r>
      <w:bookmarkEnd w:id="684"/>
    </w:p>
    <w:p w14:paraId="4A1FF2DD" w14:textId="77777777" w:rsidR="00E408D3" w:rsidRPr="00E408D3" w:rsidRDefault="00E408D3" w:rsidP="00E408D3">
      <w:pPr>
        <w:pStyle w:val="EndNoteBibliography"/>
        <w:spacing w:after="0"/>
        <w:ind w:left="720" w:hanging="720"/>
      </w:pPr>
      <w:bookmarkStart w:id="685" w:name="_ENREF_30"/>
      <w:r w:rsidRPr="00E408D3">
        <w:t xml:space="preserve">Martin Gonzalez, A.M., Allesina, S., Rodrigo, A. &amp; Bosch, J. (2012). Drivers of compartmentalization in a Mediterranean pollination network. </w:t>
      </w:r>
      <w:r w:rsidRPr="00E408D3">
        <w:rPr>
          <w:i/>
        </w:rPr>
        <w:t>Oikos</w:t>
      </w:r>
      <w:r w:rsidRPr="00E408D3">
        <w:t>, 121, 2001-2013.</w:t>
      </w:r>
      <w:bookmarkEnd w:id="685"/>
    </w:p>
    <w:p w14:paraId="0AF567A7" w14:textId="77777777" w:rsidR="00E408D3" w:rsidRPr="00E408D3" w:rsidRDefault="00E408D3" w:rsidP="00E408D3">
      <w:pPr>
        <w:pStyle w:val="EndNoteBibliography"/>
        <w:spacing w:after="0"/>
        <w:ind w:left="720" w:hanging="720"/>
      </w:pPr>
      <w:bookmarkStart w:id="686" w:name="_ENREF_31"/>
      <w:r w:rsidRPr="00E408D3">
        <w:t xml:space="preserve">Mitchell, R.J., Flanagan, R.J., Brown, B.J., Waser, N.M. &amp; Karron, J.D. (2009). New frontiers in competition for pollination. </w:t>
      </w:r>
      <w:r w:rsidRPr="00E408D3">
        <w:rPr>
          <w:i/>
        </w:rPr>
        <w:t>Annals of Botany</w:t>
      </w:r>
      <w:r w:rsidRPr="00E408D3">
        <w:t>, 103, 1403-1413.</w:t>
      </w:r>
      <w:bookmarkEnd w:id="686"/>
    </w:p>
    <w:p w14:paraId="32668AC0" w14:textId="77777777" w:rsidR="00E408D3" w:rsidRPr="00E408D3" w:rsidRDefault="00E408D3" w:rsidP="00E408D3">
      <w:pPr>
        <w:pStyle w:val="EndNoteBibliography"/>
        <w:spacing w:after="0"/>
        <w:ind w:left="720" w:hanging="720"/>
      </w:pPr>
      <w:bookmarkStart w:id="687" w:name="_ENREF_32"/>
      <w:r w:rsidRPr="00E408D3">
        <w:t xml:space="preserve">Montoya, J.M., Pimm, S.L. &amp; Solé, R.V. (2006). Ecological networks and their fragility. </w:t>
      </w:r>
      <w:r w:rsidRPr="00E408D3">
        <w:rPr>
          <w:i/>
        </w:rPr>
        <w:t>Nature</w:t>
      </w:r>
      <w:r w:rsidRPr="00E408D3">
        <w:t>, 442, 259.</w:t>
      </w:r>
      <w:bookmarkEnd w:id="687"/>
    </w:p>
    <w:p w14:paraId="5250647F" w14:textId="77777777" w:rsidR="00E408D3" w:rsidRPr="00E408D3" w:rsidRDefault="00E408D3" w:rsidP="00E408D3">
      <w:pPr>
        <w:pStyle w:val="EndNoteBibliography"/>
        <w:spacing w:after="0"/>
        <w:ind w:left="720" w:hanging="720"/>
      </w:pPr>
      <w:bookmarkStart w:id="688" w:name="_ENREF_33"/>
      <w:r w:rsidRPr="00E408D3">
        <w:t xml:space="preserve">Morente-López, J., Lara-Romero, C., Ornosa, C. &amp; Iriondo, J.M. (2018). Phenology drives species interactions and modularity in a plant-flower visitor network. </w:t>
      </w:r>
      <w:r w:rsidRPr="00E408D3">
        <w:rPr>
          <w:i/>
        </w:rPr>
        <w:t>Scientific reports</w:t>
      </w:r>
      <w:r w:rsidRPr="00E408D3">
        <w:t>, 8, 9386.</w:t>
      </w:r>
      <w:bookmarkEnd w:id="688"/>
    </w:p>
    <w:p w14:paraId="4BFF3CE0" w14:textId="77777777" w:rsidR="00E408D3" w:rsidRPr="00E408D3" w:rsidRDefault="00E408D3" w:rsidP="00E408D3">
      <w:pPr>
        <w:pStyle w:val="EndNoteBibliography"/>
        <w:spacing w:after="0"/>
        <w:ind w:left="720" w:hanging="720"/>
      </w:pPr>
      <w:bookmarkStart w:id="689" w:name="_ENREF_34"/>
      <w:r w:rsidRPr="00E408D3">
        <w:t xml:space="preserve">Moritz, S. &amp; Bartz-Beielstein, T. (2017). imputeTS: time series missing value imputation in R. </w:t>
      </w:r>
      <w:r w:rsidRPr="00E408D3">
        <w:rPr>
          <w:i/>
        </w:rPr>
        <w:t>The R Journal</w:t>
      </w:r>
      <w:r w:rsidRPr="00E408D3">
        <w:t>, 9, 207-218.</w:t>
      </w:r>
      <w:bookmarkEnd w:id="689"/>
    </w:p>
    <w:p w14:paraId="586C9DFE" w14:textId="77777777" w:rsidR="00E408D3" w:rsidRPr="00E408D3" w:rsidRDefault="00E408D3" w:rsidP="00E408D3">
      <w:pPr>
        <w:pStyle w:val="EndNoteBibliography"/>
        <w:spacing w:after="0"/>
        <w:ind w:left="720" w:hanging="720"/>
      </w:pPr>
      <w:bookmarkStart w:id="690" w:name="_ENREF_35"/>
      <w:r w:rsidRPr="00E408D3">
        <w:lastRenderedPageBreak/>
        <w:t xml:space="preserve">Ohashi, K. &amp; Yahara, T. (1998). Effects of variation in flower number on pollinator visits in Cirsium purpuratum (Asteraceae). </w:t>
      </w:r>
      <w:r w:rsidRPr="00E408D3">
        <w:rPr>
          <w:i/>
        </w:rPr>
        <w:t>American Journal of Botany</w:t>
      </w:r>
      <w:r w:rsidRPr="00E408D3">
        <w:t>, 85, 219-224.</w:t>
      </w:r>
      <w:bookmarkEnd w:id="690"/>
    </w:p>
    <w:p w14:paraId="4D793A51" w14:textId="77777777" w:rsidR="00E408D3" w:rsidRPr="00E408D3" w:rsidRDefault="00E408D3" w:rsidP="00E408D3">
      <w:pPr>
        <w:pStyle w:val="EndNoteBibliography"/>
        <w:spacing w:after="0"/>
        <w:ind w:left="720" w:hanging="720"/>
      </w:pPr>
      <w:bookmarkStart w:id="691" w:name="_ENREF_36"/>
      <w:r w:rsidRPr="00E408D3">
        <w:t>Oksanen, J. &amp; Blanchet, F.G. Package ‘vegan’.</w:t>
      </w:r>
      <w:bookmarkEnd w:id="691"/>
    </w:p>
    <w:p w14:paraId="46455CB0" w14:textId="77777777" w:rsidR="00E408D3" w:rsidRPr="00E408D3" w:rsidRDefault="00E408D3" w:rsidP="00E408D3">
      <w:pPr>
        <w:pStyle w:val="EndNoteBibliography"/>
        <w:spacing w:after="0"/>
        <w:ind w:left="720" w:hanging="720"/>
      </w:pPr>
      <w:bookmarkStart w:id="692" w:name="_ENREF_37"/>
      <w:r w:rsidRPr="00E408D3">
        <w:t>Olesen, J.M., Dupont, Y.L., O'Gorman, E., Ings, T.C., Layer, K., Melián, C.J.</w:t>
      </w:r>
      <w:r w:rsidRPr="00E408D3">
        <w:rPr>
          <w:i/>
        </w:rPr>
        <w:t xml:space="preserve"> et al.</w:t>
      </w:r>
      <w:r w:rsidRPr="00E408D3">
        <w:t xml:space="preserve"> (2010). From Broadstone to Zackenberg: space, time and hierarchies in ecological networks. In: </w:t>
      </w:r>
      <w:r w:rsidRPr="00E408D3">
        <w:rPr>
          <w:i/>
        </w:rPr>
        <w:t>Advances in ecological research</w:t>
      </w:r>
      <w:r w:rsidRPr="00E408D3">
        <w:t>. Elsevier, pp. 1-69.</w:t>
      </w:r>
      <w:bookmarkEnd w:id="692"/>
    </w:p>
    <w:p w14:paraId="3A79A153" w14:textId="77777777" w:rsidR="00E408D3" w:rsidRPr="00E408D3" w:rsidRDefault="00E408D3" w:rsidP="00E408D3">
      <w:pPr>
        <w:pStyle w:val="EndNoteBibliography"/>
        <w:spacing w:after="0"/>
        <w:ind w:left="720" w:hanging="720"/>
      </w:pPr>
      <w:bookmarkStart w:id="693" w:name="_ENREF_38"/>
      <w:r w:rsidRPr="00E408D3">
        <w:t xml:space="preserve">Olito, C. &amp; Fox, J.W. (2015). Species traits and abundances predict metrics of plant–pollinator network structure, but not pairwise interactions. </w:t>
      </w:r>
      <w:r w:rsidRPr="00E408D3">
        <w:rPr>
          <w:i/>
        </w:rPr>
        <w:t>Oikos</w:t>
      </w:r>
      <w:r w:rsidRPr="00E408D3">
        <w:t>, 124, 428-436.</w:t>
      </w:r>
      <w:bookmarkEnd w:id="693"/>
    </w:p>
    <w:p w14:paraId="081375C5" w14:textId="77777777" w:rsidR="00E408D3" w:rsidRPr="00E408D3" w:rsidRDefault="00E408D3" w:rsidP="00E408D3">
      <w:pPr>
        <w:pStyle w:val="EndNoteBibliography"/>
        <w:spacing w:after="0"/>
        <w:ind w:left="720" w:hanging="720"/>
      </w:pPr>
      <w:bookmarkStart w:id="694" w:name="_ENREF_39"/>
      <w:r w:rsidRPr="00E408D3">
        <w:t xml:space="preserve">Oliver, I. &amp; Beattie, A.J. (1993). A possible method for the rapid assessment of biodiversity. </w:t>
      </w:r>
      <w:r w:rsidRPr="00E408D3">
        <w:rPr>
          <w:i/>
        </w:rPr>
        <w:t>Conservation biology</w:t>
      </w:r>
      <w:r w:rsidRPr="00E408D3">
        <w:t>, 7, 562-568.</w:t>
      </w:r>
      <w:bookmarkEnd w:id="694"/>
    </w:p>
    <w:p w14:paraId="340F1A89" w14:textId="77777777" w:rsidR="00E408D3" w:rsidRPr="00E408D3" w:rsidRDefault="00E408D3" w:rsidP="00E408D3">
      <w:pPr>
        <w:pStyle w:val="EndNoteBibliography"/>
        <w:spacing w:after="0"/>
        <w:ind w:left="720" w:hanging="720"/>
      </w:pPr>
      <w:bookmarkStart w:id="695" w:name="_ENREF_40"/>
      <w:r w:rsidRPr="00E408D3">
        <w:t xml:space="preserve">Perfectti, F., Gómez, J.M. &amp; Bosch, J. (2009). The functional consequences of diversity in plant–pollinator interactions. </w:t>
      </w:r>
      <w:r w:rsidRPr="00E408D3">
        <w:rPr>
          <w:i/>
        </w:rPr>
        <w:t>Oikos</w:t>
      </w:r>
      <w:r w:rsidRPr="00E408D3">
        <w:t>, 118, 1430-1440.</w:t>
      </w:r>
      <w:bookmarkEnd w:id="695"/>
    </w:p>
    <w:p w14:paraId="56A979FD" w14:textId="77777777" w:rsidR="00E408D3" w:rsidRPr="00E408D3" w:rsidRDefault="00E408D3" w:rsidP="00E408D3">
      <w:pPr>
        <w:pStyle w:val="EndNoteBibliography"/>
        <w:spacing w:after="0"/>
        <w:ind w:left="720" w:hanging="720"/>
      </w:pPr>
      <w:bookmarkStart w:id="696" w:name="_ENREF_41"/>
      <w:r w:rsidRPr="00E408D3">
        <w:t xml:space="preserve">Poisot, T. &amp; Gravel, D. (2014). When is an ecological network complex? Connectance drives degree distribution and emerging network properties. </w:t>
      </w:r>
      <w:r w:rsidRPr="00E408D3">
        <w:rPr>
          <w:i/>
        </w:rPr>
        <w:t>PeerJ</w:t>
      </w:r>
      <w:r w:rsidRPr="00E408D3">
        <w:t>, 2, e251.</w:t>
      </w:r>
      <w:bookmarkEnd w:id="696"/>
    </w:p>
    <w:p w14:paraId="2A49A037" w14:textId="77777777" w:rsidR="00E408D3" w:rsidRPr="00E408D3" w:rsidRDefault="00E408D3" w:rsidP="00E408D3">
      <w:pPr>
        <w:pStyle w:val="EndNoteBibliography"/>
        <w:spacing w:after="0"/>
        <w:ind w:left="720" w:hanging="720"/>
      </w:pPr>
      <w:bookmarkStart w:id="697" w:name="_ENREF_42"/>
      <w:r w:rsidRPr="00E408D3">
        <w:t xml:space="preserve">Rathcke, B. (1983). Competition and facilitation among plants for pollination. </w:t>
      </w:r>
      <w:r w:rsidRPr="00E408D3">
        <w:rPr>
          <w:i/>
        </w:rPr>
        <w:t>Pollination biology</w:t>
      </w:r>
      <w:r w:rsidRPr="00E408D3">
        <w:t>, 305-329.</w:t>
      </w:r>
      <w:bookmarkEnd w:id="697"/>
    </w:p>
    <w:p w14:paraId="157A205F" w14:textId="77777777" w:rsidR="00E408D3" w:rsidRPr="00E408D3" w:rsidRDefault="00E408D3" w:rsidP="00E408D3">
      <w:pPr>
        <w:pStyle w:val="EndNoteBibliography"/>
        <w:spacing w:after="0"/>
        <w:ind w:left="720" w:hanging="720"/>
      </w:pPr>
      <w:bookmarkStart w:id="698" w:name="_ENREF_43"/>
      <w:r w:rsidRPr="00E408D3">
        <w:t xml:space="preserve">Roll, J., Mitchell, R.J., Cabin, R.J. &amp; Marshall, D.L. (1997). Reproductive Success Increases with Local Density of Conspecif ics in a Desert Mustard (Lesquerella fendleri) El Exito Reproductivo Incrementa con la Densidad Local de Coespecificos en la Mostaza del Desierto (Lesquerella fendleri). </w:t>
      </w:r>
      <w:r w:rsidRPr="00E408D3">
        <w:rPr>
          <w:i/>
        </w:rPr>
        <w:t>Conservation biology</w:t>
      </w:r>
      <w:r w:rsidRPr="00E408D3">
        <w:t>, 11, 738-746.</w:t>
      </w:r>
      <w:bookmarkEnd w:id="698"/>
    </w:p>
    <w:p w14:paraId="282A5C7F" w14:textId="77777777" w:rsidR="00E408D3" w:rsidRPr="00E408D3" w:rsidRDefault="00E408D3" w:rsidP="00E408D3">
      <w:pPr>
        <w:pStyle w:val="EndNoteBibliography"/>
        <w:spacing w:after="0"/>
        <w:ind w:left="720" w:hanging="720"/>
      </w:pPr>
      <w:bookmarkStart w:id="699" w:name="_ENREF_44"/>
      <w:r w:rsidRPr="00E408D3">
        <w:t xml:space="preserve">Rumeu, B., Sheath, D.J., Hawes, J.E. &amp; Ings, T.C. (2018). Zooming into plant-flower visitor networks: an individual trait-based approach. </w:t>
      </w:r>
      <w:r w:rsidRPr="00E408D3">
        <w:rPr>
          <w:i/>
        </w:rPr>
        <w:t>PeerJ</w:t>
      </w:r>
      <w:r w:rsidRPr="00E408D3">
        <w:t>, 6, e5618.</w:t>
      </w:r>
      <w:bookmarkEnd w:id="699"/>
    </w:p>
    <w:p w14:paraId="20E30975" w14:textId="77777777" w:rsidR="00E408D3" w:rsidRPr="00E408D3" w:rsidRDefault="00E408D3" w:rsidP="00E408D3">
      <w:pPr>
        <w:pStyle w:val="EndNoteBibliography"/>
        <w:spacing w:after="0"/>
        <w:ind w:left="720" w:hanging="720"/>
      </w:pPr>
      <w:bookmarkStart w:id="700" w:name="_ENREF_45"/>
      <w:r w:rsidRPr="00E408D3">
        <w:t xml:space="preserve">Runquist, R.B. (2013). Community phenology and its consequences for plant-pollinator interactions and pollen limitation in a vernal pool plant. </w:t>
      </w:r>
      <w:r w:rsidRPr="00E408D3">
        <w:rPr>
          <w:i/>
        </w:rPr>
        <w:t>International Journal of Plant Sciences</w:t>
      </w:r>
      <w:r w:rsidRPr="00E408D3">
        <w:t>, 174, 853-862.</w:t>
      </w:r>
      <w:bookmarkEnd w:id="700"/>
    </w:p>
    <w:p w14:paraId="067102AD" w14:textId="77777777" w:rsidR="00E408D3" w:rsidRPr="00E408D3" w:rsidRDefault="00E408D3" w:rsidP="00E408D3">
      <w:pPr>
        <w:pStyle w:val="EndNoteBibliography"/>
        <w:spacing w:after="0"/>
        <w:ind w:left="720" w:hanging="720"/>
      </w:pPr>
      <w:bookmarkStart w:id="701" w:name="_ENREF_46"/>
      <w:r w:rsidRPr="00E408D3">
        <w:t xml:space="preserve">Russo, L., DeBarros, N., Yang, S., Shea, K. &amp; Mortensen, D. (2013). Supporting crop pollinators with floral resources: network‐based phenological matching. </w:t>
      </w:r>
      <w:r w:rsidRPr="00E408D3">
        <w:rPr>
          <w:i/>
        </w:rPr>
        <w:t>Ecology and Evolution</w:t>
      </w:r>
      <w:r w:rsidRPr="00E408D3">
        <w:t>, 3, 3125-3140.</w:t>
      </w:r>
      <w:bookmarkEnd w:id="701"/>
    </w:p>
    <w:p w14:paraId="1C084295" w14:textId="77777777" w:rsidR="00E408D3" w:rsidRPr="00E408D3" w:rsidRDefault="00E408D3" w:rsidP="00E408D3">
      <w:pPr>
        <w:pStyle w:val="EndNoteBibliography"/>
        <w:spacing w:after="0"/>
        <w:ind w:left="720" w:hanging="720"/>
      </w:pPr>
      <w:bookmarkStart w:id="702" w:name="_ENREF_47"/>
      <w:r w:rsidRPr="00E408D3">
        <w:t xml:space="preserve">Saavedra, S. &amp; Stouffer, D.B. (2013). “Disentangling nestedness” disentangled. </w:t>
      </w:r>
      <w:r w:rsidRPr="00E408D3">
        <w:rPr>
          <w:i/>
        </w:rPr>
        <w:t>Nature</w:t>
      </w:r>
      <w:r w:rsidRPr="00E408D3">
        <w:t>, 500, E1.</w:t>
      </w:r>
      <w:bookmarkEnd w:id="702"/>
    </w:p>
    <w:p w14:paraId="078FB5C5" w14:textId="77777777" w:rsidR="00E408D3" w:rsidRPr="00E408D3" w:rsidRDefault="00E408D3" w:rsidP="00E408D3">
      <w:pPr>
        <w:pStyle w:val="EndNoteBibliography"/>
        <w:spacing w:after="0"/>
        <w:ind w:left="720" w:hanging="720"/>
      </w:pPr>
      <w:bookmarkStart w:id="703" w:name="_ENREF_48"/>
      <w:r w:rsidRPr="00E408D3">
        <w:t xml:space="preserve">Santos, G.M.d.M., Aguiar, C.M., Genini, J., Martins, C.F., Zanella, F.C. &amp; Mello, M.A. (2012). Invasive Africanized honeybees change the structure of native pollination networks in Brazil. </w:t>
      </w:r>
      <w:r w:rsidRPr="00E408D3">
        <w:rPr>
          <w:i/>
        </w:rPr>
        <w:t>Biological Invasions</w:t>
      </w:r>
      <w:r w:rsidRPr="00E408D3">
        <w:t>, 14, 2369-2378.</w:t>
      </w:r>
      <w:bookmarkEnd w:id="703"/>
    </w:p>
    <w:p w14:paraId="53E66BEC" w14:textId="77777777" w:rsidR="00E408D3" w:rsidRPr="00E408D3" w:rsidRDefault="00E408D3" w:rsidP="00E408D3">
      <w:pPr>
        <w:pStyle w:val="EndNoteBibliography"/>
        <w:spacing w:after="0"/>
        <w:ind w:left="720" w:hanging="720"/>
      </w:pPr>
      <w:bookmarkStart w:id="704" w:name="_ENREF_49"/>
      <w:r w:rsidRPr="00E408D3">
        <w:t xml:space="preserve">Seifan, M., Hoch, E.-M., Hanoteaux, S., Tielbörger, K. &amp; Bartomeus, I. (2014). The outcome of shared pollination services is affected by the density and spatial pattern of an attractive neighbour. </w:t>
      </w:r>
      <w:r w:rsidRPr="00E408D3">
        <w:rPr>
          <w:i/>
        </w:rPr>
        <w:t>Journal of Ecology</w:t>
      </w:r>
      <w:r w:rsidRPr="00E408D3">
        <w:t>, 102, 953-962.</w:t>
      </w:r>
      <w:bookmarkEnd w:id="704"/>
    </w:p>
    <w:p w14:paraId="7D185D8B" w14:textId="77777777" w:rsidR="00E408D3" w:rsidRPr="00E408D3" w:rsidRDefault="00E408D3" w:rsidP="00E408D3">
      <w:pPr>
        <w:pStyle w:val="EndNoteBibliography"/>
        <w:spacing w:after="0"/>
        <w:ind w:left="720" w:hanging="720"/>
      </w:pPr>
      <w:bookmarkStart w:id="705" w:name="_ENREF_50"/>
      <w:r w:rsidRPr="00E408D3">
        <w:t xml:space="preserve">Steffan-Dewenter, I., Münzenberg, U., Bürger, C., Thies, C. &amp; Tscharntke, T. (2002). Scale‐dependent effects of landscape context on three pollinator guilds. </w:t>
      </w:r>
      <w:r w:rsidRPr="00E408D3">
        <w:rPr>
          <w:i/>
        </w:rPr>
        <w:t>Ecology</w:t>
      </w:r>
      <w:r w:rsidRPr="00E408D3">
        <w:t>, 83, 1421-1432.</w:t>
      </w:r>
      <w:bookmarkEnd w:id="705"/>
    </w:p>
    <w:p w14:paraId="31F8BB62" w14:textId="77777777" w:rsidR="00E408D3" w:rsidRPr="00E408D3" w:rsidRDefault="00E408D3" w:rsidP="00E408D3">
      <w:pPr>
        <w:pStyle w:val="EndNoteBibliography"/>
        <w:spacing w:after="0"/>
        <w:ind w:left="720" w:hanging="720"/>
      </w:pPr>
      <w:bookmarkStart w:id="706" w:name="_ENREF_51"/>
      <w:r w:rsidRPr="00E408D3">
        <w:t xml:space="preserve">Steffan‐Dewenter, I. (2003). Importance of habitat area and landscape context for species richness of bees and wasps in fragmented orchard meadows. </w:t>
      </w:r>
      <w:r w:rsidRPr="00E408D3">
        <w:rPr>
          <w:i/>
        </w:rPr>
        <w:t>Conservation biology</w:t>
      </w:r>
      <w:r w:rsidRPr="00E408D3">
        <w:t>, 17, 1036-1044.</w:t>
      </w:r>
      <w:bookmarkEnd w:id="706"/>
    </w:p>
    <w:p w14:paraId="6E7AD0F6" w14:textId="77777777" w:rsidR="00E408D3" w:rsidRPr="00E408D3" w:rsidRDefault="00E408D3" w:rsidP="00E408D3">
      <w:pPr>
        <w:pStyle w:val="EndNoteBibliography"/>
        <w:spacing w:after="0"/>
        <w:ind w:left="720" w:hanging="720"/>
      </w:pPr>
      <w:bookmarkStart w:id="707" w:name="_ENREF_52"/>
      <w:r w:rsidRPr="00E408D3">
        <w:t xml:space="preserve">Thomson, J.D. (1981). Spatial and temporal components of resource assessment by flower-feeding insects. </w:t>
      </w:r>
      <w:r w:rsidRPr="00E408D3">
        <w:rPr>
          <w:i/>
        </w:rPr>
        <w:t>The Journal of Animal Ecology</w:t>
      </w:r>
      <w:r w:rsidRPr="00E408D3">
        <w:t>, 50, 49-59.</w:t>
      </w:r>
      <w:bookmarkEnd w:id="707"/>
    </w:p>
    <w:p w14:paraId="690A7409" w14:textId="77777777" w:rsidR="00E408D3" w:rsidRPr="00E408D3" w:rsidRDefault="00E408D3" w:rsidP="00E408D3">
      <w:pPr>
        <w:pStyle w:val="EndNoteBibliography"/>
        <w:spacing w:after="0"/>
        <w:ind w:left="720" w:hanging="720"/>
      </w:pPr>
      <w:bookmarkStart w:id="708" w:name="_ENREF_53"/>
      <w:r w:rsidRPr="00E408D3">
        <w:t xml:space="preserve">Toräng, P., Ehrlén, J. &amp; Ågren, J. (2006). Facilitation in an Insect-Pollinated Herb with a Floral Display Dimorphism. </w:t>
      </w:r>
      <w:r w:rsidRPr="00E408D3">
        <w:rPr>
          <w:i/>
        </w:rPr>
        <w:t>Ecology</w:t>
      </w:r>
      <w:r w:rsidRPr="00E408D3">
        <w:t>, 87, 2113-2117.</w:t>
      </w:r>
      <w:bookmarkEnd w:id="708"/>
    </w:p>
    <w:p w14:paraId="42320686" w14:textId="77777777" w:rsidR="00E408D3" w:rsidRPr="00E408D3" w:rsidRDefault="00E408D3" w:rsidP="00E408D3">
      <w:pPr>
        <w:pStyle w:val="EndNoteBibliography"/>
        <w:spacing w:after="0"/>
        <w:ind w:left="720" w:hanging="720"/>
      </w:pPr>
      <w:bookmarkStart w:id="709" w:name="_ENREF_54"/>
      <w:r w:rsidRPr="00E408D3">
        <w:lastRenderedPageBreak/>
        <w:t xml:space="preserve">Tur, C., Olesen, J.M. &amp; Traveset, A. (2015). Increasing modularity when downscaling networks from species to individuals. </w:t>
      </w:r>
      <w:r w:rsidRPr="00E408D3">
        <w:rPr>
          <w:i/>
        </w:rPr>
        <w:t>Oikos</w:t>
      </w:r>
      <w:r w:rsidRPr="00E408D3">
        <w:t>, 124, 581-592.</w:t>
      </w:r>
      <w:bookmarkEnd w:id="709"/>
    </w:p>
    <w:p w14:paraId="3BEC02CF" w14:textId="77777777" w:rsidR="00E408D3" w:rsidRPr="00E408D3" w:rsidRDefault="00E408D3" w:rsidP="00E408D3">
      <w:pPr>
        <w:pStyle w:val="EndNoteBibliography"/>
        <w:spacing w:after="0"/>
        <w:ind w:left="720" w:hanging="720"/>
      </w:pPr>
      <w:bookmarkStart w:id="710" w:name="_ENREF_55"/>
      <w:r w:rsidRPr="00E408D3">
        <w:t xml:space="preserve">Tur, C., Saez, A., Traveset, A. &amp; Aizen, M.A. (2016). Evaluating the effects of pollinator-mediated interactions using pollen transfer networks: evidence of widespread facilitation in south Andean plant communities. </w:t>
      </w:r>
      <w:r w:rsidRPr="00E408D3">
        <w:rPr>
          <w:i/>
        </w:rPr>
        <w:t>Ecol Lett</w:t>
      </w:r>
      <w:r w:rsidRPr="00E408D3">
        <w:t>, 19, 576-586.</w:t>
      </w:r>
      <w:bookmarkEnd w:id="710"/>
    </w:p>
    <w:p w14:paraId="00A1D57C" w14:textId="77777777" w:rsidR="00E408D3" w:rsidRPr="00E408D3" w:rsidRDefault="00E408D3" w:rsidP="00E408D3">
      <w:pPr>
        <w:pStyle w:val="EndNoteBibliography"/>
        <w:spacing w:after="0"/>
        <w:ind w:left="720" w:hanging="720"/>
      </w:pPr>
      <w:bookmarkStart w:id="711" w:name="_ENREF_56"/>
      <w:r w:rsidRPr="00E408D3">
        <w:t xml:space="preserve">Tur, C., Vigalondo, B., Trøjelsgaard, K., Olesen, J.M. &amp; Traveset, A. (2014). Downscaling pollen–transport networks to the level of individuals. </w:t>
      </w:r>
      <w:r w:rsidRPr="00E408D3">
        <w:rPr>
          <w:i/>
        </w:rPr>
        <w:t>Journal of Animal Ecology</w:t>
      </w:r>
      <w:r w:rsidRPr="00E408D3">
        <w:t>, 83, 306-317.</w:t>
      </w:r>
      <w:bookmarkEnd w:id="711"/>
    </w:p>
    <w:p w14:paraId="0A9D9053" w14:textId="77777777" w:rsidR="00E408D3" w:rsidRPr="00E408D3" w:rsidRDefault="00E408D3" w:rsidP="00E408D3">
      <w:pPr>
        <w:pStyle w:val="EndNoteBibliography"/>
        <w:spacing w:after="0"/>
        <w:ind w:left="720" w:hanging="720"/>
      </w:pPr>
      <w:bookmarkStart w:id="712" w:name="_ENREF_57"/>
      <w:r w:rsidRPr="00E408D3">
        <w:t>Tylianakis, J.M., Rand, T.A., Kahmen, A., Klein, A.-M., Buchmann, N., Perner, J.</w:t>
      </w:r>
      <w:r w:rsidRPr="00E408D3">
        <w:rPr>
          <w:i/>
        </w:rPr>
        <w:t xml:space="preserve"> et al.</w:t>
      </w:r>
      <w:r w:rsidRPr="00E408D3">
        <w:t xml:space="preserve"> (2008). Resource heterogeneity moderates the biodiversity-function relationship in real world ecosystems. </w:t>
      </w:r>
      <w:r w:rsidRPr="00E408D3">
        <w:rPr>
          <w:i/>
        </w:rPr>
        <w:t>PLoS Biology</w:t>
      </w:r>
      <w:r w:rsidRPr="00E408D3">
        <w:t>, 6, e122.</w:t>
      </w:r>
      <w:bookmarkEnd w:id="712"/>
    </w:p>
    <w:p w14:paraId="1CABDAD9" w14:textId="77777777" w:rsidR="00E408D3" w:rsidRPr="00E408D3" w:rsidRDefault="00E408D3" w:rsidP="00E408D3">
      <w:pPr>
        <w:pStyle w:val="EndNoteBibliography"/>
        <w:spacing w:after="0"/>
        <w:ind w:left="720" w:hanging="720"/>
      </w:pPr>
      <w:bookmarkStart w:id="713" w:name="_ENREF_58"/>
      <w:r w:rsidRPr="00E408D3">
        <w:t xml:space="preserve">Tylianakis, J.M., Tscharntke, T. &amp; Lewis, O.T. (2007). Habitat modification alters the structure of tropical host–parasitoid food webs. </w:t>
      </w:r>
      <w:r w:rsidRPr="00E408D3">
        <w:rPr>
          <w:i/>
        </w:rPr>
        <w:t>Nature</w:t>
      </w:r>
      <w:r w:rsidRPr="00E408D3">
        <w:t>, 445, 202.</w:t>
      </w:r>
      <w:bookmarkEnd w:id="713"/>
    </w:p>
    <w:p w14:paraId="3DF1D99E" w14:textId="77777777" w:rsidR="00E408D3" w:rsidRPr="00E408D3" w:rsidRDefault="00E408D3" w:rsidP="00E408D3">
      <w:pPr>
        <w:pStyle w:val="EndNoteBibliography"/>
        <w:spacing w:after="0"/>
        <w:ind w:left="720" w:hanging="720"/>
      </w:pPr>
      <w:bookmarkStart w:id="714" w:name="_ENREF_59"/>
      <w:r w:rsidRPr="00E408D3">
        <w:t xml:space="preserve">Valverde, J., Gómez, J.M. &amp; Perfectti, F. (2016). The temporal dimension in individual‐based plant pollination networks. </w:t>
      </w:r>
      <w:r w:rsidRPr="00E408D3">
        <w:rPr>
          <w:i/>
        </w:rPr>
        <w:t>Oikos</w:t>
      </w:r>
      <w:r w:rsidRPr="00E408D3">
        <w:t>, 125, 468-479.</w:t>
      </w:r>
      <w:bookmarkEnd w:id="714"/>
    </w:p>
    <w:p w14:paraId="49550C4F" w14:textId="77777777" w:rsidR="00E408D3" w:rsidRPr="00E408D3" w:rsidRDefault="00E408D3" w:rsidP="00E408D3">
      <w:pPr>
        <w:pStyle w:val="EndNoteBibliography"/>
        <w:spacing w:after="0"/>
        <w:ind w:left="720" w:hanging="720"/>
      </w:pPr>
      <w:bookmarkStart w:id="715" w:name="_ENREF_60"/>
      <w:r w:rsidRPr="00E408D3">
        <w:t xml:space="preserve">Venables, W.N. &amp; Ripley, B.D. (2013). </w:t>
      </w:r>
      <w:r w:rsidRPr="00E408D3">
        <w:rPr>
          <w:i/>
        </w:rPr>
        <w:t>Modern applied statistics with S-PLUS</w:t>
      </w:r>
      <w:r w:rsidRPr="00E408D3">
        <w:t>. Springer Science &amp; Business Media.</w:t>
      </w:r>
      <w:bookmarkEnd w:id="715"/>
    </w:p>
    <w:p w14:paraId="6D6BEC5B" w14:textId="77777777" w:rsidR="00E408D3" w:rsidRPr="00E408D3" w:rsidRDefault="00E408D3" w:rsidP="00E408D3">
      <w:pPr>
        <w:pStyle w:val="EndNoteBibliography"/>
        <w:ind w:left="720" w:hanging="720"/>
      </w:pPr>
      <w:bookmarkStart w:id="716" w:name="_ENREF_61"/>
      <w:r w:rsidRPr="00E408D3">
        <w:t>Westphal, C., Bommarco, R., Carré, G., Lamborn, E., Morison, N., Petanidou, T.</w:t>
      </w:r>
      <w:r w:rsidRPr="00E408D3">
        <w:rPr>
          <w:i/>
        </w:rPr>
        <w:t xml:space="preserve"> et al.</w:t>
      </w:r>
      <w:r w:rsidRPr="00E408D3">
        <w:t xml:space="preserve"> (2008). Measuring bee diversity in different European habitats and biogeographical regions. </w:t>
      </w:r>
      <w:r w:rsidRPr="00E408D3">
        <w:rPr>
          <w:i/>
        </w:rPr>
        <w:t>Ecological monographs</w:t>
      </w:r>
      <w:r w:rsidRPr="00E408D3">
        <w:t>, 78, 653-671.</w:t>
      </w:r>
      <w:bookmarkEnd w:id="716"/>
    </w:p>
    <w:p w14:paraId="535DEB85" w14:textId="4F63770C" w:rsidR="00F17167" w:rsidRDefault="00941BFD" w:rsidP="0042612E">
      <w:r>
        <w:fldChar w:fldCharType="end"/>
      </w:r>
    </w:p>
    <w:sectPr w:rsidR="00F17167" w:rsidSect="00744A93">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8" w:author="J" w:date="2019-04-09T14:30:00Z" w:initials="J">
    <w:p w14:paraId="0B431D59" w14:textId="27956A94" w:rsidR="00B13440" w:rsidRDefault="00B13440">
      <w:pPr>
        <w:pStyle w:val="CommentText"/>
      </w:pPr>
      <w:r>
        <w:rPr>
          <w:rStyle w:val="CommentReference"/>
        </w:rPr>
        <w:annotationRef/>
      </w:r>
      <w:r>
        <w:t xml:space="preserve">These flies are really tiny like 2mm. I’ll add a size threshold. Tiny pollinators (but not </w:t>
      </w:r>
      <w:proofErr w:type="spellStart"/>
      <w:r>
        <w:t>microbeeflies</w:t>
      </w:r>
      <w:proofErr w:type="spellEnd"/>
      <w:r>
        <w:t xml:space="preserve">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drivers of the interactions that were measured </w:t>
      </w:r>
    </w:p>
    <w:p w14:paraId="66778F1B" w14:textId="13B9EDA1" w:rsidR="00B13440" w:rsidRDefault="00B13440">
      <w:pPr>
        <w:pStyle w:val="CommentText"/>
      </w:pPr>
    </w:p>
    <w:p w14:paraId="5EDE05C4" w14:textId="5131DAFB" w:rsidR="00B13440" w:rsidRDefault="00B13440">
      <w:pPr>
        <w:pStyle w:val="CommentText"/>
      </w:pPr>
      <w:proofErr w:type="spellStart"/>
      <w:r>
        <w:t>Carpophilus</w:t>
      </w:r>
      <w:proofErr w:type="spellEnd"/>
      <w:r>
        <w:t xml:space="preserve"> beetles consume pollen – they complete their life cycle inside the flower. They aren’t pollinators though, they are likely negatively influencing fitness because they destroy the flower &amp; eat pollen.</w:t>
      </w:r>
    </w:p>
  </w:comment>
  <w:comment w:id="325" w:author="J" w:date="2019-06-20T10:02:00Z" w:initials="J">
    <w:p w14:paraId="1A7A82DD" w14:textId="420DF683" w:rsidR="00B13440" w:rsidRDefault="00B13440">
      <w:pPr>
        <w:pStyle w:val="CommentText"/>
      </w:pPr>
      <w:r>
        <w:rPr>
          <w:rStyle w:val="CommentReference"/>
        </w:rPr>
        <w:annotationRef/>
      </w:r>
      <w:r>
        <w:t>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NAH - this is ok</w:t>
      </w:r>
    </w:p>
  </w:comment>
  <w:comment w:id="357" w:author="J" w:date="2019-04-25T13:12:00Z" w:initials="J">
    <w:p w14:paraId="26A4597E" w14:textId="0A09EBC0" w:rsidR="00B13440" w:rsidRDefault="00B13440">
      <w:pPr>
        <w:pStyle w:val="CommentText"/>
      </w:pPr>
      <w:r>
        <w:rPr>
          <w:rStyle w:val="CommentReference"/>
        </w:rPr>
        <w:annotationRef/>
      </w:r>
    </w:p>
  </w:comment>
  <w:comment w:id="360" w:author="J" w:date="2019-04-09T14:44:00Z" w:initials="J">
    <w:p w14:paraId="2232C637" w14:textId="77777777" w:rsidR="00B13440" w:rsidRDefault="00B13440" w:rsidP="00A32F36">
      <w:pPr>
        <w:pStyle w:val="CommentText"/>
      </w:pPr>
      <w:r>
        <w:rPr>
          <w:rStyle w:val="CommentReference"/>
        </w:rPr>
        <w:annotationRef/>
      </w:r>
    </w:p>
  </w:comment>
  <w:comment w:id="361" w:author="J" w:date="2019-06-20T10:08:00Z" w:initials="J">
    <w:p w14:paraId="10EB01ED" w14:textId="3B858840" w:rsidR="00B13440" w:rsidRDefault="00B13440" w:rsidP="00A32F36">
      <w:pPr>
        <w:pStyle w:val="CommentText"/>
      </w:pPr>
      <w:r>
        <w:rPr>
          <w:rStyle w:val="CommentReference"/>
        </w:rPr>
        <w:annotationRef/>
      </w:r>
      <w:r>
        <w:t xml:space="preserve">I used similar groups to </w:t>
      </w:r>
      <w:proofErr w:type="spellStart"/>
      <w:r>
        <w:t>Valverde</w:t>
      </w:r>
      <w:proofErr w:type="spellEnd"/>
      <w:r>
        <w:t xml:space="preserve"> 2015, </w:t>
      </w:r>
      <w:proofErr w:type="spellStart"/>
      <w:r>
        <w:t>pdf</w:t>
      </w:r>
      <w:proofErr w:type="spellEnd"/>
      <w:r>
        <w:t xml:space="preserve"> in repo. I believe they are functional groups because they are based on body size and mouth parts. Some bee-flies have long proboscis and can access longer floral tubes but some bee-flies have short. </w:t>
      </w:r>
      <w:proofErr w:type="spellStart"/>
      <w:r>
        <w:t>Syrphid</w:t>
      </w:r>
      <w:proofErr w:type="spellEnd"/>
      <w:r>
        <w:t xml:space="preserve"> flies consume pollen but larger </w:t>
      </w:r>
      <w:proofErr w:type="spellStart"/>
      <w:r>
        <w:t>muscids</w:t>
      </w:r>
      <w:proofErr w:type="spellEnd"/>
      <w:r>
        <w:t xml:space="preserve"> consume nectar. </w:t>
      </w:r>
      <w:proofErr w:type="spellStart"/>
      <w:r>
        <w:t>MicroLepidoptera</w:t>
      </w:r>
      <w:proofErr w:type="spellEnd"/>
      <w:r>
        <w:t xml:space="preserve"> are about 1cm or less but swallowtails are huge </w:t>
      </w:r>
      <w:proofErr w:type="spellStart"/>
      <w:r>
        <w:t>etc</w:t>
      </w:r>
      <w:proofErr w:type="spellEnd"/>
      <w:r>
        <w:t xml:space="preserve"> </w:t>
      </w:r>
      <w:proofErr w:type="spellStart"/>
      <w:r>
        <w:t>etc</w:t>
      </w:r>
      <w:proofErr w:type="spellEnd"/>
      <w:r>
        <w:t xml:space="preserve"> YES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A8DB4" w14:textId="77777777" w:rsidR="00B13440" w:rsidRDefault="00B13440" w:rsidP="00E8731B">
      <w:pPr>
        <w:spacing w:after="0" w:line="240" w:lineRule="auto"/>
      </w:pPr>
      <w:r>
        <w:separator/>
      </w:r>
    </w:p>
  </w:endnote>
  <w:endnote w:type="continuationSeparator" w:id="0">
    <w:p w14:paraId="7A5FA085" w14:textId="77777777" w:rsidR="00B13440" w:rsidRDefault="00B13440"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594702"/>
      <w:docPartObj>
        <w:docPartGallery w:val="Page Numbers (Bottom of Page)"/>
        <w:docPartUnique/>
      </w:docPartObj>
    </w:sdtPr>
    <w:sdtEndPr>
      <w:rPr>
        <w:noProof/>
      </w:rPr>
    </w:sdtEndPr>
    <w:sdtContent>
      <w:p w14:paraId="3EC39A92" w14:textId="0409A5EC" w:rsidR="00B13440" w:rsidRDefault="00B13440">
        <w:pPr>
          <w:pStyle w:val="Footer"/>
          <w:jc w:val="right"/>
        </w:pPr>
        <w:r>
          <w:fldChar w:fldCharType="begin"/>
        </w:r>
        <w:r>
          <w:instrText xml:space="preserve"> PAGE   \* MERGEFORMAT </w:instrText>
        </w:r>
        <w:r>
          <w:fldChar w:fldCharType="separate"/>
        </w:r>
        <w:r w:rsidR="00FA030C">
          <w:rPr>
            <w:noProof/>
          </w:rPr>
          <w:t>30</w:t>
        </w:r>
        <w:r>
          <w:rPr>
            <w:noProof/>
          </w:rPr>
          <w:fldChar w:fldCharType="end"/>
        </w:r>
      </w:p>
    </w:sdtContent>
  </w:sdt>
  <w:p w14:paraId="5AB124A6" w14:textId="77777777" w:rsidR="00B13440" w:rsidRDefault="00B134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93503" w14:textId="77777777" w:rsidR="00B13440" w:rsidRDefault="00B13440" w:rsidP="00E8731B">
      <w:pPr>
        <w:spacing w:after="0" w:line="240" w:lineRule="auto"/>
      </w:pPr>
      <w:r>
        <w:separator/>
      </w:r>
    </w:p>
  </w:footnote>
  <w:footnote w:type="continuationSeparator" w:id="0">
    <w:p w14:paraId="4D2754E0" w14:textId="77777777" w:rsidR="00B13440" w:rsidRDefault="00B13440" w:rsidP="00E873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290&lt;/item&gt;&lt;item&gt;331&lt;/item&gt;&lt;item&gt;334&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0CF5"/>
    <w:rsid w:val="00005958"/>
    <w:rsid w:val="0000764C"/>
    <w:rsid w:val="00007C39"/>
    <w:rsid w:val="000113B4"/>
    <w:rsid w:val="00011FDC"/>
    <w:rsid w:val="00012DAF"/>
    <w:rsid w:val="00012F43"/>
    <w:rsid w:val="0001374A"/>
    <w:rsid w:val="00014099"/>
    <w:rsid w:val="00014BDE"/>
    <w:rsid w:val="00015A8A"/>
    <w:rsid w:val="0001739E"/>
    <w:rsid w:val="000215B9"/>
    <w:rsid w:val="00021D11"/>
    <w:rsid w:val="00024AA5"/>
    <w:rsid w:val="0002601F"/>
    <w:rsid w:val="00031250"/>
    <w:rsid w:val="00033B89"/>
    <w:rsid w:val="00037971"/>
    <w:rsid w:val="0004281B"/>
    <w:rsid w:val="00042924"/>
    <w:rsid w:val="00043CF6"/>
    <w:rsid w:val="00043EB5"/>
    <w:rsid w:val="00043F7E"/>
    <w:rsid w:val="0004425B"/>
    <w:rsid w:val="00045BF3"/>
    <w:rsid w:val="00051C6A"/>
    <w:rsid w:val="00053243"/>
    <w:rsid w:val="00056B1A"/>
    <w:rsid w:val="00065D77"/>
    <w:rsid w:val="000706BC"/>
    <w:rsid w:val="00074D13"/>
    <w:rsid w:val="00077F2C"/>
    <w:rsid w:val="00080365"/>
    <w:rsid w:val="00082DD1"/>
    <w:rsid w:val="0008598B"/>
    <w:rsid w:val="00086573"/>
    <w:rsid w:val="0008683B"/>
    <w:rsid w:val="00092946"/>
    <w:rsid w:val="00092EB0"/>
    <w:rsid w:val="00096431"/>
    <w:rsid w:val="00097516"/>
    <w:rsid w:val="000975E2"/>
    <w:rsid w:val="00097C33"/>
    <w:rsid w:val="000A1AF4"/>
    <w:rsid w:val="000A1B90"/>
    <w:rsid w:val="000A353F"/>
    <w:rsid w:val="000A37DA"/>
    <w:rsid w:val="000A3F67"/>
    <w:rsid w:val="000A5810"/>
    <w:rsid w:val="000B49B6"/>
    <w:rsid w:val="000B552D"/>
    <w:rsid w:val="000C01AC"/>
    <w:rsid w:val="000C0E65"/>
    <w:rsid w:val="000C1954"/>
    <w:rsid w:val="000C27FA"/>
    <w:rsid w:val="000C2FBB"/>
    <w:rsid w:val="000C39C2"/>
    <w:rsid w:val="000C4377"/>
    <w:rsid w:val="000C443D"/>
    <w:rsid w:val="000C4C85"/>
    <w:rsid w:val="000C4DA5"/>
    <w:rsid w:val="000C69ED"/>
    <w:rsid w:val="000D5A30"/>
    <w:rsid w:val="000E0104"/>
    <w:rsid w:val="000E072B"/>
    <w:rsid w:val="000E1368"/>
    <w:rsid w:val="000E18D1"/>
    <w:rsid w:val="000E4924"/>
    <w:rsid w:val="000E4BC0"/>
    <w:rsid w:val="000E6D86"/>
    <w:rsid w:val="000E795A"/>
    <w:rsid w:val="000F26B1"/>
    <w:rsid w:val="000F3A77"/>
    <w:rsid w:val="000F6355"/>
    <w:rsid w:val="00100F3C"/>
    <w:rsid w:val="00102A02"/>
    <w:rsid w:val="00103DB3"/>
    <w:rsid w:val="0010798D"/>
    <w:rsid w:val="00110E97"/>
    <w:rsid w:val="00111C9F"/>
    <w:rsid w:val="001127EF"/>
    <w:rsid w:val="00112DB5"/>
    <w:rsid w:val="00113A26"/>
    <w:rsid w:val="00113CFC"/>
    <w:rsid w:val="00113EC2"/>
    <w:rsid w:val="00114C46"/>
    <w:rsid w:val="00114FEE"/>
    <w:rsid w:val="0011520E"/>
    <w:rsid w:val="00116AD5"/>
    <w:rsid w:val="00120379"/>
    <w:rsid w:val="00120DD9"/>
    <w:rsid w:val="001221DD"/>
    <w:rsid w:val="00126677"/>
    <w:rsid w:val="00130E8F"/>
    <w:rsid w:val="00131485"/>
    <w:rsid w:val="001315DC"/>
    <w:rsid w:val="00132DEA"/>
    <w:rsid w:val="001343AD"/>
    <w:rsid w:val="00136A53"/>
    <w:rsid w:val="00145DDB"/>
    <w:rsid w:val="001512F8"/>
    <w:rsid w:val="00152C4A"/>
    <w:rsid w:val="00154ACB"/>
    <w:rsid w:val="00157F8A"/>
    <w:rsid w:val="00160903"/>
    <w:rsid w:val="001609EA"/>
    <w:rsid w:val="0016197A"/>
    <w:rsid w:val="001619C6"/>
    <w:rsid w:val="00163D09"/>
    <w:rsid w:val="00163FA1"/>
    <w:rsid w:val="001701AC"/>
    <w:rsid w:val="00171711"/>
    <w:rsid w:val="00172D90"/>
    <w:rsid w:val="0017579A"/>
    <w:rsid w:val="00177CC4"/>
    <w:rsid w:val="001815A8"/>
    <w:rsid w:val="00181621"/>
    <w:rsid w:val="001840CC"/>
    <w:rsid w:val="00184FF4"/>
    <w:rsid w:val="00185E3E"/>
    <w:rsid w:val="0018604B"/>
    <w:rsid w:val="00187250"/>
    <w:rsid w:val="001953D4"/>
    <w:rsid w:val="00195851"/>
    <w:rsid w:val="00196C46"/>
    <w:rsid w:val="001A0385"/>
    <w:rsid w:val="001A1105"/>
    <w:rsid w:val="001A33DC"/>
    <w:rsid w:val="001A375D"/>
    <w:rsid w:val="001A6F44"/>
    <w:rsid w:val="001A77BC"/>
    <w:rsid w:val="001A7900"/>
    <w:rsid w:val="001A7971"/>
    <w:rsid w:val="001A7ED7"/>
    <w:rsid w:val="001B5CAB"/>
    <w:rsid w:val="001C12F8"/>
    <w:rsid w:val="001C148D"/>
    <w:rsid w:val="001C3E75"/>
    <w:rsid w:val="001C481B"/>
    <w:rsid w:val="001C4ADD"/>
    <w:rsid w:val="001C4AE1"/>
    <w:rsid w:val="001C6629"/>
    <w:rsid w:val="001C7B30"/>
    <w:rsid w:val="001D0031"/>
    <w:rsid w:val="001D1289"/>
    <w:rsid w:val="001D3311"/>
    <w:rsid w:val="001D4D3A"/>
    <w:rsid w:val="001D5555"/>
    <w:rsid w:val="001D6782"/>
    <w:rsid w:val="001E1D09"/>
    <w:rsid w:val="001E3469"/>
    <w:rsid w:val="001E34FC"/>
    <w:rsid w:val="001E3745"/>
    <w:rsid w:val="001F130C"/>
    <w:rsid w:val="001F4442"/>
    <w:rsid w:val="001F7677"/>
    <w:rsid w:val="00201A8D"/>
    <w:rsid w:val="00203A56"/>
    <w:rsid w:val="00203AED"/>
    <w:rsid w:val="00206132"/>
    <w:rsid w:val="00206D61"/>
    <w:rsid w:val="00211515"/>
    <w:rsid w:val="0021257D"/>
    <w:rsid w:val="002165B5"/>
    <w:rsid w:val="00217163"/>
    <w:rsid w:val="00224CC5"/>
    <w:rsid w:val="0022561A"/>
    <w:rsid w:val="002303C6"/>
    <w:rsid w:val="00230A9A"/>
    <w:rsid w:val="0023116A"/>
    <w:rsid w:val="0023212D"/>
    <w:rsid w:val="00232408"/>
    <w:rsid w:val="00232655"/>
    <w:rsid w:val="00232B57"/>
    <w:rsid w:val="00234D13"/>
    <w:rsid w:val="00240DE8"/>
    <w:rsid w:val="00242F75"/>
    <w:rsid w:val="00243F09"/>
    <w:rsid w:val="002452B6"/>
    <w:rsid w:val="002470F2"/>
    <w:rsid w:val="00250F9B"/>
    <w:rsid w:val="0025259C"/>
    <w:rsid w:val="00253497"/>
    <w:rsid w:val="00255ADB"/>
    <w:rsid w:val="0025600F"/>
    <w:rsid w:val="002614BB"/>
    <w:rsid w:val="002626F5"/>
    <w:rsid w:val="00262A7B"/>
    <w:rsid w:val="00264168"/>
    <w:rsid w:val="00266668"/>
    <w:rsid w:val="00271769"/>
    <w:rsid w:val="00271C26"/>
    <w:rsid w:val="0027570E"/>
    <w:rsid w:val="00280107"/>
    <w:rsid w:val="00280758"/>
    <w:rsid w:val="0028175E"/>
    <w:rsid w:val="0028214E"/>
    <w:rsid w:val="002838BC"/>
    <w:rsid w:val="002847C8"/>
    <w:rsid w:val="00284BDC"/>
    <w:rsid w:val="00285593"/>
    <w:rsid w:val="002869E7"/>
    <w:rsid w:val="0029325D"/>
    <w:rsid w:val="002972F0"/>
    <w:rsid w:val="002A5F50"/>
    <w:rsid w:val="002B0B08"/>
    <w:rsid w:val="002B2F4A"/>
    <w:rsid w:val="002B3743"/>
    <w:rsid w:val="002B3933"/>
    <w:rsid w:val="002B3EE1"/>
    <w:rsid w:val="002B441B"/>
    <w:rsid w:val="002B63C1"/>
    <w:rsid w:val="002B6B7D"/>
    <w:rsid w:val="002B7216"/>
    <w:rsid w:val="002B7BB2"/>
    <w:rsid w:val="002C0361"/>
    <w:rsid w:val="002C57CD"/>
    <w:rsid w:val="002D1FBC"/>
    <w:rsid w:val="002D290F"/>
    <w:rsid w:val="002D2D99"/>
    <w:rsid w:val="002D2F3C"/>
    <w:rsid w:val="002D50F9"/>
    <w:rsid w:val="002D5214"/>
    <w:rsid w:val="002D7CE1"/>
    <w:rsid w:val="002E0B81"/>
    <w:rsid w:val="002E2415"/>
    <w:rsid w:val="002E5CD9"/>
    <w:rsid w:val="002E697D"/>
    <w:rsid w:val="002E6E51"/>
    <w:rsid w:val="002F18C4"/>
    <w:rsid w:val="002F620C"/>
    <w:rsid w:val="002F77B0"/>
    <w:rsid w:val="002F7D40"/>
    <w:rsid w:val="0030022A"/>
    <w:rsid w:val="00302537"/>
    <w:rsid w:val="003039B2"/>
    <w:rsid w:val="00306747"/>
    <w:rsid w:val="00310906"/>
    <w:rsid w:val="003119C2"/>
    <w:rsid w:val="003145A8"/>
    <w:rsid w:val="00314984"/>
    <w:rsid w:val="003177C9"/>
    <w:rsid w:val="003228B6"/>
    <w:rsid w:val="00323621"/>
    <w:rsid w:val="00324C27"/>
    <w:rsid w:val="003250D2"/>
    <w:rsid w:val="00330298"/>
    <w:rsid w:val="0033174B"/>
    <w:rsid w:val="003347A4"/>
    <w:rsid w:val="003360BD"/>
    <w:rsid w:val="0034021B"/>
    <w:rsid w:val="0034117B"/>
    <w:rsid w:val="00341F18"/>
    <w:rsid w:val="00343E70"/>
    <w:rsid w:val="003452BD"/>
    <w:rsid w:val="00345E0F"/>
    <w:rsid w:val="00347717"/>
    <w:rsid w:val="00351064"/>
    <w:rsid w:val="00355545"/>
    <w:rsid w:val="00357E02"/>
    <w:rsid w:val="00362049"/>
    <w:rsid w:val="00362E9D"/>
    <w:rsid w:val="00363652"/>
    <w:rsid w:val="00363F87"/>
    <w:rsid w:val="003656C6"/>
    <w:rsid w:val="003706D8"/>
    <w:rsid w:val="003709DE"/>
    <w:rsid w:val="00371DE7"/>
    <w:rsid w:val="00372468"/>
    <w:rsid w:val="00373B75"/>
    <w:rsid w:val="0037503E"/>
    <w:rsid w:val="0037525B"/>
    <w:rsid w:val="003760D2"/>
    <w:rsid w:val="00376AC6"/>
    <w:rsid w:val="003777D0"/>
    <w:rsid w:val="00382639"/>
    <w:rsid w:val="00387567"/>
    <w:rsid w:val="003905B2"/>
    <w:rsid w:val="00391DF7"/>
    <w:rsid w:val="003939B7"/>
    <w:rsid w:val="00393C28"/>
    <w:rsid w:val="0039496F"/>
    <w:rsid w:val="00395377"/>
    <w:rsid w:val="00395B4A"/>
    <w:rsid w:val="003969C5"/>
    <w:rsid w:val="003979EA"/>
    <w:rsid w:val="003A03A7"/>
    <w:rsid w:val="003A48DD"/>
    <w:rsid w:val="003B51C9"/>
    <w:rsid w:val="003B5261"/>
    <w:rsid w:val="003C0E13"/>
    <w:rsid w:val="003C1110"/>
    <w:rsid w:val="003C4DE2"/>
    <w:rsid w:val="003D0E0B"/>
    <w:rsid w:val="003D1358"/>
    <w:rsid w:val="003D23C0"/>
    <w:rsid w:val="003D5156"/>
    <w:rsid w:val="003E3E82"/>
    <w:rsid w:val="003E538F"/>
    <w:rsid w:val="003E5913"/>
    <w:rsid w:val="003E5BE0"/>
    <w:rsid w:val="003E6619"/>
    <w:rsid w:val="003F0ABF"/>
    <w:rsid w:val="003F0BEB"/>
    <w:rsid w:val="003F11F7"/>
    <w:rsid w:val="003F120E"/>
    <w:rsid w:val="003F2D02"/>
    <w:rsid w:val="003F32A7"/>
    <w:rsid w:val="003F42C3"/>
    <w:rsid w:val="003F5C77"/>
    <w:rsid w:val="003F6FDA"/>
    <w:rsid w:val="00400A93"/>
    <w:rsid w:val="0040145E"/>
    <w:rsid w:val="00403879"/>
    <w:rsid w:val="00405557"/>
    <w:rsid w:val="00407419"/>
    <w:rsid w:val="00412836"/>
    <w:rsid w:val="00414650"/>
    <w:rsid w:val="004154FB"/>
    <w:rsid w:val="00417A37"/>
    <w:rsid w:val="0042213C"/>
    <w:rsid w:val="00422EBC"/>
    <w:rsid w:val="00423007"/>
    <w:rsid w:val="004235C2"/>
    <w:rsid w:val="00425104"/>
    <w:rsid w:val="00425867"/>
    <w:rsid w:val="004259D9"/>
    <w:rsid w:val="0042612E"/>
    <w:rsid w:val="00426226"/>
    <w:rsid w:val="00426BD2"/>
    <w:rsid w:val="00427713"/>
    <w:rsid w:val="00427DF9"/>
    <w:rsid w:val="004301AE"/>
    <w:rsid w:val="00433F9B"/>
    <w:rsid w:val="00434479"/>
    <w:rsid w:val="00435A1E"/>
    <w:rsid w:val="00436513"/>
    <w:rsid w:val="00436DEF"/>
    <w:rsid w:val="00437E4E"/>
    <w:rsid w:val="00440747"/>
    <w:rsid w:val="00440E5D"/>
    <w:rsid w:val="00443574"/>
    <w:rsid w:val="00450A98"/>
    <w:rsid w:val="004531CF"/>
    <w:rsid w:val="0045327E"/>
    <w:rsid w:val="00455776"/>
    <w:rsid w:val="004564AE"/>
    <w:rsid w:val="004578FC"/>
    <w:rsid w:val="00457C0E"/>
    <w:rsid w:val="00457DA7"/>
    <w:rsid w:val="00457ED6"/>
    <w:rsid w:val="00460692"/>
    <w:rsid w:val="00460ED1"/>
    <w:rsid w:val="00463894"/>
    <w:rsid w:val="00463B5C"/>
    <w:rsid w:val="00466626"/>
    <w:rsid w:val="0046777A"/>
    <w:rsid w:val="00470061"/>
    <w:rsid w:val="00471773"/>
    <w:rsid w:val="004727CA"/>
    <w:rsid w:val="00472848"/>
    <w:rsid w:val="00477AB1"/>
    <w:rsid w:val="00483A2D"/>
    <w:rsid w:val="00484DD6"/>
    <w:rsid w:val="00486F6E"/>
    <w:rsid w:val="00487073"/>
    <w:rsid w:val="00487DBF"/>
    <w:rsid w:val="00490378"/>
    <w:rsid w:val="0049066F"/>
    <w:rsid w:val="0049073A"/>
    <w:rsid w:val="00493111"/>
    <w:rsid w:val="0049367D"/>
    <w:rsid w:val="00493C06"/>
    <w:rsid w:val="00494C97"/>
    <w:rsid w:val="00496A11"/>
    <w:rsid w:val="00497CC0"/>
    <w:rsid w:val="004A029D"/>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1AAF"/>
    <w:rsid w:val="004C268D"/>
    <w:rsid w:val="004C353F"/>
    <w:rsid w:val="004C38A6"/>
    <w:rsid w:val="004C6C9B"/>
    <w:rsid w:val="004D2847"/>
    <w:rsid w:val="004D30E9"/>
    <w:rsid w:val="004D6DC5"/>
    <w:rsid w:val="004E4A93"/>
    <w:rsid w:val="004E6C34"/>
    <w:rsid w:val="004F0744"/>
    <w:rsid w:val="004F2CB8"/>
    <w:rsid w:val="004F6E13"/>
    <w:rsid w:val="004F7CE8"/>
    <w:rsid w:val="00501429"/>
    <w:rsid w:val="0050306C"/>
    <w:rsid w:val="00504BC9"/>
    <w:rsid w:val="00505CC4"/>
    <w:rsid w:val="005119E1"/>
    <w:rsid w:val="00511A19"/>
    <w:rsid w:val="00512C8A"/>
    <w:rsid w:val="00513034"/>
    <w:rsid w:val="00513738"/>
    <w:rsid w:val="00517F6B"/>
    <w:rsid w:val="00520D34"/>
    <w:rsid w:val="00521026"/>
    <w:rsid w:val="00521BD0"/>
    <w:rsid w:val="00524059"/>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325"/>
    <w:rsid w:val="00557A0E"/>
    <w:rsid w:val="00560928"/>
    <w:rsid w:val="00561C24"/>
    <w:rsid w:val="0056236A"/>
    <w:rsid w:val="005643B2"/>
    <w:rsid w:val="0056646D"/>
    <w:rsid w:val="00567CF3"/>
    <w:rsid w:val="00572A72"/>
    <w:rsid w:val="005741C9"/>
    <w:rsid w:val="00574AF9"/>
    <w:rsid w:val="00577DCB"/>
    <w:rsid w:val="0058070F"/>
    <w:rsid w:val="00581091"/>
    <w:rsid w:val="00582337"/>
    <w:rsid w:val="005825AE"/>
    <w:rsid w:val="0058306F"/>
    <w:rsid w:val="00590F7A"/>
    <w:rsid w:val="00591A28"/>
    <w:rsid w:val="00594B53"/>
    <w:rsid w:val="00595216"/>
    <w:rsid w:val="00595873"/>
    <w:rsid w:val="0059660A"/>
    <w:rsid w:val="00597429"/>
    <w:rsid w:val="005A03FF"/>
    <w:rsid w:val="005A5BD0"/>
    <w:rsid w:val="005A710B"/>
    <w:rsid w:val="005B157F"/>
    <w:rsid w:val="005B4748"/>
    <w:rsid w:val="005B5CE6"/>
    <w:rsid w:val="005B6883"/>
    <w:rsid w:val="005B6D09"/>
    <w:rsid w:val="005C0086"/>
    <w:rsid w:val="005C2E04"/>
    <w:rsid w:val="005C5AB8"/>
    <w:rsid w:val="005C5E26"/>
    <w:rsid w:val="005C7791"/>
    <w:rsid w:val="005D03FA"/>
    <w:rsid w:val="005D0494"/>
    <w:rsid w:val="005D49BD"/>
    <w:rsid w:val="005D6A10"/>
    <w:rsid w:val="005E04F3"/>
    <w:rsid w:val="005E0AE9"/>
    <w:rsid w:val="005E0B0A"/>
    <w:rsid w:val="005E1441"/>
    <w:rsid w:val="005E1668"/>
    <w:rsid w:val="005E243D"/>
    <w:rsid w:val="005F1DCA"/>
    <w:rsid w:val="005F3B2C"/>
    <w:rsid w:val="005F6731"/>
    <w:rsid w:val="005F70D0"/>
    <w:rsid w:val="00602DEA"/>
    <w:rsid w:val="006054B2"/>
    <w:rsid w:val="0060601E"/>
    <w:rsid w:val="00606920"/>
    <w:rsid w:val="00606EED"/>
    <w:rsid w:val="006166A7"/>
    <w:rsid w:val="006174FD"/>
    <w:rsid w:val="00617B29"/>
    <w:rsid w:val="00621AEE"/>
    <w:rsid w:val="00621D30"/>
    <w:rsid w:val="00621D91"/>
    <w:rsid w:val="00621DD6"/>
    <w:rsid w:val="006222CC"/>
    <w:rsid w:val="00622E6C"/>
    <w:rsid w:val="00623693"/>
    <w:rsid w:val="006248B7"/>
    <w:rsid w:val="00625666"/>
    <w:rsid w:val="00630D70"/>
    <w:rsid w:val="00632303"/>
    <w:rsid w:val="00632982"/>
    <w:rsid w:val="0063309F"/>
    <w:rsid w:val="0063394D"/>
    <w:rsid w:val="00636360"/>
    <w:rsid w:val="006378A4"/>
    <w:rsid w:val="00637DF7"/>
    <w:rsid w:val="00643825"/>
    <w:rsid w:val="006474AF"/>
    <w:rsid w:val="006508C1"/>
    <w:rsid w:val="006518B8"/>
    <w:rsid w:val="00651B9D"/>
    <w:rsid w:val="00651E18"/>
    <w:rsid w:val="00652098"/>
    <w:rsid w:val="006571E0"/>
    <w:rsid w:val="0065739C"/>
    <w:rsid w:val="00660CC5"/>
    <w:rsid w:val="006620DF"/>
    <w:rsid w:val="00662682"/>
    <w:rsid w:val="0066335D"/>
    <w:rsid w:val="00665CE3"/>
    <w:rsid w:val="00665F9C"/>
    <w:rsid w:val="00670A88"/>
    <w:rsid w:val="006722D8"/>
    <w:rsid w:val="00673431"/>
    <w:rsid w:val="00673432"/>
    <w:rsid w:val="00674319"/>
    <w:rsid w:val="00676C84"/>
    <w:rsid w:val="006777BD"/>
    <w:rsid w:val="00677B10"/>
    <w:rsid w:val="00677C28"/>
    <w:rsid w:val="00686A67"/>
    <w:rsid w:val="00687811"/>
    <w:rsid w:val="00687B6C"/>
    <w:rsid w:val="0069085A"/>
    <w:rsid w:val="00690B0E"/>
    <w:rsid w:val="0069277C"/>
    <w:rsid w:val="00692844"/>
    <w:rsid w:val="0069403C"/>
    <w:rsid w:val="00695302"/>
    <w:rsid w:val="006A2CE4"/>
    <w:rsid w:val="006A3799"/>
    <w:rsid w:val="006A5724"/>
    <w:rsid w:val="006A70B9"/>
    <w:rsid w:val="006A7B90"/>
    <w:rsid w:val="006B1632"/>
    <w:rsid w:val="006B2334"/>
    <w:rsid w:val="006B2D83"/>
    <w:rsid w:val="006B4ED2"/>
    <w:rsid w:val="006B75DC"/>
    <w:rsid w:val="006C25D1"/>
    <w:rsid w:val="006C7596"/>
    <w:rsid w:val="006C7C70"/>
    <w:rsid w:val="006D0B03"/>
    <w:rsid w:val="006D0EF7"/>
    <w:rsid w:val="006D1C1A"/>
    <w:rsid w:val="006D248A"/>
    <w:rsid w:val="006D6526"/>
    <w:rsid w:val="006F0351"/>
    <w:rsid w:val="006F0425"/>
    <w:rsid w:val="006F43C3"/>
    <w:rsid w:val="006F46A7"/>
    <w:rsid w:val="006F6389"/>
    <w:rsid w:val="00700A34"/>
    <w:rsid w:val="00701DFF"/>
    <w:rsid w:val="007020B4"/>
    <w:rsid w:val="00703849"/>
    <w:rsid w:val="00703AD9"/>
    <w:rsid w:val="00703BC2"/>
    <w:rsid w:val="0070415D"/>
    <w:rsid w:val="007045E0"/>
    <w:rsid w:val="007055F9"/>
    <w:rsid w:val="00707249"/>
    <w:rsid w:val="00710E11"/>
    <w:rsid w:val="00711905"/>
    <w:rsid w:val="0071283C"/>
    <w:rsid w:val="00712BB3"/>
    <w:rsid w:val="00713CBF"/>
    <w:rsid w:val="00714663"/>
    <w:rsid w:val="00714683"/>
    <w:rsid w:val="00715382"/>
    <w:rsid w:val="00716B8E"/>
    <w:rsid w:val="00720718"/>
    <w:rsid w:val="00720785"/>
    <w:rsid w:val="007215BB"/>
    <w:rsid w:val="007242DD"/>
    <w:rsid w:val="0072632B"/>
    <w:rsid w:val="0072680F"/>
    <w:rsid w:val="00726BA5"/>
    <w:rsid w:val="00730382"/>
    <w:rsid w:val="00733B68"/>
    <w:rsid w:val="007340E8"/>
    <w:rsid w:val="007343B1"/>
    <w:rsid w:val="00734BFF"/>
    <w:rsid w:val="007350B4"/>
    <w:rsid w:val="00735700"/>
    <w:rsid w:val="007371AB"/>
    <w:rsid w:val="00737FF4"/>
    <w:rsid w:val="00742BFF"/>
    <w:rsid w:val="0074454C"/>
    <w:rsid w:val="00744A93"/>
    <w:rsid w:val="00745710"/>
    <w:rsid w:val="00747356"/>
    <w:rsid w:val="007513F2"/>
    <w:rsid w:val="007525E8"/>
    <w:rsid w:val="00752EA8"/>
    <w:rsid w:val="00756701"/>
    <w:rsid w:val="00760EB4"/>
    <w:rsid w:val="00761E61"/>
    <w:rsid w:val="007630DB"/>
    <w:rsid w:val="00763AFE"/>
    <w:rsid w:val="00763E3A"/>
    <w:rsid w:val="00764E43"/>
    <w:rsid w:val="007659A3"/>
    <w:rsid w:val="00766EEB"/>
    <w:rsid w:val="00770308"/>
    <w:rsid w:val="007709DE"/>
    <w:rsid w:val="00771C04"/>
    <w:rsid w:val="0077273A"/>
    <w:rsid w:val="007773A5"/>
    <w:rsid w:val="00777BFD"/>
    <w:rsid w:val="007805EA"/>
    <w:rsid w:val="00780DC3"/>
    <w:rsid w:val="00781A48"/>
    <w:rsid w:val="00782064"/>
    <w:rsid w:val="00782B5D"/>
    <w:rsid w:val="00783759"/>
    <w:rsid w:val="00783763"/>
    <w:rsid w:val="007838E7"/>
    <w:rsid w:val="00784E4E"/>
    <w:rsid w:val="007857CC"/>
    <w:rsid w:val="00785C15"/>
    <w:rsid w:val="0078634A"/>
    <w:rsid w:val="00791F19"/>
    <w:rsid w:val="00792182"/>
    <w:rsid w:val="00795A82"/>
    <w:rsid w:val="007973B2"/>
    <w:rsid w:val="00797EE9"/>
    <w:rsid w:val="007A1350"/>
    <w:rsid w:val="007A4332"/>
    <w:rsid w:val="007A45F7"/>
    <w:rsid w:val="007A5A94"/>
    <w:rsid w:val="007A5DB6"/>
    <w:rsid w:val="007B6F95"/>
    <w:rsid w:val="007C086D"/>
    <w:rsid w:val="007C0D12"/>
    <w:rsid w:val="007C2C82"/>
    <w:rsid w:val="007C54EE"/>
    <w:rsid w:val="007C60D8"/>
    <w:rsid w:val="007C7D65"/>
    <w:rsid w:val="007C7FD6"/>
    <w:rsid w:val="007D0515"/>
    <w:rsid w:val="007D1668"/>
    <w:rsid w:val="007D2FFF"/>
    <w:rsid w:val="007D35F0"/>
    <w:rsid w:val="007D3BB5"/>
    <w:rsid w:val="007D3C3D"/>
    <w:rsid w:val="007D417F"/>
    <w:rsid w:val="007D4739"/>
    <w:rsid w:val="007D6129"/>
    <w:rsid w:val="007D6D34"/>
    <w:rsid w:val="007D72B3"/>
    <w:rsid w:val="007E294E"/>
    <w:rsid w:val="007E4E64"/>
    <w:rsid w:val="007E549A"/>
    <w:rsid w:val="007E588F"/>
    <w:rsid w:val="007F1655"/>
    <w:rsid w:val="007F3025"/>
    <w:rsid w:val="007F30C2"/>
    <w:rsid w:val="007F3C44"/>
    <w:rsid w:val="007F5077"/>
    <w:rsid w:val="007F7E6F"/>
    <w:rsid w:val="008009D4"/>
    <w:rsid w:val="008064ED"/>
    <w:rsid w:val="00807C35"/>
    <w:rsid w:val="00813340"/>
    <w:rsid w:val="0081391D"/>
    <w:rsid w:val="00813CFE"/>
    <w:rsid w:val="00814844"/>
    <w:rsid w:val="00817E28"/>
    <w:rsid w:val="00817FB8"/>
    <w:rsid w:val="0082254D"/>
    <w:rsid w:val="00822742"/>
    <w:rsid w:val="008247FA"/>
    <w:rsid w:val="00824865"/>
    <w:rsid w:val="00827996"/>
    <w:rsid w:val="00830716"/>
    <w:rsid w:val="00831691"/>
    <w:rsid w:val="008332CD"/>
    <w:rsid w:val="00833EB4"/>
    <w:rsid w:val="00840411"/>
    <w:rsid w:val="00841F75"/>
    <w:rsid w:val="00847EF6"/>
    <w:rsid w:val="0085059C"/>
    <w:rsid w:val="008550E0"/>
    <w:rsid w:val="0085557C"/>
    <w:rsid w:val="00855B08"/>
    <w:rsid w:val="0085679A"/>
    <w:rsid w:val="008579A4"/>
    <w:rsid w:val="00860FBD"/>
    <w:rsid w:val="00861110"/>
    <w:rsid w:val="0086124A"/>
    <w:rsid w:val="00861679"/>
    <w:rsid w:val="0086351C"/>
    <w:rsid w:val="0086394D"/>
    <w:rsid w:val="008651C0"/>
    <w:rsid w:val="0086569A"/>
    <w:rsid w:val="00867834"/>
    <w:rsid w:val="00867D06"/>
    <w:rsid w:val="00871E14"/>
    <w:rsid w:val="00873399"/>
    <w:rsid w:val="00873BA1"/>
    <w:rsid w:val="00874261"/>
    <w:rsid w:val="00874DAE"/>
    <w:rsid w:val="00874E02"/>
    <w:rsid w:val="00875889"/>
    <w:rsid w:val="00875A13"/>
    <w:rsid w:val="00882C41"/>
    <w:rsid w:val="008830D4"/>
    <w:rsid w:val="00885FB0"/>
    <w:rsid w:val="00886F3E"/>
    <w:rsid w:val="00893844"/>
    <w:rsid w:val="00893C2A"/>
    <w:rsid w:val="00895B93"/>
    <w:rsid w:val="00896252"/>
    <w:rsid w:val="00897BE0"/>
    <w:rsid w:val="008A530E"/>
    <w:rsid w:val="008A5E49"/>
    <w:rsid w:val="008B13DF"/>
    <w:rsid w:val="008B371F"/>
    <w:rsid w:val="008B6CCD"/>
    <w:rsid w:val="008C0B0E"/>
    <w:rsid w:val="008C345E"/>
    <w:rsid w:val="008C3CC8"/>
    <w:rsid w:val="008D34B8"/>
    <w:rsid w:val="008D58A5"/>
    <w:rsid w:val="008E0436"/>
    <w:rsid w:val="008E18A2"/>
    <w:rsid w:val="008E2692"/>
    <w:rsid w:val="008E4630"/>
    <w:rsid w:val="008E4737"/>
    <w:rsid w:val="008E6479"/>
    <w:rsid w:val="008F0C53"/>
    <w:rsid w:val="008F0F42"/>
    <w:rsid w:val="008F297B"/>
    <w:rsid w:val="008F56B8"/>
    <w:rsid w:val="00903268"/>
    <w:rsid w:val="00906A82"/>
    <w:rsid w:val="0090711D"/>
    <w:rsid w:val="009138CD"/>
    <w:rsid w:val="0091407F"/>
    <w:rsid w:val="009146EB"/>
    <w:rsid w:val="00915511"/>
    <w:rsid w:val="00915991"/>
    <w:rsid w:val="00915DA0"/>
    <w:rsid w:val="009174AE"/>
    <w:rsid w:val="00922AA0"/>
    <w:rsid w:val="00926042"/>
    <w:rsid w:val="00932682"/>
    <w:rsid w:val="00933FBC"/>
    <w:rsid w:val="00934AAE"/>
    <w:rsid w:val="0093508E"/>
    <w:rsid w:val="00941BFD"/>
    <w:rsid w:val="00942049"/>
    <w:rsid w:val="00943EFA"/>
    <w:rsid w:val="009446C7"/>
    <w:rsid w:val="009458B2"/>
    <w:rsid w:val="0095008C"/>
    <w:rsid w:val="00950220"/>
    <w:rsid w:val="00951299"/>
    <w:rsid w:val="0095195D"/>
    <w:rsid w:val="00952ABC"/>
    <w:rsid w:val="009547B8"/>
    <w:rsid w:val="00954F47"/>
    <w:rsid w:val="00955E93"/>
    <w:rsid w:val="00956F83"/>
    <w:rsid w:val="009616CB"/>
    <w:rsid w:val="00962292"/>
    <w:rsid w:val="00962711"/>
    <w:rsid w:val="009632EB"/>
    <w:rsid w:val="00964098"/>
    <w:rsid w:val="0096721A"/>
    <w:rsid w:val="00967DD6"/>
    <w:rsid w:val="00971BDF"/>
    <w:rsid w:val="00972C40"/>
    <w:rsid w:val="00972C6D"/>
    <w:rsid w:val="009730A4"/>
    <w:rsid w:val="00973E5D"/>
    <w:rsid w:val="00985773"/>
    <w:rsid w:val="00985FCC"/>
    <w:rsid w:val="00987EEC"/>
    <w:rsid w:val="0099046B"/>
    <w:rsid w:val="00991C27"/>
    <w:rsid w:val="00992D56"/>
    <w:rsid w:val="0099562E"/>
    <w:rsid w:val="009965B6"/>
    <w:rsid w:val="00997B73"/>
    <w:rsid w:val="009A2BBC"/>
    <w:rsid w:val="009A4765"/>
    <w:rsid w:val="009A550B"/>
    <w:rsid w:val="009B06E7"/>
    <w:rsid w:val="009B2500"/>
    <w:rsid w:val="009B256F"/>
    <w:rsid w:val="009B3171"/>
    <w:rsid w:val="009B75AB"/>
    <w:rsid w:val="009C00AD"/>
    <w:rsid w:val="009C10B2"/>
    <w:rsid w:val="009C1530"/>
    <w:rsid w:val="009C1AEE"/>
    <w:rsid w:val="009C1F2E"/>
    <w:rsid w:val="009C1F36"/>
    <w:rsid w:val="009C2D2A"/>
    <w:rsid w:val="009D05DC"/>
    <w:rsid w:val="009D1A03"/>
    <w:rsid w:val="009D2AD2"/>
    <w:rsid w:val="009D71BA"/>
    <w:rsid w:val="009D7C99"/>
    <w:rsid w:val="009E3057"/>
    <w:rsid w:val="009E69B7"/>
    <w:rsid w:val="009E78FE"/>
    <w:rsid w:val="009F0137"/>
    <w:rsid w:val="009F0B79"/>
    <w:rsid w:val="009F12B8"/>
    <w:rsid w:val="009F200D"/>
    <w:rsid w:val="009F4648"/>
    <w:rsid w:val="009F4C23"/>
    <w:rsid w:val="009F6CB0"/>
    <w:rsid w:val="009F713D"/>
    <w:rsid w:val="00A0180F"/>
    <w:rsid w:val="00A02BC9"/>
    <w:rsid w:val="00A02D7E"/>
    <w:rsid w:val="00A0321F"/>
    <w:rsid w:val="00A03EFA"/>
    <w:rsid w:val="00A04C4F"/>
    <w:rsid w:val="00A0546D"/>
    <w:rsid w:val="00A06330"/>
    <w:rsid w:val="00A109B7"/>
    <w:rsid w:val="00A11981"/>
    <w:rsid w:val="00A1230E"/>
    <w:rsid w:val="00A14849"/>
    <w:rsid w:val="00A153E4"/>
    <w:rsid w:val="00A15722"/>
    <w:rsid w:val="00A15C18"/>
    <w:rsid w:val="00A15F70"/>
    <w:rsid w:val="00A17A76"/>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472E"/>
    <w:rsid w:val="00A44B46"/>
    <w:rsid w:val="00A44EBB"/>
    <w:rsid w:val="00A4541A"/>
    <w:rsid w:val="00A463EC"/>
    <w:rsid w:val="00A518E6"/>
    <w:rsid w:val="00A5263A"/>
    <w:rsid w:val="00A53853"/>
    <w:rsid w:val="00A55A77"/>
    <w:rsid w:val="00A55A9B"/>
    <w:rsid w:val="00A574D2"/>
    <w:rsid w:val="00A6010E"/>
    <w:rsid w:val="00A63D05"/>
    <w:rsid w:val="00A65258"/>
    <w:rsid w:val="00A67DE2"/>
    <w:rsid w:val="00A72EDC"/>
    <w:rsid w:val="00A7420D"/>
    <w:rsid w:val="00A77A5B"/>
    <w:rsid w:val="00A83B73"/>
    <w:rsid w:val="00A850BA"/>
    <w:rsid w:val="00A85727"/>
    <w:rsid w:val="00A918ED"/>
    <w:rsid w:val="00A931FA"/>
    <w:rsid w:val="00A9436F"/>
    <w:rsid w:val="00A95C1A"/>
    <w:rsid w:val="00A96754"/>
    <w:rsid w:val="00A96D45"/>
    <w:rsid w:val="00A97A23"/>
    <w:rsid w:val="00AA2371"/>
    <w:rsid w:val="00AA3094"/>
    <w:rsid w:val="00AA3ED2"/>
    <w:rsid w:val="00AA50B1"/>
    <w:rsid w:val="00AA7AB7"/>
    <w:rsid w:val="00AA7CE6"/>
    <w:rsid w:val="00AA7D5D"/>
    <w:rsid w:val="00AB12B7"/>
    <w:rsid w:val="00AB2536"/>
    <w:rsid w:val="00AB33D8"/>
    <w:rsid w:val="00AB4164"/>
    <w:rsid w:val="00AB493F"/>
    <w:rsid w:val="00AB5760"/>
    <w:rsid w:val="00AC0103"/>
    <w:rsid w:val="00AC0EC3"/>
    <w:rsid w:val="00AC13FF"/>
    <w:rsid w:val="00AC62EB"/>
    <w:rsid w:val="00AC7081"/>
    <w:rsid w:val="00AD296C"/>
    <w:rsid w:val="00AD432D"/>
    <w:rsid w:val="00AD4590"/>
    <w:rsid w:val="00AD47EE"/>
    <w:rsid w:val="00AD54D3"/>
    <w:rsid w:val="00AD7D50"/>
    <w:rsid w:val="00AE135B"/>
    <w:rsid w:val="00AE146A"/>
    <w:rsid w:val="00AE2BF3"/>
    <w:rsid w:val="00AE342B"/>
    <w:rsid w:val="00AE3664"/>
    <w:rsid w:val="00AE6925"/>
    <w:rsid w:val="00AF095F"/>
    <w:rsid w:val="00AF30ED"/>
    <w:rsid w:val="00AF32CF"/>
    <w:rsid w:val="00B03861"/>
    <w:rsid w:val="00B039B7"/>
    <w:rsid w:val="00B0422F"/>
    <w:rsid w:val="00B045AE"/>
    <w:rsid w:val="00B05C75"/>
    <w:rsid w:val="00B10DFB"/>
    <w:rsid w:val="00B11142"/>
    <w:rsid w:val="00B11283"/>
    <w:rsid w:val="00B1161C"/>
    <w:rsid w:val="00B12957"/>
    <w:rsid w:val="00B13440"/>
    <w:rsid w:val="00B13D67"/>
    <w:rsid w:val="00B24050"/>
    <w:rsid w:val="00B316CE"/>
    <w:rsid w:val="00B31C2F"/>
    <w:rsid w:val="00B31F11"/>
    <w:rsid w:val="00B32484"/>
    <w:rsid w:val="00B331CF"/>
    <w:rsid w:val="00B36A4A"/>
    <w:rsid w:val="00B40975"/>
    <w:rsid w:val="00B40F53"/>
    <w:rsid w:val="00B47A66"/>
    <w:rsid w:val="00B51F47"/>
    <w:rsid w:val="00B53E82"/>
    <w:rsid w:val="00B545EE"/>
    <w:rsid w:val="00B55FA3"/>
    <w:rsid w:val="00B57D7E"/>
    <w:rsid w:val="00B61C4A"/>
    <w:rsid w:val="00B67743"/>
    <w:rsid w:val="00B70612"/>
    <w:rsid w:val="00B71998"/>
    <w:rsid w:val="00B73408"/>
    <w:rsid w:val="00B80177"/>
    <w:rsid w:val="00B80363"/>
    <w:rsid w:val="00B80AE3"/>
    <w:rsid w:val="00B81B44"/>
    <w:rsid w:val="00B8281C"/>
    <w:rsid w:val="00B85596"/>
    <w:rsid w:val="00B914A3"/>
    <w:rsid w:val="00B91BDA"/>
    <w:rsid w:val="00B93084"/>
    <w:rsid w:val="00B94059"/>
    <w:rsid w:val="00B95124"/>
    <w:rsid w:val="00B955BF"/>
    <w:rsid w:val="00B95793"/>
    <w:rsid w:val="00BA29F3"/>
    <w:rsid w:val="00BA2D37"/>
    <w:rsid w:val="00BA397D"/>
    <w:rsid w:val="00BB2973"/>
    <w:rsid w:val="00BB5330"/>
    <w:rsid w:val="00BB677E"/>
    <w:rsid w:val="00BB730C"/>
    <w:rsid w:val="00BC008F"/>
    <w:rsid w:val="00BC458E"/>
    <w:rsid w:val="00BC4A46"/>
    <w:rsid w:val="00BC7C0F"/>
    <w:rsid w:val="00BD0886"/>
    <w:rsid w:val="00BD0E1E"/>
    <w:rsid w:val="00BD249C"/>
    <w:rsid w:val="00BD25B2"/>
    <w:rsid w:val="00BD2A75"/>
    <w:rsid w:val="00BD342E"/>
    <w:rsid w:val="00BD36F3"/>
    <w:rsid w:val="00BD5F39"/>
    <w:rsid w:val="00BE2470"/>
    <w:rsid w:val="00BE3191"/>
    <w:rsid w:val="00BE3433"/>
    <w:rsid w:val="00BE3AE1"/>
    <w:rsid w:val="00BE6F32"/>
    <w:rsid w:val="00BF38D5"/>
    <w:rsid w:val="00BF4981"/>
    <w:rsid w:val="00BF6CB6"/>
    <w:rsid w:val="00C00184"/>
    <w:rsid w:val="00C018BD"/>
    <w:rsid w:val="00C01ABA"/>
    <w:rsid w:val="00C0401B"/>
    <w:rsid w:val="00C04A78"/>
    <w:rsid w:val="00C07770"/>
    <w:rsid w:val="00C07A27"/>
    <w:rsid w:val="00C10621"/>
    <w:rsid w:val="00C11A5B"/>
    <w:rsid w:val="00C11C46"/>
    <w:rsid w:val="00C15057"/>
    <w:rsid w:val="00C20E6C"/>
    <w:rsid w:val="00C2177B"/>
    <w:rsid w:val="00C21D69"/>
    <w:rsid w:val="00C21FA0"/>
    <w:rsid w:val="00C22415"/>
    <w:rsid w:val="00C2363D"/>
    <w:rsid w:val="00C239BB"/>
    <w:rsid w:val="00C23C14"/>
    <w:rsid w:val="00C24157"/>
    <w:rsid w:val="00C2508F"/>
    <w:rsid w:val="00C25FEE"/>
    <w:rsid w:val="00C27446"/>
    <w:rsid w:val="00C32020"/>
    <w:rsid w:val="00C3370F"/>
    <w:rsid w:val="00C35DBD"/>
    <w:rsid w:val="00C36504"/>
    <w:rsid w:val="00C37C92"/>
    <w:rsid w:val="00C37E44"/>
    <w:rsid w:val="00C446C0"/>
    <w:rsid w:val="00C4575D"/>
    <w:rsid w:val="00C47D2D"/>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8D3"/>
    <w:rsid w:val="00CA2C9B"/>
    <w:rsid w:val="00CA4206"/>
    <w:rsid w:val="00CA4E35"/>
    <w:rsid w:val="00CA6EF3"/>
    <w:rsid w:val="00CA7C43"/>
    <w:rsid w:val="00CB1306"/>
    <w:rsid w:val="00CB1CB2"/>
    <w:rsid w:val="00CB3AF5"/>
    <w:rsid w:val="00CB3EE5"/>
    <w:rsid w:val="00CB585D"/>
    <w:rsid w:val="00CB5B8F"/>
    <w:rsid w:val="00CB6638"/>
    <w:rsid w:val="00CB6B60"/>
    <w:rsid w:val="00CC1B07"/>
    <w:rsid w:val="00CC205E"/>
    <w:rsid w:val="00CC3317"/>
    <w:rsid w:val="00CC3680"/>
    <w:rsid w:val="00CC399E"/>
    <w:rsid w:val="00CC39CA"/>
    <w:rsid w:val="00CC7A27"/>
    <w:rsid w:val="00CD0043"/>
    <w:rsid w:val="00CD19E4"/>
    <w:rsid w:val="00CD5C54"/>
    <w:rsid w:val="00CD66F0"/>
    <w:rsid w:val="00CE07EE"/>
    <w:rsid w:val="00CE2129"/>
    <w:rsid w:val="00CE3CAD"/>
    <w:rsid w:val="00CE4C3D"/>
    <w:rsid w:val="00CE7DFB"/>
    <w:rsid w:val="00CF0850"/>
    <w:rsid w:val="00CF08D1"/>
    <w:rsid w:val="00CF2748"/>
    <w:rsid w:val="00D017E8"/>
    <w:rsid w:val="00D019EE"/>
    <w:rsid w:val="00D02076"/>
    <w:rsid w:val="00D03F39"/>
    <w:rsid w:val="00D058D3"/>
    <w:rsid w:val="00D07939"/>
    <w:rsid w:val="00D113DE"/>
    <w:rsid w:val="00D11D8D"/>
    <w:rsid w:val="00D12CB7"/>
    <w:rsid w:val="00D138C7"/>
    <w:rsid w:val="00D13B30"/>
    <w:rsid w:val="00D159F2"/>
    <w:rsid w:val="00D16E33"/>
    <w:rsid w:val="00D17159"/>
    <w:rsid w:val="00D2051A"/>
    <w:rsid w:val="00D217B3"/>
    <w:rsid w:val="00D22033"/>
    <w:rsid w:val="00D22878"/>
    <w:rsid w:val="00D24401"/>
    <w:rsid w:val="00D304C1"/>
    <w:rsid w:val="00D30F1D"/>
    <w:rsid w:val="00D3180A"/>
    <w:rsid w:val="00D31A48"/>
    <w:rsid w:val="00D32A7A"/>
    <w:rsid w:val="00D3416C"/>
    <w:rsid w:val="00D35DC8"/>
    <w:rsid w:val="00D3636A"/>
    <w:rsid w:val="00D44018"/>
    <w:rsid w:val="00D45547"/>
    <w:rsid w:val="00D45E4C"/>
    <w:rsid w:val="00D45E50"/>
    <w:rsid w:val="00D5016E"/>
    <w:rsid w:val="00D51485"/>
    <w:rsid w:val="00D516C6"/>
    <w:rsid w:val="00D52177"/>
    <w:rsid w:val="00D5228E"/>
    <w:rsid w:val="00D52F04"/>
    <w:rsid w:val="00D5357A"/>
    <w:rsid w:val="00D57CBE"/>
    <w:rsid w:val="00D617BB"/>
    <w:rsid w:val="00D61BC4"/>
    <w:rsid w:val="00D63F85"/>
    <w:rsid w:val="00D63F9A"/>
    <w:rsid w:val="00D6436E"/>
    <w:rsid w:val="00D66371"/>
    <w:rsid w:val="00D6638D"/>
    <w:rsid w:val="00D6665F"/>
    <w:rsid w:val="00D70A15"/>
    <w:rsid w:val="00D716E7"/>
    <w:rsid w:val="00D72E77"/>
    <w:rsid w:val="00D7609F"/>
    <w:rsid w:val="00D7792B"/>
    <w:rsid w:val="00D818AD"/>
    <w:rsid w:val="00D85D3E"/>
    <w:rsid w:val="00D86808"/>
    <w:rsid w:val="00D900A4"/>
    <w:rsid w:val="00D92D40"/>
    <w:rsid w:val="00D935F3"/>
    <w:rsid w:val="00D97777"/>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86"/>
    <w:rsid w:val="00DC7E37"/>
    <w:rsid w:val="00DD0F64"/>
    <w:rsid w:val="00DD154D"/>
    <w:rsid w:val="00DD57B5"/>
    <w:rsid w:val="00DD5B53"/>
    <w:rsid w:val="00DD6C21"/>
    <w:rsid w:val="00DD781B"/>
    <w:rsid w:val="00DE0153"/>
    <w:rsid w:val="00DE27F2"/>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14BE7"/>
    <w:rsid w:val="00E21445"/>
    <w:rsid w:val="00E244FA"/>
    <w:rsid w:val="00E2660F"/>
    <w:rsid w:val="00E26EE4"/>
    <w:rsid w:val="00E30B86"/>
    <w:rsid w:val="00E31254"/>
    <w:rsid w:val="00E31DD6"/>
    <w:rsid w:val="00E330C7"/>
    <w:rsid w:val="00E33985"/>
    <w:rsid w:val="00E34A96"/>
    <w:rsid w:val="00E353B5"/>
    <w:rsid w:val="00E36503"/>
    <w:rsid w:val="00E408D3"/>
    <w:rsid w:val="00E41970"/>
    <w:rsid w:val="00E42272"/>
    <w:rsid w:val="00E427BD"/>
    <w:rsid w:val="00E438FC"/>
    <w:rsid w:val="00E459C2"/>
    <w:rsid w:val="00E45BD1"/>
    <w:rsid w:val="00E45C8B"/>
    <w:rsid w:val="00E46AC9"/>
    <w:rsid w:val="00E47146"/>
    <w:rsid w:val="00E506F3"/>
    <w:rsid w:val="00E52F91"/>
    <w:rsid w:val="00E5457A"/>
    <w:rsid w:val="00E60601"/>
    <w:rsid w:val="00E61A83"/>
    <w:rsid w:val="00E62EC0"/>
    <w:rsid w:val="00E669FD"/>
    <w:rsid w:val="00E706C5"/>
    <w:rsid w:val="00E744E0"/>
    <w:rsid w:val="00E76051"/>
    <w:rsid w:val="00E7618F"/>
    <w:rsid w:val="00E77A38"/>
    <w:rsid w:val="00E805FB"/>
    <w:rsid w:val="00E82304"/>
    <w:rsid w:val="00E83503"/>
    <w:rsid w:val="00E84A57"/>
    <w:rsid w:val="00E84C93"/>
    <w:rsid w:val="00E8518D"/>
    <w:rsid w:val="00E85ED1"/>
    <w:rsid w:val="00E863EB"/>
    <w:rsid w:val="00E8731B"/>
    <w:rsid w:val="00E90314"/>
    <w:rsid w:val="00E90856"/>
    <w:rsid w:val="00E90C92"/>
    <w:rsid w:val="00E94F75"/>
    <w:rsid w:val="00EA0E34"/>
    <w:rsid w:val="00EA5ADA"/>
    <w:rsid w:val="00EA6DC8"/>
    <w:rsid w:val="00EB0201"/>
    <w:rsid w:val="00EB0BD1"/>
    <w:rsid w:val="00EB4447"/>
    <w:rsid w:val="00EB5C1F"/>
    <w:rsid w:val="00EB65C0"/>
    <w:rsid w:val="00EB6A4C"/>
    <w:rsid w:val="00EB772F"/>
    <w:rsid w:val="00ED0D5E"/>
    <w:rsid w:val="00ED5AAF"/>
    <w:rsid w:val="00ED66F6"/>
    <w:rsid w:val="00EE4953"/>
    <w:rsid w:val="00EE554E"/>
    <w:rsid w:val="00EE6640"/>
    <w:rsid w:val="00EE7449"/>
    <w:rsid w:val="00EF1B3F"/>
    <w:rsid w:val="00EF24F8"/>
    <w:rsid w:val="00EF31FF"/>
    <w:rsid w:val="00EF3889"/>
    <w:rsid w:val="00EF3E5E"/>
    <w:rsid w:val="00EF4705"/>
    <w:rsid w:val="00EF5EA1"/>
    <w:rsid w:val="00F0089E"/>
    <w:rsid w:val="00F02E17"/>
    <w:rsid w:val="00F04370"/>
    <w:rsid w:val="00F057F1"/>
    <w:rsid w:val="00F05B03"/>
    <w:rsid w:val="00F07229"/>
    <w:rsid w:val="00F106F7"/>
    <w:rsid w:val="00F14540"/>
    <w:rsid w:val="00F17167"/>
    <w:rsid w:val="00F17C69"/>
    <w:rsid w:val="00F24353"/>
    <w:rsid w:val="00F26CDB"/>
    <w:rsid w:val="00F3015E"/>
    <w:rsid w:val="00F30C31"/>
    <w:rsid w:val="00F32F91"/>
    <w:rsid w:val="00F3364F"/>
    <w:rsid w:val="00F3471D"/>
    <w:rsid w:val="00F37508"/>
    <w:rsid w:val="00F40243"/>
    <w:rsid w:val="00F4090E"/>
    <w:rsid w:val="00F437E5"/>
    <w:rsid w:val="00F44B65"/>
    <w:rsid w:val="00F50069"/>
    <w:rsid w:val="00F51E91"/>
    <w:rsid w:val="00F52E54"/>
    <w:rsid w:val="00F53074"/>
    <w:rsid w:val="00F531F2"/>
    <w:rsid w:val="00F56A8C"/>
    <w:rsid w:val="00F601A3"/>
    <w:rsid w:val="00F61821"/>
    <w:rsid w:val="00F62A68"/>
    <w:rsid w:val="00F67FB8"/>
    <w:rsid w:val="00F7338D"/>
    <w:rsid w:val="00F73991"/>
    <w:rsid w:val="00F73CD6"/>
    <w:rsid w:val="00F75509"/>
    <w:rsid w:val="00F77159"/>
    <w:rsid w:val="00F77A41"/>
    <w:rsid w:val="00F81641"/>
    <w:rsid w:val="00F86595"/>
    <w:rsid w:val="00F866B6"/>
    <w:rsid w:val="00F90205"/>
    <w:rsid w:val="00F925A9"/>
    <w:rsid w:val="00F954ED"/>
    <w:rsid w:val="00F97ACB"/>
    <w:rsid w:val="00FA030C"/>
    <w:rsid w:val="00FA1514"/>
    <w:rsid w:val="00FA20B4"/>
    <w:rsid w:val="00FA23F9"/>
    <w:rsid w:val="00FB2AE6"/>
    <w:rsid w:val="00FB2ED1"/>
    <w:rsid w:val="00FB5DE4"/>
    <w:rsid w:val="00FB5F7C"/>
    <w:rsid w:val="00FB70FF"/>
    <w:rsid w:val="00FC0003"/>
    <w:rsid w:val="00FC177E"/>
    <w:rsid w:val="00FC2B82"/>
    <w:rsid w:val="00FC2F0F"/>
    <w:rsid w:val="00FC37DF"/>
    <w:rsid w:val="00FC39DF"/>
    <w:rsid w:val="00FC45D0"/>
    <w:rsid w:val="00FC4DA5"/>
    <w:rsid w:val="00FC5DF7"/>
    <w:rsid w:val="00FC67AA"/>
    <w:rsid w:val="00FC6E77"/>
    <w:rsid w:val="00FD6018"/>
    <w:rsid w:val="00FD6A9A"/>
    <w:rsid w:val="00FE0950"/>
    <w:rsid w:val="00FE3D40"/>
    <w:rsid w:val="00FF0575"/>
    <w:rsid w:val="00FF110F"/>
    <w:rsid w:val="00FF1420"/>
    <w:rsid w:val="00FF209F"/>
    <w:rsid w:val="00FF260E"/>
    <w:rsid w:val="00FF30AD"/>
    <w:rsid w:val="00FF37BE"/>
    <w:rsid w:val="00FF5C43"/>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
    <w:name w:val="Plain Table 2"/>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
    <w:name w:val="Plain Table 2"/>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aunj@yorku.ca"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CRA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946F-21F4-844F-AD1C-47DA6EF3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9126</TotalTime>
  <Pages>32</Pages>
  <Words>17415</Words>
  <Characters>99270</Characters>
  <Application>Microsoft Macintosh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661</cp:revision>
  <dcterms:created xsi:type="dcterms:W3CDTF">2019-03-15T20:06:00Z</dcterms:created>
  <dcterms:modified xsi:type="dcterms:W3CDTF">2019-06-20T20:00:00Z</dcterms:modified>
</cp:coreProperties>
</file>