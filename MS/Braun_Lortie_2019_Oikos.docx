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09994BC" w14:textId="6A9E3392" w:rsidR="00232B57" w:rsidRPr="00F403C1" w:rsidRDefault="00BB7EA4" w:rsidP="00744A93">
      <w:pPr>
        <w:spacing w:line="360" w:lineRule="auto"/>
      </w:pPr>
      <w:r>
        <w:t>An individual-based approach to studying pollinator-mediated interactions between desert, foundation plants</w:t>
      </w:r>
    </w:p>
    <w:p w14:paraId="3F79A4FA" w14:textId="05AE4F07" w:rsidR="007A45F7" w:rsidRDefault="007A45F7" w:rsidP="00744A93">
      <w:pPr>
        <w:spacing w:line="360" w:lineRule="auto"/>
      </w:pPr>
      <w:r>
        <w:t>Abstract</w:t>
      </w:r>
      <w:r w:rsidR="00744A93">
        <w:t xml:space="preserve"> (</w:t>
      </w:r>
      <w:r w:rsidR="00F403C1">
        <w:t>&lt;300</w:t>
      </w:r>
      <w:r w:rsidR="00744A93">
        <w:t xml:space="preserve"> words)</w:t>
      </w:r>
    </w:p>
    <w:p w14:paraId="6928B5BE" w14:textId="581B17CD" w:rsidR="005271A0" w:rsidRDefault="002B3933" w:rsidP="00744A93">
      <w:pPr>
        <w:spacing w:line="360" w:lineRule="auto"/>
      </w:pPr>
      <w:r w:rsidRPr="001C4ADD">
        <w:rPr>
          <w:highlight w:val="cyan"/>
          <w:rPrChange w:id="0" w:author="zenrunner" w:date="2019-06-20T08:54:00Z">
            <w:rPr/>
          </w:rPrChange>
        </w:rPr>
        <w:t>Plant-plant i</w:t>
      </w:r>
      <w:r w:rsidR="001A375D" w:rsidRPr="001C4ADD">
        <w:rPr>
          <w:highlight w:val="cyan"/>
          <w:rPrChange w:id="1" w:author="zenrunner" w:date="2019-06-20T08:54:00Z">
            <w:rPr/>
          </w:rPrChange>
        </w:rPr>
        <w:t xml:space="preserve">nteractions </w:t>
      </w:r>
      <w:ins w:id="2" w:author="zenrunner" w:date="2019-06-20T08:54:00Z">
        <w:r w:rsidR="001C4ADD">
          <w:rPr>
            <w:highlight w:val="cyan"/>
          </w:rPr>
          <w:t>with</w:t>
        </w:r>
      </w:ins>
      <w:del w:id="3" w:author="zenrunner" w:date="2019-06-20T08:54:00Z">
        <w:r w:rsidR="001A375D" w:rsidRPr="001C4ADD" w:rsidDel="001C4ADD">
          <w:rPr>
            <w:highlight w:val="cyan"/>
            <w:rPrChange w:id="4" w:author="zenrunner" w:date="2019-06-20T08:54:00Z">
              <w:rPr/>
            </w:rPrChange>
          </w:rPr>
          <w:delText>for</w:delText>
        </w:r>
      </w:del>
      <w:r w:rsidR="001A375D" w:rsidRPr="001C4ADD">
        <w:rPr>
          <w:highlight w:val="cyan"/>
          <w:rPrChange w:id="5" w:author="zenrunner" w:date="2019-06-20T08:54:00Z">
            <w:rPr/>
          </w:rPrChange>
        </w:rPr>
        <w:t xml:space="preserve"> pollinators</w:t>
      </w:r>
      <w:ins w:id="6" w:author="zenrunner" w:date="2019-06-20T08:54:00Z">
        <w:r w:rsidR="001C4ADD">
          <w:rPr>
            <w:highlight w:val="cyan"/>
          </w:rPr>
          <w:t>?</w:t>
        </w:r>
      </w:ins>
      <w:r w:rsidR="001A375D" w:rsidRPr="001C4ADD">
        <w:rPr>
          <w:highlight w:val="cyan"/>
          <w:rPrChange w:id="7" w:author="zenrunner" w:date="2019-06-20T08:54:00Z">
            <w:rPr/>
          </w:rPrChange>
        </w:rPr>
        <w:t xml:space="preserve"> </w:t>
      </w:r>
      <w:del w:id="8" w:author="zenrunner" w:date="2019-06-20T08:54:00Z">
        <w:r w:rsidR="001A375D" w:rsidRPr="001C4ADD" w:rsidDel="001C4ADD">
          <w:rPr>
            <w:highlight w:val="cyan"/>
            <w:rPrChange w:id="9" w:author="zenrunner" w:date="2019-06-20T08:54:00Z">
              <w:rPr/>
            </w:rPrChange>
          </w:rPr>
          <w:delText xml:space="preserve">underlie </w:delText>
        </w:r>
      </w:del>
      <w:ins w:id="10" w:author="zenrunner" w:date="2019-06-20T08:54:00Z">
        <w:r w:rsidR="001C4ADD">
          <w:rPr>
            <w:highlight w:val="cyan"/>
          </w:rPr>
          <w:t>can support?</w:t>
        </w:r>
        <w:r w:rsidR="001C4ADD" w:rsidRPr="001C4ADD">
          <w:rPr>
            <w:highlight w:val="cyan"/>
            <w:rPrChange w:id="11" w:author="zenrunner" w:date="2019-06-20T08:54:00Z">
              <w:rPr/>
            </w:rPrChange>
          </w:rPr>
          <w:t xml:space="preserve"> </w:t>
        </w:r>
      </w:ins>
      <w:r w:rsidR="001A375D" w:rsidRPr="001C4ADD">
        <w:rPr>
          <w:highlight w:val="cyan"/>
          <w:rPrChange w:id="12" w:author="zenrunner" w:date="2019-06-20T08:54:00Z">
            <w:rPr/>
          </w:rPrChange>
        </w:rPr>
        <w:t xml:space="preserve">the structure and function of </w:t>
      </w:r>
      <w:ins w:id="13" w:author="zenrunner" w:date="2019-06-20T08:55:00Z">
        <w:r w:rsidR="001C4ADD">
          <w:rPr>
            <w:highlight w:val="cyan"/>
          </w:rPr>
          <w:t xml:space="preserve">natural </w:t>
        </w:r>
      </w:ins>
      <w:del w:id="14" w:author="zenrunner" w:date="2019-06-20T08:55:00Z">
        <w:r w:rsidR="001A375D" w:rsidRPr="001C4ADD" w:rsidDel="001C4ADD">
          <w:rPr>
            <w:highlight w:val="cyan"/>
            <w:rPrChange w:id="15" w:author="zenrunner" w:date="2019-06-20T08:54:00Z">
              <w:rPr/>
            </w:rPrChange>
          </w:rPr>
          <w:delText xml:space="preserve">plant </w:delText>
        </w:r>
      </w:del>
      <w:r w:rsidR="001A375D" w:rsidRPr="001C4ADD">
        <w:rPr>
          <w:highlight w:val="cyan"/>
          <w:rPrChange w:id="16" w:author="zenrunner" w:date="2019-06-20T08:54:00Z">
            <w:rPr/>
          </w:rPrChange>
        </w:rPr>
        <w:t>communities.</w:t>
      </w:r>
      <w:ins w:id="17" w:author="zenrunner" w:date="2019-06-20T08:55:00Z">
        <w:r w:rsidR="0018604B">
          <w:t xml:space="preserve"> - topic sentence a bit obtuse here - do you mean plant-plant interactions that include pollinator mediated effects better predict community structure and function?</w:t>
        </w:r>
      </w:ins>
      <w:r w:rsidR="001A375D">
        <w:t xml:space="preserve"> </w:t>
      </w:r>
      <w:r w:rsidR="00FA1514" w:rsidRPr="00012F43">
        <w:rPr>
          <w:highlight w:val="cyan"/>
          <w:rPrChange w:id="18" w:author="zenrunner" w:date="2019-06-20T08:55:00Z">
            <w:rPr/>
          </w:rPrChange>
        </w:rPr>
        <w:t>Downscaling</w:t>
      </w:r>
      <w:r w:rsidR="00FA1514">
        <w:t xml:space="preserve"> interaction networks from species to </w:t>
      </w:r>
      <w:proofErr w:type="spellStart"/>
      <w:r w:rsidR="00FA1514">
        <w:t>individual</w:t>
      </w:r>
      <w:ins w:id="19" w:author="zenrunner" w:date="2019-06-20T08:56:00Z">
        <w:r w:rsidR="00012F43">
          <w:t>s</w:t>
        </w:r>
      </w:ins>
      <w:r w:rsidR="00FA1514">
        <w:t>has</w:t>
      </w:r>
      <w:proofErr w:type="spellEnd"/>
      <w:r w:rsidR="00FA1514">
        <w:t xml:space="preserve"> emerged </w:t>
      </w:r>
      <w:r w:rsidR="001A375D">
        <w:t xml:space="preserve">as a valuable tool </w:t>
      </w:r>
      <w:r w:rsidR="004531CF">
        <w:t>to study community-wide patterns of pollinator sharing</w:t>
      </w:r>
      <w:r w:rsidR="00FA1514">
        <w:t xml:space="preserve"> but has not been applied to the study of pollinator-mediated facilitation and competition</w:t>
      </w:r>
      <w:ins w:id="20" w:author="zenrunner" w:date="2019-06-20T08:56:00Z">
        <w:r w:rsidR="00012F43">
          <w:t xml:space="preserve"> good</w:t>
        </w:r>
        <w:r w:rsidR="00557325">
          <w:t xml:space="preserve"> - what is that - can you state in a few words only I know space is limiting </w:t>
        </w:r>
        <w:proofErr w:type="gramStart"/>
        <w:r w:rsidR="00557325">
          <w:t xml:space="preserve">here </w:t>
        </w:r>
      </w:ins>
      <w:r w:rsidR="00FA1514">
        <w:t>.</w:t>
      </w:r>
      <w:proofErr w:type="gramEnd"/>
      <w:r w:rsidR="00FA1514">
        <w:t xml:space="preserve"> </w:t>
      </w:r>
      <w:r w:rsidR="004531CF">
        <w:t xml:space="preserve">We studied the influence of </w:t>
      </w:r>
      <w:r w:rsidR="004531CF" w:rsidRPr="00625666">
        <w:rPr>
          <w:highlight w:val="cyan"/>
          <w:rPrChange w:id="21" w:author="zenrunner" w:date="2019-06-20T08:56:00Z">
            <w:rPr/>
          </w:rPrChange>
        </w:rPr>
        <w:t>inter-individual variation</w:t>
      </w:r>
      <w:ins w:id="22" w:author="zenrunner" w:date="2019-06-20T08:56:00Z">
        <w:r w:rsidR="00625666">
          <w:t xml:space="preserve"> in plants?? what is that?</w:t>
        </w:r>
      </w:ins>
      <w:r w:rsidR="004531CF">
        <w:t xml:space="preserve"> on pollinator sharing between foundation shrubs and cactus in a desert ecos</w:t>
      </w:r>
      <w:r w:rsidR="008E4737">
        <w:t>ystem</w:t>
      </w:r>
      <w:r w:rsidR="004531CF">
        <w:t xml:space="preserve"> using quantitative, individual-based pollinator visitation networks.</w:t>
      </w:r>
      <w:r w:rsidR="00024AA5">
        <w:t xml:space="preserve"> </w:t>
      </w:r>
      <w:r w:rsidR="001A375D">
        <w:t xml:space="preserve">Foundation plants growing in denser shrub patches had </w:t>
      </w:r>
      <w:r w:rsidR="008E4737">
        <w:t xml:space="preserve">higher </w:t>
      </w:r>
      <w:r w:rsidR="001A375D">
        <w:t>pollinator visitation</w:t>
      </w:r>
      <w:r w:rsidR="008E4737">
        <w:t xml:space="preserve"> rates</w:t>
      </w:r>
      <w:r w:rsidR="001A375D">
        <w:t>, higher pollinator diversity (effective partners)</w:t>
      </w:r>
      <w:ins w:id="23" w:author="zenrunner" w:date="2019-06-20T08:57:00Z">
        <w:r w:rsidR="007C7FD6">
          <w:t>,</w:t>
        </w:r>
      </w:ins>
      <w:r w:rsidR="001A375D">
        <w:t xml:space="preserve"> and </w:t>
      </w:r>
      <w:del w:id="24" w:author="zenrunner" w:date="2019-06-20T08:57:00Z">
        <w:r w:rsidR="008E4737" w:rsidDel="007C7FD6">
          <w:delText>had higher</w:delText>
        </w:r>
      </w:del>
      <w:ins w:id="25" w:author="zenrunner" w:date="2019-06-20T08:57:00Z">
        <w:r w:rsidR="007C7FD6">
          <w:t>greater</w:t>
        </w:r>
      </w:ins>
      <w:r w:rsidR="008E4737">
        <w:t xml:space="preserve"> access to the conspecific mating pool</w:t>
      </w:r>
      <w:r w:rsidR="007F7E6F">
        <w:t xml:space="preserve"> suggesting widespread and diffuse pollination facilitation within this community</w:t>
      </w:r>
      <w:ins w:id="26" w:author="zenrunner" w:date="2019-06-20T08:57:00Z">
        <w:r w:rsidR="00AA3094">
          <w:t xml:space="preserve"> - clunky</w:t>
        </w:r>
      </w:ins>
      <w:r w:rsidR="008E4737">
        <w:t>.</w:t>
      </w:r>
      <w:r w:rsidR="007F7E6F">
        <w:t xml:space="preserve"> </w:t>
      </w:r>
      <w:del w:id="27" w:author="zenrunner" w:date="2019-06-20T08:57:00Z">
        <w:r w:rsidR="008E4737" w:rsidDel="0069277C">
          <w:delText>Further,</w:delText>
        </w:r>
        <w:r w:rsidR="001A375D" w:rsidDel="0069277C">
          <w:delText xml:space="preserve"> </w:delText>
        </w:r>
        <w:r w:rsidR="001D4D3A" w:rsidDel="0069277C">
          <w:delText>s</w:delText>
        </w:r>
      </w:del>
      <w:ins w:id="28" w:author="zenrunner" w:date="2019-06-20T08:57:00Z">
        <w:r w:rsidR="0069277C">
          <w:t>S</w:t>
        </w:r>
      </w:ins>
      <w:r w:rsidR="001D4D3A">
        <w:t>hrub density</w:t>
      </w:r>
      <w:r w:rsidR="001A375D">
        <w:t xml:space="preserve"> </w:t>
      </w:r>
      <w:ins w:id="29" w:author="zenrunner" w:date="2019-06-20T08:57:00Z">
        <w:r w:rsidR="0069277C">
          <w:t xml:space="preserve">also </w:t>
        </w:r>
      </w:ins>
      <w:r w:rsidR="001A375D">
        <w:t xml:space="preserve">influenced the role of </w:t>
      </w:r>
      <w:ins w:id="30" w:author="zenrunner" w:date="2019-06-20T08:57:00Z">
        <w:r w:rsidR="007020B4">
          <w:t xml:space="preserve">the network metric </w:t>
        </w:r>
      </w:ins>
      <w:r w:rsidR="001A375D">
        <w:t>betweenness centrality more than species identity</w:t>
      </w:r>
      <w:ins w:id="31" w:author="zenrunner" w:date="2019-06-20T08:57:00Z">
        <w:r w:rsidR="007020B4">
          <w:t xml:space="preserve">?? </w:t>
        </w:r>
        <w:proofErr w:type="gramStart"/>
        <w:r w:rsidR="007020B4">
          <w:t>meaning?</w:t>
        </w:r>
      </w:ins>
      <w:r w:rsidR="001A375D">
        <w:t>.</w:t>
      </w:r>
      <w:proofErr w:type="gramEnd"/>
      <w:r w:rsidR="001A375D">
        <w:t xml:space="preserve"> Individual traits and contexts</w:t>
      </w:r>
      <w:ins w:id="32" w:author="zenrunner" w:date="2019-06-20T08:57:00Z">
        <w:r w:rsidR="00C3370F">
          <w:t>??</w:t>
        </w:r>
      </w:ins>
      <w:r w:rsidR="001A375D">
        <w:t xml:space="preserve"> predicted </w:t>
      </w:r>
      <w:del w:id="33" w:author="zenrunner" w:date="2019-06-20T08:58:00Z">
        <w:r w:rsidR="001A375D" w:rsidDel="00C3370F">
          <w:delText>indi</w:delText>
        </w:r>
        <w:r w:rsidR="007F7E6F" w:rsidDel="00C3370F">
          <w:delText>vidual</w:delText>
        </w:r>
        <w:r w:rsidR="00423007" w:rsidDel="00C3370F">
          <w:delText>s’</w:delText>
        </w:r>
        <w:r w:rsidR="007F7E6F" w:rsidDel="00C3370F">
          <w:delText xml:space="preserve"> </w:delText>
        </w:r>
      </w:del>
      <w:r w:rsidR="00423007">
        <w:t>network roles</w:t>
      </w:r>
      <w:r w:rsidR="001A375D">
        <w:t xml:space="preserve"> </w:t>
      </w:r>
      <w:ins w:id="34" w:author="zenrunner" w:date="2019-06-20T08:58:00Z">
        <w:r w:rsidR="00C3370F">
          <w:t xml:space="preserve">for individual nodes? </w:t>
        </w:r>
      </w:ins>
      <w:r w:rsidR="001A375D">
        <w:t xml:space="preserve">and the formation of </w:t>
      </w:r>
      <w:r w:rsidR="007F7E6F">
        <w:t>modules</w:t>
      </w:r>
      <w:ins w:id="35" w:author="zenrunner" w:date="2019-06-20T08:58:00Z">
        <w:r w:rsidR="006D6526">
          <w:t>??</w:t>
        </w:r>
      </w:ins>
      <w:r w:rsidR="00423007">
        <w:t>.</w:t>
      </w:r>
      <w:r w:rsidR="007F7E6F">
        <w:t xml:space="preserve"> </w:t>
      </w:r>
      <w:r w:rsidR="001D4D3A">
        <w:t>Ec</w:t>
      </w:r>
      <w:r w:rsidR="00E60601">
        <w:t>o</w:t>
      </w:r>
      <w:r w:rsidR="001D4D3A">
        <w:t>logical</w:t>
      </w:r>
      <w:r w:rsidR="00E60601">
        <w:t xml:space="preserve"> and individual context </w:t>
      </w:r>
      <w:r w:rsidR="00E60601" w:rsidRPr="006D6526">
        <w:rPr>
          <w:highlight w:val="cyan"/>
          <w:rPrChange w:id="36" w:author="zenrunner" w:date="2019-06-20T08:58:00Z">
            <w:rPr/>
          </w:rPrChange>
        </w:rPr>
        <w:t>mediate</w:t>
      </w:r>
      <w:r w:rsidR="00E60601" w:rsidRPr="00363652">
        <w:t xml:space="preserve"> the outcome of pollinator-</w:t>
      </w:r>
      <w:r w:rsidR="00E60601" w:rsidRPr="006D6526">
        <w:rPr>
          <w:highlight w:val="cyan"/>
          <w:rPrChange w:id="37" w:author="zenrunner" w:date="2019-06-20T08:58:00Z">
            <w:rPr/>
          </w:rPrChange>
        </w:rPr>
        <w:t>mediated</w:t>
      </w:r>
      <w:r w:rsidR="00E60601" w:rsidRPr="00363652">
        <w:t xml:space="preserve"> interactions</w:t>
      </w:r>
      <w:r w:rsidR="00423007">
        <w:t xml:space="preserve"> and are </w:t>
      </w:r>
      <w:r w:rsidR="00E60601">
        <w:t>fundamental drivers of whole community structure</w:t>
      </w:r>
      <w:ins w:id="38" w:author="zenrunner" w:date="2019-06-20T08:58:00Z">
        <w:r w:rsidR="006D6526">
          <w:t xml:space="preserve"> so confusing</w:t>
        </w:r>
      </w:ins>
      <w:r w:rsidR="00E60601">
        <w:t xml:space="preserve">. Exploring these individual-community interactions will improve our </w:t>
      </w:r>
      <w:r w:rsidR="00E60601" w:rsidRPr="00363652">
        <w:t>understanding of drivers that promote species coexistence and plant fitness.</w:t>
      </w:r>
    </w:p>
    <w:p w14:paraId="6E1906D8" w14:textId="16A0CD46" w:rsidR="0008668A" w:rsidRDefault="0008668A" w:rsidP="00744A93">
      <w:pPr>
        <w:spacing w:line="360" w:lineRule="auto"/>
        <w:rPr>
          <w:b/>
        </w:rPr>
      </w:pPr>
    </w:p>
    <w:p w14:paraId="31EFA689" w14:textId="783952EF" w:rsidR="005866A2" w:rsidRDefault="005B136A" w:rsidP="00744A93">
      <w:pPr>
        <w:spacing w:line="360" w:lineRule="auto"/>
        <w:rPr>
          <w:b/>
        </w:rPr>
      </w:pPr>
      <w:r w:rsidRPr="005B136A">
        <w:rPr>
          <w:b/>
        </w:rPr>
        <w:t>Keywords: arid, desert, Pollination, foundation plants, deserts, facilitation, foundation species, positive interactions, non-</w:t>
      </w:r>
      <w:proofErr w:type="gramStart"/>
      <w:r w:rsidRPr="005B136A">
        <w:rPr>
          <w:b/>
        </w:rPr>
        <w:t>trophic?,</w:t>
      </w:r>
      <w:proofErr w:type="gramEnd"/>
      <w:r w:rsidRPr="005B136A">
        <w:rPr>
          <w:b/>
        </w:rPr>
        <w:t xml:space="preserve"> etc. network up to 10 keywords</w:t>
      </w:r>
    </w:p>
    <w:p w14:paraId="4966E48C" w14:textId="39880423" w:rsidR="005866A2" w:rsidRDefault="005866A2" w:rsidP="00744A93">
      <w:pPr>
        <w:spacing w:line="360" w:lineRule="auto"/>
        <w:rPr>
          <w:b/>
        </w:rPr>
      </w:pPr>
    </w:p>
    <w:p w14:paraId="32138BF5" w14:textId="0319AEA0" w:rsidR="005866A2" w:rsidRDefault="005866A2" w:rsidP="00744A93">
      <w:pPr>
        <w:spacing w:line="360" w:lineRule="auto"/>
        <w:rPr>
          <w:b/>
        </w:rPr>
      </w:pPr>
    </w:p>
    <w:p w14:paraId="0B4CF4D6" w14:textId="4959C792" w:rsidR="005866A2" w:rsidRDefault="005866A2" w:rsidP="00744A93">
      <w:pPr>
        <w:spacing w:line="360" w:lineRule="auto"/>
        <w:rPr>
          <w:b/>
        </w:rPr>
      </w:pPr>
    </w:p>
    <w:p w14:paraId="144A04FB" w14:textId="54DA3BF3" w:rsidR="005866A2" w:rsidRDefault="005866A2" w:rsidP="00744A93">
      <w:pPr>
        <w:spacing w:line="360" w:lineRule="auto"/>
        <w:rPr>
          <w:b/>
        </w:rPr>
      </w:pPr>
    </w:p>
    <w:p w14:paraId="10885010" w14:textId="0A025BC8" w:rsidR="00CD5C54" w:rsidRPr="00031250" w:rsidRDefault="00744A93" w:rsidP="00744A93">
      <w:pPr>
        <w:spacing w:line="360" w:lineRule="auto"/>
        <w:rPr>
          <w:b/>
        </w:rPr>
      </w:pPr>
      <w:r w:rsidRPr="00031250">
        <w:rPr>
          <w:b/>
        </w:rPr>
        <w:lastRenderedPageBreak/>
        <w:t>Introduction</w:t>
      </w:r>
    </w:p>
    <w:p w14:paraId="3F0B2091" w14:textId="6E92A46F" w:rsidR="005A553B" w:rsidRDefault="00206132" w:rsidP="00771C04">
      <w:pPr>
        <w:spacing w:line="360" w:lineRule="auto"/>
      </w:pPr>
      <w:r>
        <w:t>Interactions between s</w:t>
      </w:r>
      <w:r w:rsidR="00443574">
        <w:t>pecies structure plant communities</w:t>
      </w:r>
      <w:r w:rsidR="002D2D99">
        <w:t xml:space="preserve"> and contribute to biodiversity maintenance</w:t>
      </w:r>
      <w:r w:rsidR="00A15C18">
        <w:t xml:space="preserve"> globally</w:t>
      </w:r>
      <w:r w:rsidR="002D2D99">
        <w:t xml:space="preserve">. Interacting populations are aggregations of interacting individuals, thus the outcome of interactions between species </w:t>
      </w:r>
      <w:r w:rsidR="002C57CD">
        <w:t>(</w:t>
      </w:r>
      <w:r w:rsidR="00556E39">
        <w:t>i.e. plant fitness</w:t>
      </w:r>
      <w:r w:rsidR="002C57CD">
        <w:t>)</w:t>
      </w:r>
      <w:r w:rsidR="00556E39">
        <w:t xml:space="preserve"> </w:t>
      </w:r>
      <w:r w:rsidR="002D2D99">
        <w:t xml:space="preserve">can be influenced by both intraspecific and interspecific variation in attractiveness to pollinators. </w:t>
      </w:r>
      <w:r w:rsidR="00A463EC">
        <w:t>A</w:t>
      </w:r>
      <w:r w:rsidR="004D6DC5">
        <w:t>ttractiveness to pollinators is influenced by p</w:t>
      </w:r>
      <w:r w:rsidR="002C57CD">
        <w:t xml:space="preserve">henotypic variation in </w:t>
      </w:r>
      <w:r w:rsidR="00A463EC">
        <w:t xml:space="preserve">plant </w:t>
      </w:r>
      <w:r w:rsidR="002C57CD">
        <w:t xml:space="preserve">traits that </w:t>
      </w:r>
      <w:r w:rsidR="00A463EC">
        <w:t xml:space="preserve">can </w:t>
      </w:r>
      <w:r w:rsidR="002C57CD">
        <w:t xml:space="preserve">improve </w:t>
      </w:r>
      <w:r w:rsidR="00530F7F">
        <w:t xml:space="preserve">pollinator </w:t>
      </w:r>
      <w:r w:rsidR="002C57CD">
        <w:t>for</w:t>
      </w:r>
      <w:r w:rsidR="00530F7F">
        <w:t>aging efficiency</w:t>
      </w:r>
      <w:r w:rsidR="002C57CD">
        <w:t xml:space="preserve"> includ</w:t>
      </w:r>
      <w:r w:rsidR="00D61BC4">
        <w:t xml:space="preserve">ing floral display size </w:t>
      </w:r>
      <w:r w:rsidR="0066335D">
        <w:fldChar w:fldCharType="begin"/>
      </w:r>
      <w:r w:rsidR="00F218CE">
        <w:instrText xml:space="preserve"> ADDIN EN.CITE &lt;EndNote&gt;&lt;Cite&gt;&lt;Author&gt;Thomson&lt;/Author&gt;&lt;Year&gt;1981&lt;/Year&gt;&lt;RecNum&gt;71&lt;/RecNum&gt;&lt;DisplayText&gt;(Ohashi and Yahara 1998, Thomson 1981)&lt;/DisplayText&gt;&lt;record&gt;&lt;rec-number&gt;71&lt;/rec-number&gt;&lt;foreign-keys&gt;&lt;key app="EN" db-id="efxxxd2elfvxfde05eev9swq9zv0dswrxzp2"&gt;71&lt;/key&gt;&lt;/foreign-keys&gt;&lt;ref-type name="Journal Article"&gt;17&lt;/ref-type&gt;&lt;contributors&gt;&lt;authors&gt;&lt;author&gt;Thomson, James D. &lt;/author&gt;&lt;/authors&gt;&lt;/contributors&gt;&lt;titles&gt;&lt;title&gt;Spatial and temporal components of resource assessment by flower-feeding insects&lt;/title&gt;&lt;secondary-title&gt;The Journal of Animal Ecology&lt;/secondary-title&gt;&lt;/titles&gt;&lt;periodical&gt;&lt;full-title&gt;The Journal of Animal Ecology&lt;/full-title&gt;&lt;/periodical&gt;&lt;pages&gt;49-59&lt;/pages&gt;&lt;volume&gt;50&lt;/volume&gt;&lt;number&gt;1&lt;/number&gt;&lt;dates&gt;&lt;year&gt;1981&lt;/year&gt;&lt;/dates&gt;&lt;urls&gt;&lt;/urls&gt;&lt;/record&gt;&lt;/Cite&gt;&lt;Cite&gt;&lt;Author&gt;Ohashi&lt;/Author&gt;&lt;Year&gt;1998&lt;/Year&gt;&lt;RecNum&gt;367&lt;/RecNum&gt;&lt;record&gt;&lt;rec-number&gt;367&lt;/rec-number&gt;&lt;foreign-keys&gt;&lt;key app="EN" db-id="efxxxd2elfvxfde05eev9swq9zv0dswrxzp2"&gt;367&lt;/key&gt;&lt;/foreign-keys&gt;&lt;ref-type name="Journal Article"&gt;17&lt;/ref-type&gt;&lt;contributors&gt;&lt;authors&gt;&lt;author&gt;Ohashi, Kazuharu&lt;/author&gt;&lt;author&gt;Yahara, Tetsukazu&lt;/author&gt;&lt;/authors&gt;&lt;/contributors&gt;&lt;titles&gt;&lt;title&gt;Effects of variation in flower number on pollinator visits in Cirsium purpuratum (Asteraceae)&lt;/title&gt;&lt;secondary-title&gt;American Journal of Botany&lt;/secondary-title&gt;&lt;/titles&gt;&lt;periodical&gt;&lt;full-title&gt;American journal of botany&lt;/full-title&gt;&lt;/periodical&gt;&lt;pages&gt;219-224&lt;/pages&gt;&lt;volume&gt;85&lt;/volume&gt;&lt;number&gt;2&lt;/number&gt;&lt;dates&gt;&lt;year&gt;1998&lt;/year&gt;&lt;/dates&gt;&lt;isbn&gt;0002-9122&lt;/isbn&gt;&lt;urls&gt;&lt;/urls&gt;&lt;/record&gt;&lt;/Cite&gt;&lt;/EndNote&gt;</w:instrText>
      </w:r>
      <w:r w:rsidR="0066335D">
        <w:fldChar w:fldCharType="separate"/>
      </w:r>
      <w:r w:rsidR="00F218CE">
        <w:rPr>
          <w:noProof/>
        </w:rPr>
        <w:t>(</w:t>
      </w:r>
      <w:hyperlink w:anchor="_ENREF_34" w:tooltip="Ohashi, 1998 #367" w:history="1">
        <w:r w:rsidR="002A5FE9">
          <w:rPr>
            <w:noProof/>
          </w:rPr>
          <w:t>Ohashi and Yahara 1998</w:t>
        </w:r>
      </w:hyperlink>
      <w:r w:rsidR="00F218CE">
        <w:rPr>
          <w:noProof/>
        </w:rPr>
        <w:t xml:space="preserve">, </w:t>
      </w:r>
      <w:hyperlink w:anchor="_ENREF_51" w:tooltip="Thomson, 1981 #71" w:history="1">
        <w:r w:rsidR="002A5FE9">
          <w:rPr>
            <w:noProof/>
          </w:rPr>
          <w:t>Thomson 1981</w:t>
        </w:r>
      </w:hyperlink>
      <w:r w:rsidR="00F218CE">
        <w:rPr>
          <w:noProof/>
        </w:rPr>
        <w:t>)</w:t>
      </w:r>
      <w:r w:rsidR="0066335D">
        <w:fldChar w:fldCharType="end"/>
      </w:r>
      <w:r w:rsidR="0066335D">
        <w:t xml:space="preserve"> </w:t>
      </w:r>
      <w:r w:rsidR="002C57CD">
        <w:t xml:space="preserve">and plant height </w:t>
      </w:r>
      <w:r w:rsidR="0066335D">
        <w:fldChar w:fldCharType="begin"/>
      </w:r>
      <w:r w:rsidR="004967FF">
        <w:instrText xml:space="preserve"> ADDIN EN.CITE &lt;EndNote&gt;&lt;Cite&gt;&lt;Author&gt;Donnelly&lt;/Author&gt;&lt;Year&gt;1998&lt;/Year&gt;&lt;RecNum&gt;357&lt;/RecNum&gt;&lt;DisplayText&gt;(Donnelly&lt;style face="italic"&gt;, et al.&lt;/style&gt; 1998, Toräng&lt;style face="italic"&gt;, et al.&lt;/style&gt; 2006)&lt;/DisplayText&gt;&lt;record&gt;&lt;rec-number&gt;357&lt;/rec-number&gt;&lt;foreign-keys&gt;&lt;key app="EN" db-id="efxxxd2elfvxfde05eev9swq9zv0dswrxzp2"&gt;357&lt;/key&gt;&lt;/foreign-keys&gt;&lt;ref-type name="Journal Article"&gt;17&lt;/ref-type&gt;&lt;contributors&gt;&lt;authors&gt;&lt;author&gt;Donnelly, Sarah E&lt;/author&gt;&lt;author&gt;Lortie, Christopher J&lt;/author&gt;&lt;author&gt;Aarssen, Lonnie W&lt;/author&gt;&lt;/authors&gt;&lt;/contributors&gt;&lt;titles&gt;&lt;title&gt;Pollination in Verbascum thapsus (Scrophulariaceae): the advantage of being tall&lt;/title&gt;&lt;secondary-title&gt;American Journal of Botany&lt;/secondary-title&gt;&lt;/titles&gt;&lt;periodical&gt;&lt;full-title&gt;American journal of botany&lt;/full-title&gt;&lt;/periodical&gt;&lt;pages&gt;1618-1625&lt;/pages&gt;&lt;volume&gt;85&lt;/volume&gt;&lt;number&gt;11&lt;/number&gt;&lt;dates&gt;&lt;year&gt;1998&lt;/year&gt;&lt;/dates&gt;&lt;isbn&gt;0002-9122&lt;/isbn&gt;&lt;urls&gt;&lt;/urls&gt;&lt;/record&gt;&lt;/Cite&gt;&lt;Cite&gt;&lt;Author&gt;Toräng&lt;/Author&gt;&lt;Year&gt;2006&lt;/Year&gt;&lt;RecNum&gt;45&lt;/RecNum&gt;&lt;record&gt;&lt;rec-number&gt;45&lt;/rec-number&gt;&lt;foreign-keys&gt;&lt;key app="EN" db-id="efxxxd2elfvxfde05eev9swq9zv0dswrxzp2"&gt;45&lt;/key&gt;&lt;/foreign-keys&gt;&lt;ref-type name="Journal Article"&gt;17&lt;/ref-type&gt;&lt;contributors&gt;&lt;authors&gt;&lt;author&gt;Toräng, Per &lt;/author&gt;&lt;author&gt;Ehrlén, Johan  &lt;/author&gt;&lt;author&gt;Ågren, Jon &lt;/author&gt;&lt;/authors&gt;&lt;/contributors&gt;&lt;titles&gt;&lt;title&gt;Facilitation in an Insect-Pollinated Herb with a Floral Display Dimorphism&lt;/title&gt;&lt;secondary-title&gt;Ecology&lt;/secondary-title&gt;&lt;/titles&gt;&lt;periodical&gt;&lt;full-title&gt;Ecology&lt;/full-title&gt;&lt;/periodical&gt;&lt;pages&gt;2113-2117&lt;/pages&gt;&lt;volume&gt;87&lt;/volume&gt;&lt;number&gt;8&lt;/number&gt;&lt;dates&gt;&lt;year&gt;2006&lt;/year&gt;&lt;/dates&gt;&lt;urls&gt;&lt;/urls&gt;&lt;/record&gt;&lt;/Cite&gt;&lt;/EndNote&gt;</w:instrText>
      </w:r>
      <w:r w:rsidR="0066335D">
        <w:fldChar w:fldCharType="separate"/>
      </w:r>
      <w:r w:rsidR="004967FF">
        <w:rPr>
          <w:noProof/>
        </w:rPr>
        <w:t>(</w:t>
      </w:r>
      <w:hyperlink w:anchor="_ENREF_10" w:tooltip="Donnelly, 1998 #357" w:history="1">
        <w:r w:rsidR="002A5FE9">
          <w:rPr>
            <w:noProof/>
          </w:rPr>
          <w:t>Donnelly</w:t>
        </w:r>
        <w:r w:rsidR="002A5FE9" w:rsidRPr="004967FF">
          <w:rPr>
            <w:i/>
            <w:noProof/>
          </w:rPr>
          <w:t>, et al.</w:t>
        </w:r>
        <w:r w:rsidR="002A5FE9">
          <w:rPr>
            <w:noProof/>
          </w:rPr>
          <w:t xml:space="preserve"> 1998</w:t>
        </w:r>
      </w:hyperlink>
      <w:r w:rsidR="004967FF">
        <w:rPr>
          <w:noProof/>
        </w:rPr>
        <w:t xml:space="preserve">, </w:t>
      </w:r>
      <w:hyperlink w:anchor="_ENREF_52" w:tooltip="Toräng, 2006 #45" w:history="1">
        <w:r w:rsidR="002A5FE9">
          <w:rPr>
            <w:noProof/>
          </w:rPr>
          <w:t>Toräng</w:t>
        </w:r>
        <w:r w:rsidR="002A5FE9" w:rsidRPr="004967FF">
          <w:rPr>
            <w:i/>
            <w:noProof/>
          </w:rPr>
          <w:t>, et al.</w:t>
        </w:r>
        <w:r w:rsidR="002A5FE9">
          <w:rPr>
            <w:noProof/>
          </w:rPr>
          <w:t xml:space="preserve"> 2006</w:t>
        </w:r>
      </w:hyperlink>
      <w:r w:rsidR="004967FF">
        <w:rPr>
          <w:noProof/>
        </w:rPr>
        <w:t>)</w:t>
      </w:r>
      <w:r w:rsidR="0066335D">
        <w:fldChar w:fldCharType="end"/>
      </w:r>
      <w:r w:rsidR="0066335D">
        <w:t>.</w:t>
      </w:r>
      <w:r w:rsidR="004D6DC5">
        <w:t xml:space="preserve"> </w:t>
      </w:r>
      <w:r w:rsidR="00014BDE">
        <w:t>The</w:t>
      </w:r>
      <w:r w:rsidR="002C57CD">
        <w:t xml:space="preserve"> </w:t>
      </w:r>
      <w:r w:rsidR="00486F6E">
        <w:t xml:space="preserve">floral </w:t>
      </w:r>
      <w:r w:rsidR="002C57CD">
        <w:t>composition of</w:t>
      </w:r>
      <w:r w:rsidR="00CA2C9B">
        <w:t xml:space="preserve"> the</w:t>
      </w:r>
      <w:r w:rsidR="002C57CD">
        <w:t xml:space="preserve"> </w:t>
      </w:r>
      <w:r w:rsidR="00486F6E">
        <w:t xml:space="preserve">surrounding area </w:t>
      </w:r>
      <w:r w:rsidR="00014BDE">
        <w:t xml:space="preserve">can also influence attractiveness </w:t>
      </w:r>
      <w:r w:rsidR="002C57CD">
        <w:t>due to density-dependent interactions between</w:t>
      </w:r>
      <w:r w:rsidR="000C1954">
        <w:t xml:space="preserve"> the local</w:t>
      </w:r>
      <w:r w:rsidR="002C57CD">
        <w:t xml:space="preserve"> co-blooming </w:t>
      </w:r>
      <w:r w:rsidR="000C1954">
        <w:t>floral neighbourhood</w:t>
      </w:r>
      <w:r w:rsidR="006508C1">
        <w:t xml:space="preserve"> and the focal plant</w:t>
      </w:r>
      <w:r w:rsidR="002C57CD">
        <w:t xml:space="preserve"> </w:t>
      </w:r>
      <w:r w:rsidR="0066335D">
        <w:fldChar w:fldCharType="begin"/>
      </w:r>
      <w:r w:rsidR="004967FF">
        <w:instrText xml:space="preserve"> ADDIN EN.CITE &lt;EndNote&gt;&lt;Cite&gt;&lt;Author&gt;Rathcke&lt;/Author&gt;&lt;Year&gt;1983&lt;/Year&gt;&lt;RecNum&gt;148&lt;/RecNum&gt;&lt;DisplayText&gt;(Rathcke 1983, Seifan&lt;style face="italic"&gt;, et al.&lt;/style&gt; 2014)&lt;/DisplayText&gt;&lt;record&gt;&lt;rec-number&gt;148&lt;/rec-number&gt;&lt;foreign-keys&gt;&lt;key app="EN" db-id="efxxxd2elfvxfde05eev9swq9zv0dswrxzp2"&gt;148&lt;/key&gt;&lt;/foreign-keys&gt;&lt;ref-type name="Journal Article"&gt;17&lt;/ref-type&gt;&lt;contributors&gt;&lt;authors&gt;&lt;author&gt;Rathcke, BEVERLY&lt;/author&gt;&lt;/authors&gt;&lt;/contributors&gt;&lt;titles&gt;&lt;title&gt;Competition and facilitation among plants for pollination&lt;/title&gt;&lt;secondary-title&gt;Pollination biology&lt;/secondary-title&gt;&lt;/titles&gt;&lt;periodical&gt;&lt;full-title&gt;Pollination biology&lt;/full-title&gt;&lt;/periodical&gt;&lt;pages&gt;305-329&lt;/pages&gt;&lt;dates&gt;&lt;year&gt;1983&lt;/year&gt;&lt;/dates&gt;&lt;urls&gt;&lt;/urls&gt;&lt;/record&gt;&lt;/Cite&gt;&lt;Cite&gt;&lt;Author&gt;Seifan&lt;/Author&gt;&lt;Year&gt;2014&lt;/Year&gt;&lt;RecNum&gt;53&lt;/RecNum&gt;&lt;record&gt;&lt;rec-number&gt;53&lt;/rec-number&gt;&lt;foreign-keys&gt;&lt;key app="EN" db-id="efxxxd2elfvxfde05eev9swq9zv0dswrxzp2"&gt;53&lt;/key&gt;&lt;/foreign-keys&gt;&lt;ref-type name="Journal Article"&gt;17&lt;/ref-type&gt;&lt;contributors&gt;&lt;authors&gt;&lt;author&gt;Seifan, Merav&lt;/author&gt;&lt;author&gt;Hoch, Eva-Maria&lt;/author&gt;&lt;author&gt;Hanoteaux, Sven&lt;/author&gt;&lt;author&gt;Tielbörger, Katja&lt;/author&gt;&lt;author&gt;Bartomeus, Ignasi&lt;/author&gt;&lt;/authors&gt;&lt;/contributors&gt;&lt;titles&gt;&lt;title&gt;The outcome of shared pollination services is affected by the density and spatial pattern of an attractive neighbour&lt;/title&gt;&lt;secondary-title&gt;Journal of Ecology&lt;/secondary-title&gt;&lt;/titles&gt;&lt;periodical&gt;&lt;full-title&gt;Journal of Ecology&lt;/full-title&gt;&lt;/periodical&gt;&lt;pages&gt;953-962&lt;/pages&gt;&lt;volume&gt;102&lt;/volume&gt;&lt;number&gt;4&lt;/number&gt;&lt;section&gt;953&lt;/section&gt;&lt;dates&gt;&lt;year&gt;2014&lt;/year&gt;&lt;/dates&gt;&lt;isbn&gt;00220477&lt;/isbn&gt;&lt;urls&gt;&lt;/urls&gt;&lt;electronic-resource-num&gt;10.1111/1365-2745.12256&lt;/electronic-resource-num&gt;&lt;/record&gt;&lt;/Cite&gt;&lt;/EndNote&gt;</w:instrText>
      </w:r>
      <w:r w:rsidR="0066335D">
        <w:fldChar w:fldCharType="separate"/>
      </w:r>
      <w:r w:rsidR="004967FF">
        <w:rPr>
          <w:noProof/>
        </w:rPr>
        <w:t>(</w:t>
      </w:r>
      <w:hyperlink w:anchor="_ENREF_41" w:tooltip="Rathcke, 1983 #148" w:history="1">
        <w:r w:rsidR="002A5FE9">
          <w:rPr>
            <w:noProof/>
          </w:rPr>
          <w:t>Rathcke 1983</w:t>
        </w:r>
      </w:hyperlink>
      <w:r w:rsidR="004967FF">
        <w:rPr>
          <w:noProof/>
        </w:rPr>
        <w:t xml:space="preserve">, </w:t>
      </w:r>
      <w:hyperlink w:anchor="_ENREF_48" w:tooltip="Seifan, 2014 #53" w:history="1">
        <w:r w:rsidR="002A5FE9">
          <w:rPr>
            <w:noProof/>
          </w:rPr>
          <w:t>Seifan</w:t>
        </w:r>
        <w:r w:rsidR="002A5FE9" w:rsidRPr="004967FF">
          <w:rPr>
            <w:i/>
            <w:noProof/>
          </w:rPr>
          <w:t>, et al.</w:t>
        </w:r>
        <w:r w:rsidR="002A5FE9">
          <w:rPr>
            <w:noProof/>
          </w:rPr>
          <w:t xml:space="preserve"> 2014</w:t>
        </w:r>
      </w:hyperlink>
      <w:r w:rsidR="004967FF">
        <w:rPr>
          <w:noProof/>
        </w:rPr>
        <w:t>)</w:t>
      </w:r>
      <w:r w:rsidR="0066335D">
        <w:fldChar w:fldCharType="end"/>
      </w:r>
      <w:r w:rsidR="002C57CD">
        <w:t>.</w:t>
      </w:r>
      <w:r w:rsidR="00FD6018">
        <w:t xml:space="preserve"> </w:t>
      </w:r>
      <w:r w:rsidR="00E029DB">
        <w:t xml:space="preserve">Spatial association with co-blooming heterospecifics can alter the attractiveness of an individual plant leading to increases (facilitation) or decreases (competition) in pollinator visitation rates </w:t>
      </w:r>
      <w:r w:rsidR="00E029DB">
        <w:fldChar w:fldCharType="begin">
          <w:fldData xml:space="preserve">PEVuZE5vdGU+PENpdGU+PEF1dGhvcj5SYXRoY2tlPC9BdXRob3I+PFllYXI+MTk4MzwvWWVhcj48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</w:fldData>
        </w:fldChar>
      </w:r>
      <w:r w:rsidR="00E029DB">
        <w:instrText xml:space="preserve"> ADDIN EN.CITE </w:instrText>
      </w:r>
      <w:r w:rsidR="00E029DB">
        <w:fldChar w:fldCharType="begin">
          <w:fldData xml:space="preserve">PEVuZE5vdGU+PENpdGU+PEF1dGhvcj5SYXRoY2tlPC9BdXRob3I+PFllYXI+MTk4MzwvWWVhcj48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</w:fldData>
        </w:fldChar>
      </w:r>
      <w:r w:rsidR="00E029DB">
        <w:instrText xml:space="preserve"> ADDIN EN.CITE.DATA </w:instrText>
      </w:r>
      <w:r w:rsidR="00E029DB">
        <w:fldChar w:fldCharType="end"/>
      </w:r>
      <w:r w:rsidR="00E029DB">
        <w:fldChar w:fldCharType="separate"/>
      </w:r>
      <w:r w:rsidR="00E029DB">
        <w:rPr>
          <w:noProof/>
        </w:rPr>
        <w:t>(</w:t>
      </w:r>
      <w:hyperlink w:anchor="_ENREF_7" w:tooltip="Braun, 2018 #331" w:history="1">
        <w:r w:rsidR="002A5FE9">
          <w:rPr>
            <w:noProof/>
          </w:rPr>
          <w:t>Braun and Lortie 2018</w:t>
        </w:r>
      </w:hyperlink>
      <w:r w:rsidR="00E029DB">
        <w:rPr>
          <w:noProof/>
        </w:rPr>
        <w:t xml:space="preserve">, </w:t>
      </w:r>
      <w:hyperlink w:anchor="_ENREF_31" w:tooltip="Mitchell, 2009 #134" w:history="1">
        <w:r w:rsidR="002A5FE9">
          <w:rPr>
            <w:noProof/>
          </w:rPr>
          <w:t>Mitchell</w:t>
        </w:r>
        <w:r w:rsidR="002A5FE9" w:rsidRPr="004967FF">
          <w:rPr>
            <w:i/>
            <w:noProof/>
          </w:rPr>
          <w:t>, et al.</w:t>
        </w:r>
        <w:r w:rsidR="002A5FE9">
          <w:rPr>
            <w:noProof/>
          </w:rPr>
          <w:t xml:space="preserve"> 2009</w:t>
        </w:r>
      </w:hyperlink>
      <w:r w:rsidR="00E029DB">
        <w:rPr>
          <w:noProof/>
        </w:rPr>
        <w:t xml:space="preserve">, </w:t>
      </w:r>
      <w:hyperlink w:anchor="_ENREF_41" w:tooltip="Rathcke, 1983 #148" w:history="1">
        <w:r w:rsidR="002A5FE9">
          <w:rPr>
            <w:noProof/>
          </w:rPr>
          <w:t>Rathcke 1983</w:t>
        </w:r>
      </w:hyperlink>
      <w:r w:rsidR="00E029DB">
        <w:rPr>
          <w:noProof/>
        </w:rPr>
        <w:t>)</w:t>
      </w:r>
      <w:r w:rsidR="00E029DB">
        <w:fldChar w:fldCharType="end"/>
      </w:r>
      <w:r w:rsidR="00E029DB">
        <w:t xml:space="preserve">. </w:t>
      </w:r>
      <w:r w:rsidR="00AD47EE">
        <w:t>Consequently, both individual traits and community-level attributes impact interactions with pollinator</w:t>
      </w:r>
      <w:r w:rsidR="005A553B">
        <w:t>s</w:t>
      </w:r>
      <w:r w:rsidR="00AD47EE">
        <w:t xml:space="preserve"> that in turn influence </w:t>
      </w:r>
      <w:r w:rsidR="0015713A">
        <w:t xml:space="preserve">plant </w:t>
      </w:r>
      <w:r w:rsidR="00AD47EE">
        <w:t>fitness</w:t>
      </w:r>
      <w:r w:rsidR="005A553B">
        <w:t xml:space="preserve">. </w:t>
      </w:r>
    </w:p>
    <w:p w14:paraId="174A24AB" w14:textId="75854544" w:rsidR="001A01B9" w:rsidRDefault="001E34FC" w:rsidP="002A5FE9">
      <w:pPr>
        <w:spacing w:line="360" w:lineRule="auto"/>
      </w:pPr>
      <w:r>
        <w:t>Network analysis has emerged as a valuable tool for studying plant-pollinator interactions</w:t>
      </w:r>
      <w:r w:rsidR="002E0B81">
        <w:t xml:space="preserve"> </w:t>
      </w:r>
      <w:r w:rsidR="00114C46">
        <w:fldChar w:fldCharType="begin"/>
      </w:r>
      <w:r w:rsidR="00F218CE">
        <w:instrText xml:space="preserve"> ADDIN EN.CITE &lt;EndNote&gt;&lt;Cite&gt;&lt;Author&gt;Bascompte&lt;/Author&gt;&lt;Year&gt;2013&lt;/Year&gt;&lt;RecNum&gt;368&lt;/RecNum&gt;&lt;DisplayText&gt;(Bascompte and Jordano 2013)&lt;/DisplayText&gt;&lt;record&gt;&lt;rec-number&gt;368&lt;/rec-number&gt;&lt;foreign-keys&gt;&lt;key app="EN" db-id="efxxxd2elfvxfde05eev9swq9zv0dswrxzp2"&gt;368&lt;/key&gt;&lt;/foreign-keys&gt;&lt;ref-type name="Book"&gt;6&lt;/ref-type&gt;&lt;contributors&gt;&lt;authors&gt;&lt;author&gt;Bascompte, Jordi&lt;/author&gt;&lt;author&gt;Jordano, Pedro&lt;/author&gt;&lt;/authors&gt;&lt;/contributors&gt;&lt;titles&gt;&lt;title&gt;Mutualistic networks&lt;/title&gt;&lt;/titles&gt;&lt;volume&gt;70&lt;/volume&gt;&lt;dates&gt;&lt;year&gt;2013&lt;/year&gt;&lt;/dates&gt;&lt;publisher&gt;Princeton University Press&lt;/publisher&gt;&lt;isbn&gt;1400848725&lt;/isbn&gt;&lt;urls&gt;&lt;/urls&gt;&lt;/record&gt;&lt;/Cite&gt;&lt;/EndNote&gt;</w:instrText>
      </w:r>
      <w:r w:rsidR="00114C46">
        <w:fldChar w:fldCharType="separate"/>
      </w:r>
      <w:r w:rsidR="00F218CE">
        <w:rPr>
          <w:noProof/>
        </w:rPr>
        <w:t>(</w:t>
      </w:r>
      <w:hyperlink w:anchor="_ENREF_3" w:tooltip="Bascompte, 2013 #368" w:history="1">
        <w:r w:rsidR="002A5FE9">
          <w:rPr>
            <w:noProof/>
          </w:rPr>
          <w:t>Bascompte and Jordano 2013</w:t>
        </w:r>
      </w:hyperlink>
      <w:r w:rsidR="00F218CE">
        <w:rPr>
          <w:noProof/>
        </w:rPr>
        <w:t>)</w:t>
      </w:r>
      <w:r w:rsidR="00114C46">
        <w:fldChar w:fldCharType="end"/>
      </w:r>
      <w:r w:rsidR="00F25476">
        <w:t>.</w:t>
      </w:r>
      <w:r w:rsidR="00114C46">
        <w:t xml:space="preserve"> </w:t>
      </w:r>
      <w:r w:rsidR="00C04A78">
        <w:t xml:space="preserve">Most </w:t>
      </w:r>
      <w:r w:rsidR="00136A53">
        <w:t>pollinator visitation</w:t>
      </w:r>
      <w:r w:rsidR="0015713A">
        <w:t xml:space="preserve"> networks are species-</w:t>
      </w:r>
      <w:r w:rsidR="00C04A78">
        <w:t>based</w:t>
      </w:r>
      <w:r w:rsidR="0015713A">
        <w:t>;</w:t>
      </w:r>
      <w:r w:rsidR="00D5016E">
        <w:t xml:space="preserve"> </w:t>
      </w:r>
      <w:r w:rsidR="00720785">
        <w:t xml:space="preserve">each node represents a population of plants or pollinators and links are the sum of interactions between </w:t>
      </w:r>
      <w:r w:rsidR="0008668A">
        <w:t xml:space="preserve">the populations. </w:t>
      </w:r>
      <w:r w:rsidR="005E0AE9">
        <w:t xml:space="preserve">The recognition that patterns between interacting individuals drive the patterns between interacting species has driven recent interest in </w:t>
      </w:r>
      <w:r w:rsidR="005E0AE9" w:rsidRPr="0008668A">
        <w:t xml:space="preserve">downscaling </w:t>
      </w:r>
      <w:r w:rsidR="009D5310">
        <w:t xml:space="preserve">interaction networks </w:t>
      </w:r>
      <w:r w:rsidR="005E0AE9" w:rsidRPr="0008668A">
        <w:t>from po</w:t>
      </w:r>
      <w:r w:rsidR="00BF4981" w:rsidRPr="0008668A">
        <w:t>pulations to individuals</w:t>
      </w:r>
      <w:r w:rsidR="00D5016E">
        <w:t xml:space="preserve"> </w:t>
      </w:r>
      <w:r w:rsidR="00941BFD">
        <w:fldChar w:fldCharType="begin">
          <w:fldData xml:space="preserve">PEVuZE5vdGU+PENpdGU+PEF1dGhvcj5EdXBvbnQ8L0F1dGhvcj48WWVhcj4yMDE0PC9ZZWFyPjxS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</w:fldData>
        </w:fldChar>
      </w:r>
      <w:r w:rsidR="004967FF">
        <w:instrText xml:space="preserve"> ADDIN EN.CITE </w:instrText>
      </w:r>
      <w:r w:rsidR="004967FF">
        <w:fldChar w:fldCharType="begin">
          <w:fldData xml:space="preserve">PEVuZE5vdGU+PENpdGU+PEF1dGhvcj5EdXBvbnQ8L0F1dGhvcj48WWVhcj4yMDE0PC9ZZWFyPjxS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</w:fldData>
        </w:fldChar>
      </w:r>
      <w:r w:rsidR="004967FF">
        <w:instrText xml:space="preserve"> ADDIN EN.CITE.DATA </w:instrText>
      </w:r>
      <w:r w:rsidR="004967FF">
        <w:fldChar w:fldCharType="end"/>
      </w:r>
      <w:r w:rsidR="00941BFD">
        <w:fldChar w:fldCharType="separate"/>
      </w:r>
      <w:r w:rsidR="004967FF">
        <w:rPr>
          <w:noProof/>
        </w:rPr>
        <w:t>(</w:t>
      </w:r>
      <w:hyperlink w:anchor="_ENREF_14" w:tooltip="Dupont, 2011 #369" w:history="1">
        <w:r w:rsidR="002A5FE9">
          <w:rPr>
            <w:noProof/>
          </w:rPr>
          <w:t>Dupont</w:t>
        </w:r>
        <w:r w:rsidR="002A5FE9" w:rsidRPr="004967FF">
          <w:rPr>
            <w:i/>
            <w:noProof/>
          </w:rPr>
          <w:t>, et al.</w:t>
        </w:r>
        <w:r w:rsidR="002A5FE9">
          <w:rPr>
            <w:noProof/>
          </w:rPr>
          <w:t xml:space="preserve"> 2011</w:t>
        </w:r>
      </w:hyperlink>
      <w:r w:rsidR="004967FF">
        <w:rPr>
          <w:noProof/>
        </w:rPr>
        <w:t xml:space="preserve">, </w:t>
      </w:r>
      <w:hyperlink w:anchor="_ENREF_15" w:tooltip="Dupont, 2014 #361" w:history="1">
        <w:r w:rsidR="002A5FE9">
          <w:rPr>
            <w:noProof/>
          </w:rPr>
          <w:t>Dupont</w:t>
        </w:r>
        <w:r w:rsidR="002A5FE9" w:rsidRPr="004967FF">
          <w:rPr>
            <w:i/>
            <w:noProof/>
          </w:rPr>
          <w:t>, et al.</w:t>
        </w:r>
        <w:r w:rsidR="002A5FE9">
          <w:rPr>
            <w:noProof/>
          </w:rPr>
          <w:t xml:space="preserve"> 2014</w:t>
        </w:r>
      </w:hyperlink>
      <w:r w:rsidR="004967FF">
        <w:rPr>
          <w:noProof/>
        </w:rPr>
        <w:t xml:space="preserve">, </w:t>
      </w:r>
      <w:hyperlink w:anchor="_ENREF_21" w:tooltip="Gómez, 2011 #359" w:history="1">
        <w:r w:rsidR="002A5FE9">
          <w:rPr>
            <w:noProof/>
          </w:rPr>
          <w:t>Gómez and Perfectti 2011</w:t>
        </w:r>
      </w:hyperlink>
      <w:r w:rsidR="004967FF">
        <w:rPr>
          <w:noProof/>
        </w:rPr>
        <w:t xml:space="preserve">, </w:t>
      </w:r>
      <w:hyperlink w:anchor="_ENREF_43" w:tooltip="Rumeu, 2018 #334" w:history="1">
        <w:r w:rsidR="002A5FE9">
          <w:rPr>
            <w:noProof/>
          </w:rPr>
          <w:t>Rumeu</w:t>
        </w:r>
        <w:r w:rsidR="002A5FE9" w:rsidRPr="004967FF">
          <w:rPr>
            <w:i/>
            <w:noProof/>
          </w:rPr>
          <w:t>, et al.</w:t>
        </w:r>
        <w:r w:rsidR="002A5FE9">
          <w:rPr>
            <w:noProof/>
          </w:rPr>
          <w:t xml:space="preserve"> 2018</w:t>
        </w:r>
      </w:hyperlink>
      <w:r w:rsidR="004967FF">
        <w:rPr>
          <w:noProof/>
        </w:rPr>
        <w:t xml:space="preserve">, </w:t>
      </w:r>
      <w:hyperlink w:anchor="_ENREF_55" w:tooltip="Tur, 2014 #360" w:history="1">
        <w:r w:rsidR="002A5FE9">
          <w:rPr>
            <w:noProof/>
          </w:rPr>
          <w:t>Tur</w:t>
        </w:r>
        <w:r w:rsidR="002A5FE9" w:rsidRPr="004967FF">
          <w:rPr>
            <w:i/>
            <w:noProof/>
          </w:rPr>
          <w:t>, et al.</w:t>
        </w:r>
        <w:r w:rsidR="002A5FE9">
          <w:rPr>
            <w:noProof/>
          </w:rPr>
          <w:t xml:space="preserve"> 2014</w:t>
        </w:r>
      </w:hyperlink>
      <w:r w:rsidR="004967FF">
        <w:rPr>
          <w:noProof/>
        </w:rPr>
        <w:t xml:space="preserve">, </w:t>
      </w:r>
      <w:hyperlink w:anchor="_ENREF_58" w:tooltip="Valverde, 2016 #348" w:history="1">
        <w:r w:rsidR="002A5FE9">
          <w:rPr>
            <w:noProof/>
          </w:rPr>
          <w:t>Valverde</w:t>
        </w:r>
        <w:r w:rsidR="002A5FE9" w:rsidRPr="004967FF">
          <w:rPr>
            <w:i/>
            <w:noProof/>
          </w:rPr>
          <w:t>, et al.</w:t>
        </w:r>
        <w:r w:rsidR="002A5FE9">
          <w:rPr>
            <w:noProof/>
          </w:rPr>
          <w:t xml:space="preserve"> 2016</w:t>
        </w:r>
      </w:hyperlink>
      <w:r w:rsidR="004967FF">
        <w:rPr>
          <w:noProof/>
        </w:rPr>
        <w:t>)</w:t>
      </w:r>
      <w:r w:rsidR="00941BFD">
        <w:fldChar w:fldCharType="end"/>
      </w:r>
      <w:r w:rsidR="00941BFD">
        <w:t xml:space="preserve">. </w:t>
      </w:r>
      <w:r w:rsidR="00FD238B">
        <w:t>An advantage of individual-based networks is the ability to integrate individual variation to the study of structure and pattern of relations within ecological networks (</w:t>
      </w:r>
      <w:proofErr w:type="spellStart"/>
      <w:r w:rsidR="00FD238B">
        <w:t>Olesen</w:t>
      </w:r>
      <w:proofErr w:type="spellEnd"/>
      <w:r w:rsidR="00FD238B">
        <w:t xml:space="preserve"> 2010, </w:t>
      </w:r>
      <w:proofErr w:type="spellStart"/>
      <w:r w:rsidR="00FD238B">
        <w:t>Losapio</w:t>
      </w:r>
      <w:proofErr w:type="spellEnd"/>
      <w:r w:rsidR="00FD238B">
        <w:t xml:space="preserve"> 2019). </w:t>
      </w:r>
      <w:r w:rsidR="00F25476">
        <w:t>Individual-based networks</w:t>
      </w:r>
      <w:r w:rsidR="005E0AE9">
        <w:t xml:space="preserve"> have been used to explore specialization of pollen use </w:t>
      </w:r>
      <w:r w:rsidR="005E0AE9">
        <w:fldChar w:fldCharType="begin"/>
      </w:r>
      <w:r w:rsidR="001A5302">
        <w:instrText xml:space="preserve"> ADDIN EN.CITE &lt;EndNote&gt;&lt;Cite&gt;&lt;Author&gt;Tur&lt;/Author&gt;&lt;Year&gt;2014&lt;/Year&gt;&lt;RecNum&gt;360&lt;/RecNum&gt;&lt;DisplayText&gt;(Tur&lt;style face="italic"&gt;, et al.&lt;/style&gt; 2014)&lt;/DisplayText&gt;&lt;record&gt;&lt;rec-number&gt;360&lt;/rec-number&gt;&lt;foreign-keys&gt;&lt;key app="EN" db-id="efxxxd2elfvxfde05eev9swq9zv0dswrxzp2"&gt;360&lt;/key&gt;&lt;/foreign-keys&gt;&lt;ref-type name="Journal Article"&gt;17&lt;/ref-type&gt;&lt;contributors&gt;&lt;authors&gt;&lt;author&gt;Tur, Cristina&lt;/author&gt;&lt;author&gt;Vigalondo, Beatriz&lt;/author&gt;&lt;author&gt;Trøjelsgaard, Kristian&lt;/author&gt;&lt;author&gt;Olesen, Jens M&lt;/author&gt;&lt;author&gt;Traveset, Anna&lt;/author&gt;&lt;/authors&gt;&lt;/contributors&gt;&lt;titles&gt;&lt;title&gt;Downscaling pollen–transport networks to the level of individuals&lt;/title&gt;&lt;secondary-title&gt;Journal of Animal Ecology&lt;/secondary-title&gt;&lt;/titles&gt;&lt;periodical&gt;&lt;full-title&gt;Journal of Animal Ecology&lt;/full-title&gt;&lt;/periodical&gt;&lt;pages&gt;306-317&lt;/pages&gt;&lt;volume&gt;83&lt;/volume&gt;&lt;number&gt;1&lt;/number&gt;&lt;dates&gt;&lt;year&gt;2014&lt;/year&gt;&lt;/dates&gt;&lt;isbn&gt;1365-2656&lt;/isbn&gt;&lt;urls&gt;&lt;/urls&gt;&lt;/record&gt;&lt;/Cite&gt;&lt;/EndNote&gt;</w:instrText>
      </w:r>
      <w:r w:rsidR="005E0AE9">
        <w:fldChar w:fldCharType="separate"/>
      </w:r>
      <w:r w:rsidR="001A5302">
        <w:rPr>
          <w:noProof/>
        </w:rPr>
        <w:t>(</w:t>
      </w:r>
      <w:hyperlink w:anchor="_ENREF_55" w:tooltip="Tur, 2014 #360" w:history="1">
        <w:r w:rsidR="002A5FE9">
          <w:rPr>
            <w:noProof/>
          </w:rPr>
          <w:t>Tur</w:t>
        </w:r>
        <w:r w:rsidR="002A5FE9" w:rsidRPr="001A5302">
          <w:rPr>
            <w:i/>
            <w:noProof/>
          </w:rPr>
          <w:t>, et al.</w:t>
        </w:r>
        <w:r w:rsidR="002A5FE9">
          <w:rPr>
            <w:noProof/>
          </w:rPr>
          <w:t xml:space="preserve"> 2014</w:t>
        </w:r>
      </w:hyperlink>
      <w:r w:rsidR="001A5302">
        <w:rPr>
          <w:noProof/>
        </w:rPr>
        <w:t>)</w:t>
      </w:r>
      <w:r w:rsidR="005E0AE9">
        <w:fldChar w:fldCharType="end"/>
      </w:r>
      <w:r w:rsidR="00874E02">
        <w:t xml:space="preserve"> and interaction</w:t>
      </w:r>
      <w:r w:rsidR="005E0AE9">
        <w:t xml:space="preserve"> rewiring with phenology </w:t>
      </w:r>
      <w:r w:rsidR="005E0AE9">
        <w:fldChar w:fldCharType="begin"/>
      </w:r>
      <w:r w:rsidR="001A5302">
        <w:instrText xml:space="preserve"> ADDIN EN.CITE &lt;EndNote&gt;&lt;Cite&gt;&lt;Author&gt;Valverde&lt;/Author&gt;&lt;Year&gt;2016&lt;/Year&gt;&lt;RecNum&gt;348&lt;/RecNum&gt;&lt;DisplayText&gt;(Valverde&lt;style face="italic"&gt;, et al.&lt;/style&gt; 2016)&lt;/DisplayText&gt;&lt;record&gt;&lt;rec-number&gt;348&lt;/rec-number&gt;&lt;foreign-keys&gt;&lt;key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5E0AE9">
        <w:fldChar w:fldCharType="separate"/>
      </w:r>
      <w:r w:rsidR="001A5302">
        <w:rPr>
          <w:noProof/>
        </w:rPr>
        <w:t>(</w:t>
      </w:r>
      <w:hyperlink w:anchor="_ENREF_58" w:tooltip="Valverde, 2016 #348" w:history="1">
        <w:r w:rsidR="002A5FE9">
          <w:rPr>
            <w:noProof/>
          </w:rPr>
          <w:t>Valverde</w:t>
        </w:r>
        <w:r w:rsidR="002A5FE9" w:rsidRPr="001A5302">
          <w:rPr>
            <w:i/>
            <w:noProof/>
          </w:rPr>
          <w:t>, et al.</w:t>
        </w:r>
        <w:r w:rsidR="002A5FE9">
          <w:rPr>
            <w:noProof/>
          </w:rPr>
          <w:t xml:space="preserve"> 2016</w:t>
        </w:r>
      </w:hyperlink>
      <w:r w:rsidR="001A5302">
        <w:rPr>
          <w:noProof/>
        </w:rPr>
        <w:t>)</w:t>
      </w:r>
      <w:r w:rsidR="005E0AE9">
        <w:fldChar w:fldCharType="end"/>
      </w:r>
      <w:r w:rsidR="005E0AE9">
        <w:t>. Species and individual</w:t>
      </w:r>
      <w:r w:rsidR="009D5310">
        <w:t>-based</w:t>
      </w:r>
      <w:r w:rsidR="005E0AE9">
        <w:t xml:space="preserve"> </w:t>
      </w:r>
      <w:r w:rsidR="00A42C20">
        <w:t>approache</w:t>
      </w:r>
      <w:r w:rsidR="005E0AE9">
        <w:t>s are complementary</w:t>
      </w:r>
      <w:r w:rsidR="00130E8F">
        <w:t>,</w:t>
      </w:r>
      <w:r w:rsidR="005E0AE9">
        <w:t xml:space="preserve"> </w:t>
      </w:r>
      <w:r w:rsidR="00130E8F">
        <w:t xml:space="preserve">and </w:t>
      </w:r>
      <w:r w:rsidR="00AC13FF">
        <w:t xml:space="preserve">for instance, </w:t>
      </w:r>
      <w:r w:rsidR="00B0422F">
        <w:t>these coupled approaches</w:t>
      </w:r>
      <w:r w:rsidR="00A42C20">
        <w:t xml:space="preserve"> have been used to study </w:t>
      </w:r>
      <w:r w:rsidR="005E0AE9">
        <w:t>changes in specialization across a gradient of elevation</w:t>
      </w:r>
      <w:r w:rsidR="00A42C20">
        <w:t xml:space="preserve"> in hummingbird-plant networks</w:t>
      </w:r>
      <w:r w:rsidR="005E0AE9">
        <w:t xml:space="preserve"> </w:t>
      </w:r>
      <w:r w:rsidR="005E0AE9">
        <w:fldChar w:fldCharType="begin"/>
      </w:r>
      <w:r w:rsidR="004967FF">
        <w:instrText xml:space="preserve"> ADDIN EN.CITE &lt;EndNote&gt;&lt;Cite&gt;&lt;Author&gt;Maglianesi&lt;/Author&gt;&lt;Year&gt;2015&lt;/Year&gt;&lt;RecNum&gt;362&lt;/RecNum&gt;&lt;DisplayText&gt;(Maglianesi&lt;style face="italic"&gt;, et al.&lt;/style&gt; 2015)&lt;/DisplayText&gt;&lt;record&gt;&lt;rec-number&gt;362&lt;/rec-number&gt;&lt;foreign-keys&gt;&lt;key app="EN" db-id="efxxxd2elfvxfde05eev9swq9zv0dswrxzp2"&gt;362&lt;/key&gt;&lt;/foreign-keys&gt;&lt;ref-type name="Journal Article"&gt;17&lt;/ref-type&gt;&lt;contributors&gt;&lt;authors&gt;&lt;author&gt;Maglianesi, María A&lt;/author&gt;&lt;author&gt;Blüthgen, Nico&lt;/author&gt;&lt;author&gt;Böhning‐Gaese, Katrin&lt;/author&gt;&lt;author&gt;Schleuning, Matthias&lt;/author&gt;&lt;/authors&gt;&lt;/contributors&gt;&lt;titles&gt;&lt;title&gt;Functional structure and specialization in three tropical plant–hummingbird interaction networks across an elevational gradient in Costa Rica&lt;/title&gt;&lt;secondary-title&gt;Ecography&lt;/secondary-title&gt;&lt;/titles&gt;&lt;periodical&gt;&lt;full-title&gt;Ecography&lt;/full-title&gt;&lt;/periodical&gt;&lt;pages&gt;1119-1128&lt;/pages&gt;&lt;volume&gt;38&lt;/volume&gt;&lt;number&gt;11&lt;/number&gt;&lt;dates&gt;&lt;year&gt;2015&lt;/year&gt;&lt;/dates&gt;&lt;isbn&gt;0906-7590&lt;/isbn&gt;&lt;urls&gt;&lt;/urls&gt;&lt;/record&gt;&lt;/Cite&gt;&lt;/EndNote&gt;</w:instrText>
      </w:r>
      <w:r w:rsidR="005E0AE9">
        <w:fldChar w:fldCharType="separate"/>
      </w:r>
      <w:r w:rsidR="004967FF">
        <w:rPr>
          <w:noProof/>
        </w:rPr>
        <w:t>(</w:t>
      </w:r>
      <w:hyperlink w:anchor="_ENREF_28" w:tooltip="Maglianesi, 2015 #362" w:history="1">
        <w:r w:rsidR="002A5FE9">
          <w:rPr>
            <w:noProof/>
          </w:rPr>
          <w:t>Maglianesi</w:t>
        </w:r>
        <w:r w:rsidR="002A5FE9" w:rsidRPr="004967FF">
          <w:rPr>
            <w:i/>
            <w:noProof/>
          </w:rPr>
          <w:t>, et al.</w:t>
        </w:r>
        <w:r w:rsidR="002A5FE9">
          <w:rPr>
            <w:noProof/>
          </w:rPr>
          <w:t xml:space="preserve"> 2015</w:t>
        </w:r>
      </w:hyperlink>
      <w:r w:rsidR="004967FF">
        <w:rPr>
          <w:noProof/>
        </w:rPr>
        <w:t>)</w:t>
      </w:r>
      <w:r w:rsidR="005E0AE9">
        <w:fldChar w:fldCharType="end"/>
      </w:r>
      <w:r w:rsidR="005E0AE9">
        <w:t>.</w:t>
      </w:r>
      <w:r w:rsidR="00B61C4A">
        <w:t xml:space="preserve"> </w:t>
      </w:r>
      <w:r w:rsidR="001A01B9">
        <w:t>Downscaling to individuals is a fundamental step to shed light on the underlying drivers of community functioning.</w:t>
      </w:r>
    </w:p>
    <w:p w14:paraId="2F4374D1" w14:textId="472EADDA" w:rsidR="00FD31CB" w:rsidRDefault="00FA718B" w:rsidP="002A5FE9">
      <w:pPr>
        <w:spacing w:line="360" w:lineRule="auto"/>
      </w:pPr>
      <w:r>
        <w:lastRenderedPageBreak/>
        <w:t>Individual traits</w:t>
      </w:r>
      <w:r w:rsidR="00B033FB">
        <w:t xml:space="preserve"> and</w:t>
      </w:r>
      <w:r>
        <w:t xml:space="preserve"> the local floral neighbourhood could have influences </w:t>
      </w:r>
      <w:r w:rsidR="006754A0">
        <w:t xml:space="preserve">that are only revealed when </w:t>
      </w:r>
      <w:r>
        <w:t xml:space="preserve">a greater scope </w:t>
      </w:r>
      <w:proofErr w:type="gramStart"/>
      <w:r>
        <w:t xml:space="preserve">of </w:t>
      </w:r>
      <w:r w:rsidR="006754A0">
        <w:t>.</w:t>
      </w:r>
      <w:proofErr w:type="gramEnd"/>
      <w:r w:rsidR="006754A0">
        <w:t xml:space="preserve"> Differences in attractiveness could</w:t>
      </w:r>
      <w:r w:rsidR="00B033FB">
        <w:t xml:space="preserve"> contribute to an individual plant’s role in the network because it introduces differences in the number of links which determine where in the network an individual is located. </w:t>
      </w:r>
      <w:r w:rsidR="006754A0">
        <w:t>Centrality describes the functional role of a node within a community i.e. the node’s topological position within the network (</w:t>
      </w:r>
      <w:proofErr w:type="spellStart"/>
      <w:r w:rsidR="006754A0">
        <w:t>Dupont</w:t>
      </w:r>
      <w:proofErr w:type="spellEnd"/>
      <w:r w:rsidR="006754A0">
        <w:t xml:space="preserve"> and </w:t>
      </w:r>
      <w:proofErr w:type="spellStart"/>
      <w:r w:rsidR="006754A0">
        <w:t>Olesen</w:t>
      </w:r>
      <w:proofErr w:type="spellEnd"/>
      <w:r w:rsidR="006754A0">
        <w:t xml:space="preserve"> 2009).</w:t>
      </w:r>
      <w:r w:rsidR="006C18AF">
        <w:t xml:space="preserve"> </w:t>
      </w:r>
      <w:r w:rsidR="00E92326">
        <w:t>Centrality</w:t>
      </w:r>
      <w:r w:rsidR="006754A0">
        <w:t xml:space="preserve"> me</w:t>
      </w:r>
      <w:r w:rsidR="00E92326">
        <w:t>asures</w:t>
      </w:r>
      <w:r w:rsidR="006754A0">
        <w:t xml:space="preserve"> are a measure of relative influence, for example i</w:t>
      </w:r>
      <w:r w:rsidR="00972226">
        <w:t>n food webs, centrality measures have received attention for their ability to identify keystone species (</w:t>
      </w:r>
      <w:commentRangeStart w:id="39"/>
      <w:r w:rsidR="00972226">
        <w:t>Jordan 2006, Estrada 2007</w:t>
      </w:r>
      <w:commentRangeEnd w:id="39"/>
      <w:r w:rsidR="00972226">
        <w:rPr>
          <w:rStyle w:val="CommentReference"/>
        </w:rPr>
        <w:commentReference w:id="39"/>
      </w:r>
      <w:r w:rsidR="00972226">
        <w:t>)</w:t>
      </w:r>
      <w:r w:rsidR="00E10310">
        <w:t xml:space="preserve">. </w:t>
      </w:r>
      <w:r w:rsidR="00972226">
        <w:t xml:space="preserve">Within populations, links between nodes act as mating probabilities and </w:t>
      </w:r>
      <w:r w:rsidR="00972226" w:rsidRPr="00515882">
        <w:rPr>
          <w:highlight w:val="yellow"/>
        </w:rPr>
        <w:t xml:space="preserve">centrality has been shown to increase plant fitness due to relative differences in attractiveness between conspecifics </w:t>
      </w:r>
      <w:r w:rsidR="00972226" w:rsidRPr="00515882">
        <w:rPr>
          <w:highlight w:val="yellow"/>
        </w:rPr>
        <w:fldChar w:fldCharType="begin"/>
      </w:r>
      <w:r w:rsidR="00972226" w:rsidRPr="00515882">
        <w:rPr>
          <w:highlight w:val="yellow"/>
        </w:rPr>
        <w:instrText xml:space="preserve"> ADDIN EN.CITE &lt;EndNote&gt;&lt;Cite&gt;&lt;Author&gt;Gómez&lt;/Author&gt;&lt;Year&gt;2011&lt;/Year&gt;&lt;RecNum&gt;359&lt;/RecNum&gt;&lt;DisplayText&gt;(Gómez and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972226" w:rsidRPr="00515882">
        <w:rPr>
          <w:highlight w:val="yellow"/>
        </w:rPr>
        <w:fldChar w:fldCharType="separate"/>
      </w:r>
      <w:r w:rsidR="00972226" w:rsidRPr="00515882">
        <w:rPr>
          <w:noProof/>
          <w:highlight w:val="yellow"/>
        </w:rPr>
        <w:t>(</w:t>
      </w:r>
      <w:hyperlink w:anchor="_ENREF_21" w:tooltip="Gómez, 2011 #359" w:history="1">
        <w:r w:rsidR="00972226" w:rsidRPr="00515882">
          <w:rPr>
            <w:noProof/>
            <w:highlight w:val="yellow"/>
          </w:rPr>
          <w:t>Gómez and Perfectti 2011</w:t>
        </w:r>
      </w:hyperlink>
      <w:r w:rsidR="00972226" w:rsidRPr="00515882">
        <w:rPr>
          <w:noProof/>
          <w:highlight w:val="yellow"/>
        </w:rPr>
        <w:t>)</w:t>
      </w:r>
      <w:r w:rsidR="00972226" w:rsidRPr="00515882">
        <w:rPr>
          <w:highlight w:val="yellow"/>
        </w:rPr>
        <w:fldChar w:fldCharType="end"/>
      </w:r>
      <w:r w:rsidR="00972226" w:rsidRPr="00515882">
        <w:rPr>
          <w:highlight w:val="yellow"/>
        </w:rPr>
        <w:t xml:space="preserve"> i.e. more attractive plants were more central and had higher fitness</w:t>
      </w:r>
      <w:r w:rsidR="00972226">
        <w:t xml:space="preserve">. </w:t>
      </w:r>
      <w:r w:rsidR="00101140">
        <w:t xml:space="preserve">Within a multi-species assemblage, increasing centrality may expose individuals to heterospecific interactors leading to IPT. Similarly, </w:t>
      </w:r>
      <w:r w:rsidR="002D1548">
        <w:t>p</w:t>
      </w:r>
      <w:r w:rsidR="00BF09CF">
        <w:t>lants with more flower or plants that grow in denser p</w:t>
      </w:r>
      <w:r w:rsidR="00AE3482">
        <w:t>atches may receive more visits h</w:t>
      </w:r>
      <w:r w:rsidR="006A309B">
        <w:t>owever if this increase in visits is through pollinators that primarily visit plants of other species, there could be more stigma clogging through IPT. We can look at this two ways – having a higher d</w:t>
      </w:r>
      <w:r w:rsidR="001A2614">
        <w:t xml:space="preserve">egree centrality or in terms of the proportion of available conspecifics that are visited by the same pollinator groups. </w:t>
      </w:r>
      <w:r w:rsidR="00FD31CB">
        <w:t xml:space="preserve">Association with other plants may alter the breadth of </w:t>
      </w:r>
      <w:proofErr w:type="spellStart"/>
      <w:r w:rsidR="00FD31CB">
        <w:t>polliantors</w:t>
      </w:r>
      <w:proofErr w:type="spellEnd"/>
      <w:r w:rsidR="00FD31CB">
        <w:t xml:space="preserve"> that visit.</w:t>
      </w:r>
    </w:p>
    <w:p w14:paraId="1724CC6E" w14:textId="32AAEABD" w:rsidR="002A5FE9" w:rsidRPr="00FD31CB" w:rsidRDefault="008C014A" w:rsidP="00FD31CB">
      <w:pPr>
        <w:spacing w:line="360" w:lineRule="auto"/>
      </w:pPr>
      <w:r>
        <w:t xml:space="preserve">Differences in attractiveness may also contribute to the structure of the network as a whole. </w:t>
      </w:r>
      <w:r w:rsidR="00EE4471">
        <w:t>M</w:t>
      </w:r>
      <w:r w:rsidR="002A5FE9">
        <w:t>odules are network structures consisting of densely connected nodes that interact more strongly with each other than the rest of the network. Within species-based interaction networks, modules can be considered biologically significant co-evolutionary units (</w:t>
      </w:r>
      <w:proofErr w:type="spellStart"/>
      <w:r w:rsidR="002A5FE9">
        <w:t>Olesen</w:t>
      </w:r>
      <w:proofErr w:type="spellEnd"/>
      <w:r w:rsidR="002A5FE9">
        <w:t xml:space="preserve"> 2007, </w:t>
      </w:r>
      <w:proofErr w:type="spellStart"/>
      <w:r w:rsidR="002A5FE9">
        <w:t>Donatti</w:t>
      </w:r>
      <w:proofErr w:type="spellEnd"/>
      <w:r w:rsidR="002A5FE9">
        <w:t xml:space="preserve"> 2011). These structures can arise even in very short flowering seasons </w:t>
      </w:r>
      <w:r w:rsidR="002A5FE9">
        <w:fldChar w:fldCharType="begin"/>
      </w:r>
      <w:r w:rsidR="002A5FE9">
        <w:instrText xml:space="preserve"> ADDIN EN.CITE &lt;EndNote&gt;&lt;Cite&gt;&lt;Author&gt;Morente-López&lt;/Author&gt;&lt;Year&gt;2018&lt;/Year&gt;&lt;RecNum&gt;392&lt;/RecNum&gt;&lt;DisplayText&gt;(Morente-López&lt;style face="italic"&gt;, et al.&lt;/style&gt; 2018)&lt;/DisplayText&gt;&lt;record&gt;&lt;rec-number&gt;392&lt;/rec-number&gt;&lt;foreign-keys&gt;&lt;key app="EN" db-id="efxxxd2elfvxfde05eev9swq9zv0dswrxzp2"&gt;392&lt;/key&gt;&lt;/foreign-keys&gt;&lt;ref-type name="Journal Article"&gt;17&lt;/ref-type&gt;&lt;contributors&gt;&lt;authors&gt;&lt;author&gt;Morente-López, Javier&lt;/author&gt;&lt;author&gt;Lara-Romero, Carlos&lt;/author&gt;&lt;author&gt;Ornosa, Concepcion&lt;/author&gt;&lt;author&gt;Iriondo, José M&lt;/author&gt;&lt;/authors&gt;&lt;/contributors&gt;&lt;titles&gt;&lt;title&gt;Phenology drives species interactions and modularity in a plant-flower visitor network&lt;/title&gt;&lt;secondary-title&gt;Scientific reports&lt;/secondary-title&gt;&lt;/titles&gt;&lt;periodical&gt;&lt;full-title&gt;Scientific Reports&lt;/full-title&gt;&lt;/periodical&gt;&lt;pages&gt;9386&lt;/pages&gt;&lt;volume&gt;8&lt;/volume&gt;&lt;number&gt;1&lt;/number&gt;&lt;dates&gt;&lt;year&gt;2018&lt;/year&gt;&lt;/dates&gt;&lt;isbn&gt;2045-2322&lt;/isbn&gt;&lt;urls&gt;&lt;/urls&gt;&lt;/record&gt;&lt;/Cite&gt;&lt;/EndNote&gt;</w:instrText>
      </w:r>
      <w:r w:rsidR="002A5FE9">
        <w:fldChar w:fldCharType="separate"/>
      </w:r>
      <w:r w:rsidR="002A5FE9">
        <w:rPr>
          <w:noProof/>
        </w:rPr>
        <w:t>(</w:t>
      </w:r>
      <w:hyperlink w:anchor="_ENREF_32" w:tooltip="Morente-López, 2018 #392" w:history="1">
        <w:r w:rsidR="002A5FE9">
          <w:rPr>
            <w:noProof/>
          </w:rPr>
          <w:t>Morente-López</w:t>
        </w:r>
        <w:r w:rsidR="002A5FE9" w:rsidRPr="004967FF">
          <w:rPr>
            <w:i/>
            <w:noProof/>
          </w:rPr>
          <w:t>, et al.</w:t>
        </w:r>
        <w:r w:rsidR="002A5FE9">
          <w:rPr>
            <w:noProof/>
          </w:rPr>
          <w:t xml:space="preserve"> 2018</w:t>
        </w:r>
      </w:hyperlink>
      <w:r w:rsidR="002A5FE9">
        <w:rPr>
          <w:noProof/>
        </w:rPr>
        <w:t>)</w:t>
      </w:r>
      <w:r w:rsidR="002A5FE9">
        <w:fldChar w:fldCharType="end"/>
      </w:r>
      <w:r w:rsidR="002A5FE9">
        <w:t xml:space="preserve">, and their membership is constrained by phenology </w:t>
      </w:r>
      <w:r w:rsidR="002A5FE9">
        <w:fldChar w:fldCharType="begin"/>
      </w:r>
      <w:r w:rsidR="002A5FE9">
        <w:instrText xml:space="preserve"> ADDIN EN.CITE &lt;EndNote&gt;&lt;Cite&gt;&lt;Author&gt;Tur&lt;/Author&gt;&lt;Year&gt;2015&lt;/Year&gt;&lt;RecNum&gt;393&lt;/RecNum&gt;&lt;DisplayText&gt;(Tur&lt;style face="italic"&gt;, et al.&lt;/style&gt; 2015, Valverde&lt;style face="italic"&gt;, et al.&lt;/style&gt; 2016)&lt;/DisplayText&gt;&lt;record&gt;&lt;rec-number&gt;393&lt;/rec-number&gt;&lt;foreign-keys&gt;&lt;key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Cite&gt;&lt;Author&gt;Valverde&lt;/Author&gt;&lt;Year&gt;2016&lt;/Year&gt;&lt;RecNum&gt;348&lt;/RecNum&gt;&lt;record&gt;&lt;rec-number&gt;348&lt;/rec-number&gt;&lt;foreign-keys&gt;&lt;key app="EN" db-id="efxxxd2elfvxfde05eev9swq9zv0dswrxzp2"&gt;348&lt;/key&gt;&lt;/foreign-keys&gt;&lt;ref-type name="Journal Article"&gt;17&lt;/ref-type&gt;&lt;contributors&gt;&lt;authors&gt;&lt;author&gt;Valverde, Javier&lt;/author&gt;&lt;author&gt;Gómez, José Maria&lt;/author&gt;&lt;author&gt;Perfectti, Francisco&lt;/author&gt;&lt;/authors&gt;&lt;/contributors&gt;&lt;titles&gt;&lt;title&gt;The temporal dimension in individual‐based plant pollination networks&lt;/title&gt;&lt;secondary-title&gt;Oikos&lt;/secondary-title&gt;&lt;/titles&gt;&lt;periodical&gt;&lt;full-title&gt;Oikos&lt;/full-title&gt;&lt;/periodical&gt;&lt;pages&gt;468-479&lt;/pages&gt;&lt;volume&gt;125&lt;/volume&gt;&lt;number&gt;4&lt;/number&gt;&lt;dates&gt;&lt;year&gt;2016&lt;/year&gt;&lt;/dates&gt;&lt;isbn&gt;0030-1299&lt;/isbn&gt;&lt;urls&gt;&lt;/urls&gt;&lt;/record&gt;&lt;/Cite&gt;&lt;/EndNote&gt;</w:instrText>
      </w:r>
      <w:r w:rsidR="002A5FE9">
        <w:fldChar w:fldCharType="separate"/>
      </w:r>
      <w:r w:rsidR="002A5FE9">
        <w:rPr>
          <w:noProof/>
        </w:rPr>
        <w:t>(</w:t>
      </w:r>
      <w:hyperlink w:anchor="_ENREF_53" w:tooltip="Tur, 2015 #393" w:history="1">
        <w:r w:rsidR="002A5FE9">
          <w:rPr>
            <w:noProof/>
          </w:rPr>
          <w:t>Tur</w:t>
        </w:r>
        <w:r w:rsidR="002A5FE9" w:rsidRPr="001A5302">
          <w:rPr>
            <w:i/>
            <w:noProof/>
          </w:rPr>
          <w:t>, et al.</w:t>
        </w:r>
        <w:r w:rsidR="002A5FE9">
          <w:rPr>
            <w:noProof/>
          </w:rPr>
          <w:t xml:space="preserve"> 2015</w:t>
        </w:r>
      </w:hyperlink>
      <w:r w:rsidR="002A5FE9">
        <w:rPr>
          <w:noProof/>
        </w:rPr>
        <w:t xml:space="preserve">, </w:t>
      </w:r>
      <w:hyperlink w:anchor="_ENREF_58" w:tooltip="Valverde, 2016 #348" w:history="1">
        <w:r w:rsidR="002A5FE9">
          <w:rPr>
            <w:noProof/>
          </w:rPr>
          <w:t>Valverde</w:t>
        </w:r>
        <w:r w:rsidR="002A5FE9" w:rsidRPr="001A5302">
          <w:rPr>
            <w:i/>
            <w:noProof/>
          </w:rPr>
          <w:t>, et al.</w:t>
        </w:r>
        <w:r w:rsidR="002A5FE9">
          <w:rPr>
            <w:noProof/>
          </w:rPr>
          <w:t xml:space="preserve"> 2016</w:t>
        </w:r>
      </w:hyperlink>
      <w:r w:rsidR="002A5FE9">
        <w:rPr>
          <w:noProof/>
        </w:rPr>
        <w:t>)</w:t>
      </w:r>
      <w:r w:rsidR="002A5FE9">
        <w:fldChar w:fldCharType="end"/>
      </w:r>
      <w:r w:rsidR="002A5FE9">
        <w:t xml:space="preserve"> and spatial location </w:t>
      </w:r>
      <w:r w:rsidR="002A5FE9">
        <w:fldChar w:fldCharType="begin"/>
      </w:r>
      <w:r w:rsidR="002A5FE9">
        <w:instrText xml:space="preserve"> ADDIN EN.CITE &lt;EndNote&gt;&lt;Cite&gt;&lt;Author&gt;Dupont&lt;/Author&gt;&lt;Year&gt;2014&lt;/Year&gt;&lt;RecNum&gt;361&lt;/RecNum&gt;&lt;DisplayText&gt;(Dupont&lt;style face="italic"&gt;, et al.&lt;/style&gt; 2014)&lt;/DisplayText&gt;&lt;record&gt;&lt;rec-number&gt;361&lt;/rec-number&gt;&lt;foreign-keys&gt;&lt;key app="EN" db-id="efxxxd2elfvxfde05eev9swq9zv0dswrxzp2"&gt;361&lt;/key&gt;&lt;/foreign-keys&gt;&lt;ref-type name="Journal Article"&gt;17&lt;/ref-type&gt;&lt;contributors&gt;&lt;authors&gt;&lt;author&gt;Dupont, Yoko L&lt;/author&gt;&lt;author&gt;Trøjelsgaard, Kristian&lt;/author&gt;&lt;author&gt;Hagen, Melanie&lt;/author&gt;&lt;author&gt;Henriksen, Marie V&lt;/author&gt;&lt;author&gt;Olesen, Jens M&lt;/author&gt;&lt;author&gt;Pedersen, Nanna ME&lt;/author&gt;&lt;author&gt;Kissling, W Daniel&lt;/author&gt;&lt;/authors&gt;&lt;/contributors&gt;&lt;titles&gt;&lt;title&gt;Spatial structure of an individual‐based plant–pollinator network&lt;/title&gt;&lt;secondary-title&gt;Oikos&lt;/secondary-title&gt;&lt;/titles&gt;&lt;periodical&gt;&lt;full-title&gt;Oikos&lt;/full-title&gt;&lt;/periodical&gt;&lt;pages&gt;1301-1310&lt;/pages&gt;&lt;volume&gt;123&lt;/volume&gt;&lt;number&gt;11&lt;/number&gt;&lt;dates&gt;&lt;year&gt;2014&lt;/year&gt;&lt;/dates&gt;&lt;isbn&gt;0030-1299&lt;/isbn&gt;&lt;urls&gt;&lt;/urls&gt;&lt;/record&gt;&lt;/Cite&gt;&lt;/EndNote&gt;</w:instrText>
      </w:r>
      <w:r w:rsidR="002A5FE9">
        <w:fldChar w:fldCharType="separate"/>
      </w:r>
      <w:r w:rsidR="002A5FE9">
        <w:rPr>
          <w:noProof/>
        </w:rPr>
        <w:t>(</w:t>
      </w:r>
      <w:hyperlink w:anchor="_ENREF_15" w:tooltip="Dupont, 2014 #361" w:history="1">
        <w:r w:rsidR="002A5FE9">
          <w:rPr>
            <w:noProof/>
          </w:rPr>
          <w:t>Dupont</w:t>
        </w:r>
        <w:r w:rsidR="002A5FE9" w:rsidRPr="001A5302">
          <w:rPr>
            <w:i/>
            <w:noProof/>
          </w:rPr>
          <w:t>, et al.</w:t>
        </w:r>
        <w:r w:rsidR="002A5FE9">
          <w:rPr>
            <w:noProof/>
          </w:rPr>
          <w:t xml:space="preserve"> 2014</w:t>
        </w:r>
      </w:hyperlink>
      <w:r w:rsidR="002A5FE9">
        <w:rPr>
          <w:noProof/>
        </w:rPr>
        <w:t>)</w:t>
      </w:r>
      <w:r w:rsidR="002A5FE9">
        <w:fldChar w:fldCharType="end"/>
      </w:r>
      <w:r w:rsidR="002A5FE9">
        <w:t xml:space="preserve">. Previous individual-based approaches have revealed the importance of inter-individual variation as conspecifics can belong to different modules </w:t>
      </w:r>
      <w:r w:rsidR="002A5FE9">
        <w:fldChar w:fldCharType="begin"/>
      </w:r>
      <w:r w:rsidR="002A5FE9">
        <w:instrText xml:space="preserve"> ADDIN EN.CITE &lt;EndNote&gt;&lt;Cite&gt;&lt;Author&gt;Tur&lt;/Author&gt;&lt;Year&gt;2015&lt;/Year&gt;&lt;RecNum&gt;393&lt;/RecNum&gt;&lt;DisplayText&gt;(Tur&lt;style face="italic"&gt;, et al.&lt;/style&gt; 2015)&lt;/DisplayText&gt;&lt;record&gt;&lt;rec-number&gt;393&lt;/rec-number&gt;&lt;foreign-keys&gt;&lt;key app="EN" db-id="efxxxd2elfvxfde05eev9swq9zv0dswrxzp2"&gt;393&lt;/key&gt;&lt;/foreign-keys&gt;&lt;ref-type name="Journal Article"&gt;17&lt;/ref-type&gt;&lt;contributors&gt;&lt;authors&gt;&lt;author&gt;Tur, Cristina&lt;/author&gt;&lt;author&gt;Olesen, Jens M&lt;/author&gt;&lt;author&gt;Traveset, Anna&lt;/author&gt;&lt;/authors&gt;&lt;/contributors&gt;&lt;titles&gt;&lt;title&gt;Increasing modularity when downscaling networks from species to individuals&lt;/title&gt;&lt;secondary-title&gt;Oikos&lt;/secondary-title&gt;&lt;/titles&gt;&lt;periodical&gt;&lt;full-title&gt;Oikos&lt;/full-title&gt;&lt;/periodical&gt;&lt;pages&gt;581-592&lt;/pages&gt;&lt;volume&gt;124&lt;/volume&gt;&lt;number&gt;5&lt;/number&gt;&lt;dates&gt;&lt;year&gt;2015&lt;/year&gt;&lt;/dates&gt;&lt;isbn&gt;0030-1299&lt;/isbn&gt;&lt;urls&gt;&lt;/urls&gt;&lt;/record&gt;&lt;/Cite&gt;&lt;/EndNote&gt;</w:instrText>
      </w:r>
      <w:r w:rsidR="002A5FE9">
        <w:fldChar w:fldCharType="separate"/>
      </w:r>
      <w:r w:rsidR="002A5FE9">
        <w:rPr>
          <w:noProof/>
        </w:rPr>
        <w:t>(</w:t>
      </w:r>
      <w:hyperlink w:anchor="_ENREF_53" w:tooltip="Tur, 2015 #393" w:history="1">
        <w:r w:rsidR="002A5FE9">
          <w:rPr>
            <w:noProof/>
          </w:rPr>
          <w:t>Tur</w:t>
        </w:r>
        <w:r w:rsidR="002A5FE9" w:rsidRPr="001A5302">
          <w:rPr>
            <w:i/>
            <w:noProof/>
          </w:rPr>
          <w:t>, et al.</w:t>
        </w:r>
        <w:r w:rsidR="002A5FE9">
          <w:rPr>
            <w:noProof/>
          </w:rPr>
          <w:t xml:space="preserve"> 2015</w:t>
        </w:r>
      </w:hyperlink>
      <w:r w:rsidR="002A5FE9">
        <w:rPr>
          <w:noProof/>
        </w:rPr>
        <w:t>)</w:t>
      </w:r>
      <w:r w:rsidR="002A5FE9">
        <w:fldChar w:fldCharType="end"/>
      </w:r>
      <w:r w:rsidR="002A5FE9">
        <w:t xml:space="preserve">. Individual based modularity will shed light on how pollinator preferences structure plants into groups that interact more strongly with each other. </w:t>
      </w:r>
      <w:r w:rsidR="00FD31CB">
        <w:t xml:space="preserve">Nestedness </w:t>
      </w:r>
      <w:proofErr w:type="spellStart"/>
      <w:r w:rsidR="00FD31CB" w:rsidRPr="00FD31CB">
        <w:t>Nestedness</w:t>
      </w:r>
      <w:proofErr w:type="spellEnd"/>
      <w:r w:rsidR="00FD31CB" w:rsidRPr="00FD31CB">
        <w:t xml:space="preserve"> is a quantitative measure describing the hierarchy of the interactions of the network. In nested networks, specialized nodes i.e. those with fewer interactions are linked with generalized nodes i.e. well connected nodes.</w:t>
      </w:r>
      <w:r w:rsidR="00FD31CB">
        <w:t xml:space="preserve"> Individuals may differ in their contributions. </w:t>
      </w:r>
    </w:p>
    <w:p w14:paraId="17BB2719" w14:textId="08BFC929" w:rsidR="00B84679" w:rsidRDefault="0071283C" w:rsidP="00B84679">
      <w:pPr>
        <w:spacing w:line="360" w:lineRule="auto"/>
      </w:pPr>
      <w:r>
        <w:lastRenderedPageBreak/>
        <w:t>In this study</w:t>
      </w:r>
      <w:r w:rsidR="00D5228E">
        <w:t>,</w:t>
      </w:r>
      <w:r>
        <w:t xml:space="preserve"> </w:t>
      </w:r>
      <w:r w:rsidR="00EE198B">
        <w:t>we observed flo</w:t>
      </w:r>
      <w:r w:rsidR="00677AD5">
        <w:t>wer</w:t>
      </w:r>
      <w:r w:rsidR="00EE198B">
        <w:t xml:space="preserve"> visitors to a spring blooming desert shrub and cactus community to investigate drivers that lead to differences in pollinator visitation rates.</w:t>
      </w:r>
      <w:r w:rsidR="00407C89">
        <w:t xml:space="preserve"> </w:t>
      </w:r>
      <w:r w:rsidR="00407C89" w:rsidRPr="005866A2">
        <w:t xml:space="preserve">In desert ecosystems, peak flowering periods are restricted to a relatively short period in the spring time which is strongly constrained by climatic conditions </w:t>
      </w:r>
      <w:r w:rsidR="00407C89" w:rsidRPr="00017572">
        <w:fldChar w:fldCharType="begin"/>
      </w:r>
      <w:r w:rsidR="00407C89" w:rsidRPr="005866A2">
        <w:instrText xml:space="preserve"> ADDIN EN.CITE &lt;EndNote&gt;&lt;Cite&gt;&lt;Author&gt;Jennings&lt;/Author&gt;&lt;Year&gt;2001&lt;/Year&gt;&lt;RecNum&gt;5&lt;/RecNum&gt;&lt;DisplayText&gt;(Jennings 2001)&lt;/DisplayText&gt;&lt;record&gt;&lt;rec-number&gt;5&lt;/rec-number&gt;&lt;foreign-keys&gt;&lt;key app="EN" db-id="efxxxd2elfvxfde05eev9swq9zv0dswrxzp2"&gt;5&lt;/key&gt;&lt;/foreign-keys&gt;&lt;ref-type name="Journal Article"&gt;17&lt;/ref-type&gt;&lt;contributors&gt;&lt;authors&gt;&lt;author&gt;Jennings, W Bryan&lt;/author&gt;&lt;/authors&gt;&lt;/contributors&gt;&lt;titles&gt;&lt;title&gt;Comparative flowering phenology of plants in the western Mojave Desert&lt;/title&gt;&lt;secondary-title&gt;Madroño&lt;/secondary-title&gt;&lt;/titles&gt;&lt;periodical&gt;&lt;full-title&gt;Madroño&lt;/full-title&gt;&lt;/periodical&gt;&lt;pages&gt;162-171&lt;/pages&gt;&lt;dates&gt;&lt;year&gt;2001&lt;/year&gt;&lt;/dates&gt;&lt;isbn&gt;0024-9637&lt;/isbn&gt;&lt;urls&gt;&lt;/urls&gt;&lt;/record&gt;&lt;/Cite&gt;&lt;/EndNote&gt;</w:instrText>
      </w:r>
      <w:r w:rsidR="00407C89" w:rsidRPr="00017572">
        <w:fldChar w:fldCharType="separate"/>
      </w:r>
      <w:r w:rsidR="00407C89" w:rsidRPr="005866A2">
        <w:rPr>
          <w:noProof/>
        </w:rPr>
        <w:t>(</w:t>
      </w:r>
      <w:hyperlink w:anchor="_ENREF_26" w:tooltip="Jennings, 2001 #5" w:history="1">
        <w:r w:rsidR="00407C89" w:rsidRPr="005866A2">
          <w:rPr>
            <w:noProof/>
          </w:rPr>
          <w:t>Jennings 2001</w:t>
        </w:r>
      </w:hyperlink>
      <w:r w:rsidR="00407C89" w:rsidRPr="005866A2">
        <w:rPr>
          <w:noProof/>
        </w:rPr>
        <w:t>)</w:t>
      </w:r>
      <w:r w:rsidR="00407C89" w:rsidRPr="00017572">
        <w:fldChar w:fldCharType="end"/>
      </w:r>
      <w:r w:rsidR="00407C89" w:rsidRPr="005866A2">
        <w:t xml:space="preserve">. Spring blooming shrubs and cacti represent individual concentrations of floral resources and </w:t>
      </w:r>
      <w:r w:rsidR="00407C89">
        <w:t>we used them as a</w:t>
      </w:r>
      <w:r w:rsidR="00407C89" w:rsidRPr="005866A2">
        <w:t xml:space="preserve"> model system for studying how variation in floral density influences community interactions</w:t>
      </w:r>
      <w:r w:rsidR="00407C89">
        <w:t>.</w:t>
      </w:r>
      <w:r w:rsidR="00EE198B">
        <w:t xml:space="preserve"> </w:t>
      </w:r>
      <w:r w:rsidR="00B84679">
        <w:t>We used</w:t>
      </w:r>
      <w:r w:rsidR="00EE198B">
        <w:t xml:space="preserve"> these data to build</w:t>
      </w:r>
      <w:r w:rsidR="00B84679">
        <w:t xml:space="preserve"> an individual based pollinator-visitation ne</w:t>
      </w:r>
      <w:r w:rsidR="006D3B0E">
        <w:t>twork</w:t>
      </w:r>
      <w:r w:rsidR="00EE198B">
        <w:t xml:space="preserve"> to </w:t>
      </w:r>
      <w:r w:rsidR="00934AF8">
        <w:t xml:space="preserve">complement the visitation rates survey and to identify potential ways that these contexts can influence an individual’s role. Further, we </w:t>
      </w:r>
      <w:r w:rsidR="00EE198B">
        <w:t xml:space="preserve">examine the influence of pollinator sharing on the </w:t>
      </w:r>
      <w:r w:rsidR="00EE198B" w:rsidRPr="002016AC">
        <w:t>topological shape</w:t>
      </w:r>
      <w:r w:rsidR="00EE198B">
        <w:t xml:space="preserve"> of the pollinator-visitation network. Our expectation was that the individual and community contexts that influence attractiveness to pollinator, and therefore their visitation, will be visible within a pollinator-visitation network. We wanted to know how </w:t>
      </w:r>
      <w:r w:rsidR="006D3B0E">
        <w:t xml:space="preserve">individual plants’ relative </w:t>
      </w:r>
      <w:r w:rsidR="00B84679" w:rsidRPr="00B84679">
        <w:t>positions</w:t>
      </w:r>
      <w:r w:rsidR="00B84679">
        <w:t xml:space="preserve"> (centrality)</w:t>
      </w:r>
      <w:r w:rsidR="00EE4C54">
        <w:t xml:space="preserve"> within the network, </w:t>
      </w:r>
      <w:r w:rsidR="00B84679" w:rsidRPr="00B84679">
        <w:t>and to overall network structure</w:t>
      </w:r>
      <w:r w:rsidR="00B84679">
        <w:t xml:space="preserve"> (nestedness, modularity).</w:t>
      </w:r>
      <w:r w:rsidR="00905972">
        <w:t xml:space="preserve"> </w:t>
      </w:r>
      <w:r w:rsidR="00EE198B">
        <w:t>We used the networks to calculate whether association with other foundation plants increased the size of the potential mating pool.</w:t>
      </w:r>
      <w:r w:rsidR="00407C89">
        <w:t xml:space="preserve"> </w:t>
      </w:r>
      <w:r w:rsidR="00B84679">
        <w:t xml:space="preserve">Finally, we compared the species level and individual level networks in terms of nestedness, modularity and specialization to contribute to a better understanding of how individual interactions scale up into species-level patterns – to see which network properties are emergent properties of individual interactions.  </w:t>
      </w:r>
    </w:p>
    <w:p w14:paraId="595D359F" w14:textId="15DD8620" w:rsidR="00653E4D" w:rsidRDefault="00653E4D" w:rsidP="00B84679">
      <w:pPr>
        <w:spacing w:line="360" w:lineRule="auto"/>
      </w:pPr>
      <w:r>
        <w:t xml:space="preserve">Predictions: Individual floral display size, the neighbourhood </w:t>
      </w:r>
      <w:proofErr w:type="spellStart"/>
      <w:r>
        <w:t>etc</w:t>
      </w:r>
      <w:proofErr w:type="spellEnd"/>
      <w:r>
        <w:t xml:space="preserve"> should influence centrality</w:t>
      </w:r>
    </w:p>
    <w:p w14:paraId="4018CE8A" w14:textId="70CBC059" w:rsidR="00814844" w:rsidRPr="00EE4C54" w:rsidRDefault="00814844" w:rsidP="00744A93">
      <w:pPr>
        <w:spacing w:line="360" w:lineRule="auto"/>
      </w:pPr>
      <w:r w:rsidRPr="00814844">
        <w:rPr>
          <w:u w:val="single"/>
        </w:rPr>
        <w:t>Methods</w:t>
      </w:r>
    </w:p>
    <w:p w14:paraId="12B85EA6" w14:textId="77777777" w:rsidR="0002601F" w:rsidRDefault="0002601F" w:rsidP="00744A93">
      <w:pPr>
        <w:spacing w:line="360" w:lineRule="auto"/>
        <w:rPr>
          <w:u w:val="single"/>
        </w:rPr>
      </w:pPr>
      <w:r>
        <w:rPr>
          <w:u w:val="single"/>
        </w:rPr>
        <w:t>Field data collection</w:t>
      </w:r>
    </w:p>
    <w:p w14:paraId="4613C9F7" w14:textId="046DE400" w:rsidR="00B80AE3" w:rsidRDefault="0042612E" w:rsidP="00744A93">
      <w:pPr>
        <w:spacing w:line="360" w:lineRule="auto"/>
      </w:pPr>
      <w:r>
        <w:t xml:space="preserve">Plant-pollinator interactions were studied at </w:t>
      </w:r>
      <w:r w:rsidRPr="0042612E">
        <w:t xml:space="preserve">Sunset Cove </w:t>
      </w:r>
      <w:r w:rsidR="004A6A9C">
        <w:t>at</w:t>
      </w:r>
      <w:r w:rsidRPr="0042612E">
        <w:t xml:space="preserve"> the Sweeney Granite Mountains Desert Research Station within the Mojave National Preserve in California (</w:t>
      </w:r>
      <w:r w:rsidR="0054757A">
        <w:t>1280 MASL</w:t>
      </w:r>
      <w:r w:rsidR="00031250">
        <w:t xml:space="preserve">, </w:t>
      </w:r>
      <w:r w:rsidRPr="0042612E">
        <w:t>34°46'26.5"N 115°39'31.3"W).</w:t>
      </w:r>
      <w:r>
        <w:t xml:space="preserve"> </w:t>
      </w:r>
      <w:r w:rsidR="00FB70FF">
        <w:t xml:space="preserve">Data </w:t>
      </w:r>
      <w:r w:rsidR="00530D42">
        <w:t xml:space="preserve">were collected </w:t>
      </w:r>
      <w:r w:rsidR="00B80AE3">
        <w:t>between April 20</w:t>
      </w:r>
      <w:r w:rsidR="00B80AE3" w:rsidRPr="00553D9A">
        <w:rPr>
          <w:vertAlign w:val="superscript"/>
        </w:rPr>
        <w:t>th</w:t>
      </w:r>
      <w:r w:rsidR="004A29E2">
        <w:t xml:space="preserve"> and May 9</w:t>
      </w:r>
      <w:r w:rsidR="00B80AE3" w:rsidRPr="00553D9A">
        <w:rPr>
          <w:vertAlign w:val="superscript"/>
        </w:rPr>
        <w:t>th</w:t>
      </w:r>
      <w:r w:rsidR="004A29E2">
        <w:t xml:space="preserve">, 2018 </w:t>
      </w:r>
      <w:r w:rsidR="007D2FFF">
        <w:t xml:space="preserve">encompassing </w:t>
      </w:r>
      <w:r w:rsidR="00E353B5">
        <w:t>the flowering period of most spring blooming shrubs and cacti</w:t>
      </w:r>
      <w:r w:rsidR="00B80AE3">
        <w:t xml:space="preserve"> at the site. </w:t>
      </w:r>
      <w:r w:rsidR="00DD154D">
        <w:t xml:space="preserve">The experiment ended when it was not possible to locate </w:t>
      </w:r>
      <w:r w:rsidR="003F32A7">
        <w:t xml:space="preserve">additional individuals of </w:t>
      </w:r>
      <w:r w:rsidR="00DD154D">
        <w:t xml:space="preserve">blooming shrubs. </w:t>
      </w:r>
      <w:r w:rsidR="00855B08">
        <w:t>Focal plants were chosen by walking in a line starting in a different quadrant of the study site each day to avoid confounding area by time of day. To avoid oversampling the most abundant species, up to six individuals of a single species w</w:t>
      </w:r>
      <w:r w:rsidR="00185E3E">
        <w:t>ere</w:t>
      </w:r>
      <w:r w:rsidR="00855B08">
        <w:t xml:space="preserve"> sampled per observer per day.</w:t>
      </w:r>
      <w:r w:rsidR="009B06E7">
        <w:t xml:space="preserve"> All focal plants were georeferenced using a Garmin 64st handheld GPS.</w:t>
      </w:r>
    </w:p>
    <w:p w14:paraId="0037E366" w14:textId="47EF19F5" w:rsidR="007E588F" w:rsidRDefault="00B80AE3" w:rsidP="00744A93">
      <w:pPr>
        <w:spacing w:line="360" w:lineRule="auto"/>
      </w:pPr>
      <w:r>
        <w:lastRenderedPageBreak/>
        <w:t xml:space="preserve">Flower-visitor </w:t>
      </w:r>
      <w:r w:rsidR="00855B08">
        <w:t>interactions for each focal plant were recorded within 10-min</w:t>
      </w:r>
      <w:r w:rsidR="007E588F">
        <w:t xml:space="preserve">ute in-situ observation periods </w:t>
      </w:r>
      <w:r w:rsidR="00AD4590">
        <w:t>between 9:00 AM and 5:30 PM in the absence of strong winds. Observations were focused on</w:t>
      </w:r>
      <w:r w:rsidR="00AD4590" w:rsidRPr="00D17159">
        <w:t xml:space="preserve"> seven species of shrub and three species of cactus for a total of 66 hours of observation</w:t>
      </w:r>
      <w:r w:rsidR="00AD4590">
        <w:t xml:space="preserve"> (Table 1)</w:t>
      </w:r>
      <w:r w:rsidR="00AD4590" w:rsidRPr="00D17159">
        <w:t>.</w:t>
      </w:r>
      <w:r w:rsidR="00AD4590">
        <w:t xml:space="preserve"> </w:t>
      </w:r>
      <w:r w:rsidR="00232655">
        <w:t xml:space="preserve">This approach to creating a pollinator visitation network </w:t>
      </w:r>
      <w:r w:rsidR="007E588F">
        <w:t xml:space="preserve">allows visitation rates to be compared between individual plants </w:t>
      </w:r>
      <w:r w:rsidR="00F81A2D">
        <w:t xml:space="preserve">in contrast to </w:t>
      </w:r>
      <w:r w:rsidR="00B40975">
        <w:t xml:space="preserve">the </w:t>
      </w:r>
      <w:r w:rsidR="007E588F">
        <w:t xml:space="preserve">frequently used method of transect walks in which the </w:t>
      </w:r>
      <w:r w:rsidR="00463F00">
        <w:t>m</w:t>
      </w:r>
      <w:r w:rsidR="00F81A2D">
        <w:t>ost</w:t>
      </w:r>
      <w:r w:rsidR="007E588F">
        <w:t xml:space="preserve"> </w:t>
      </w:r>
      <w:r w:rsidR="009A550B">
        <w:t>abundant</w:t>
      </w:r>
      <w:r w:rsidR="007E588F">
        <w:t xml:space="preserve"> interact</w:t>
      </w:r>
      <w:r w:rsidR="00F81A2D">
        <w:t>ors</w:t>
      </w:r>
      <w:r w:rsidR="007E588F">
        <w:t xml:space="preserve"> </w:t>
      </w:r>
      <w:r w:rsidR="00F81A2D">
        <w:t xml:space="preserve">are observed for longer </w:t>
      </w:r>
      <w:r w:rsidR="0054757A">
        <w:fldChar w:fldCharType="begin"/>
      </w:r>
      <w:r w:rsidR="004967FF">
        <w:instrText xml:space="preserve"> ADDIN EN.CITE &lt;EndNote&gt;&lt;Cite&gt;&lt;Author&gt;Westphal&lt;/Author&gt;&lt;Year&gt;2008&lt;/Year&gt;&lt;RecNum&gt;371&lt;/RecNum&gt;&lt;DisplayText&gt;(Westphal&lt;style face="italic"&gt;, et al.&lt;/style&gt; 2008)&lt;/DisplayText&gt;&lt;record&gt;&lt;rec-number&gt;371&lt;/rec-number&gt;&lt;foreign-keys&gt;&lt;key app="EN" db-id="efxxxd2elfvxfde05eev9swq9zv0dswrxzp2"&gt;371&lt;/key&gt;&lt;/foreign-keys&gt;&lt;ref-type name="Journal Article"&gt;17&lt;/ref-type&gt;&lt;contributors&gt;&lt;authors&gt;&lt;author&gt;Westphal, Catrin&lt;/author&gt;&lt;author&gt;Bommarco, Riccardo&lt;/author&gt;&lt;author&gt;Carré, Gabriel&lt;/author&gt;&lt;author&gt;Lamborn, Ellen&lt;/author&gt;&lt;author&gt;Morison, Nicolas&lt;/author&gt;&lt;author&gt;Petanidou, Theodora&lt;/author&gt;&lt;author&gt;Potts, Simon G&lt;/author&gt;&lt;author&gt;Roberts, Stuart PM&lt;/author&gt;&lt;author&gt;Szentgyörgyi, Hajnalka&lt;/author&gt;&lt;author&gt;Tscheulin, Thomas&lt;/author&gt;&lt;/authors&gt;&lt;/contributors&gt;&lt;titles&gt;&lt;title&gt;Measuring bee diversity in different European habitats and biogeographical regions&lt;/title&gt;&lt;secondary-title&gt;Ecological monographs&lt;/secondary-title&gt;&lt;/titles&gt;&lt;periodical&gt;&lt;full-title&gt;Ecological Monographs&lt;/full-title&gt;&lt;/periodical&gt;&lt;pages&gt;653-671&lt;/pages&gt;&lt;volume&gt;78&lt;/volume&gt;&lt;number&gt;4&lt;/number&gt;&lt;dates&gt;&lt;year&gt;2008&lt;/year&gt;&lt;/dates&gt;&lt;isbn&gt;1557-7015&lt;/isbn&gt;&lt;urls&gt;&lt;/urls&gt;&lt;/record&gt;&lt;/Cite&gt;&lt;/EndNote&gt;</w:instrText>
      </w:r>
      <w:r w:rsidR="0054757A">
        <w:fldChar w:fldCharType="separate"/>
      </w:r>
      <w:r w:rsidR="004967FF">
        <w:rPr>
          <w:noProof/>
        </w:rPr>
        <w:t>(</w:t>
      </w:r>
      <w:hyperlink w:anchor="_ENREF_60" w:tooltip="Westphal, 2008 #371" w:history="1">
        <w:r w:rsidR="002A5FE9">
          <w:rPr>
            <w:noProof/>
          </w:rPr>
          <w:t>Westphal</w:t>
        </w:r>
        <w:r w:rsidR="002A5FE9" w:rsidRPr="004967FF">
          <w:rPr>
            <w:i/>
            <w:noProof/>
          </w:rPr>
          <w:t>, et al.</w:t>
        </w:r>
        <w:r w:rsidR="002A5FE9">
          <w:rPr>
            <w:noProof/>
          </w:rPr>
          <w:t xml:space="preserve"> 2008</w:t>
        </w:r>
      </w:hyperlink>
      <w:r w:rsidR="004967FF">
        <w:rPr>
          <w:noProof/>
        </w:rPr>
        <w:t>)</w:t>
      </w:r>
      <w:r w:rsidR="0054757A">
        <w:fldChar w:fldCharType="end"/>
      </w:r>
      <w:r w:rsidR="009A550B">
        <w:t xml:space="preserve">. </w:t>
      </w:r>
    </w:p>
    <w:p w14:paraId="65EFC84E" w14:textId="4B171366" w:rsidR="00232655" w:rsidRPr="00232655" w:rsidRDefault="00855B08" w:rsidP="00744A93">
      <w:pPr>
        <w:spacing w:line="360" w:lineRule="auto"/>
      </w:pPr>
      <w:r>
        <w:t xml:space="preserve">Only </w:t>
      </w:r>
      <w:r w:rsidR="00B95793">
        <w:t xml:space="preserve">potential pollinators </w:t>
      </w:r>
      <w:r>
        <w:t xml:space="preserve">that made </w:t>
      </w:r>
      <w:r w:rsidR="00B95793">
        <w:t xml:space="preserve">direct </w:t>
      </w:r>
      <w:r>
        <w:t xml:space="preserve">contact with </w:t>
      </w:r>
      <w:r w:rsidR="00B95793">
        <w:t xml:space="preserve">plant </w:t>
      </w:r>
      <w:r>
        <w:t>reproductive organs</w:t>
      </w:r>
      <w:r w:rsidR="00F81A2D">
        <w:t xml:space="preserve"> were considered in this study</w:t>
      </w:r>
      <w:r w:rsidR="007E588F">
        <w:t xml:space="preserve">. </w:t>
      </w:r>
      <w:r w:rsidR="00C97BAD">
        <w:t>T</w:t>
      </w:r>
      <w:r>
        <w:t xml:space="preserve">axonomic groups </w:t>
      </w:r>
      <w:r w:rsidR="00C97BAD">
        <w:t>previously documented as non-</w:t>
      </w:r>
      <w:r>
        <w:t>pollinat</w:t>
      </w:r>
      <w:r w:rsidR="00F81A2D">
        <w:t>ing visitors</w:t>
      </w:r>
      <w:r>
        <w:t xml:space="preserve"> were excluded </w:t>
      </w:r>
      <w:r w:rsidR="00D2051A">
        <w:t>such as</w:t>
      </w:r>
      <w:r>
        <w:t xml:space="preserve"> </w:t>
      </w:r>
      <w:r w:rsidR="00B57D7E" w:rsidRPr="00B57D7E">
        <w:t>Coccinellidae</w:t>
      </w:r>
      <w:r w:rsidR="00B57D7E">
        <w:t xml:space="preserve"> </w:t>
      </w:r>
      <w:r>
        <w:t xml:space="preserve">ladybird beetles, </w:t>
      </w:r>
      <w:proofErr w:type="spellStart"/>
      <w:r w:rsidR="008651C0" w:rsidRPr="000C69ED">
        <w:rPr>
          <w:i/>
        </w:rPr>
        <w:t>Carpophilus</w:t>
      </w:r>
      <w:proofErr w:type="spellEnd"/>
      <w:r w:rsidR="008651C0" w:rsidRPr="000C69ED">
        <w:rPr>
          <w:i/>
        </w:rPr>
        <w:t xml:space="preserve"> </w:t>
      </w:r>
      <w:r w:rsidR="008651C0" w:rsidRPr="000C69ED">
        <w:t>sp.</w:t>
      </w:r>
      <w:r w:rsidR="008651C0">
        <w:t xml:space="preserve"> </w:t>
      </w:r>
      <w:r>
        <w:t xml:space="preserve">pollen beetles and spiders. Soft-winged flower beetles </w:t>
      </w:r>
      <w:r w:rsidR="00B57D7E">
        <w:t>(</w:t>
      </w:r>
      <w:proofErr w:type="spellStart"/>
      <w:r w:rsidR="00B57D7E">
        <w:t>Melyridae</w:t>
      </w:r>
      <w:proofErr w:type="spellEnd"/>
      <w:r w:rsidR="00B57D7E">
        <w:t xml:space="preserve">) </w:t>
      </w:r>
      <w:r>
        <w:t xml:space="preserve">in the subfamily </w:t>
      </w:r>
      <w:proofErr w:type="spellStart"/>
      <w:r>
        <w:t>Dasytinae</w:t>
      </w:r>
      <w:proofErr w:type="spellEnd"/>
      <w:r>
        <w:t xml:space="preserve"> were </w:t>
      </w:r>
      <w:r w:rsidR="00DD57B5">
        <w:t xml:space="preserve">also </w:t>
      </w:r>
      <w:r>
        <w:t xml:space="preserve">excluded because </w:t>
      </w:r>
      <w:r w:rsidR="00E90C92">
        <w:t>they were observed</w:t>
      </w:r>
      <w:r>
        <w:t xml:space="preserve"> </w:t>
      </w:r>
      <w:r w:rsidR="00E90C92">
        <w:t xml:space="preserve">but were </w:t>
      </w:r>
      <w:r>
        <w:t xml:space="preserve">stationary deep within flowers and </w:t>
      </w:r>
      <w:r w:rsidR="0093508E">
        <w:t>could not be effectively counted</w:t>
      </w:r>
      <w:r>
        <w:t xml:space="preserve">. </w:t>
      </w:r>
      <w:r w:rsidR="005D49BD">
        <w:t xml:space="preserve">Finally, </w:t>
      </w:r>
      <w:r>
        <w:t>pollinators</w:t>
      </w:r>
      <w:r w:rsidR="005D49BD">
        <w:t xml:space="preserve"> </w:t>
      </w:r>
      <w:r w:rsidR="009A550B">
        <w:t xml:space="preserve">&lt; 2 mm </w:t>
      </w:r>
      <w:r w:rsidR="005D49BD">
        <w:t>in size such as</w:t>
      </w:r>
      <w:r w:rsidR="009A550B">
        <w:t xml:space="preserve"> </w:t>
      </w:r>
      <w:r>
        <w:t>micro-</w:t>
      </w:r>
      <w:proofErr w:type="spellStart"/>
      <w:r>
        <w:t>beeflys</w:t>
      </w:r>
      <w:proofErr w:type="spellEnd"/>
      <w:r>
        <w:t xml:space="preserve"> (</w:t>
      </w:r>
      <w:proofErr w:type="spellStart"/>
      <w:r>
        <w:t>Mythicomyiidae</w:t>
      </w:r>
      <w:proofErr w:type="spellEnd"/>
      <w:r>
        <w:t xml:space="preserve">) were excluded from analyses </w:t>
      </w:r>
      <w:r w:rsidR="008B13DF">
        <w:t xml:space="preserve">because </w:t>
      </w:r>
      <w:r>
        <w:t xml:space="preserve">it was </w:t>
      </w:r>
      <w:r w:rsidR="00F81A2D">
        <w:t xml:space="preserve">not </w:t>
      </w:r>
      <w:r w:rsidR="0027570E">
        <w:t>viable</w:t>
      </w:r>
      <w:r>
        <w:t xml:space="preserve"> to accurately track visitation to large shrubs such as </w:t>
      </w:r>
      <w:r w:rsidR="00F81A2D">
        <w:rPr>
          <w:i/>
        </w:rPr>
        <w:t>Larrea</w:t>
      </w:r>
      <w:r w:rsidRPr="004A29E2">
        <w:rPr>
          <w:i/>
        </w:rPr>
        <w:t xml:space="preserve"> tridentata</w:t>
      </w:r>
      <w:r w:rsidR="00536803">
        <w:t xml:space="preserve">. </w:t>
      </w:r>
      <w:r w:rsidR="00232655">
        <w:t>Most floral visitors were identified to genus or species</w:t>
      </w:r>
      <w:r w:rsidR="000C69ED">
        <w:t xml:space="preserve"> on the wing to minimize any artefacts of destructive sampling. We collected voucher specimens to verify the </w:t>
      </w:r>
      <w:r w:rsidR="0063394D">
        <w:t xml:space="preserve">on-the-wing </w:t>
      </w:r>
      <w:r w:rsidR="000C69ED">
        <w:t>identification</w:t>
      </w:r>
      <w:r w:rsidR="0063394D">
        <w:t xml:space="preserve">s, and samples </w:t>
      </w:r>
      <w:r w:rsidR="000C69ED">
        <w:t xml:space="preserve">are archived at York University. </w:t>
      </w:r>
      <w:r w:rsidR="009A550B">
        <w:t xml:space="preserve">Some groups e.g. </w:t>
      </w:r>
      <w:proofErr w:type="spellStart"/>
      <w:r w:rsidR="00232655">
        <w:t>Tach</w:t>
      </w:r>
      <w:r w:rsidR="00933FBC">
        <w:t>i</w:t>
      </w:r>
      <w:r w:rsidR="00232655">
        <w:t>nidae</w:t>
      </w:r>
      <w:proofErr w:type="spellEnd"/>
      <w:r w:rsidR="00DE40FF">
        <w:t xml:space="preserve"> and </w:t>
      </w:r>
      <w:proofErr w:type="spellStart"/>
      <w:r w:rsidR="00232655">
        <w:t>Sarcophagidae</w:t>
      </w:r>
      <w:proofErr w:type="spellEnd"/>
      <w:r w:rsidR="00232655">
        <w:t xml:space="preserve"> were </w:t>
      </w:r>
      <w:r w:rsidR="00DE40FF">
        <w:t>re</w:t>
      </w:r>
      <w:r w:rsidR="0053704E">
        <w:t>so</w:t>
      </w:r>
      <w:r w:rsidR="00DE40FF">
        <w:t>lved</w:t>
      </w:r>
      <w:r w:rsidR="00232655">
        <w:t xml:space="preserve"> </w:t>
      </w:r>
      <w:r w:rsidR="00521BD0">
        <w:t xml:space="preserve">to </w:t>
      </w:r>
      <w:r w:rsidR="00232655">
        <w:t>family due to the difficulty of identifying them on the wing</w:t>
      </w:r>
      <w:r w:rsidR="009A550B">
        <w:t xml:space="preserve"> (Appendix A)</w:t>
      </w:r>
      <w:r w:rsidR="00232655">
        <w:t xml:space="preserve">. Some </w:t>
      </w:r>
      <w:r w:rsidR="007F3025">
        <w:t>visitors</w:t>
      </w:r>
      <w:r w:rsidR="00232655">
        <w:t xml:space="preserve"> were </w:t>
      </w:r>
      <w:proofErr w:type="spellStart"/>
      <w:r w:rsidR="00232655">
        <w:t>morphotyped</w:t>
      </w:r>
      <w:proofErr w:type="spellEnd"/>
      <w:r w:rsidR="00232655">
        <w:t xml:space="preserve"> within these categories. </w:t>
      </w:r>
      <w:proofErr w:type="spellStart"/>
      <w:r w:rsidR="00232655">
        <w:t>Morphotyping</w:t>
      </w:r>
      <w:proofErr w:type="spellEnd"/>
      <w:r w:rsidR="00232655">
        <w:t xml:space="preserve"> and RTU </w:t>
      </w:r>
      <w:r w:rsidR="00B57D7E">
        <w:t xml:space="preserve">(recognizable taxonomic unit) </w:t>
      </w:r>
      <w:r w:rsidR="00232655">
        <w:t>are useful methods for characterizing and quantifying pollinator communities</w:t>
      </w:r>
      <w:r w:rsidR="00232655" w:rsidRPr="00232655">
        <w:t xml:space="preserve"> </w:t>
      </w:r>
      <w:r w:rsidR="00D159F2">
        <w:fldChar w:fldCharType="begin"/>
      </w:r>
      <w:r w:rsidR="00F218CE">
        <w:instrText xml:space="preserve"> ADDIN EN.CITE &lt;EndNote&gt;&lt;Cite&gt;&lt;Author&gt;Oliver&lt;/Author&gt;&lt;Year&gt;1993&lt;/Year&gt;&lt;RecNum&gt;265&lt;/RecNum&gt;&lt;DisplayText&gt;(Oliver and Beattie 1993)&lt;/DisplayText&gt;&lt;record&gt;&lt;rec-number&gt;265&lt;/rec-number&gt;&lt;foreign-keys&gt;&lt;key app="EN" db-id="efxxxd2elfvxfde05eev9swq9zv0dswrxzp2"&gt;265&lt;/key&gt;&lt;/foreign-keys&gt;&lt;ref-type name="Journal Article"&gt;17&lt;/ref-type&gt;&lt;contributors&gt;&lt;authors&gt;&lt;author&gt;Oliver, Ian&lt;/author&gt;&lt;author&gt;Beattie, Andrew J&lt;/author&gt;&lt;/authors&gt;&lt;/contributors&gt;&lt;titles&gt;&lt;title&gt;A possible method for the rapid assessment of biodiversity&lt;/title&gt;&lt;secondary-title&gt;Conservation biology&lt;/secondary-title&gt;&lt;/titles&gt;&lt;periodical&gt;&lt;full-title&gt;Conservation Biology&lt;/full-title&gt;&lt;/periodical&gt;&lt;pages&gt;562-568&lt;/pages&gt;&lt;volume&gt;7&lt;/volume&gt;&lt;number&gt;3&lt;/number&gt;&lt;dates&gt;&lt;year&gt;1993&lt;/year&gt;&lt;/dates&gt;&lt;isbn&gt;0888-8892&lt;/isbn&gt;&lt;urls&gt;&lt;/urls&gt;&lt;/record&gt;&lt;/Cite&gt;&lt;/EndNote&gt;</w:instrText>
      </w:r>
      <w:r w:rsidR="00D159F2">
        <w:fldChar w:fldCharType="separate"/>
      </w:r>
      <w:r w:rsidR="00F218CE">
        <w:rPr>
          <w:noProof/>
        </w:rPr>
        <w:t>(</w:t>
      </w:r>
      <w:hyperlink w:anchor="_ENREF_38" w:tooltip="Oliver, 1993 #265" w:history="1">
        <w:r w:rsidR="002A5FE9">
          <w:rPr>
            <w:noProof/>
          </w:rPr>
          <w:t>Oliver and Beattie 1993</w:t>
        </w:r>
      </w:hyperlink>
      <w:r w:rsidR="00F218CE">
        <w:rPr>
          <w:noProof/>
        </w:rPr>
        <w:t>)</w:t>
      </w:r>
      <w:r w:rsidR="00D159F2">
        <w:fldChar w:fldCharType="end"/>
      </w:r>
      <w:r w:rsidR="00232655">
        <w:t xml:space="preserve">. This method provides information about the linkages between different genera and functional groups. </w:t>
      </w:r>
    </w:p>
    <w:p w14:paraId="7959369C" w14:textId="7DA599E5" w:rsidR="00511A19" w:rsidRPr="00F81A2D" w:rsidRDefault="00735803" w:rsidP="00D62935">
      <w:pPr>
        <w:spacing w:line="360" w:lineRule="auto"/>
      </w:pPr>
      <w:r>
        <w:t>We recorded the</w:t>
      </w:r>
      <w:r w:rsidR="00232655">
        <w:t xml:space="preserve"> number of open flowers</w:t>
      </w:r>
      <w:r w:rsidR="00D24401">
        <w:t xml:space="preserve"> </w:t>
      </w:r>
      <w:r w:rsidR="00232655">
        <w:t>and</w:t>
      </w:r>
      <w:r>
        <w:t xml:space="preserve"> </w:t>
      </w:r>
      <w:r w:rsidR="00232655">
        <w:t>the height of each focal plant directly before the observation period</w:t>
      </w:r>
      <w:r>
        <w:t xml:space="preserve"> as individual-level traits</w:t>
      </w:r>
      <w:r w:rsidR="00232655">
        <w:t xml:space="preserve">. </w:t>
      </w:r>
      <w:r w:rsidR="00B13D67">
        <w:t xml:space="preserve">As a measure of the immediate </w:t>
      </w:r>
      <w:r w:rsidR="00232655">
        <w:t>floral neighbour</w:t>
      </w:r>
      <w:r w:rsidR="00511A19">
        <w:t>hood</w:t>
      </w:r>
      <w:r w:rsidR="00232655">
        <w:t xml:space="preserve">, we </w:t>
      </w:r>
      <w:r w:rsidR="00B80AE3">
        <w:t xml:space="preserve">recorded the abundance and identity of </w:t>
      </w:r>
      <w:r w:rsidR="00511A19">
        <w:t xml:space="preserve">all </w:t>
      </w:r>
      <w:r w:rsidR="00B80AE3">
        <w:t>blooming shrubs and cact</w:t>
      </w:r>
      <w:r w:rsidR="00F81A2D">
        <w:t>i</w:t>
      </w:r>
      <w:r w:rsidR="00B80AE3">
        <w:t xml:space="preserve"> </w:t>
      </w:r>
      <w:r w:rsidR="00DE6F42">
        <w:t>with</w:t>
      </w:r>
      <w:r w:rsidR="00B80AE3">
        <w:t xml:space="preserve">in a 3 m radius around the focal plant. </w:t>
      </w:r>
      <w:r w:rsidR="00511A19">
        <w:t>We tracked shrub phenology and estimated site</w:t>
      </w:r>
      <w:r w:rsidR="006222CC">
        <w:t>-</w:t>
      </w:r>
      <w:r w:rsidR="00511A19">
        <w:t>level floral density by counting the number of blooming shrubs of each species in</w:t>
      </w:r>
      <w:r w:rsidR="00EB772F">
        <w:t xml:space="preserve"> four 10 m by 50 m band transects on 13</w:t>
      </w:r>
      <w:r w:rsidR="00511A19">
        <w:t xml:space="preserve"> days over the study period. </w:t>
      </w:r>
      <w:r w:rsidR="00187250">
        <w:t>This was a</w:t>
      </w:r>
      <w:r w:rsidR="00511A19">
        <w:t xml:space="preserve"> proxy for </w:t>
      </w:r>
      <w:r w:rsidR="00AC0EC3">
        <w:t xml:space="preserve">net </w:t>
      </w:r>
      <w:r w:rsidR="00511A19">
        <w:t>floral abundance</w:t>
      </w:r>
      <w:r w:rsidR="00D62935">
        <w:t xml:space="preserve"> at the site level.</w:t>
      </w:r>
    </w:p>
    <w:p w14:paraId="7DEC3925" w14:textId="77777777" w:rsidR="009D2AD2" w:rsidRPr="009D2AD2" w:rsidRDefault="009D2AD2" w:rsidP="00744A93">
      <w:pPr>
        <w:spacing w:line="360" w:lineRule="auto"/>
        <w:rPr>
          <w:b/>
        </w:rPr>
      </w:pPr>
      <w:r w:rsidRPr="009D2AD2">
        <w:rPr>
          <w:b/>
        </w:rPr>
        <w:t>Data analysis</w:t>
      </w:r>
    </w:p>
    <w:p w14:paraId="03CD8010" w14:textId="7C9E1A3A" w:rsidR="00621AEE" w:rsidRDefault="002972F0" w:rsidP="00744A93">
      <w:pPr>
        <w:spacing w:line="360" w:lineRule="auto"/>
      </w:pPr>
      <w:r w:rsidRPr="002972F0">
        <w:lastRenderedPageBreak/>
        <w:t>All statistical analyses were performed using R Version 3.4.2 (R Core Team, 2017), and a</w:t>
      </w:r>
      <w:r>
        <w:t>ll code is available on GitHub</w:t>
      </w:r>
      <w:r w:rsidR="00426226">
        <w:t xml:space="preserve"> at </w:t>
      </w:r>
      <w:r w:rsidR="00426226" w:rsidRPr="00426226">
        <w:t>https://github.com/jennabraun/foundation-pollination</w:t>
      </w:r>
      <w:r w:rsidR="0025259C">
        <w:t>.</w:t>
      </w:r>
      <w:r w:rsidRPr="002972F0">
        <w:t xml:space="preserve"> </w:t>
      </w:r>
      <w:r w:rsidR="00086573">
        <w:t>Site</w:t>
      </w:r>
      <w:r w:rsidR="00E26EE4">
        <w:t>-</w:t>
      </w:r>
      <w:r w:rsidR="00086573">
        <w:t xml:space="preserve">level density </w:t>
      </w:r>
      <w:r w:rsidR="00621AEE">
        <w:t>values for non-density-sampling days (~3</w:t>
      </w:r>
      <w:r w:rsidR="00086573">
        <w:t xml:space="preserve">) were imputed for each species separately using linear interpolation </w:t>
      </w:r>
      <w:r w:rsidR="00873399">
        <w:t>because</w:t>
      </w:r>
      <w:r w:rsidR="00086573">
        <w:t xml:space="preserve"> there was </w:t>
      </w:r>
      <w:r w:rsidR="00493C06">
        <w:t xml:space="preserve">no expectation for seasonality using </w:t>
      </w:r>
      <w:r w:rsidR="003E5BE0">
        <w:t xml:space="preserve">the R package </w:t>
      </w:r>
      <w:proofErr w:type="spellStart"/>
      <w:r w:rsidR="00086573">
        <w:t>imputeTS</w:t>
      </w:r>
      <w:proofErr w:type="spellEnd"/>
      <w:r w:rsidR="00086573">
        <w:t>,</w:t>
      </w:r>
      <w:r w:rsidR="00493C06">
        <w:t xml:space="preserve"> </w:t>
      </w:r>
      <w:r w:rsidR="00493C06">
        <w:fldChar w:fldCharType="begin"/>
      </w:r>
      <w:r w:rsidR="00F218CE">
        <w:instrText xml:space="preserve"> ADDIN EN.CITE &lt;EndNote&gt;&lt;Cite&gt;&lt;Author&gt;Moritz&lt;/Author&gt;&lt;Year&gt;2017&lt;/Year&gt;&lt;RecNum&gt;372&lt;/RecNum&gt;&lt;DisplayText&gt;(Moritz and Bartz-Beielstein 2017)&lt;/DisplayText&gt;&lt;record&gt;&lt;rec-number&gt;372&lt;/rec-number&gt;&lt;foreign-keys&gt;&lt;key app="EN" db-id="efxxxd2elfvxfde05eev9swq9zv0dswrxzp2"&gt;372&lt;/key&gt;&lt;/foreign-keys&gt;&lt;ref-type name="Journal Article"&gt;17&lt;/ref-type&gt;&lt;contributors&gt;&lt;authors&gt;&lt;author&gt;Moritz, Steffen&lt;/author&gt;&lt;author&gt;Bartz-Beielstein, Thomas&lt;/author&gt;&lt;/authors&gt;&lt;/contributors&gt;&lt;titles&gt;&lt;title&gt;imputeTS: time series missing value imputation in R&lt;/title&gt;&lt;secondary-title&gt;The R Journal&lt;/secondary-title&gt;&lt;/titles&gt;&lt;periodical&gt;&lt;full-title&gt;The R Journal&lt;/full-title&gt;&lt;/periodical&gt;&lt;pages&gt;207-218&lt;/pages&gt;&lt;volume&gt;9&lt;/volume&gt;&lt;number&gt;1&lt;/number&gt;&lt;dates&gt;&lt;year&gt;2017&lt;/year&gt;&lt;/dates&gt;&lt;isbn&gt;2073-4859&lt;/isbn&gt;&lt;urls&gt;&lt;/urls&gt;&lt;/record&gt;&lt;/Cite&gt;&lt;/EndNote&gt;</w:instrText>
      </w:r>
      <w:r w:rsidR="00493C06">
        <w:fldChar w:fldCharType="separate"/>
      </w:r>
      <w:r w:rsidR="00F218CE">
        <w:rPr>
          <w:noProof/>
        </w:rPr>
        <w:t>(</w:t>
      </w:r>
      <w:hyperlink w:anchor="_ENREF_33" w:tooltip="Moritz, 2017 #372" w:history="1">
        <w:r w:rsidR="002A5FE9">
          <w:rPr>
            <w:noProof/>
          </w:rPr>
          <w:t>Moritz and Bartz-Beielstein 2017</w:t>
        </w:r>
      </w:hyperlink>
      <w:r w:rsidR="00F218CE">
        <w:rPr>
          <w:noProof/>
        </w:rPr>
        <w:t>)</w:t>
      </w:r>
      <w:r w:rsidR="00493C06">
        <w:fldChar w:fldCharType="end"/>
      </w:r>
      <w:r w:rsidR="00086573">
        <w:t>.</w:t>
      </w:r>
      <w:r w:rsidR="007055F9">
        <w:t xml:space="preserve"> The species-specific values were summed to </w:t>
      </w:r>
      <w:r w:rsidR="002D290F">
        <w:t>complete</w:t>
      </w:r>
      <w:r w:rsidR="007055F9">
        <w:t xml:space="preserve"> missing date</w:t>
      </w:r>
      <w:r w:rsidR="002B7BB2">
        <w:t xml:space="preserve"> </w:t>
      </w:r>
      <w:r w:rsidR="00735803">
        <w:t>observations</w:t>
      </w:r>
      <w:r w:rsidR="007055F9">
        <w:t>.</w:t>
      </w:r>
      <w:r w:rsidR="00086573">
        <w:t xml:space="preserve"> </w:t>
      </w:r>
    </w:p>
    <w:p w14:paraId="5B1A5C4A" w14:textId="77777777" w:rsidR="00F1133D" w:rsidRDefault="00262A7B" w:rsidP="00744A93">
      <w:pPr>
        <w:spacing w:line="360" w:lineRule="auto"/>
        <w:rPr>
          <w:u w:val="single"/>
        </w:rPr>
      </w:pPr>
      <w:r>
        <w:rPr>
          <w:u w:val="single"/>
        </w:rPr>
        <w:t xml:space="preserve">Influence of </w:t>
      </w:r>
      <w:r w:rsidR="004B788F">
        <w:rPr>
          <w:u w:val="single"/>
        </w:rPr>
        <w:t>individual traits and floral neighbourhood</w:t>
      </w:r>
      <w:r>
        <w:rPr>
          <w:u w:val="single"/>
        </w:rPr>
        <w:t xml:space="preserve"> on pollinator visitation</w:t>
      </w:r>
    </w:p>
    <w:p w14:paraId="52837BF5" w14:textId="7A40ABD1" w:rsidR="002B3EE1" w:rsidRDefault="00572A72" w:rsidP="00744A93">
      <w:pPr>
        <w:spacing w:line="360" w:lineRule="auto"/>
      </w:pPr>
      <w:r>
        <w:t xml:space="preserve">To </w:t>
      </w:r>
      <w:r w:rsidR="00841F75">
        <w:t>test for between</w:t>
      </w:r>
      <w:r w:rsidR="00EA0E34">
        <w:t>-</w:t>
      </w:r>
      <w:r w:rsidR="00841F75">
        <w:t>plant</w:t>
      </w:r>
      <w:r>
        <w:t xml:space="preserve"> </w:t>
      </w:r>
      <w:r w:rsidR="009D2AD2">
        <w:t>variation in pollinator</w:t>
      </w:r>
      <w:r>
        <w:t xml:space="preserve"> visitation</w:t>
      </w:r>
      <w:r w:rsidR="000215B9">
        <w:t xml:space="preserve"> </w:t>
      </w:r>
      <w:r w:rsidR="00841F75">
        <w:t>rates, we fit generalized linear mixed models (GLMM) with the number of visits as the response variable and</w:t>
      </w:r>
      <w:r w:rsidR="00E8518D">
        <w:t xml:space="preserve"> individual floral display size</w:t>
      </w:r>
      <w:r w:rsidR="00841F75">
        <w:t>, floral</w:t>
      </w:r>
      <w:r w:rsidR="005E1441">
        <w:t xml:space="preserve"> neighbourhood</w:t>
      </w:r>
      <w:r w:rsidR="00630D70">
        <w:t xml:space="preserve"> density</w:t>
      </w:r>
      <w:r w:rsidR="005E1441">
        <w:t>, site density</w:t>
      </w:r>
      <w:r w:rsidR="00D900A4">
        <w:t>,</w:t>
      </w:r>
      <w:r w:rsidR="005E1441">
        <w:t xml:space="preserve"> and</w:t>
      </w:r>
      <w:r w:rsidR="00A32F36">
        <w:t xml:space="preserve"> study day</w:t>
      </w:r>
      <w:r w:rsidR="004B788F">
        <w:t xml:space="preserve"> </w:t>
      </w:r>
      <w:r w:rsidR="00841F75">
        <w:t>as predictor</w:t>
      </w:r>
      <w:r w:rsidR="00496A11">
        <w:t>s</w:t>
      </w:r>
      <w:r w:rsidR="00841F75">
        <w:t>. The shrub species was included in the models as a random effect</w:t>
      </w:r>
      <w:r w:rsidR="004B788F">
        <w:rPr>
          <w:rStyle w:val="CommentReference"/>
        </w:rPr>
        <w:t xml:space="preserve">. </w:t>
      </w:r>
      <w:r w:rsidR="004B788F">
        <w:rPr>
          <w:rStyle w:val="CommentReference"/>
          <w:sz w:val="24"/>
          <w:szCs w:val="24"/>
        </w:rPr>
        <w:t>T</w:t>
      </w:r>
      <w:r w:rsidR="009D2AD2">
        <w:t>o account for over dispersion in the model, we used a negative binomial error distribution</w:t>
      </w:r>
      <w:r w:rsidR="00E91512">
        <w:t xml:space="preserve"> </w:t>
      </w:r>
      <w:r w:rsidR="00E91512">
        <w:fldChar w:fldCharType="begin"/>
      </w:r>
      <w:r w:rsidR="00E91512">
        <w:instrText xml:space="preserve"> ADDIN EN.CITE &lt;EndNote&gt;&lt;Cite&gt;&lt;Author&gt;Zuur&lt;/Author&gt;&lt;Year&gt;2009&lt;/Year&gt;&lt;RecNum&gt;343&lt;/RecNum&gt;&lt;DisplayText&gt;(Zuur&lt;style face="italic"&gt;, et al.&lt;/style&gt; 2009)&lt;/DisplayText&gt;&lt;record&gt;&lt;rec-number&gt;343&lt;/rec-number&gt;&lt;foreign-keys&gt;&lt;key app="EN" db-id="efxxxd2elfvxfde05eev9swq9zv0dswrxzp2"&gt;343&lt;/key&gt;&lt;/foreign-keys&gt;&lt;ref-type name="Book"&gt;6&lt;/ref-type&gt;&lt;contributors&gt;&lt;authors&gt;&lt;author&gt;Zuur, Alain&lt;/author&gt;&lt;author&gt;Ieno, Elena N&lt;/author&gt;&lt;author&gt;Walker, Neil&lt;/author&gt;&lt;author&gt;Saveliev, Anatoly A&lt;/author&gt;&lt;author&gt;Smith, Graham M&lt;/author&gt;&lt;/authors&gt;&lt;/contributors&gt;&lt;titles&gt;&lt;title&gt;Mixed effects models and extensions in ecology with R&lt;/title&gt;&lt;/titles&gt;&lt;dates&gt;&lt;year&gt;2009&lt;/year&gt;&lt;/dates&gt;&lt;publisher&gt;Springer Science &amp;amp; Business Media&lt;/publisher&gt;&lt;isbn&gt;0387874585&lt;/isbn&gt;&lt;urls&gt;&lt;/urls&gt;&lt;/record&gt;&lt;/Cite&gt;&lt;/EndNote&gt;</w:instrText>
      </w:r>
      <w:r w:rsidR="00E91512">
        <w:fldChar w:fldCharType="separate"/>
      </w:r>
      <w:r w:rsidR="00E91512">
        <w:rPr>
          <w:noProof/>
        </w:rPr>
        <w:t>(</w:t>
      </w:r>
      <w:hyperlink w:anchor="_ENREF_61" w:tooltip="Zuur, 2009 #343" w:history="1">
        <w:r w:rsidR="002A5FE9">
          <w:rPr>
            <w:noProof/>
          </w:rPr>
          <w:t>Zuur</w:t>
        </w:r>
        <w:r w:rsidR="002A5FE9" w:rsidRPr="00E91512">
          <w:rPr>
            <w:i/>
            <w:noProof/>
          </w:rPr>
          <w:t>, et al.</w:t>
        </w:r>
        <w:r w:rsidR="002A5FE9">
          <w:rPr>
            <w:noProof/>
          </w:rPr>
          <w:t xml:space="preserve"> 2009</w:t>
        </w:r>
      </w:hyperlink>
      <w:r w:rsidR="00E91512">
        <w:rPr>
          <w:noProof/>
        </w:rPr>
        <w:t>)</w:t>
      </w:r>
      <w:r w:rsidR="00E91512">
        <w:fldChar w:fldCharType="end"/>
      </w:r>
      <w:r w:rsidR="009D2AD2">
        <w:t xml:space="preserve">. </w:t>
      </w:r>
      <w:r w:rsidR="00DB28BB">
        <w:t xml:space="preserve">Height and </w:t>
      </w:r>
      <w:r w:rsidR="005E1441">
        <w:t>floral display size were</w:t>
      </w:r>
      <w:r w:rsidR="00DB28BB">
        <w:t xml:space="preserve"> positively correlated</w:t>
      </w:r>
      <w:r w:rsidR="00351064">
        <w:t xml:space="preserve"> (</w:t>
      </w:r>
      <w:ins w:id="40" w:author="zenrunner" w:date="2019-06-20T10:06:00Z">
        <w:r w:rsidR="00F90205">
          <w:t xml:space="preserve">Appendix B (have a plot), </w:t>
        </w:r>
      </w:ins>
      <w:r w:rsidR="00351064">
        <w:t xml:space="preserve">Pearson’s = 0.537, p &lt; 0.0001, </w:t>
      </w:r>
      <w:proofErr w:type="spellStart"/>
      <w:r w:rsidR="00351064">
        <w:t>df</w:t>
      </w:r>
      <w:proofErr w:type="spellEnd"/>
      <w:r w:rsidR="00351064">
        <w:t xml:space="preserve"> = 392</w:t>
      </w:r>
      <w:r w:rsidR="002D1FBC">
        <w:t>)</w:t>
      </w:r>
      <w:r w:rsidR="00517F6B">
        <w:t>,</w:t>
      </w:r>
      <w:r w:rsidR="00E8518D">
        <w:t xml:space="preserve"> and thus</w:t>
      </w:r>
      <w:r w:rsidR="00517F6B">
        <w:t>,</w:t>
      </w:r>
      <w:r w:rsidR="00E8518D">
        <w:t xml:space="preserve"> only floral display size</w:t>
      </w:r>
      <w:r w:rsidR="00DB28BB">
        <w:t xml:space="preserve"> was included in </w:t>
      </w:r>
      <w:r w:rsidR="00E8518D">
        <w:t xml:space="preserve">finals </w:t>
      </w:r>
      <w:r w:rsidR="00DB28BB">
        <w:t xml:space="preserve">models. </w:t>
      </w:r>
      <w:r w:rsidR="009D2AD2">
        <w:t xml:space="preserve">We </w:t>
      </w:r>
      <w:r w:rsidR="00EA0E34">
        <w:t>assessed</w:t>
      </w:r>
      <w:r w:rsidR="009D2AD2">
        <w:t xml:space="preserve"> model fit </w:t>
      </w:r>
      <w:r w:rsidR="00EA0E34">
        <w:t>by comparing</w:t>
      </w:r>
      <w:r w:rsidR="00457ED6">
        <w:t xml:space="preserve"> candidate models to each other and to the intercept</w:t>
      </w:r>
      <w:r w:rsidR="00E8518D">
        <w:t xml:space="preserve"> only model</w:t>
      </w:r>
      <w:r w:rsidR="00457ED6">
        <w:t xml:space="preserve"> using AIC and </w:t>
      </w:r>
      <w:r w:rsidR="009D2AD2">
        <w:t xml:space="preserve">likelihood </w:t>
      </w:r>
      <w:r w:rsidR="00457ED6">
        <w:t>ratio tests. In cases w</w:t>
      </w:r>
      <w:r>
        <w:t xml:space="preserve">hen AIC &lt; 2 and </w:t>
      </w:r>
      <w:r w:rsidR="00E8518D">
        <w:t xml:space="preserve">there were </w:t>
      </w:r>
      <w:r>
        <w:t>no difference</w:t>
      </w:r>
      <w:r w:rsidR="00E8518D">
        <w:t>s</w:t>
      </w:r>
      <w:r>
        <w:t xml:space="preserve"> i</w:t>
      </w:r>
      <w:r w:rsidR="009D2AD2">
        <w:t xml:space="preserve">n likelihood ratio test, we </w:t>
      </w:r>
      <w:r>
        <w:t>chose the simpler of the models.</w:t>
      </w:r>
      <w:r w:rsidR="00DE7C61">
        <w:t xml:space="preserve"> </w:t>
      </w:r>
      <w:r w:rsidR="002B3EE1">
        <w:t xml:space="preserve">We tested the final chosen predictors for </w:t>
      </w:r>
      <w:r w:rsidR="00E42272" w:rsidRPr="00E42272">
        <w:t>multicollinearity</w:t>
      </w:r>
      <w:r w:rsidR="002B3EE1">
        <w:t xml:space="preserve"> using </w:t>
      </w:r>
      <w:r w:rsidR="00FF5C43">
        <w:t xml:space="preserve">the </w:t>
      </w:r>
      <w:proofErr w:type="spellStart"/>
      <w:r w:rsidR="002B3EE1">
        <w:t>vif</w:t>
      </w:r>
      <w:proofErr w:type="spellEnd"/>
      <w:r w:rsidR="002B3EE1">
        <w:t xml:space="preserve"> </w:t>
      </w:r>
      <w:r w:rsidR="00FF5C43">
        <w:t xml:space="preserve">function from the R package </w:t>
      </w:r>
      <w:r w:rsidR="002B3EE1">
        <w:t>car</w:t>
      </w:r>
      <w:r w:rsidR="00493C06">
        <w:t xml:space="preserve"> </w:t>
      </w:r>
      <w:r w:rsidR="00493C06">
        <w:fldChar w:fldCharType="begin"/>
      </w:r>
      <w:r w:rsidR="004967FF">
        <w:instrText xml:space="preserve"> ADDIN EN.CITE &lt;EndNote&gt;&lt;Cite&gt;&lt;Author&gt;Fox&lt;/Author&gt;&lt;Year&gt;2012&lt;/Year&gt;&lt;RecNum&gt;374&lt;/RecNum&gt;&lt;DisplayText&gt;(Fox&lt;style face="italic"&gt;, et al.&lt;/style&gt; 2012)&lt;/DisplayText&gt;&lt;record&gt;&lt;rec-number&gt;374&lt;/rec-number&gt;&lt;foreign-keys&gt;&lt;key app="EN" db-id="efxxxd2elfvxfde05eev9swq9zv0dswrxzp2"&gt;374&lt;/key&gt;&lt;/foreign-keys&gt;&lt;ref-type name="Journal Article"&gt;17&lt;/ref-type&gt;&lt;contributors&gt;&lt;authors&gt;&lt;author&gt;Fox, John&lt;/author&gt;&lt;author&gt;Weisberg, Sanford&lt;/author&gt;&lt;author&gt;Adler, Daniel&lt;/author&gt;&lt;author&gt;Bates, Douglas&lt;/author&gt;&lt;author&gt;Baud-Bovy, Gabriel&lt;/author&gt;&lt;author&gt;Ellison, Steve&lt;/author&gt;&lt;author&gt;Firth, David&lt;/author&gt;&lt;author&gt;Friendly, Michael&lt;/author&gt;&lt;author&gt;Gorjanc, Gregor&lt;/author&gt;&lt;author&gt;Graves, Spencer&lt;/author&gt;&lt;/authors&gt;&lt;/contributors&gt;&lt;titles&gt;&lt;title&gt;Package ‘car’&lt;/title&gt;&lt;secondary-title&gt;Vienna: R Foundation for Statistical Computing&lt;/secondary-title&gt;&lt;/titles&gt;&lt;periodical&gt;&lt;full-title&gt;Vienna: R Foundation for Statistical Computing&lt;/full-title&gt;&lt;/periodical&gt;&lt;dates&gt;&lt;year&gt;2012&lt;/year&gt;&lt;/dates&gt;&lt;urls&gt;&lt;/urls&gt;&lt;/record&gt;&lt;/Cite&gt;&lt;/EndNote&gt;</w:instrText>
      </w:r>
      <w:r w:rsidR="00493C06">
        <w:fldChar w:fldCharType="separate"/>
      </w:r>
      <w:r w:rsidR="004967FF">
        <w:rPr>
          <w:noProof/>
        </w:rPr>
        <w:t>(</w:t>
      </w:r>
      <w:hyperlink w:anchor="_ENREF_18" w:tooltip="Fox, 2012 #374" w:history="1">
        <w:r w:rsidR="002A5FE9">
          <w:rPr>
            <w:noProof/>
          </w:rPr>
          <w:t>Fox</w:t>
        </w:r>
        <w:r w:rsidR="002A5FE9" w:rsidRPr="004967FF">
          <w:rPr>
            <w:i/>
            <w:noProof/>
          </w:rPr>
          <w:t>, et al.</w:t>
        </w:r>
        <w:r w:rsidR="002A5FE9">
          <w:rPr>
            <w:noProof/>
          </w:rPr>
          <w:t xml:space="preserve"> 2012</w:t>
        </w:r>
      </w:hyperlink>
      <w:r w:rsidR="004967FF">
        <w:rPr>
          <w:noProof/>
        </w:rPr>
        <w:t>)</w:t>
      </w:r>
      <w:r w:rsidR="00493C06">
        <w:fldChar w:fldCharType="end"/>
      </w:r>
      <w:r w:rsidR="002B3EE1">
        <w:t xml:space="preserve">. </w:t>
      </w:r>
    </w:p>
    <w:p w14:paraId="3E228F00" w14:textId="535D6D98" w:rsidR="00BE6F32" w:rsidRDefault="00DE6F42" w:rsidP="00744A93">
      <w:pPr>
        <w:spacing w:line="360" w:lineRule="auto"/>
      </w:pPr>
      <w:r>
        <w:t>To</w:t>
      </w:r>
      <w:r w:rsidR="00E8518D">
        <w:t xml:space="preserve"> test</w:t>
      </w:r>
      <w:r w:rsidR="00371DE7" w:rsidRPr="00371DE7">
        <w:t xml:space="preserve"> for pollination hotspots that </w:t>
      </w:r>
      <w:r w:rsidR="00DE7C61">
        <w:t xml:space="preserve">can </w:t>
      </w:r>
      <w:r w:rsidR="00371DE7" w:rsidRPr="00371DE7">
        <w:t xml:space="preserve">arise from habitat preferences </w:t>
      </w:r>
      <w:r w:rsidR="00DE7C61">
        <w:t xml:space="preserve">or spatial heterogeneity locally </w:t>
      </w:r>
      <w:r w:rsidR="00371DE7" w:rsidRPr="00371DE7">
        <w:t xml:space="preserve">rather than floral preferences, we used Moran’s I and Geary’s C </w:t>
      </w:r>
      <w:r w:rsidR="00942049">
        <w:t xml:space="preserve">(k = 4) </w:t>
      </w:r>
      <w:r w:rsidR="00371DE7" w:rsidRPr="00371DE7">
        <w:t xml:space="preserve">to test for </w:t>
      </w:r>
      <w:r>
        <w:t xml:space="preserve">spatial </w:t>
      </w:r>
      <w:r w:rsidR="00371DE7" w:rsidRPr="00371DE7">
        <w:t>auto</w:t>
      </w:r>
      <w:r w:rsidR="009D2AD2">
        <w:t xml:space="preserve">correlation of visitation rates using </w:t>
      </w:r>
      <w:r w:rsidR="00B70612">
        <w:t xml:space="preserve">the R package </w:t>
      </w:r>
      <w:proofErr w:type="spellStart"/>
      <w:r w:rsidR="009D2AD2">
        <w:t>spdep</w:t>
      </w:r>
      <w:proofErr w:type="spellEnd"/>
      <w:r w:rsidR="00493C06">
        <w:t xml:space="preserve"> </w:t>
      </w:r>
      <w:r w:rsidR="00493C06">
        <w:fldChar w:fldCharType="begin"/>
      </w:r>
      <w:r w:rsidR="004967FF">
        <w:instrText xml:space="preserve"> ADDIN EN.CITE &lt;EndNote&gt;&lt;Cite&gt;&lt;Author&gt;Bivand&lt;/Author&gt;&lt;Year&gt;2011&lt;/Year&gt;&lt;RecNum&gt;373&lt;/RecNum&gt;&lt;DisplayText&gt;(Bivand&lt;style face="italic"&gt;, et al.&lt;/style&gt; 2011)&lt;/DisplayText&gt;&lt;record&gt;&lt;rec-number&gt;373&lt;/rec-number&gt;&lt;foreign-keys&gt;&lt;key app="EN" db-id="efxxxd2elfvxfde05eev9swq9zv0dswrxzp2"&gt;373&lt;/key&gt;&lt;/foreign-keys&gt;&lt;ref-type name="Generic"&gt;13&lt;/ref-type&gt;&lt;contributors&gt;&lt;authors&gt;&lt;author&gt;Bivand, Roger&lt;/author&gt;&lt;author&gt;Anselin, L&lt;/author&gt;&lt;author&gt;Berke, O&lt;/author&gt;&lt;author&gt;Bernat, A&lt;/author&gt;&lt;author&gt;Carvalho, M&lt;/author&gt;&lt;author&gt;Chun, Y&lt;/author&gt;&lt;author&gt;Dormann, CF&lt;/author&gt;&lt;author&gt;Dray, S&lt;/author&gt;&lt;author&gt;Halbersma, R&lt;/author&gt;&lt;author&gt;Lewin-Koh, N&lt;/author&gt;&lt;/authors&gt;&lt;/contributors&gt;&lt;titles&gt;&lt;title&gt;spdep: Spatial dependence: weighting schemes, statistics and models&lt;/title&gt;&lt;/titles&gt;&lt;dates&gt;&lt;year&gt;2011&lt;/year&gt;&lt;/dates&gt;&lt;publisher&gt;R package version 0.5-31, URL http://CRAN. R-project. org/package= spdep&lt;/publisher&gt;&lt;urls&gt;&lt;/urls&gt;&lt;/record&gt;&lt;/Cite&gt;&lt;/EndNote&gt;</w:instrText>
      </w:r>
      <w:r w:rsidR="00493C06">
        <w:fldChar w:fldCharType="separate"/>
      </w:r>
      <w:r w:rsidR="004967FF">
        <w:rPr>
          <w:noProof/>
        </w:rPr>
        <w:t>(</w:t>
      </w:r>
      <w:hyperlink w:anchor="_ENREF_5" w:tooltip="Bivand, 2011 #373" w:history="1">
        <w:r w:rsidR="002A5FE9">
          <w:rPr>
            <w:noProof/>
          </w:rPr>
          <w:t>Bivand</w:t>
        </w:r>
        <w:r w:rsidR="002A5FE9" w:rsidRPr="004967FF">
          <w:rPr>
            <w:i/>
            <w:noProof/>
          </w:rPr>
          <w:t>, et al.</w:t>
        </w:r>
        <w:r w:rsidR="002A5FE9">
          <w:rPr>
            <w:noProof/>
          </w:rPr>
          <w:t xml:space="preserve"> 2011</w:t>
        </w:r>
      </w:hyperlink>
      <w:r w:rsidR="004967FF">
        <w:rPr>
          <w:noProof/>
        </w:rPr>
        <w:t>)</w:t>
      </w:r>
      <w:r w:rsidR="00493C06">
        <w:fldChar w:fldCharType="end"/>
      </w:r>
      <w:r w:rsidR="009632EB">
        <w:t>.</w:t>
      </w:r>
      <w:r w:rsidR="00324C27">
        <w:t xml:space="preserve"> </w:t>
      </w:r>
    </w:p>
    <w:p w14:paraId="36B5C2B3" w14:textId="77777777" w:rsidR="00EF2A13" w:rsidRPr="00E459C2" w:rsidRDefault="00EF2A13" w:rsidP="00744A93">
      <w:pPr>
        <w:spacing w:line="360" w:lineRule="auto"/>
      </w:pPr>
    </w:p>
    <w:p w14:paraId="33067E62" w14:textId="546D8542" w:rsidR="00A406C0" w:rsidRPr="009F713D" w:rsidRDefault="00C20E6C" w:rsidP="00744A93">
      <w:pPr>
        <w:spacing w:line="360" w:lineRule="auto"/>
        <w:rPr>
          <w:u w:val="single"/>
        </w:rPr>
      </w:pPr>
      <w:r>
        <w:rPr>
          <w:u w:val="single"/>
        </w:rPr>
        <w:t>Network a</w:t>
      </w:r>
      <w:r w:rsidR="009F713D" w:rsidRPr="009F713D">
        <w:rPr>
          <w:u w:val="single"/>
        </w:rPr>
        <w:t>nalyses</w:t>
      </w:r>
    </w:p>
    <w:p w14:paraId="107DF9BF" w14:textId="3C5260D1" w:rsidR="00493C06" w:rsidRDefault="009C1AEE" w:rsidP="0008683B">
      <w:pPr>
        <w:spacing w:line="360" w:lineRule="auto"/>
      </w:pPr>
      <w:r>
        <w:t>P</w:t>
      </w:r>
      <w:r w:rsidR="00A32F36">
        <w:t xml:space="preserve">ollinators were classified into </w:t>
      </w:r>
      <w:r w:rsidR="00A32F36" w:rsidRPr="00345E0F">
        <w:t>17 distinct functional groups (</w:t>
      </w:r>
      <w:r w:rsidR="00C20E6C">
        <w:t>Table</w:t>
      </w:r>
      <w:r w:rsidR="00A32F36" w:rsidRPr="00345E0F">
        <w:t xml:space="preserve"> </w:t>
      </w:r>
      <w:r w:rsidR="00BF38D5">
        <w:t>S</w:t>
      </w:r>
      <w:r w:rsidR="00C20E6C">
        <w:t>1</w:t>
      </w:r>
      <w:r w:rsidR="00A32F36" w:rsidRPr="00E14447">
        <w:t>)</w:t>
      </w:r>
      <w:r w:rsidR="00EA0323">
        <w:t xml:space="preserve"> to facilitate the detection of general trends. W</w:t>
      </w:r>
      <w:r w:rsidR="00E21445">
        <w:t xml:space="preserve">e built a quantitative, </w:t>
      </w:r>
      <w:r w:rsidR="00E21445" w:rsidRPr="0004543E">
        <w:t>bipartite network</w:t>
      </w:r>
      <w:r w:rsidR="00E21445">
        <w:t xml:space="preserve"> using </w:t>
      </w:r>
      <w:r w:rsidR="00CA7C43">
        <w:t xml:space="preserve">visitation frequencies to each individual plant as the measure of interaction strength. As a measure of individual generalization, we calculated the effective number of interaction partners, </w:t>
      </w:r>
      <w:proofErr w:type="spellStart"/>
      <w:r w:rsidR="00CA7C43">
        <w:t>e</w:t>
      </w:r>
      <w:r w:rsidR="00CA7C43">
        <w:rPr>
          <w:vertAlign w:val="superscript"/>
        </w:rPr>
        <w:t>H</w:t>
      </w:r>
      <w:proofErr w:type="spellEnd"/>
      <w:r w:rsidR="00CA7C43" w:rsidRPr="00CA7C43">
        <w:t>,</w:t>
      </w:r>
      <w:r w:rsidR="00CA7C43">
        <w:t xml:space="preserve"> where H is the Shannon Diversity of functional groups visiting the individual plant </w:t>
      </w:r>
      <w:r w:rsidR="005119E1">
        <w:fldChar w:fldCharType="begin"/>
      </w:r>
      <w:r w:rsidR="005119E1">
        <w:instrText xml:space="preserve"> ADDIN EN.CITE &lt;EndNote&gt;&lt;Cite&gt;&lt;Author&gt;Dormann&lt;/Author&gt;&lt;Year&gt;2011&lt;/Year&gt;&lt;RecNum&gt;370&lt;/RecNum&gt;&lt;DisplayText&gt;(Dormann 2011)&lt;/DisplayText&gt;&lt;record&gt;&lt;rec-number&gt;370&lt;/rec-number&gt;&lt;foreign-keys&gt;&lt;key app="EN" db-id="efxxxd2elfvxfde05eev9swq9zv0dswrxzp2"&gt;370&lt;/key&gt;&lt;/foreign-keys&gt;&lt;ref-type name="Journal Article"&gt;17&lt;/ref-type&gt;&lt;contributors&gt;&lt;authors&gt;&lt;author&gt;Dormann, Carsten F&lt;/author&gt;&lt;/authors&gt;&lt;/contributors&gt;&lt;titles&gt;&lt;title&gt;How to be a specialist? Quantifying specialisation in pollination networks&lt;/title&gt;&lt;secondary-title&gt;Network Biology&lt;/secondary-title&gt;&lt;/titles&gt;&lt;periodical&gt;&lt;full-title&gt;Network Biology&lt;/full-title&gt;&lt;/periodical&gt;&lt;pages&gt;1-20&lt;/pages&gt;&lt;volume&gt;1&lt;/volume&gt;&lt;number&gt;1&lt;/number&gt;&lt;dates&gt;&lt;year&gt;2011&lt;/year&gt;&lt;/dates&gt;&lt;urls&gt;&lt;/urls&gt;&lt;/record&gt;&lt;/Cite&gt;&lt;/EndNote&gt;</w:instrText>
      </w:r>
      <w:r w:rsidR="005119E1">
        <w:fldChar w:fldCharType="separate"/>
      </w:r>
      <w:r w:rsidR="005119E1">
        <w:rPr>
          <w:noProof/>
        </w:rPr>
        <w:t>(</w:t>
      </w:r>
      <w:hyperlink w:anchor="_ENREF_11" w:tooltip="Dormann, 2011 #370" w:history="1">
        <w:r w:rsidR="002A5FE9">
          <w:rPr>
            <w:noProof/>
          </w:rPr>
          <w:t>Dormann 2011</w:t>
        </w:r>
      </w:hyperlink>
      <w:r w:rsidR="005119E1">
        <w:rPr>
          <w:noProof/>
        </w:rPr>
        <w:t>)</w:t>
      </w:r>
      <w:r w:rsidR="005119E1">
        <w:fldChar w:fldCharType="end"/>
      </w:r>
      <w:r w:rsidR="00CA7C43">
        <w:t>.</w:t>
      </w:r>
      <w:r w:rsidR="00602DEA">
        <w:t xml:space="preserve"> </w:t>
      </w:r>
      <w:r w:rsidR="005D187F" w:rsidRPr="005D187F">
        <w:t xml:space="preserve">We also calculated the extent to which each plant’s interaction contributes to network nestedness in comparison to a random </w:t>
      </w:r>
      <w:r w:rsidR="005D187F" w:rsidRPr="005D187F">
        <w:lastRenderedPageBreak/>
        <w:t>null model that controls for degree differences</w:t>
      </w:r>
      <w:r w:rsidR="005D187F">
        <w:t xml:space="preserve"> (Saavedra and Stouffer 2013). </w:t>
      </w:r>
      <w:r w:rsidR="0008683B">
        <w:t xml:space="preserve">All bipartite network indices were calculated using functions within the bipartite </w:t>
      </w:r>
      <w:r w:rsidR="00F67FB8">
        <w:t xml:space="preserve">R </w:t>
      </w:r>
      <w:r w:rsidR="0008683B">
        <w:t xml:space="preserve">package </w:t>
      </w:r>
      <w:r w:rsidR="0008683B">
        <w:fldChar w:fldCharType="begin"/>
      </w:r>
      <w:r w:rsidR="004967FF">
        <w:instrText xml:space="preserve"> ADDIN EN.CITE &lt;EndNote&gt;&lt;Cite&gt;&lt;Author&gt;Dormann&lt;/Author&gt;&lt;Year&gt;2008&lt;/Year&gt;&lt;RecNum&gt;375&lt;/RecNum&gt;&lt;DisplayText&gt;(Dormann&lt;style face="italic"&gt;, et al.&lt;/style&gt; 2008)&lt;/DisplayText&gt;&lt;record&gt;&lt;rec-number&gt;375&lt;/rec-number&gt;&lt;foreign-keys&gt;&lt;key app="EN" db-id="efxxxd2elfvxfde05eev9swq9zv0dswrxzp2"&gt;375&lt;/key&gt;&lt;/foreign-keys&gt;&lt;ref-type name="Journal Article"&gt;17&lt;/ref-type&gt;&lt;contributors&gt;&lt;authors&gt;&lt;author&gt;Dormann, Carsten F&lt;/author&gt;&lt;author&gt;Gruber, Bernd&lt;/author&gt;&lt;author&gt;Fründ, Jochen&lt;/author&gt;&lt;/authors&gt;&lt;/contributors&gt;&lt;titles&gt;&lt;title&gt;Introducing the bipartite package: analysing ecological networks&lt;/title&gt;&lt;secondary-title&gt;interaction&lt;/secondary-title&gt;&lt;/titles&gt;&lt;periodical&gt;&lt;full-title&gt;interaction&lt;/full-title&gt;&lt;/periodical&gt;&lt;volume&gt;1&lt;/volume&gt;&lt;number&gt;0.2413793&lt;/number&gt;&lt;dates&gt;&lt;year&gt;2008&lt;/year&gt;&lt;/dates&gt;&lt;urls&gt;&lt;/urls&gt;&lt;/record&gt;&lt;/Cite&gt;&lt;/EndNote&gt;</w:instrText>
      </w:r>
      <w:r w:rsidR="0008683B">
        <w:fldChar w:fldCharType="separate"/>
      </w:r>
      <w:r w:rsidR="004967FF">
        <w:rPr>
          <w:noProof/>
        </w:rPr>
        <w:t>(</w:t>
      </w:r>
      <w:hyperlink w:anchor="_ENREF_12" w:tooltip="Dormann, 2008 #375" w:history="1">
        <w:r w:rsidR="002A5FE9">
          <w:rPr>
            <w:noProof/>
          </w:rPr>
          <w:t>Dormann</w:t>
        </w:r>
        <w:r w:rsidR="002A5FE9" w:rsidRPr="004967FF">
          <w:rPr>
            <w:i/>
            <w:noProof/>
          </w:rPr>
          <w:t>, et al.</w:t>
        </w:r>
        <w:r w:rsidR="002A5FE9">
          <w:rPr>
            <w:noProof/>
          </w:rPr>
          <w:t xml:space="preserve"> 2008</w:t>
        </w:r>
      </w:hyperlink>
      <w:r w:rsidR="004967FF">
        <w:rPr>
          <w:noProof/>
        </w:rPr>
        <w:t>)</w:t>
      </w:r>
      <w:r w:rsidR="0008683B">
        <w:fldChar w:fldCharType="end"/>
      </w:r>
      <w:r w:rsidR="0008683B">
        <w:t>.</w:t>
      </w:r>
    </w:p>
    <w:p w14:paraId="418AAB2A" w14:textId="7ECE75D4" w:rsidR="00DB1449" w:rsidRPr="002F14F8" w:rsidRDefault="001C7B30" w:rsidP="00744A93">
      <w:pPr>
        <w:spacing w:line="360" w:lineRule="auto"/>
        <w:rPr>
          <w:highlight w:val="yellow"/>
        </w:rPr>
      </w:pPr>
      <w:r>
        <w:t>In unipartite</w:t>
      </w:r>
      <w:r w:rsidR="00DB1449">
        <w:t xml:space="preserve"> networks, e</w:t>
      </w:r>
      <w:r w:rsidR="00574AF9">
        <w:t>ach link is a shared pollinator</w:t>
      </w:r>
      <w:r w:rsidR="007D4739">
        <w:t xml:space="preserve"> functional</w:t>
      </w:r>
      <w:r w:rsidR="00574AF9">
        <w:t xml:space="preserve"> group </w:t>
      </w:r>
      <w:r w:rsidR="00DB1449">
        <w:t>connecting potentially interacting</w:t>
      </w:r>
      <w:r w:rsidR="00DE4AAC">
        <w:t xml:space="preserve"> individual plants</w:t>
      </w:r>
      <w:r w:rsidR="00574AF9">
        <w:t>.</w:t>
      </w:r>
      <w:r w:rsidR="00595873">
        <w:t xml:space="preserve"> </w:t>
      </w:r>
      <w:r w:rsidR="00827BFA">
        <w:t>We projected the quantitative bipartite network into an</w:t>
      </w:r>
      <w:r w:rsidR="00DE4AAC">
        <w:t xml:space="preserve"> indi</w:t>
      </w:r>
      <w:r w:rsidR="00827BFA">
        <w:t>vidual based unipartite network and</w:t>
      </w:r>
      <w:r w:rsidR="00DE4AAC">
        <w:t xml:space="preserve"> </w:t>
      </w:r>
      <w:r w:rsidR="00A406C0">
        <w:t>calculated several centrality measures</w:t>
      </w:r>
      <w:r w:rsidR="00A406C0" w:rsidRPr="007659A3">
        <w:rPr>
          <w:i/>
        </w:rPr>
        <w:t xml:space="preserve"> </w:t>
      </w:r>
      <w:r w:rsidR="00A406C0">
        <w:t xml:space="preserve">that are </w:t>
      </w:r>
      <w:r w:rsidR="00DB1449">
        <w:t xml:space="preserve">frequently used to describe influence in </w:t>
      </w:r>
      <w:r w:rsidR="00A406C0">
        <w:t>social network analysis</w:t>
      </w:r>
      <w:r w:rsidR="0040145E">
        <w:t xml:space="preserve"> </w:t>
      </w:r>
      <w:r w:rsidR="00DB1449">
        <w:t xml:space="preserve">using </w:t>
      </w:r>
      <w:proofErr w:type="spellStart"/>
      <w:r w:rsidR="00DB1449">
        <w:t>igraph</w:t>
      </w:r>
      <w:proofErr w:type="spellEnd"/>
      <w:r w:rsidR="0040145E">
        <w:t xml:space="preserve"> </w:t>
      </w:r>
      <w:r w:rsidR="00493C06">
        <w:fldChar w:fldCharType="begin"/>
      </w:r>
      <w:r w:rsidR="00F218CE">
        <w:instrText xml:space="preserve"> ADDIN EN.CITE &lt;EndNote&gt;&lt;Cite&gt;&lt;Author&gt;Csardi&lt;/Author&gt;&lt;Year&gt;2006&lt;/Year&gt;&lt;RecNum&gt;377&lt;/RecNum&gt;&lt;DisplayText&gt;(Csardi and Nepusz 2006)&lt;/DisplayText&gt;&lt;record&gt;&lt;rec-number&gt;377&lt;/rec-number&gt;&lt;foreign-keys&gt;&lt;key app="EN" db-id="efxxxd2elfvxfde05eev9swq9zv0dswrxzp2"&gt;377&lt;/key&gt;&lt;/foreign-keys&gt;&lt;ref-type name="Journal Article"&gt;17&lt;/ref-type&gt;&lt;contributors&gt;&lt;authors&gt;&lt;author&gt;Csardi, Gabor&lt;/author&gt;&lt;author&gt;Nepusz, Tamas&lt;/author&gt;&lt;/authors&gt;&lt;/contributors&gt;&lt;titles&gt;&lt;title&gt;The igraph software package for complex network research&lt;/title&gt;&lt;secondary-title&gt;InterJournal, Complex Systems&lt;/secondary-title&gt;&lt;/titles&gt;&lt;periodical&gt;&lt;full-title&gt;InterJournal, Complex Systems&lt;/full-title&gt;&lt;/periodical&gt;&lt;pages&gt;1-9&lt;/pages&gt;&lt;volume&gt;1695&lt;/volume&gt;&lt;number&gt;5&lt;/number&gt;&lt;dates&gt;&lt;year&gt;2006&lt;/year&gt;&lt;/dates&gt;&lt;urls&gt;&lt;/urls&gt;&lt;/record&gt;&lt;/Cite&gt;&lt;/EndNote&gt;</w:instrText>
      </w:r>
      <w:r w:rsidR="00493C06">
        <w:fldChar w:fldCharType="separate"/>
      </w:r>
      <w:r w:rsidR="00F218CE">
        <w:rPr>
          <w:noProof/>
        </w:rPr>
        <w:t>(</w:t>
      </w:r>
      <w:hyperlink w:anchor="_ENREF_9" w:tooltip="Csardi, 2006 #377" w:history="1">
        <w:r w:rsidR="002A5FE9">
          <w:rPr>
            <w:noProof/>
          </w:rPr>
          <w:t>Csardi and Nepusz 2006</w:t>
        </w:r>
      </w:hyperlink>
      <w:r w:rsidR="00F218CE">
        <w:rPr>
          <w:noProof/>
        </w:rPr>
        <w:t>)</w:t>
      </w:r>
      <w:r w:rsidR="00493C06">
        <w:fldChar w:fldCharType="end"/>
      </w:r>
      <w:r w:rsidR="00DB1449">
        <w:t xml:space="preserve">. </w:t>
      </w:r>
      <w:r w:rsidR="00673432">
        <w:t>In species networks, these measures describe the importance of species</w:t>
      </w:r>
      <w:r w:rsidR="004B1EAD">
        <w:t xml:space="preserve"> (Gonzalez 2010, </w:t>
      </w:r>
      <w:proofErr w:type="spellStart"/>
      <w:r w:rsidR="004B1EAD">
        <w:t>Jordano</w:t>
      </w:r>
      <w:proofErr w:type="spellEnd"/>
      <w:r w:rsidR="004B1EAD">
        <w:t xml:space="preserve"> 2006). </w:t>
      </w:r>
      <w:r w:rsidR="00A406C0" w:rsidRPr="002F14F8">
        <w:t>Degree is the numb</w:t>
      </w:r>
      <w:r w:rsidRPr="002F14F8">
        <w:t>er of links per individual. In</w:t>
      </w:r>
      <w:r w:rsidR="00A406C0" w:rsidRPr="002F14F8">
        <w:t xml:space="preserve"> plant-plant network</w:t>
      </w:r>
      <w:r w:rsidRPr="002F14F8">
        <w:t>s</w:t>
      </w:r>
      <w:r w:rsidR="00CE4C3D" w:rsidRPr="002F14F8">
        <w:t>,</w:t>
      </w:r>
      <w:r w:rsidR="00A406C0" w:rsidRPr="002F14F8">
        <w:t xml:space="preserve"> </w:t>
      </w:r>
      <w:r w:rsidR="00D05E91" w:rsidRPr="002F14F8">
        <w:t xml:space="preserve">degree </w:t>
      </w:r>
      <w:r w:rsidR="00CE4C3D" w:rsidRPr="002F14F8">
        <w:t xml:space="preserve">centrality </w:t>
      </w:r>
      <w:r w:rsidR="002F14F8" w:rsidRPr="002F14F8">
        <w:t>quantifies the number of potential interactions between plants mediated through pollinators</w:t>
      </w:r>
      <w:r w:rsidR="00A406C0" w:rsidRPr="002F14F8">
        <w:t>.</w:t>
      </w:r>
      <w:r w:rsidR="002F14F8" w:rsidRPr="002F14F8">
        <w:t xml:space="preserve"> </w:t>
      </w:r>
      <w:r w:rsidR="00A406C0" w:rsidRPr="002F14F8">
        <w:t>Eigancentrality extends the concept of degree centrality but takes into the account of the importance degree of the interactors</w:t>
      </w:r>
      <w:r w:rsidR="00EA0323" w:rsidRPr="002F14F8">
        <w:t xml:space="preserve">. </w:t>
      </w:r>
      <w:r w:rsidR="00A406C0" w:rsidRPr="002F14F8">
        <w:t>Individuals that interact frequently with</w:t>
      </w:r>
      <w:r w:rsidR="00673432" w:rsidRPr="002F14F8">
        <w:t xml:space="preserve"> other highly connected</w:t>
      </w:r>
      <w:r w:rsidR="00A406C0" w:rsidRPr="002F14F8">
        <w:t xml:space="preserve"> individuals are more </w:t>
      </w:r>
      <w:r w:rsidR="00623693" w:rsidRPr="002F14F8">
        <w:t xml:space="preserve">likely </w:t>
      </w:r>
      <w:r w:rsidR="00A406C0" w:rsidRPr="002F14F8">
        <w:t>to influence the full network</w:t>
      </w:r>
      <w:r w:rsidR="001701AC" w:rsidRPr="002F14F8">
        <w:t xml:space="preserve"> because t</w:t>
      </w:r>
      <w:r w:rsidR="005434F6" w:rsidRPr="002F14F8">
        <w:t xml:space="preserve">hey </w:t>
      </w:r>
      <w:r w:rsidR="001701AC" w:rsidRPr="002F14F8">
        <w:t xml:space="preserve">can </w:t>
      </w:r>
      <w:r w:rsidR="005434F6" w:rsidRPr="002F14F8">
        <w:t>interact with dense substructures within the network.</w:t>
      </w:r>
      <w:r w:rsidR="005434F6">
        <w:t xml:space="preserve"> </w:t>
      </w:r>
      <w:r w:rsidR="00A406C0">
        <w:t>B</w:t>
      </w:r>
      <w:r w:rsidR="00A406C0" w:rsidRPr="00AE135B">
        <w:t>etweenness</w:t>
      </w:r>
      <w:r w:rsidR="00A406C0">
        <w:t xml:space="preserve"> is </w:t>
      </w:r>
      <w:r w:rsidR="001701AC">
        <w:t xml:space="preserve">the </w:t>
      </w:r>
      <w:r w:rsidR="00A406C0" w:rsidRPr="00F057F1">
        <w:t>number of times a node lies on the sho</w:t>
      </w:r>
      <w:r w:rsidR="00A406C0">
        <w:t>rtest path between other nodes and describes the importance of a node on conne</w:t>
      </w:r>
      <w:r w:rsidR="008E4630">
        <w:t xml:space="preserve">cting the parts of the network </w:t>
      </w:r>
      <w:r w:rsidR="008E4630">
        <w:fldChar w:fldCharType="begin"/>
      </w:r>
      <w:r w:rsidR="004967FF">
        <w:instrText xml:space="preserve"> ADDIN EN.CITE &lt;EndNote&gt;&lt;Cite&gt;&lt;Author&gt;González&lt;/Author&gt;&lt;Year&gt;2010&lt;/Year&gt;&lt;RecNum&gt;347&lt;/RecNum&gt;&lt;DisplayText&gt;(Freeman 1978, 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Cite&gt;&lt;Author&gt;Freeman&lt;/Author&gt;&lt;Year&gt;1978&lt;/Year&gt;&lt;RecNum&gt;384&lt;/RecNum&gt;&lt;record&gt;&lt;rec-number&gt;384&lt;/rec-number&gt;&lt;foreign-keys&gt;&lt;key app="EN" db-id="efxxxd2elfvxfde05eev9swq9zv0dswrxzp2"&gt;384&lt;/key&gt;&lt;/foreign-keys&gt;&lt;ref-type name="Journal Article"&gt;17&lt;/ref-type&gt;&lt;contributors&gt;&lt;authors&gt;&lt;author&gt;Freeman, Linton C&lt;/author&gt;&lt;/authors&gt;&lt;/contributors&gt;&lt;titles&gt;&lt;title&gt;Centrality in social networks conceptual clarification&lt;/title&gt;&lt;secondary-title&gt;Social networks&lt;/secondary-title&gt;&lt;/titles&gt;&lt;periodical&gt;&lt;full-title&gt;Social networks&lt;/full-title&gt;&lt;/periodical&gt;&lt;pages&gt;215-239&lt;/pages&gt;&lt;volume&gt;1&lt;/volume&gt;&lt;number&gt;3&lt;/number&gt;&lt;dates&gt;&lt;year&gt;1978&lt;/year&gt;&lt;/dates&gt;&lt;isbn&gt;0378-8733&lt;/isbn&gt;&lt;urls&gt;&lt;/urls&gt;&lt;/record&gt;&lt;/Cite&gt;&lt;/EndNote&gt;</w:instrText>
      </w:r>
      <w:r w:rsidR="008E4630">
        <w:fldChar w:fldCharType="separate"/>
      </w:r>
      <w:r w:rsidR="004967FF">
        <w:rPr>
          <w:noProof/>
        </w:rPr>
        <w:t>(</w:t>
      </w:r>
      <w:hyperlink w:anchor="_ENREF_19" w:tooltip="Freeman, 1978 #384" w:history="1">
        <w:r w:rsidR="002A5FE9">
          <w:rPr>
            <w:noProof/>
          </w:rPr>
          <w:t>Freeman 1978</w:t>
        </w:r>
      </w:hyperlink>
      <w:r w:rsidR="004967FF">
        <w:rPr>
          <w:noProof/>
        </w:rPr>
        <w:t xml:space="preserve">, </w:t>
      </w:r>
      <w:hyperlink w:anchor="_ENREF_29" w:tooltip="Martín-González, 2010 #347" w:history="1">
        <w:r w:rsidR="002A5FE9">
          <w:rPr>
            <w:noProof/>
          </w:rPr>
          <w:t>Martín-González</w:t>
        </w:r>
        <w:r w:rsidR="002A5FE9" w:rsidRPr="004967FF">
          <w:rPr>
            <w:i/>
            <w:noProof/>
          </w:rPr>
          <w:t>, et al.</w:t>
        </w:r>
        <w:r w:rsidR="002A5FE9">
          <w:rPr>
            <w:noProof/>
          </w:rPr>
          <w:t xml:space="preserve"> 2010</w:t>
        </w:r>
      </w:hyperlink>
      <w:r w:rsidR="004967FF">
        <w:rPr>
          <w:noProof/>
        </w:rPr>
        <w:t>)</w:t>
      </w:r>
      <w:r w:rsidR="008E4630">
        <w:fldChar w:fldCharType="end"/>
      </w:r>
      <w:r w:rsidR="00D05E91">
        <w:t>.</w:t>
      </w:r>
    </w:p>
    <w:p w14:paraId="568B9918" w14:textId="3505CA2B" w:rsidR="009F0B79" w:rsidRDefault="00DB1449" w:rsidP="00744A93">
      <w:pPr>
        <w:spacing w:line="360" w:lineRule="auto"/>
      </w:pPr>
      <w:r>
        <w:t>We</w:t>
      </w:r>
      <w:r w:rsidR="00A406C0">
        <w:t xml:space="preserve"> fit GLMM </w:t>
      </w:r>
      <w:r w:rsidR="00B8281C">
        <w:t>(</w:t>
      </w:r>
      <w:proofErr w:type="spellStart"/>
      <w:r w:rsidR="00B8281C">
        <w:t>glmmTMB</w:t>
      </w:r>
      <w:proofErr w:type="spellEnd"/>
      <w:r w:rsidR="00B8281C">
        <w:t xml:space="preserve">) </w:t>
      </w:r>
      <w:r w:rsidR="00555574">
        <w:fldChar w:fldCharType="begin"/>
      </w:r>
      <w:r w:rsidR="004967FF">
        <w:instrText xml:space="preserve"> ADDIN EN.CITE &lt;EndNote&gt;&lt;Cite&gt;&lt;Author&gt;Brooks&lt;/Author&gt;&lt;Year&gt;2017&lt;/Year&gt;&lt;RecNum&gt;378&lt;/RecNum&gt;&lt;DisplayText&gt;(Brooks&lt;style face="italic"&gt;, et al.&lt;/style&gt; 2017)&lt;/DisplayText&gt;&lt;record&gt;&lt;rec-number&gt;378&lt;/rec-number&gt;&lt;foreign-keys&gt;&lt;key app="EN" db-id="efxxxd2elfvxfde05eev9swq9zv0dswrxzp2"&gt;378&lt;/key&gt;&lt;/foreign-keys&gt;&lt;ref-type name="Journal Article"&gt;17&lt;/ref-type&gt;&lt;contributors&gt;&lt;authors&gt;&lt;author&gt;Brooks, Mollie E&lt;/author&gt;&lt;author&gt;Kristensen, Kasper&lt;/author&gt;&lt;author&gt;van Benthem, Koen J&lt;/author&gt;&lt;author&gt;Magnusson, Arni&lt;/author&gt;&lt;author&gt;Berg, Casper W&lt;/author&gt;&lt;author&gt;Nielsen, Anders&lt;/author&gt;&lt;author&gt;Skaug, Hans J&lt;/author&gt;&lt;author&gt;Machler, Martin&lt;/author&gt;&lt;author&gt;Bolker, Benjamin M&lt;/author&gt;&lt;/authors&gt;&lt;/contributors&gt;&lt;titles&gt;&lt;title&gt;glmmTMB balances speed and flexibility among packages for zero-inflated generalized linear mixed modeling&lt;/title&gt;&lt;secondary-title&gt;The R journal&lt;/secondary-title&gt;&lt;/titles&gt;&lt;periodical&gt;&lt;full-title&gt;The R Journal&lt;/full-title&gt;&lt;/periodical&gt;&lt;pages&gt;378-400&lt;/pages&gt;&lt;volume&gt;9&lt;/volume&gt;&lt;number&gt;2&lt;/number&gt;&lt;dates&gt;&lt;year&gt;2017&lt;/year&gt;&lt;/dates&gt;&lt;isbn&gt;2073-4859&lt;/isbn&gt;&lt;urls&gt;&lt;/urls&gt;&lt;/record&gt;&lt;/Cite&gt;&lt;/EndNote&gt;</w:instrText>
      </w:r>
      <w:r w:rsidR="00555574">
        <w:fldChar w:fldCharType="separate"/>
      </w:r>
      <w:r w:rsidR="004967FF">
        <w:rPr>
          <w:noProof/>
        </w:rPr>
        <w:t>(</w:t>
      </w:r>
      <w:hyperlink w:anchor="_ENREF_8" w:tooltip="Brooks, 2017 #378" w:history="1">
        <w:r w:rsidR="002A5FE9">
          <w:rPr>
            <w:noProof/>
          </w:rPr>
          <w:t>Brooks</w:t>
        </w:r>
        <w:r w:rsidR="002A5FE9" w:rsidRPr="004967FF">
          <w:rPr>
            <w:i/>
            <w:noProof/>
          </w:rPr>
          <w:t>, et al.</w:t>
        </w:r>
        <w:r w:rsidR="002A5FE9">
          <w:rPr>
            <w:noProof/>
          </w:rPr>
          <w:t xml:space="preserve"> 2017</w:t>
        </w:r>
      </w:hyperlink>
      <w:r w:rsidR="004967FF">
        <w:rPr>
          <w:noProof/>
        </w:rPr>
        <w:t>)</w:t>
      </w:r>
      <w:r w:rsidR="00555574">
        <w:fldChar w:fldCharType="end"/>
      </w:r>
      <w:r w:rsidR="00555574">
        <w:t xml:space="preserve"> </w:t>
      </w:r>
      <w:r w:rsidR="00A406C0">
        <w:t xml:space="preserve">using the </w:t>
      </w:r>
      <w:r w:rsidR="001C7B30">
        <w:t xml:space="preserve">bipartite and unipartite </w:t>
      </w:r>
      <w:r w:rsidR="00A406C0">
        <w:t>network indices as response variables</w:t>
      </w:r>
      <w:r w:rsidR="009F0B79">
        <w:t xml:space="preserve"> and</w:t>
      </w:r>
      <w:r w:rsidR="00A406C0">
        <w:t xml:space="preserve"> </w:t>
      </w:r>
      <w:r w:rsidR="00B8281C">
        <w:t>the individual plant traits, local floral neighbourhood and study day as predictors. Plant species was included in all models as a random effect</w:t>
      </w:r>
      <w:r w:rsidR="00043CF6">
        <w:t xml:space="preserve"> and the link function depended on the distribution of the </w:t>
      </w:r>
      <w:proofErr w:type="spellStart"/>
      <w:r w:rsidR="00043CF6">
        <w:t>indice</w:t>
      </w:r>
      <w:proofErr w:type="spellEnd"/>
      <w:r w:rsidR="00043CF6">
        <w:t xml:space="preserve"> variable (Table A2)</w:t>
      </w:r>
      <w:r w:rsidR="00B8281C">
        <w:t xml:space="preserve">. </w:t>
      </w:r>
      <w:r w:rsidR="009F0B79">
        <w:t xml:space="preserve">Models were compared to intercept only models using AIC and </w:t>
      </w:r>
      <w:r w:rsidR="009F0B79" w:rsidRPr="009F0B79">
        <w:t>likelihood ratio tests with χ2 approximations</w:t>
      </w:r>
      <w:r w:rsidR="009F0B79">
        <w:t>.</w:t>
      </w:r>
      <w:r w:rsidR="00BE2470">
        <w:t xml:space="preserve"> </w:t>
      </w:r>
    </w:p>
    <w:p w14:paraId="686B0A05" w14:textId="1C95985E" w:rsidR="00A406C0" w:rsidRDefault="00A406C0" w:rsidP="00744A93">
      <w:pPr>
        <w:spacing w:line="360" w:lineRule="auto"/>
      </w:pPr>
      <w:r>
        <w:t xml:space="preserve">Betweenness </w:t>
      </w:r>
      <w:r w:rsidR="006474AF">
        <w:t>values were continuous and</w:t>
      </w:r>
      <w:r>
        <w:t xml:space="preserve"> zero-inflated</w:t>
      </w:r>
      <w:r w:rsidR="009A2BBC">
        <w:t xml:space="preserve"> (</w:t>
      </w:r>
      <w:r w:rsidR="001A7900">
        <w:t xml:space="preserve">n = 141, </w:t>
      </w:r>
      <w:r w:rsidR="009A2BBC">
        <w:t>Figure A2)</w:t>
      </w:r>
      <w:r w:rsidR="00A931FA">
        <w:t xml:space="preserve">.  </w:t>
      </w:r>
      <w:r w:rsidR="00B51F47">
        <w:t>Consequently</w:t>
      </w:r>
      <w:r w:rsidR="00A931FA">
        <w:t xml:space="preserve">, </w:t>
      </w:r>
      <w:r>
        <w:t xml:space="preserve">we first </w:t>
      </w:r>
      <w:r w:rsidR="00B51F47">
        <w:t>modeled</w:t>
      </w:r>
      <w:r>
        <w:t xml:space="preserve"> the likelihood of an individual having a betweenness value &gt; 0 using </w:t>
      </w:r>
      <w:r w:rsidR="00DB1449">
        <w:t xml:space="preserve">a binomial mixed effect model. </w:t>
      </w:r>
      <w:r w:rsidR="00177CC4">
        <w:t xml:space="preserve">A high number of ultra-peripheral nodes is typical in pollination networks </w:t>
      </w:r>
      <w:r w:rsidR="00043CF6">
        <w:fldChar w:fldCharType="begin"/>
      </w:r>
      <w:r w:rsidR="001A5302">
        <w:instrText xml:space="preserve"> ADDIN EN.CITE &lt;EndNote&gt;&lt;Cite&gt;&lt;Author&gt;Guimera&lt;/Author&gt;&lt;Year&gt;2005&lt;/Year&gt;&lt;RecNum&gt;397&lt;/RecNum&gt;&lt;DisplayText&gt;(Dupont&lt;style face="italic"&gt;, et al.&lt;/style&gt; 2011, Guimera and Amaral 2005)&lt;/DisplayText&gt;&lt;record&gt;&lt;rec-number&gt;397&lt;/rec-number&gt;&lt;foreign-keys&gt;&lt;key app="EN" db-id="efxxxd2elfvxfde05eev9swq9zv0dswrxzp2"&gt;397&lt;/key&gt;&lt;/foreign-keys&gt;&lt;ref-type name="Journal Article"&gt;17&lt;/ref-type&gt;&lt;contributors&gt;&lt;authors&gt;&lt;author&gt;Guimera, Roger&lt;/author&gt;&lt;author&gt;Amaral, Luis A Nunes&lt;/author&gt;&lt;/authors&gt;&lt;/contributors&gt;&lt;titles&gt;&lt;title&gt;Functional cartography of complex metabolic networks&lt;/title&gt;&lt;secondary-title&gt;nature&lt;/secondary-title&gt;&lt;/titles&gt;&lt;periodical&gt;&lt;full-title&gt;Nature&lt;/full-title&gt;&lt;/periodical&gt;&lt;pages&gt;895&lt;/pages&gt;&lt;volume&gt;433&lt;/volume&gt;&lt;number&gt;7028&lt;/number&gt;&lt;dates&gt;&lt;year&gt;2005&lt;/year&gt;&lt;/dates&gt;&lt;isbn&gt;1476-4687&lt;/isbn&gt;&lt;urls&gt;&lt;/urls&gt;&lt;/record&gt;&lt;/Cite&gt;&lt;Cite&gt;&lt;Author&gt;Dupont&lt;/Author&gt;&lt;Year&gt;2011&lt;/Year&gt;&lt;RecNum&gt;369&lt;/RecNum&gt;&lt;record&gt;&lt;rec-number&gt;369&lt;/rec-number&gt;&lt;foreign-keys&gt;&lt;key app="EN" db-id="efxxxd2elfvxfde05eev9swq9zv0dswrxzp2"&gt;369&lt;/key&gt;&lt;/foreign-keys&gt;&lt;ref-type name="Journal Article"&gt;17&lt;/ref-type&gt;&lt;contributors&gt;&lt;authors&gt;&lt;author&gt;Dupont, YL&lt;/author&gt;&lt;author&gt;Trøjelsgaard, K&lt;/author&gt;&lt;author&gt;Olesen, Jens Mogens&lt;/author&gt;&lt;/authors&gt;&lt;/contributors&gt;&lt;titles&gt;&lt;title&gt;Scaling down from species to individuals: a flower–visitation network between individual honeybees and thistle plants&lt;/title&gt;&lt;secondary-title&gt;Oikos&lt;/secondary-title&gt;&lt;/titles&gt;&lt;periodical&gt;&lt;full-title&gt;Oikos&lt;/full-title&gt;&lt;/periodical&gt;&lt;pages&gt;170-177&lt;/pages&gt;&lt;volume&gt;120&lt;/volume&gt;&lt;number&gt;2&lt;/number&gt;&lt;dates&gt;&lt;year&gt;2011&lt;/year&gt;&lt;/dates&gt;&lt;isbn&gt;0030-1299&lt;/isbn&gt;&lt;urls&gt;&lt;/urls&gt;&lt;/record&gt;&lt;/Cite&gt;&lt;/EndNote&gt;</w:instrText>
      </w:r>
      <w:r w:rsidR="00043CF6">
        <w:fldChar w:fldCharType="separate"/>
      </w:r>
      <w:r w:rsidR="001A5302">
        <w:rPr>
          <w:noProof/>
        </w:rPr>
        <w:t>(</w:t>
      </w:r>
      <w:hyperlink w:anchor="_ENREF_14" w:tooltip="Dupont, 2011 #369" w:history="1">
        <w:r w:rsidR="002A5FE9">
          <w:rPr>
            <w:noProof/>
          </w:rPr>
          <w:t>Dupont</w:t>
        </w:r>
        <w:r w:rsidR="002A5FE9" w:rsidRPr="001A5302">
          <w:rPr>
            <w:i/>
            <w:noProof/>
          </w:rPr>
          <w:t>, et al.</w:t>
        </w:r>
        <w:r w:rsidR="002A5FE9">
          <w:rPr>
            <w:noProof/>
          </w:rPr>
          <w:t xml:space="preserve"> 2011</w:t>
        </w:r>
      </w:hyperlink>
      <w:r w:rsidR="001A5302">
        <w:rPr>
          <w:noProof/>
        </w:rPr>
        <w:t xml:space="preserve">, </w:t>
      </w:r>
      <w:hyperlink w:anchor="_ENREF_23" w:tooltip="Guimera, 2005 #397" w:history="1">
        <w:r w:rsidR="002A5FE9">
          <w:rPr>
            <w:noProof/>
          </w:rPr>
          <w:t>Guimera and Amaral 2005</w:t>
        </w:r>
      </w:hyperlink>
      <w:r w:rsidR="001A5302">
        <w:rPr>
          <w:noProof/>
        </w:rPr>
        <w:t>)</w:t>
      </w:r>
      <w:r w:rsidR="00043CF6">
        <w:fldChar w:fldCharType="end"/>
      </w:r>
      <w:r w:rsidR="00043CF6">
        <w:t>.</w:t>
      </w:r>
      <w:r w:rsidR="00177CC4">
        <w:t xml:space="preserve"> </w:t>
      </w:r>
      <w:r w:rsidR="00DB1449">
        <w:t>We</w:t>
      </w:r>
      <w:r>
        <w:t xml:space="preserve"> then log-transformed the continuous part</w:t>
      </w:r>
      <w:r w:rsidR="00B8281C">
        <w:t xml:space="preserve"> to meet the assumptions of normality</w:t>
      </w:r>
      <w:r>
        <w:t xml:space="preserve"> and </w:t>
      </w:r>
      <w:r w:rsidR="00B51F47">
        <w:t>modeled</w:t>
      </w:r>
      <w:r>
        <w:t xml:space="preserve"> it using a Gaussian error d</w:t>
      </w:r>
      <w:r w:rsidR="00A02BC9">
        <w:t xml:space="preserve">istribution (residuals: </w:t>
      </w:r>
      <w:r w:rsidR="00A02BC9" w:rsidRPr="00A02BC9">
        <w:t>W = 0.98854, p-value = 0.5491</w:t>
      </w:r>
      <w:r w:rsidR="00A02BC9">
        <w:t>).</w:t>
      </w:r>
      <w:r w:rsidR="008E4630">
        <w:t xml:space="preserve"> </w:t>
      </w:r>
    </w:p>
    <w:p w14:paraId="263E1639" w14:textId="2C1AA94A" w:rsidR="00934AF8" w:rsidRDefault="00934AF8" w:rsidP="00744A93">
      <w:pPr>
        <w:spacing w:line="360" w:lineRule="auto"/>
      </w:pPr>
      <w:r>
        <w:t xml:space="preserve">To test if centrality is more related to species, we used </w:t>
      </w:r>
      <w:proofErr w:type="spellStart"/>
      <w:r>
        <w:t>Kruskal</w:t>
      </w:r>
      <w:proofErr w:type="spellEnd"/>
      <w:r>
        <w:t xml:space="preserve">-Wallis tests. </w:t>
      </w:r>
    </w:p>
    <w:p w14:paraId="3A3FDD51" w14:textId="77777777" w:rsidR="00D026D2" w:rsidRDefault="004F2CB8" w:rsidP="00744A93">
      <w:pPr>
        <w:spacing w:line="360" w:lineRule="auto"/>
      </w:pPr>
      <w:r>
        <w:t xml:space="preserve">To </w:t>
      </w:r>
    </w:p>
    <w:p w14:paraId="5188F5A5" w14:textId="23CD71F9" w:rsidR="00D026D2" w:rsidRDefault="00D026D2" w:rsidP="00D026D2">
      <w:pPr>
        <w:spacing w:line="360" w:lineRule="auto"/>
      </w:pPr>
      <w:r>
        <w:lastRenderedPageBreak/>
        <w:t xml:space="preserve">To calculate the proportion of linked conspecifics and heterospecific plants, we created a series of unweighted, unipartite networks. We calculated these for each individual plant. </w:t>
      </w:r>
    </w:p>
    <w:p w14:paraId="2C0E32BC" w14:textId="05E3E62C" w:rsidR="004F2CB8" w:rsidRDefault="004F2CB8" w:rsidP="00744A93">
      <w:pPr>
        <w:spacing w:line="360" w:lineRule="auto"/>
      </w:pPr>
      <w:r>
        <w:t xml:space="preserve">The number of </w:t>
      </w:r>
      <w:r w:rsidR="00D026D2">
        <w:t>linked</w:t>
      </w:r>
      <w:r>
        <w:t xml:space="preserve"> and </w:t>
      </w:r>
      <w:r w:rsidR="00D026D2">
        <w:t>unlinked</w:t>
      </w:r>
      <w:r>
        <w:t xml:space="preserve"> conspecific or heterospecific plants were used as </w:t>
      </w:r>
      <w:r w:rsidR="00D026D2">
        <w:t xml:space="preserve">a </w:t>
      </w:r>
      <w:r>
        <w:t>binomial response variable</w:t>
      </w:r>
      <w:r w:rsidR="00D026D2">
        <w:t>.</w:t>
      </w:r>
      <w:r>
        <w:t xml:space="preserve"> </w:t>
      </w:r>
      <w:proofErr w:type="spellStart"/>
      <w:r w:rsidR="00D026D2">
        <w:t>Q</w:t>
      </w:r>
      <w:r w:rsidR="00567CF3">
        <w:t>uasibinomial</w:t>
      </w:r>
      <w:proofErr w:type="spellEnd"/>
      <w:r w:rsidR="00D026D2">
        <w:t xml:space="preserve"> family</w:t>
      </w:r>
      <w:r w:rsidR="00567CF3">
        <w:t xml:space="preserve"> GLMM (MASS)</w:t>
      </w:r>
      <w:r w:rsidR="00493111">
        <w:t xml:space="preserve"> </w:t>
      </w:r>
      <w:r w:rsidR="00493111">
        <w:fldChar w:fldCharType="begin"/>
      </w:r>
      <w:r w:rsidR="00F218CE">
        <w:instrText xml:space="preserve"> ADDIN EN.CITE &lt;EndNote&gt;&lt;Cite&gt;&lt;Author&gt;Venables&lt;/Author&gt;&lt;Year&gt;2013&lt;/Year&gt;&lt;RecNum&gt;379&lt;/RecNum&gt;&lt;DisplayText&gt;(Venables and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F218CE">
        <w:rPr>
          <w:noProof/>
        </w:rPr>
        <w:t>(</w:t>
      </w:r>
      <w:hyperlink w:anchor="_ENREF_59" w:tooltip="Venables, 2013 #379" w:history="1">
        <w:r w:rsidR="002A5FE9">
          <w:rPr>
            <w:noProof/>
          </w:rPr>
          <w:t>Venables and Ripley 2013</w:t>
        </w:r>
      </w:hyperlink>
      <w:r w:rsidR="00F218CE">
        <w:rPr>
          <w:noProof/>
        </w:rPr>
        <w:t>)</w:t>
      </w:r>
      <w:r w:rsidR="00493111">
        <w:fldChar w:fldCharType="end"/>
      </w:r>
      <w:r>
        <w:t xml:space="preserve"> </w:t>
      </w:r>
      <w:r w:rsidR="00D026D2">
        <w:t xml:space="preserve">was used </w:t>
      </w:r>
      <w:r>
        <w:t xml:space="preserve">to account for </w:t>
      </w:r>
      <w:proofErr w:type="spellStart"/>
      <w:r>
        <w:t>overdispersion</w:t>
      </w:r>
      <w:proofErr w:type="spellEnd"/>
      <w:r>
        <w:t xml:space="preserve"> and plant s</w:t>
      </w:r>
      <w:r w:rsidR="00567CF3">
        <w:t xml:space="preserve">pecies was included as a random effect. </w:t>
      </w:r>
      <w:r>
        <w:t xml:space="preserve">Degree, </w:t>
      </w:r>
      <w:proofErr w:type="spellStart"/>
      <w:r>
        <w:t>eiganvector</w:t>
      </w:r>
      <w:proofErr w:type="spellEnd"/>
      <w:r w:rsidR="000E1368">
        <w:t>,</w:t>
      </w:r>
      <w:r>
        <w:t xml:space="preserve"> and closeness centrality measures were strongly</w:t>
      </w:r>
      <w:r w:rsidR="0086351C">
        <w:t xml:space="preserve"> and positively</w:t>
      </w:r>
      <w:r>
        <w:t xml:space="preserve"> correlated </w:t>
      </w:r>
      <w:r w:rsidR="00E82304">
        <w:t>with each other (Table A3</w:t>
      </w:r>
      <w:r w:rsidR="00567CF3">
        <w:t xml:space="preserve">). </w:t>
      </w:r>
      <w:r w:rsidR="00E31254">
        <w:t>Hence</w:t>
      </w:r>
      <w:r w:rsidR="00567CF3">
        <w:t xml:space="preserve">, only </w:t>
      </w:r>
      <w:r>
        <w:t>degree centrality was included in these models because it is the most commonly reported measure</w:t>
      </w:r>
      <w:r w:rsidR="003F11F7">
        <w:t xml:space="preserve"> in the network literature</w:t>
      </w:r>
      <w:r>
        <w:t xml:space="preserve">. Betweenness centrality, study day, visitation rates, shrub density and floral display size were used as predictors. Models were compared to random intercept </w:t>
      </w:r>
      <w:r w:rsidR="00DD6C21">
        <w:t xml:space="preserve">only models </w:t>
      </w:r>
      <w:r>
        <w:t>using AIC and likelihood ratio tests</w:t>
      </w:r>
      <w:r w:rsidR="00CD66F0">
        <w:t xml:space="preserve"> to identify </w:t>
      </w:r>
      <w:r w:rsidR="00A44B46">
        <w:t xml:space="preserve">the most </w:t>
      </w:r>
      <w:r w:rsidR="00A44EBB">
        <w:t>parsimonious</w:t>
      </w:r>
      <w:r w:rsidR="00A44B46">
        <w:t xml:space="preserve"> models</w:t>
      </w:r>
      <w:r>
        <w:t xml:space="preserve">. </w:t>
      </w:r>
    </w:p>
    <w:p w14:paraId="47208C7E" w14:textId="164311FA" w:rsidR="005D03FA" w:rsidRPr="009E69B7" w:rsidRDefault="00EF2621" w:rsidP="00744A93">
      <w:pPr>
        <w:spacing w:line="360" w:lineRule="auto"/>
        <w:rPr>
          <w:u w:val="single"/>
        </w:rPr>
      </w:pPr>
      <w:r>
        <w:rPr>
          <w:u w:val="single"/>
        </w:rPr>
        <w:t>Overall network structure</w:t>
      </w:r>
    </w:p>
    <w:p w14:paraId="6637191B" w14:textId="5BB80835" w:rsidR="00A03EFA" w:rsidRDefault="004E4A93" w:rsidP="00744A93">
      <w:pPr>
        <w:spacing w:line="360" w:lineRule="auto"/>
      </w:pPr>
      <w:r>
        <w:t>Modularity describes how plant communiti</w:t>
      </w:r>
      <w:r w:rsidR="00922AA0">
        <w:t>es are structured into clusters or modules</w:t>
      </w:r>
      <w:r>
        <w:t xml:space="preserve"> of densely interacting individuals by pollinator sharing. </w:t>
      </w:r>
      <w:r w:rsidR="00C54F32">
        <w:t>M</w:t>
      </w:r>
      <w:r w:rsidR="00494C97">
        <w:t xml:space="preserve">odularity was calculated for the plant-plant interaction network </w:t>
      </w:r>
      <w:r w:rsidR="00A406C0">
        <w:t xml:space="preserve">using simulated annealing </w:t>
      </w:r>
      <w:r w:rsidR="00A44EBB">
        <w:t xml:space="preserve">in the R package </w:t>
      </w:r>
      <w:proofErr w:type="spellStart"/>
      <w:r w:rsidR="00493111">
        <w:t>r</w:t>
      </w:r>
      <w:r w:rsidR="00494C97">
        <w:t>netcarto</w:t>
      </w:r>
      <w:proofErr w:type="spellEnd"/>
      <w:r w:rsidR="00494C97">
        <w:t>,</w:t>
      </w:r>
      <w:r w:rsidR="00A406C0">
        <w:t xml:space="preserve"> </w:t>
      </w:r>
      <w:r w:rsidR="00493111">
        <w:fldChar w:fldCharType="begin"/>
      </w:r>
      <w:r w:rsidR="00F218CE">
        <w:instrText xml:space="preserve"> ADDIN EN.CITE &lt;EndNote&gt;&lt;Cite&gt;&lt;Author&gt;Doulcier&lt;/Author&gt;&lt;Year&gt;2015&lt;/Year&gt;&lt;RecNum&gt;380&lt;/RecNum&gt;&lt;DisplayText&gt;(Doulcier and Stouffer 2015)&lt;/DisplayText&gt;&lt;record&gt;&lt;rec-number&gt;380&lt;/rec-number&gt;&lt;foreign-keys&gt;&lt;key app="EN" db-id="efxxxd2elfvxfde05eev9swq9zv0dswrxzp2"&gt;380&lt;/key&gt;&lt;/foreign-keys&gt;&lt;ref-type name="Journal Article"&gt;17&lt;/ref-type&gt;&lt;contributors&gt;&lt;authors&gt;&lt;author&gt;Doulcier, G&lt;/author&gt;&lt;author&gt;Stouffer, D&lt;/author&gt;&lt;/authors&gt;&lt;/contributors&gt;&lt;titles&gt;&lt;title&gt;Rnetcarto: Fast network modularity and roles computation by simulated annealing&lt;/title&gt;&lt;secondary-title&gt;R package version 0.2&lt;/secondary-title&gt;&lt;/titles&gt;&lt;periodical&gt;&lt;full-title&gt;R package version 0.2&lt;/full-title&gt;&lt;/periodical&gt;&lt;volume&gt;4&lt;/volume&gt;&lt;dates&gt;&lt;year&gt;2015&lt;/year&gt;&lt;/dates&gt;&lt;urls&gt;&lt;/urls&gt;&lt;/record&gt;&lt;/Cite&gt;&lt;/EndNote&gt;</w:instrText>
      </w:r>
      <w:r w:rsidR="00493111">
        <w:fldChar w:fldCharType="separate"/>
      </w:r>
      <w:r w:rsidR="00F218CE">
        <w:rPr>
          <w:noProof/>
        </w:rPr>
        <w:t>(</w:t>
      </w:r>
      <w:hyperlink w:anchor="_ENREF_13" w:tooltip="Doulcier, 2015 #380" w:history="1">
        <w:r w:rsidR="002A5FE9">
          <w:rPr>
            <w:noProof/>
          </w:rPr>
          <w:t>Doulcier and Stouffer 2015</w:t>
        </w:r>
      </w:hyperlink>
      <w:r w:rsidR="00F218CE">
        <w:rPr>
          <w:noProof/>
        </w:rPr>
        <w:t>)</w:t>
      </w:r>
      <w:r w:rsidR="00493111">
        <w:fldChar w:fldCharType="end"/>
      </w:r>
      <w:r w:rsidR="00494C97">
        <w:t>.</w:t>
      </w:r>
      <w:r w:rsidR="00493111">
        <w:t xml:space="preserve"> </w:t>
      </w:r>
      <w:r w:rsidR="00494C97">
        <w:t>This value was</w:t>
      </w:r>
      <w:r w:rsidR="00A406C0">
        <w:t xml:space="preserve"> compared to</w:t>
      </w:r>
      <w:r w:rsidR="00494C97">
        <w:t xml:space="preserve"> the modularity </w:t>
      </w:r>
      <w:r w:rsidR="00AF30ED">
        <w:t>of 1000 random networks</w:t>
      </w:r>
      <w:r w:rsidR="00AF30ED" w:rsidRPr="00AF30ED">
        <w:t xml:space="preserve"> generated holding the totals of rows and columns fixed based on </w:t>
      </w:r>
      <w:proofErr w:type="spellStart"/>
      <w:r w:rsidR="00AF30ED" w:rsidRPr="00AF30ED">
        <w:t>Patefields</w:t>
      </w:r>
      <w:proofErr w:type="spellEnd"/>
      <w:r w:rsidR="00AF30ED" w:rsidRPr="00AF30ED">
        <w:t xml:space="preserve">’ (1981) algorithm </w:t>
      </w:r>
      <w:r w:rsidR="00493111">
        <w:fldChar w:fldCharType="begin"/>
      </w:r>
      <w:r w:rsidR="00F218CE">
        <w:instrText xml:space="preserve"> ADDIN EN.CITE &lt;EndNote&gt;&lt;Cite&gt;&lt;Author&gt;Oksanen&lt;/Author&gt;&lt;RecNum&gt;381&lt;/RecNum&gt;&lt;DisplayText&gt;(Oksanen and Blanchet)&lt;/DisplayText&gt;&lt;record&gt;&lt;rec-number&gt;381&lt;/rec-number&gt;&lt;foreign-keys&gt;&lt;key app="EN" db-id="efxxxd2elfvxfde05eev9swq9zv0dswrxzp2"&gt;381&lt;/key&gt;&lt;/foreign-keys&gt;&lt;ref-type name="Journal Article"&gt;17&lt;/ref-type&gt;&lt;contributors&gt;&lt;authors&gt;&lt;author&gt;Oksanen, Jari&lt;/author&gt;&lt;author&gt;Blanchet, F Guillaume&lt;/author&gt;&lt;/authors&gt;&lt;/contributors&gt;&lt;titles&gt;&lt;title&gt;Package ‘vegan’&lt;/title&gt;&lt;/titles&gt;&lt;dates&gt;&lt;/dates&gt;&lt;urls&gt;&lt;/urls&gt;&lt;/record&gt;&lt;/Cite&gt;&lt;/EndNote&gt;</w:instrText>
      </w:r>
      <w:r w:rsidR="00493111">
        <w:fldChar w:fldCharType="separate"/>
      </w:r>
      <w:r w:rsidR="00F218CE">
        <w:rPr>
          <w:noProof/>
        </w:rPr>
        <w:t>(</w:t>
      </w:r>
      <w:hyperlink w:anchor="_ENREF_35" w:tooltip="Oksanen,  #381" w:history="1">
        <w:r w:rsidR="002A5FE9">
          <w:rPr>
            <w:noProof/>
          </w:rPr>
          <w:t>Oksanen and Blanchet</w:t>
        </w:r>
      </w:hyperlink>
      <w:r w:rsidR="00F218CE">
        <w:rPr>
          <w:noProof/>
        </w:rPr>
        <w:t>)</w:t>
      </w:r>
      <w:r w:rsidR="00493111">
        <w:fldChar w:fldCharType="end"/>
      </w:r>
      <w:r w:rsidR="00494C97">
        <w:t>.</w:t>
      </w:r>
      <w:r w:rsidR="00A406C0">
        <w:t xml:space="preserve"> </w:t>
      </w:r>
      <w:r w:rsidR="00AF30ED" w:rsidRPr="00AF30ED">
        <w:t xml:space="preserve">Z-scores were calculated to assess significance of results and facilitate comparison between the different networks. Z-scores were calculated using: </w:t>
      </w:r>
      <w:proofErr w:type="gramStart"/>
      <w:r w:rsidR="00AF30ED" w:rsidRPr="00AF30ED">
        <w:t>Z:Score</w:t>
      </w:r>
      <w:proofErr w:type="gramEnd"/>
      <w:r w:rsidR="00AF30ED" w:rsidRPr="00AF30ED">
        <w:t xml:space="preserve"> = (Observed value - mean (null)/</w:t>
      </w:r>
      <w:proofErr w:type="spellStart"/>
      <w:r w:rsidR="00AF30ED" w:rsidRPr="00AF30ED">
        <w:t>sd</w:t>
      </w:r>
      <w:proofErr w:type="spellEnd"/>
      <w:r w:rsidR="00AF30ED" w:rsidRPr="00AF30ED">
        <w:t>*null). Positive value denote the observed value is higher than the mean of the null distribution.</w:t>
      </w:r>
      <w:r w:rsidR="00AF30ED">
        <w:t xml:space="preserve"> </w:t>
      </w:r>
      <w:r w:rsidR="00D12CA5">
        <w:t xml:space="preserve">To explore the role of </w:t>
      </w:r>
      <w:r w:rsidR="00A406C0">
        <w:t xml:space="preserve">individual traits and neighbourhood on modularity, and therefore ecological dynamics, we built multinomial models </w:t>
      </w:r>
      <w:r w:rsidR="00C23C14">
        <w:t xml:space="preserve">using the </w:t>
      </w:r>
      <w:proofErr w:type="spellStart"/>
      <w:r w:rsidR="00A406C0">
        <w:t>nnet</w:t>
      </w:r>
      <w:proofErr w:type="spellEnd"/>
      <w:r w:rsidR="00C23C14">
        <w:t xml:space="preserve"> package </w:t>
      </w:r>
      <w:r w:rsidR="00493111">
        <w:fldChar w:fldCharType="begin"/>
      </w:r>
      <w:r w:rsidR="00F218CE">
        <w:instrText xml:space="preserve"> ADDIN EN.CITE &lt;EndNote&gt;&lt;Cite&gt;&lt;Author&gt;Venables&lt;/Author&gt;&lt;Year&gt;2013&lt;/Year&gt;&lt;RecNum&gt;379&lt;/RecNum&gt;&lt;DisplayText&gt;(Venables and Ripley 2013)&lt;/DisplayText&gt;&lt;record&gt;&lt;rec-number&gt;379&lt;/rec-number&gt;&lt;foreign-keys&gt;&lt;key app="EN" db-id="efxxxd2elfvxfde05eev9swq9zv0dswrxzp2"&gt;379&lt;/key&gt;&lt;/foreign-keys&gt;&lt;ref-type name="Book"&gt;6&lt;/ref-type&gt;&lt;contributors&gt;&lt;authors&gt;&lt;author&gt;Venables, William N&lt;/author&gt;&lt;author&gt;Ripley, Brian D&lt;/author&gt;&lt;/authors&gt;&lt;/contributors&gt;&lt;titles&gt;&lt;title&gt;Modern applied statistics with S-PLUS&lt;/title&gt;&lt;/titles&gt;&lt;dates&gt;&lt;year&gt;2013&lt;/year&gt;&lt;/dates&gt;&lt;publisher&gt;Springer Science &amp;amp; Business Media&lt;/publisher&gt;&lt;isbn&gt;1475731213&lt;/isbn&gt;&lt;urls&gt;&lt;/urls&gt;&lt;/record&gt;&lt;/Cite&gt;&lt;/EndNote&gt;</w:instrText>
      </w:r>
      <w:r w:rsidR="00493111">
        <w:fldChar w:fldCharType="separate"/>
      </w:r>
      <w:r w:rsidR="00F218CE">
        <w:rPr>
          <w:noProof/>
        </w:rPr>
        <w:t>(</w:t>
      </w:r>
      <w:hyperlink w:anchor="_ENREF_59" w:tooltip="Venables, 2013 #379" w:history="1">
        <w:r w:rsidR="002A5FE9">
          <w:rPr>
            <w:noProof/>
          </w:rPr>
          <w:t>Venables and Ripley 2013</w:t>
        </w:r>
      </w:hyperlink>
      <w:r w:rsidR="00F218CE">
        <w:rPr>
          <w:noProof/>
        </w:rPr>
        <w:t>)</w:t>
      </w:r>
      <w:r w:rsidR="00493111">
        <w:fldChar w:fldCharType="end"/>
      </w:r>
      <w:r w:rsidR="00A406C0">
        <w:t xml:space="preserve"> </w:t>
      </w:r>
      <w:r w:rsidR="00A53853">
        <w:t xml:space="preserve">with </w:t>
      </w:r>
      <w:r w:rsidR="00A406C0">
        <w:t xml:space="preserve">the module as the response, and </w:t>
      </w:r>
      <w:r w:rsidR="00A40464">
        <w:t xml:space="preserve">plant species, </w:t>
      </w:r>
      <w:r w:rsidR="00A406C0">
        <w:t>in</w:t>
      </w:r>
      <w:r>
        <w:t>dividual floral display size, visitation rate, study day and</w:t>
      </w:r>
      <w:r w:rsidR="00A406C0">
        <w:t xml:space="preserve"> local floral neighbourhood as the predictors.</w:t>
      </w:r>
    </w:p>
    <w:p w14:paraId="1D15FFF3" w14:textId="436EC627" w:rsidR="00643825" w:rsidRPr="00643825" w:rsidRDefault="00643825" w:rsidP="00744A93">
      <w:pPr>
        <w:spacing w:line="360" w:lineRule="auto"/>
        <w:rPr>
          <w:u w:val="single"/>
        </w:rPr>
      </w:pPr>
      <w:r w:rsidRPr="00643825">
        <w:rPr>
          <w:u w:val="single"/>
        </w:rPr>
        <w:t>Down-scaling effects on whole network measures</w:t>
      </w:r>
    </w:p>
    <w:p w14:paraId="7199CADC" w14:textId="61F00BBE" w:rsidR="005A03FF" w:rsidRPr="00201A8D" w:rsidRDefault="00643825" w:rsidP="005A03FF">
      <w:pPr>
        <w:spacing w:line="360" w:lineRule="auto"/>
      </w:pPr>
      <w:r>
        <w:t>To comple</w:t>
      </w:r>
      <w:r w:rsidR="00D30F1D">
        <w:t xml:space="preserve">ment these individual measures and facilitate comparison of this network to other visitation networks, we calculated several common indices for the individual and species bipartite network. </w:t>
      </w:r>
      <w:r w:rsidR="00080365">
        <w:t xml:space="preserve">The metric </w:t>
      </w:r>
      <w:r w:rsidRPr="005A710B">
        <w:t>H2` is the degree of complementary specialization of the whole network of interacting species</w:t>
      </w:r>
      <w:r w:rsidR="007B6F95">
        <w:t xml:space="preserve"> and </w:t>
      </w:r>
      <w:r w:rsidRPr="005A710B">
        <w:t xml:space="preserve">measures the deviation of observed interactions from those </w:t>
      </w:r>
      <w:r w:rsidRPr="005A710B">
        <w:lastRenderedPageBreak/>
        <w:t>expected given the marginal totals of the species. This quantitative measure ranges from 0 and 1; the higher the selectivity of the species, the higher H2</w:t>
      </w:r>
      <w:r w:rsidR="00D30F1D">
        <w:t>`</w:t>
      </w:r>
      <w:r w:rsidRPr="005A710B">
        <w:t xml:space="preserve"> for the network. H2</w:t>
      </w:r>
      <w:r w:rsidR="00D30F1D">
        <w:t>`</w:t>
      </w:r>
      <w:r w:rsidRPr="005A710B">
        <w:t xml:space="preserve"> does not vary significantly with network size </w:t>
      </w:r>
      <w:r w:rsidR="00493111">
        <w:fldChar w:fldCharType="begin"/>
      </w:r>
      <w:r w:rsidR="004967FF">
        <w:instrText xml:space="preserve"> ADDIN EN.CITE &lt;EndNote&gt;&lt;Cite&gt;&lt;Author&gt;Blüthgen&lt;/Author&gt;&lt;Year&gt;2006&lt;/Year&gt;&lt;RecNum&gt;355&lt;/RecNum&gt;&lt;DisplayText&gt;(Blüthgen&lt;style face="italic"&gt;, et al.&lt;/style&gt; 2006)&lt;/DisplayText&gt;&lt;record&gt;&lt;rec-number&gt;355&lt;/rec-number&gt;&lt;foreign-keys&gt;&lt;key app="EN" db-id="efxxxd2elfvxfde05eev9swq9zv0dswrxzp2"&gt;355&lt;/key&gt;&lt;/foreign-keys&gt;&lt;ref-type name="Journal Article"&gt;17&lt;/ref-type&gt;&lt;contributors&gt;&lt;authors&gt;&lt;author&gt;Blüthgen, Nico&lt;/author&gt;&lt;author&gt;Menzel, Florian&lt;/author&gt;&lt;author&gt;Blüthgen, Nils&lt;/author&gt;&lt;/authors&gt;&lt;/contributors&gt;&lt;titles&gt;&lt;title&gt;Measuring specialization in species interaction networks&lt;/title&gt;&lt;secondary-title&gt;BMC ecology&lt;/secondary-title&gt;&lt;/titles&gt;&lt;periodical&gt;&lt;full-title&gt;BMC ecology&lt;/full-title&gt;&lt;/periodical&gt;&lt;pages&gt;9&lt;/pages&gt;&lt;volume&gt;6&lt;/volume&gt;&lt;number&gt;1&lt;/number&gt;&lt;dates&gt;&lt;year&gt;2006&lt;/year&gt;&lt;/dates&gt;&lt;isbn&gt;1472-6785&lt;/isbn&gt;&lt;urls&gt;&lt;/urls&gt;&lt;/record&gt;&lt;/Cite&gt;&lt;/EndNote&gt;</w:instrText>
      </w:r>
      <w:r w:rsidR="00493111">
        <w:fldChar w:fldCharType="separate"/>
      </w:r>
      <w:r w:rsidR="004967FF">
        <w:rPr>
          <w:noProof/>
        </w:rPr>
        <w:t>(</w:t>
      </w:r>
      <w:hyperlink w:anchor="_ENREF_6" w:tooltip="Blüthgen, 2006 #355" w:history="1">
        <w:r w:rsidR="002A5FE9">
          <w:rPr>
            <w:noProof/>
          </w:rPr>
          <w:t>Blüthgen</w:t>
        </w:r>
        <w:r w:rsidR="002A5FE9" w:rsidRPr="004967FF">
          <w:rPr>
            <w:i/>
            <w:noProof/>
          </w:rPr>
          <w:t>, et al.</w:t>
        </w:r>
        <w:r w:rsidR="002A5FE9">
          <w:rPr>
            <w:noProof/>
          </w:rPr>
          <w:t xml:space="preserve"> 2006</w:t>
        </w:r>
      </w:hyperlink>
      <w:r w:rsidR="004967FF">
        <w:rPr>
          <w:noProof/>
        </w:rPr>
        <w:t>)</w:t>
      </w:r>
      <w:r w:rsidR="00493111">
        <w:fldChar w:fldCharType="end"/>
      </w:r>
      <w:r w:rsidRPr="005A710B">
        <w:t xml:space="preserve">. Weighted nestedness (WNODF) is a quantitative measure </w:t>
      </w:r>
      <w:r w:rsidR="00E90856">
        <w:t xml:space="preserve">that </w:t>
      </w:r>
      <w:r w:rsidR="00A40464">
        <w:t>ranges between 0 and 100 and describes</w:t>
      </w:r>
      <w:r w:rsidRPr="005A710B">
        <w:t xml:space="preserve"> the hierarchy of the interactions of the network. In nested networks, specialized nodes i.e. those with fewer interactions are linked with </w:t>
      </w:r>
      <w:r w:rsidR="000A353F">
        <w:t>well-</w:t>
      </w:r>
      <w:r w:rsidRPr="005A710B">
        <w:t xml:space="preserve">connected nodes </w:t>
      </w:r>
      <w:r w:rsidR="00493111">
        <w:fldChar w:fldCharType="begin"/>
      </w:r>
      <w:r w:rsidR="00F218CE">
        <w:instrText xml:space="preserve"> ADDIN EN.CITE &lt;EndNote&gt;&lt;Cite&gt;&lt;Author&gt;Almeida-Neto&lt;/Author&gt;&lt;Year&gt;2011&lt;/Year&gt;&lt;RecNum&gt;382&lt;/RecNum&gt;&lt;DisplayText&gt;(Almeida-Neto and Ulrich 2011)&lt;/DisplayText&gt;&lt;record&gt;&lt;rec-number&gt;382&lt;/rec-number&gt;&lt;foreign-keys&gt;&lt;key app="EN" db-id="efxxxd2elfvxfde05eev9swq9zv0dswrxzp2"&gt;382&lt;/key&gt;&lt;/foreign-keys&gt;&lt;ref-type name="Journal Article"&gt;17&lt;/ref-type&gt;&lt;contributors&gt;&lt;authors&gt;&lt;author&gt;Almeida-Neto, Mário&lt;/author&gt;&lt;author&gt;Ulrich, Werner&lt;/author&gt;&lt;/authors&gt;&lt;/contributors&gt;&lt;titles&gt;&lt;title&gt;A straightforward computational approach for measuring nestedness using quantitative matrices&lt;/title&gt;&lt;secondary-title&gt;Environmental Modelling &amp;amp; Software&lt;/secondary-title&gt;&lt;/titles&gt;&lt;periodical&gt;&lt;full-title&gt;Environmental Modelling &amp;amp; Software&lt;/full-title&gt;&lt;/periodical&gt;&lt;pages&gt;173-178&lt;/pages&gt;&lt;volume&gt;26&lt;/volume&gt;&lt;number&gt;2&lt;/number&gt;&lt;dates&gt;&lt;year&gt;2011&lt;/year&gt;&lt;/dates&gt;&lt;isbn&gt;1364-8152&lt;/isbn&gt;&lt;urls&gt;&lt;/urls&gt;&lt;/record&gt;&lt;/Cite&gt;&lt;/EndNote&gt;</w:instrText>
      </w:r>
      <w:r w:rsidR="00493111">
        <w:fldChar w:fldCharType="separate"/>
      </w:r>
      <w:r w:rsidR="00F218CE">
        <w:rPr>
          <w:noProof/>
        </w:rPr>
        <w:t>(</w:t>
      </w:r>
      <w:hyperlink w:anchor="_ENREF_2" w:tooltip="Almeida-Neto, 2011 #382" w:history="1">
        <w:r w:rsidR="002A5FE9">
          <w:rPr>
            <w:noProof/>
          </w:rPr>
          <w:t>Almeida-Neto and Ulrich 2011</w:t>
        </w:r>
      </w:hyperlink>
      <w:r w:rsidR="00F218CE">
        <w:rPr>
          <w:noProof/>
        </w:rPr>
        <w:t>)</w:t>
      </w:r>
      <w:r w:rsidR="00493111">
        <w:fldChar w:fldCharType="end"/>
      </w:r>
      <w:r w:rsidR="00493111">
        <w:t>.</w:t>
      </w:r>
      <w:r w:rsidRPr="005A710B">
        <w:t xml:space="preserve"> </w:t>
      </w:r>
      <w:r w:rsidR="005A03FF" w:rsidRPr="005A03FF">
        <w:t xml:space="preserve">Weighted </w:t>
      </w:r>
      <w:proofErr w:type="spellStart"/>
      <w:r w:rsidR="005A03FF" w:rsidRPr="005A03FF">
        <w:t>connectance</w:t>
      </w:r>
      <w:proofErr w:type="spellEnd"/>
      <w:r w:rsidR="005A03FF" w:rsidRPr="005A03FF">
        <w:t xml:space="preserve"> is the linkage density divided by the total number of interactors (species or individuals)</w:t>
      </w:r>
      <w:r w:rsidR="00201A8D">
        <w:t xml:space="preserve"> </w:t>
      </w:r>
      <w:r w:rsidR="00201A8D">
        <w:fldChar w:fldCharType="begin"/>
      </w:r>
      <w:r w:rsidR="004967FF">
        <w:instrText xml:space="preserve"> ADDIN EN.CITE &lt;EndNote&gt;&lt;Cite&gt;&lt;Author&gt;Tylianakis&lt;/Author&gt;&lt;Year&gt;2007&lt;/Year&gt;&lt;RecNum&gt;398&lt;/RecNum&gt;&lt;DisplayText&gt;(Tylianakis&lt;style face="italic"&gt;, et al.&lt;/style&gt; 2007)&lt;/DisplayText&gt;&lt;record&gt;&lt;rec-number&gt;398&lt;/rec-number&gt;&lt;foreign-keys&gt;&lt;key app="EN" db-id="efxxxd2elfvxfde05eev9swq9zv0dswrxzp2"&gt;398&lt;/key&gt;&lt;/foreign-keys&gt;&lt;ref-type name="Journal Article"&gt;17&lt;/ref-type&gt;&lt;contributors&gt;&lt;authors&gt;&lt;author&gt;Tylianakis, Jason M&lt;/author&gt;&lt;author&gt;Tscharntke, Teja&lt;/author&gt;&lt;author&gt;Lewis, Owen T&lt;/author&gt;&lt;/authors&gt;&lt;/contributors&gt;&lt;titles&gt;&lt;title&gt;Habitat modification alters the structure of tropical host–parasitoid food webs&lt;/title&gt;&lt;secondary-title&gt;Nature&lt;/secondary-title&gt;&lt;/titles&gt;&lt;periodical&gt;&lt;full-title&gt;Nature&lt;/full-title&gt;&lt;/periodical&gt;&lt;pages&gt;202&lt;/pages&gt;&lt;volume&gt;445&lt;/volume&gt;&lt;number&gt;7124&lt;/number&gt;&lt;dates&gt;&lt;year&gt;2007&lt;/year&gt;&lt;/dates&gt;&lt;isbn&gt;1476-4687&lt;/isbn&gt;&lt;urls&gt;&lt;/urls&gt;&lt;/record&gt;&lt;/Cite&gt;&lt;/EndNote&gt;</w:instrText>
      </w:r>
      <w:r w:rsidR="00201A8D">
        <w:fldChar w:fldCharType="separate"/>
      </w:r>
      <w:r w:rsidR="004967FF">
        <w:rPr>
          <w:noProof/>
        </w:rPr>
        <w:t>(</w:t>
      </w:r>
      <w:hyperlink w:anchor="_ENREF_57" w:tooltip="Tylianakis, 2007 #398" w:history="1">
        <w:r w:rsidR="002A5FE9">
          <w:rPr>
            <w:noProof/>
          </w:rPr>
          <w:t>Tylianakis</w:t>
        </w:r>
        <w:r w:rsidR="002A5FE9" w:rsidRPr="004967FF">
          <w:rPr>
            <w:i/>
            <w:noProof/>
          </w:rPr>
          <w:t>, et al.</w:t>
        </w:r>
        <w:r w:rsidR="002A5FE9">
          <w:rPr>
            <w:noProof/>
          </w:rPr>
          <w:t xml:space="preserve"> 2007</w:t>
        </w:r>
      </w:hyperlink>
      <w:r w:rsidR="004967FF">
        <w:rPr>
          <w:noProof/>
        </w:rPr>
        <w:t>)</w:t>
      </w:r>
      <w:r w:rsidR="00201A8D">
        <w:fldChar w:fldCharType="end"/>
      </w:r>
      <w:r w:rsidR="005A03FF" w:rsidRPr="005A03FF">
        <w:t>. It is a central network property that drives other network properties such as nestedness</w:t>
      </w:r>
      <w:r w:rsidR="00201A8D">
        <w:t xml:space="preserve"> </w:t>
      </w:r>
      <w:r w:rsidR="00201A8D">
        <w:fldChar w:fldCharType="begin"/>
      </w:r>
      <w:r w:rsidR="00F218CE">
        <w:instrText xml:space="preserve"> ADDIN EN.CITE &lt;EndNote&gt;&lt;Cite&gt;&lt;Author&gt;Poisot&lt;/Author&gt;&lt;Year&gt;2014&lt;/Year&gt;&lt;RecNum&gt;358&lt;/RecNum&gt;&lt;DisplayText&gt;(Poisot and Gravel 2014)&lt;/DisplayText&gt;&lt;record&gt;&lt;rec-number&gt;358&lt;/rec-number&gt;&lt;foreign-keys&gt;&lt;key app="EN" db-id="efxxxd2elfvxfde05eev9swq9zv0dswrxzp2"&gt;358&lt;/key&gt;&lt;/foreign-keys&gt;&lt;ref-type name="Journal Article"&gt;17&lt;/ref-type&gt;&lt;contributors&gt;&lt;authors&gt;&lt;author&gt;Poisot, Timothée&lt;/author&gt;&lt;author&gt;Gravel, Dominique&lt;/author&gt;&lt;/authors&gt;&lt;/contributors&gt;&lt;titles&gt;&lt;title&gt;When is an ecological network complex? Connectance drives degree distribution and emerging network properties&lt;/title&gt;&lt;secondary-title&gt;PeerJ&lt;/secondary-title&gt;&lt;/titles&gt;&lt;periodical&gt;&lt;full-title&gt;PeerJ&lt;/full-title&gt;&lt;/periodical&gt;&lt;pages&gt;e251&lt;/pages&gt;&lt;volume&gt;2&lt;/volume&gt;&lt;dates&gt;&lt;year&gt;2014&lt;/year&gt;&lt;/dates&gt;&lt;isbn&gt;2167-8359&lt;/isbn&gt;&lt;urls&gt;&lt;/urls&gt;&lt;/record&gt;&lt;/Cite&gt;&lt;/EndNote&gt;</w:instrText>
      </w:r>
      <w:r w:rsidR="00201A8D">
        <w:fldChar w:fldCharType="separate"/>
      </w:r>
      <w:r w:rsidR="00F218CE">
        <w:rPr>
          <w:noProof/>
        </w:rPr>
        <w:t>(</w:t>
      </w:r>
      <w:hyperlink w:anchor="_ENREF_40" w:tooltip="Poisot, 2014 #358" w:history="1">
        <w:r w:rsidR="002A5FE9">
          <w:rPr>
            <w:noProof/>
          </w:rPr>
          <w:t>Poisot and Gravel 2014</w:t>
        </w:r>
      </w:hyperlink>
      <w:r w:rsidR="00F218CE">
        <w:rPr>
          <w:noProof/>
        </w:rPr>
        <w:t>)</w:t>
      </w:r>
      <w:r w:rsidR="00201A8D">
        <w:fldChar w:fldCharType="end"/>
      </w:r>
      <w:r w:rsidR="005A03FF" w:rsidRPr="005A03FF">
        <w:t>. It measures of</w:t>
      </w:r>
      <w:r w:rsidR="005A03FF">
        <w:t xml:space="preserve"> the complexity of the network. </w:t>
      </w:r>
      <w:r w:rsidR="005A03FF" w:rsidRPr="005A03FF">
        <w:t xml:space="preserve">The modularity of each network was assessed using </w:t>
      </w:r>
      <w:proofErr w:type="spellStart"/>
      <w:r w:rsidR="005A03FF" w:rsidRPr="005A03FF">
        <w:t>DirtLPA</w:t>
      </w:r>
      <w:proofErr w:type="spellEnd"/>
      <w:r w:rsidR="005A03FF" w:rsidRPr="005A03FF">
        <w:t xml:space="preserve"> algorithm implemented in bipartite </w:t>
      </w:r>
      <w:r w:rsidR="00201A8D">
        <w:fldChar w:fldCharType="begin"/>
      </w:r>
      <w:r w:rsidR="00201A8D">
        <w:instrText xml:space="preserve"> ADDIN EN.CITE &lt;EndNote&gt;&lt;Cite&gt;&lt;Author&gt;Beckett&lt;/Author&gt;&lt;Year&gt;2016&lt;/Year&gt;&lt;RecNum&gt;399&lt;/RecNum&gt;&lt;DisplayText&gt;(Beckett 2016)&lt;/DisplayText&gt;&lt;record&gt;&lt;rec-number&gt;399&lt;/rec-number&gt;&lt;foreign-keys&gt;&lt;key app="EN" db-id="efxxxd2elfvxfde05eev9swq9zv0dswrxzp2"&gt;399&lt;/key&gt;&lt;/foreign-keys&gt;&lt;ref-type name="Journal Article"&gt;17&lt;/ref-type&gt;&lt;contributors&gt;&lt;authors&gt;&lt;author&gt;Beckett, Stephen J&lt;/author&gt;&lt;/authors&gt;&lt;/contributors&gt;&lt;titles&gt;&lt;title&gt;Improved community detection in weighted bipartite networks&lt;/title&gt;&lt;secondary-title&gt;Royal Society open science&lt;/secondary-title&gt;&lt;/titles&gt;&lt;periodical&gt;&lt;full-title&gt;Royal Society open science&lt;/full-title&gt;&lt;/periodical&gt;&lt;pages&gt;140536&lt;/pages&gt;&lt;volume&gt;3&lt;/volume&gt;&lt;number&gt;1&lt;/number&gt;&lt;dates&gt;&lt;year&gt;2016&lt;/year&gt;&lt;/dates&gt;&lt;isbn&gt;2054-5703&lt;/isbn&gt;&lt;urls&gt;&lt;/urls&gt;&lt;/record&gt;&lt;/Cite&gt;&lt;/EndNote&gt;</w:instrText>
      </w:r>
      <w:r w:rsidR="00201A8D">
        <w:fldChar w:fldCharType="separate"/>
      </w:r>
      <w:r w:rsidR="00201A8D">
        <w:rPr>
          <w:noProof/>
        </w:rPr>
        <w:t>(</w:t>
      </w:r>
      <w:hyperlink w:anchor="_ENREF_4" w:tooltip="Beckett, 2016 #399" w:history="1">
        <w:r w:rsidR="002A5FE9">
          <w:rPr>
            <w:noProof/>
          </w:rPr>
          <w:t>Beckett 2016</w:t>
        </w:r>
      </w:hyperlink>
      <w:r w:rsidR="00201A8D">
        <w:rPr>
          <w:noProof/>
        </w:rPr>
        <w:t>)</w:t>
      </w:r>
      <w:r w:rsidR="00201A8D">
        <w:fldChar w:fldCharType="end"/>
      </w:r>
      <w:r w:rsidR="005A03FF" w:rsidRPr="005A03FF">
        <w:t>.</w:t>
      </w:r>
      <w:r w:rsidR="005A03FF">
        <w:t xml:space="preserve"> Modularity can differ for the same network between unipartite and bipartite </w:t>
      </w:r>
      <w:ins w:id="41" w:author="zenrunner" w:date="2019-06-20T10:19:00Z">
        <w:r w:rsidR="00BD2A75">
          <w:t xml:space="preserve">meaning that? </w:t>
        </w:r>
      </w:ins>
      <w:r w:rsidR="00201A8D">
        <w:fldChar w:fldCharType="begin"/>
      </w:r>
      <w:r w:rsidR="004967FF">
        <w:instrText xml:space="preserve"> ADDIN EN.CITE &lt;EndNote&gt;&lt;Cite&gt;&lt;Author&gt;Martin Gonzalez&lt;/Author&gt;&lt;Year&gt;2012&lt;/Year&gt;&lt;RecNum&gt;400&lt;/RecNum&gt;&lt;DisplayText&gt;(Martin Gonzalez&lt;style face="italic"&gt;, et al.&lt;/style&gt; 2012)&lt;/DisplayText&gt;&lt;record&gt;&lt;rec-number&gt;400&lt;/rec-number&gt;&lt;foreign-keys&gt;&lt;key app="EN" db-id="efxxxd2elfvxfde05eev9swq9zv0dswrxzp2"&gt;400&lt;/key&gt;&lt;/foreign-keys&gt;&lt;ref-type name="Journal Article"&gt;17&lt;/ref-type&gt;&lt;contributors&gt;&lt;authors&gt;&lt;author&gt;Martin Gonzalez, Ana M&lt;/author&gt;&lt;author&gt;Allesina, Stefano&lt;/author&gt;&lt;author&gt;Rodrigo, Anselm&lt;/author&gt;&lt;author&gt;Bosch, Jordi&lt;/author&gt;&lt;/authors&gt;&lt;/contributors&gt;&lt;titles&gt;&lt;title&gt;Drivers of compartmentalization in a Mediterranean pollination network&lt;/title&gt;&lt;secondary-title&gt;Oikos&lt;/secondary-title&gt;&lt;/titles&gt;&lt;periodical&gt;&lt;full-title&gt;Oikos&lt;/full-title&gt;&lt;/periodical&gt;&lt;pages&gt;2001-2013&lt;/pages&gt;&lt;volume&gt;121&lt;/volume&gt;&lt;number&gt;12&lt;/number&gt;&lt;dates&gt;&lt;year&gt;2012&lt;/year&gt;&lt;/dates&gt;&lt;isbn&gt;0030-1299&lt;/isbn&gt;&lt;urls&gt;&lt;/urls&gt;&lt;/record&gt;&lt;/Cite&gt;&lt;/EndNote&gt;</w:instrText>
      </w:r>
      <w:r w:rsidR="00201A8D">
        <w:fldChar w:fldCharType="separate"/>
      </w:r>
      <w:r w:rsidR="004967FF">
        <w:rPr>
          <w:noProof/>
        </w:rPr>
        <w:t>(</w:t>
      </w:r>
      <w:hyperlink w:anchor="_ENREF_30" w:tooltip="Martin Gonzalez, 2012 #400" w:history="1">
        <w:r w:rsidR="002A5FE9">
          <w:rPr>
            <w:noProof/>
          </w:rPr>
          <w:t>Martin Gonzalez</w:t>
        </w:r>
        <w:r w:rsidR="002A5FE9" w:rsidRPr="004967FF">
          <w:rPr>
            <w:i/>
            <w:noProof/>
          </w:rPr>
          <w:t>, et al.</w:t>
        </w:r>
        <w:r w:rsidR="002A5FE9">
          <w:rPr>
            <w:noProof/>
          </w:rPr>
          <w:t xml:space="preserve"> 2012</w:t>
        </w:r>
      </w:hyperlink>
      <w:r w:rsidR="004967FF">
        <w:rPr>
          <w:noProof/>
        </w:rPr>
        <w:t>)</w:t>
      </w:r>
      <w:r w:rsidR="00201A8D">
        <w:fldChar w:fldCharType="end"/>
      </w:r>
      <w:r w:rsidR="005A03FF">
        <w:t>. Indices were compared to the indices from 1000 random networks</w:t>
      </w:r>
      <w:r w:rsidR="005A03FF" w:rsidRPr="00AF30ED">
        <w:t xml:space="preserve"> generated holding the totals of rows and columns fixed based on </w:t>
      </w:r>
      <w:proofErr w:type="spellStart"/>
      <w:r w:rsidR="005A03FF" w:rsidRPr="00AF30ED">
        <w:t>Patefields</w:t>
      </w:r>
      <w:proofErr w:type="spellEnd"/>
      <w:r w:rsidR="005A03FF" w:rsidRPr="00AF30ED">
        <w:t>’ (1981) algorithm</w:t>
      </w:r>
      <w:r w:rsidR="005A03FF">
        <w:t xml:space="preserve"> using Z-scores.</w:t>
      </w:r>
      <w:r w:rsidR="00B85596">
        <w:t xml:space="preserve"> </w:t>
      </w:r>
    </w:p>
    <w:p w14:paraId="1CD4DEC0" w14:textId="77777777" w:rsidR="00B11283" w:rsidRPr="00B11283" w:rsidRDefault="00AD296C" w:rsidP="00744A93">
      <w:pPr>
        <w:spacing w:line="360" w:lineRule="auto"/>
        <w:rPr>
          <w:u w:val="single"/>
        </w:rPr>
      </w:pPr>
      <w:r w:rsidRPr="00D113DE">
        <w:rPr>
          <w:u w:val="single"/>
        </w:rPr>
        <w:t>Results</w:t>
      </w:r>
    </w:p>
    <w:p w14:paraId="2CF5646B" w14:textId="7EDE672E" w:rsidR="00F0089E" w:rsidRDefault="00F0089E" w:rsidP="00744A93">
      <w:pPr>
        <w:spacing w:line="360" w:lineRule="auto"/>
      </w:pPr>
      <w:r>
        <w:t>General patterns</w:t>
      </w:r>
    </w:p>
    <w:p w14:paraId="50A797B1" w14:textId="0B630960" w:rsidR="00126677" w:rsidRDefault="00B11283" w:rsidP="00744A93">
      <w:pPr>
        <w:spacing w:line="360" w:lineRule="auto"/>
      </w:pPr>
      <w:r>
        <w:t xml:space="preserve">A total of 635 foraging </w:t>
      </w:r>
      <w:r w:rsidR="00D92D40">
        <w:t>instances we</w:t>
      </w:r>
      <w:r>
        <w:t>re recorded over 394 observation periods</w:t>
      </w:r>
      <w:r w:rsidR="00C54F32">
        <w:t>, 163 periods had zero visits</w:t>
      </w:r>
      <w:r>
        <w:t xml:space="preserve">. </w:t>
      </w:r>
      <w:r w:rsidR="00FF0575">
        <w:t xml:space="preserve">A total of </w:t>
      </w:r>
      <w:r w:rsidR="00D17159" w:rsidRPr="00D17159">
        <w:t>430 visits were to shrubs and 205 were to ca</w:t>
      </w:r>
      <w:r w:rsidR="00E8518D">
        <w:t>ctus. The pollinators mad</w:t>
      </w:r>
      <w:r>
        <w:t>e up 17</w:t>
      </w:r>
      <w:r w:rsidR="00D17159" w:rsidRPr="00D17159">
        <w:t xml:space="preserve"> functional groups spanning 62</w:t>
      </w:r>
      <w:r>
        <w:t xml:space="preserve"> RTU</w:t>
      </w:r>
      <w:r w:rsidR="00414650">
        <w:t>s</w:t>
      </w:r>
      <w:r>
        <w:t xml:space="preserve"> of visitors</w:t>
      </w:r>
      <w:r w:rsidR="00A40464">
        <w:t xml:space="preserve"> (Table 1)</w:t>
      </w:r>
      <w:r>
        <w:t>. W</w:t>
      </w:r>
      <w:r w:rsidR="00D17159" w:rsidRPr="00D17159">
        <w:t>ith the exception of hummi</w:t>
      </w:r>
      <w:r>
        <w:t>ngbird</w:t>
      </w:r>
      <w:r w:rsidR="00906A82">
        <w:t>s (</w:t>
      </w:r>
      <w:proofErr w:type="spellStart"/>
      <w:r w:rsidRPr="0049066F">
        <w:rPr>
          <w:i/>
        </w:rPr>
        <w:t>Cal</w:t>
      </w:r>
      <w:r w:rsidR="0049066F">
        <w:rPr>
          <w:i/>
        </w:rPr>
        <w:t>y</w:t>
      </w:r>
      <w:r w:rsidRPr="0049066F">
        <w:rPr>
          <w:i/>
        </w:rPr>
        <w:t>pte</w:t>
      </w:r>
      <w:proofErr w:type="spellEnd"/>
      <w:r w:rsidRPr="0049066F">
        <w:rPr>
          <w:i/>
        </w:rPr>
        <w:t xml:space="preserve"> </w:t>
      </w:r>
      <w:r w:rsidRPr="00184FF4">
        <w:t>sp</w:t>
      </w:r>
      <w:r>
        <w:t>.</w:t>
      </w:r>
      <w:r w:rsidR="00184FF4">
        <w:t>)</w:t>
      </w:r>
      <w:r>
        <w:t>, all floral visitors</w:t>
      </w:r>
      <w:r w:rsidR="00D17159" w:rsidRPr="00D17159">
        <w:t xml:space="preserve"> were insects.</w:t>
      </w:r>
      <w:r w:rsidR="00470061">
        <w:t xml:space="preserve"> </w:t>
      </w:r>
      <w:r w:rsidR="008C345E" w:rsidRPr="00B11283">
        <w:t xml:space="preserve">There was no spatial autocorrelation detected for visitation </w:t>
      </w:r>
      <w:r w:rsidR="008C345E">
        <w:t xml:space="preserve">rates </w:t>
      </w:r>
      <w:r w:rsidR="008C345E" w:rsidRPr="00B11283">
        <w:t>(Moran’s: -0.055108, p = 0.953, Geary: 1.0442, p = 0.8145)</w:t>
      </w:r>
      <w:r w:rsidR="00470061">
        <w:t>, and t</w:t>
      </w:r>
      <w:r w:rsidR="0049066F">
        <w:t>here was no</w:t>
      </w:r>
      <w:r w:rsidR="00126677">
        <w:t xml:space="preserve"> significant correlation between site</w:t>
      </w:r>
      <w:r w:rsidR="00687B6C">
        <w:t>-</w:t>
      </w:r>
      <w:r w:rsidR="00126677">
        <w:t xml:space="preserve">level </w:t>
      </w:r>
      <w:r w:rsidR="00343E70">
        <w:t xml:space="preserve">floral </w:t>
      </w:r>
      <w:r w:rsidR="00126677">
        <w:t xml:space="preserve">density and local neighbourhood </w:t>
      </w:r>
      <w:r w:rsidR="00343E70">
        <w:t xml:space="preserve">floral </w:t>
      </w:r>
      <w:r w:rsidR="00126677">
        <w:t>density (Pearson</w:t>
      </w:r>
      <w:r w:rsidR="00882C41">
        <w:t>’</w:t>
      </w:r>
      <w:r w:rsidR="00126677">
        <w:t xml:space="preserve">s = 0.11, p = </w:t>
      </w:r>
      <w:r w:rsidR="00126677" w:rsidRPr="00E45BD1">
        <w:t>0.1187</w:t>
      </w:r>
      <w:r w:rsidR="00126677">
        <w:t xml:space="preserve">, </w:t>
      </w:r>
      <w:proofErr w:type="spellStart"/>
      <w:r w:rsidR="00126677">
        <w:t>df</w:t>
      </w:r>
      <w:proofErr w:type="spellEnd"/>
      <w:r w:rsidR="00126677">
        <w:t xml:space="preserve"> = 178). </w:t>
      </w:r>
    </w:p>
    <w:p w14:paraId="00D0DF06" w14:textId="04E8AD17" w:rsidR="00F0089E" w:rsidRPr="00D124F7" w:rsidRDefault="00D113DE" w:rsidP="00744A93">
      <w:pPr>
        <w:spacing w:line="360" w:lineRule="auto"/>
      </w:pPr>
      <w:r>
        <w:t>There was</w:t>
      </w:r>
      <w:r w:rsidR="00501429">
        <w:t xml:space="preserve"> a consistent,</w:t>
      </w:r>
      <w:r>
        <w:t xml:space="preserve"> positive influence of </w:t>
      </w:r>
      <w:r w:rsidR="00A0180F">
        <w:t xml:space="preserve">neighbourhood </w:t>
      </w:r>
      <w:r>
        <w:t>shrub density on pollin</w:t>
      </w:r>
      <w:r w:rsidR="00DB28BB">
        <w:t xml:space="preserve">ator visitation rates </w:t>
      </w:r>
      <w:r w:rsidR="00501429">
        <w:t>throughout</w:t>
      </w:r>
      <w:r w:rsidR="002D1FBC">
        <w:t xml:space="preserve"> the study period </w:t>
      </w:r>
      <w:r w:rsidR="0042213C">
        <w:t>(</w:t>
      </w:r>
      <w:r w:rsidR="00813340">
        <w:t xml:space="preserve">n = 395, </w:t>
      </w:r>
      <w:r w:rsidR="004B692A">
        <w:t>Table 2</w:t>
      </w:r>
      <w:r w:rsidR="00DB28BB">
        <w:t>).</w:t>
      </w:r>
      <w:r>
        <w:t xml:space="preserve"> </w:t>
      </w:r>
      <w:r w:rsidR="00763E3A">
        <w:t>There was a significant interaction between flo</w:t>
      </w:r>
      <w:r w:rsidR="00171711">
        <w:t>ral display size and study day,</w:t>
      </w:r>
      <w:r w:rsidR="00D44018">
        <w:t xml:space="preserve"> but</w:t>
      </w:r>
      <w:r w:rsidR="00171711">
        <w:t xml:space="preserve"> floral display size became unimportant late</w:t>
      </w:r>
      <w:r w:rsidR="00D44018">
        <w:t>r</w:t>
      </w:r>
      <w:r w:rsidR="00171711">
        <w:t xml:space="preserve"> in the study period. Site</w:t>
      </w:r>
      <w:r w:rsidR="00D44018">
        <w:t>-</w:t>
      </w:r>
      <w:r w:rsidR="00171711">
        <w:t>level density</w:t>
      </w:r>
      <w:r w:rsidR="00530CA2">
        <w:t xml:space="preserve"> of blooming plants</w:t>
      </w:r>
      <w:r w:rsidR="00171711">
        <w:t xml:space="preserve"> decreased over the </w:t>
      </w:r>
      <w:r w:rsidR="00372468">
        <w:t xml:space="preserve">duration of </w:t>
      </w:r>
      <w:r w:rsidR="00171711">
        <w:t>study (Pearson</w:t>
      </w:r>
      <w:r w:rsidR="00882C41">
        <w:t>’</w:t>
      </w:r>
      <w:r w:rsidR="00171711">
        <w:t xml:space="preserve">s = </w:t>
      </w:r>
      <w:r w:rsidR="00171711" w:rsidRPr="00171711">
        <w:t>-0.4978227</w:t>
      </w:r>
      <w:r w:rsidR="00171711">
        <w:t xml:space="preserve">, </w:t>
      </w:r>
      <w:proofErr w:type="spellStart"/>
      <w:r w:rsidR="00171711" w:rsidRPr="00171711">
        <w:t>df</w:t>
      </w:r>
      <w:proofErr w:type="spellEnd"/>
      <w:r w:rsidR="00171711" w:rsidRPr="00171711">
        <w:t xml:space="preserve"> = 18, p-value = 0.02551</w:t>
      </w:r>
      <w:r w:rsidR="00171711">
        <w:t>). Site</w:t>
      </w:r>
      <w:r w:rsidR="00AE342B">
        <w:t>-</w:t>
      </w:r>
      <w:r w:rsidR="00171711">
        <w:t xml:space="preserve">level density </w:t>
      </w:r>
      <w:r w:rsidR="00184FF4">
        <w:t>interacted with</w:t>
      </w:r>
      <w:r w:rsidR="00171711">
        <w:t xml:space="preserve"> floral display size</w:t>
      </w:r>
      <w:r w:rsidR="00184FF4">
        <w:t xml:space="preserve"> </w:t>
      </w:r>
      <w:r w:rsidR="007C60D8">
        <w:t>similar to day effects,</w:t>
      </w:r>
      <w:r w:rsidR="00171711">
        <w:t xml:space="preserve"> but the</w:t>
      </w:r>
      <w:r w:rsidR="007C60D8">
        <w:t>se</w:t>
      </w:r>
      <w:r w:rsidR="00171711">
        <w:t xml:space="preserve"> models </w:t>
      </w:r>
      <w:r w:rsidR="00784E4E">
        <w:t>had higher AIC scores</w:t>
      </w:r>
      <w:r w:rsidR="00171711">
        <w:t xml:space="preserve"> (</w:t>
      </w:r>
      <w:r w:rsidR="00184FF4">
        <w:t xml:space="preserve">Table Ax), </w:t>
      </w:r>
      <w:r w:rsidR="00A518E6">
        <w:t xml:space="preserve">and </w:t>
      </w:r>
      <w:r w:rsidR="00184FF4">
        <w:t xml:space="preserve">only study day was used for </w:t>
      </w:r>
      <w:r w:rsidR="00043EB5">
        <w:t xml:space="preserve">all </w:t>
      </w:r>
      <w:r w:rsidR="00184FF4">
        <w:t xml:space="preserve">subsequent models. </w:t>
      </w:r>
    </w:p>
    <w:p w14:paraId="28B91ABF" w14:textId="31E5A015" w:rsidR="0058070F" w:rsidRPr="0058070F" w:rsidRDefault="007C0D12" w:rsidP="00744A93">
      <w:pPr>
        <w:spacing w:line="360" w:lineRule="auto"/>
        <w:rPr>
          <w:u w:val="single"/>
        </w:rPr>
      </w:pPr>
      <w:r>
        <w:rPr>
          <w:u w:val="single"/>
        </w:rPr>
        <w:lastRenderedPageBreak/>
        <w:t>Floral display size and neighbourhood effects on centrality</w:t>
      </w:r>
      <w:r w:rsidR="00D124F7">
        <w:rPr>
          <w:u w:val="single"/>
        </w:rPr>
        <w:t>,</w:t>
      </w:r>
      <w:r>
        <w:rPr>
          <w:u w:val="single"/>
        </w:rPr>
        <w:t xml:space="preserve"> </w:t>
      </w:r>
      <w:r w:rsidR="00653E4D">
        <w:rPr>
          <w:u w:val="single"/>
        </w:rPr>
        <w:t>effective partners</w:t>
      </w:r>
      <w:r w:rsidR="00D124F7">
        <w:rPr>
          <w:u w:val="single"/>
        </w:rPr>
        <w:t xml:space="preserve"> and module membership</w:t>
      </w:r>
    </w:p>
    <w:p w14:paraId="51B933BA" w14:textId="4366978A" w:rsidR="00661DB3" w:rsidRPr="00653E4D" w:rsidRDefault="00661DB3" w:rsidP="00653E4D">
      <w:pPr>
        <w:spacing w:line="360" w:lineRule="auto"/>
      </w:pPr>
      <w:r>
        <w:t>Individual plants that received more pollinator visits were more central within the network.</w:t>
      </w:r>
      <w:r w:rsidR="00653E4D">
        <w:t xml:space="preserve"> </w:t>
      </w:r>
      <w:r>
        <w:t xml:space="preserve">Pollinator </w:t>
      </w:r>
      <w:r w:rsidR="00985FCC">
        <w:t xml:space="preserve">visitation rate was a significant predictor of degree centrality (GLMM: Est: </w:t>
      </w:r>
      <w:r w:rsidR="00985FCC" w:rsidRPr="00985FCC">
        <w:t>0.</w:t>
      </w:r>
      <w:r w:rsidR="00985FCC" w:rsidRPr="000F3A77">
        <w:t xml:space="preserve">20863, </w:t>
      </w:r>
      <w:r w:rsidR="00985FCC" w:rsidRPr="000F3A77">
        <w:rPr>
          <w:rStyle w:val="gnkrckgcgsb"/>
          <w:color w:val="000000"/>
          <w:szCs w:val="22"/>
          <w:bdr w:val="none" w:sz="0" w:space="0" w:color="auto" w:frame="1"/>
        </w:rPr>
        <w:t>χ</w:t>
      </w:r>
      <w:r w:rsidR="00985FCC" w:rsidRPr="000F3A77">
        <w:rPr>
          <w:rStyle w:val="gnkrckgcgsb"/>
          <w:color w:val="000000"/>
          <w:szCs w:val="22"/>
          <w:bdr w:val="none" w:sz="0" w:space="0" w:color="auto" w:frame="1"/>
          <w:vertAlign w:val="superscript"/>
        </w:rPr>
        <w:t>2</w:t>
      </w:r>
      <w:r w:rsidR="000F3A77">
        <w:rPr>
          <w:rStyle w:val="gnkrckgcgsb"/>
          <w:color w:val="000000"/>
          <w:szCs w:val="22"/>
          <w:bdr w:val="none" w:sz="0" w:space="0" w:color="auto" w:frame="1"/>
        </w:rPr>
        <w:t>:</w:t>
      </w:r>
      <w:r w:rsidR="000F3A77" w:rsidRPr="000F3A77">
        <w:rPr>
          <w:rStyle w:val="gnkrckgcgsb"/>
          <w:color w:val="000000"/>
          <w:szCs w:val="22"/>
          <w:bdr w:val="none" w:sz="0" w:space="0" w:color="auto" w:frame="1"/>
          <w:vertAlign w:val="superscript"/>
        </w:rPr>
        <w:t xml:space="preserve"> </w:t>
      </w:r>
      <w:r w:rsidR="000F3A77" w:rsidRPr="000F3A77">
        <w:rPr>
          <w:rStyle w:val="gnkrckgcgsb"/>
          <w:color w:val="000000"/>
          <w:szCs w:val="22"/>
          <w:bdr w:val="none" w:sz="0" w:space="0" w:color="auto" w:frame="1"/>
        </w:rPr>
        <w:t>80.891</w:t>
      </w:r>
      <w:r w:rsidR="000F3A77">
        <w:rPr>
          <w:rStyle w:val="gnkrckgcgsb"/>
          <w:color w:val="000000"/>
          <w:szCs w:val="22"/>
          <w:bdr w:val="none" w:sz="0" w:space="0" w:color="auto" w:frame="1"/>
        </w:rPr>
        <w:t xml:space="preserve">, </w:t>
      </w:r>
      <w:r w:rsidR="00985FCC" w:rsidRPr="000F3A77">
        <w:rPr>
          <w:rStyle w:val="gnkrckgcgsb"/>
          <w:color w:val="000000"/>
          <w:szCs w:val="22"/>
          <w:bdr w:val="none" w:sz="0" w:space="0" w:color="auto" w:frame="1"/>
        </w:rPr>
        <w:t>P</w:t>
      </w:r>
      <w:r w:rsidR="00985FCC" w:rsidRPr="00985FCC">
        <w:rPr>
          <w:rStyle w:val="gnkrckgcgsb"/>
          <w:color w:val="000000"/>
          <w:szCs w:val="22"/>
          <w:bdr w:val="none" w:sz="0" w:space="0" w:color="auto" w:frame="1"/>
        </w:rPr>
        <w:t xml:space="preserve"> &lt; 0.0001)</w:t>
      </w:r>
      <w:r>
        <w:rPr>
          <w:rStyle w:val="gnkrckgcgsb"/>
          <w:color w:val="000000"/>
          <w:szCs w:val="22"/>
          <w:bdr w:val="none" w:sz="0" w:space="0" w:color="auto" w:frame="1"/>
        </w:rPr>
        <w:t xml:space="preserve">, </w:t>
      </w:r>
      <w:r w:rsidR="00882C41">
        <w:rPr>
          <w:rStyle w:val="gnkrckgcgsb"/>
          <w:color w:val="000000"/>
          <w:szCs w:val="22"/>
          <w:bdr w:val="none" w:sz="0" w:space="0" w:color="auto" w:frame="1"/>
        </w:rPr>
        <w:t>eigancentrality (Est:</w:t>
      </w:r>
      <w:r w:rsidR="00882C41" w:rsidRPr="00882C41">
        <w:t xml:space="preserve"> </w:t>
      </w:r>
      <w:r w:rsidR="00882C41" w:rsidRPr="00882C41">
        <w:rPr>
          <w:rStyle w:val="gnkrckgcgsb"/>
          <w:color w:val="000000"/>
          <w:szCs w:val="22"/>
          <w:bdr w:val="none" w:sz="0" w:space="0" w:color="auto" w:frame="1"/>
        </w:rPr>
        <w:t>0.055032</w:t>
      </w:r>
      <w:r w:rsidR="00882C41">
        <w:rPr>
          <w:rStyle w:val="gnkrckgcgsb"/>
          <w:color w:val="000000"/>
          <w:szCs w:val="22"/>
          <w:bdr w:val="none" w:sz="0" w:space="0" w:color="auto" w:frame="1"/>
        </w:rPr>
        <w:t xml:space="preserve">, </w:t>
      </w:r>
      <w:r w:rsidR="00882C41" w:rsidRPr="00985FCC">
        <w:rPr>
          <w:rStyle w:val="gnkrckgcgsb"/>
          <w:color w:val="000000"/>
          <w:szCs w:val="22"/>
          <w:bdr w:val="none" w:sz="0" w:space="0" w:color="auto" w:frame="1"/>
        </w:rPr>
        <w:t>χ</w:t>
      </w:r>
      <w:r w:rsidR="00882C41" w:rsidRPr="00985FCC">
        <w:rPr>
          <w:rStyle w:val="gnkrckgcgsb"/>
          <w:color w:val="000000"/>
          <w:szCs w:val="22"/>
          <w:bdr w:val="none" w:sz="0" w:space="0" w:color="auto" w:frame="1"/>
          <w:vertAlign w:val="superscript"/>
        </w:rPr>
        <w:t>2</w:t>
      </w:r>
      <w:r w:rsidR="00882C41">
        <w:rPr>
          <w:rStyle w:val="gnkrckgcgsb"/>
          <w:color w:val="000000"/>
          <w:szCs w:val="22"/>
          <w:bdr w:val="none" w:sz="0" w:space="0" w:color="auto" w:frame="1"/>
        </w:rPr>
        <w:t xml:space="preserve">: </w:t>
      </w:r>
      <w:r w:rsidR="00882C41" w:rsidRPr="00882C41">
        <w:rPr>
          <w:rStyle w:val="gnkrckgcgsb"/>
          <w:color w:val="000000"/>
          <w:szCs w:val="22"/>
          <w:bdr w:val="none" w:sz="0" w:space="0" w:color="auto" w:frame="1"/>
        </w:rPr>
        <w:t>97.755</w:t>
      </w:r>
      <w:r w:rsidR="00882C41">
        <w:rPr>
          <w:rStyle w:val="gnkrckgcgsb"/>
          <w:color w:val="000000"/>
          <w:szCs w:val="22"/>
          <w:bdr w:val="none" w:sz="0" w:space="0" w:color="auto" w:frame="1"/>
        </w:rPr>
        <w:t>, p &lt; 0.0001)</w:t>
      </w:r>
      <w:r>
        <w:rPr>
          <w:rStyle w:val="gnkrckgcgsb"/>
          <w:color w:val="000000"/>
          <w:szCs w:val="22"/>
          <w:bdr w:val="none" w:sz="0" w:space="0" w:color="auto" w:frame="1"/>
        </w:rPr>
        <w:t xml:space="preserve"> and betweenness centrality </w:t>
      </w:r>
      <w:r>
        <w:t xml:space="preserve">(GLMM: Est: </w:t>
      </w:r>
      <w:r w:rsidRPr="00440747">
        <w:t>0.18868</w:t>
      </w:r>
      <w:r>
        <w:t xml:space="preserve">, </w:t>
      </w:r>
      <w:r w:rsidRPr="00985FCC">
        <w:rPr>
          <w:rStyle w:val="gnkrckgcgsb"/>
          <w:color w:val="000000"/>
          <w:szCs w:val="22"/>
          <w:bdr w:val="none" w:sz="0" w:space="0" w:color="auto" w:frame="1"/>
        </w:rPr>
        <w:t>χ</w:t>
      </w:r>
      <w:r w:rsidRPr="00985FCC">
        <w:rPr>
          <w:rStyle w:val="gnkrckgcgsb"/>
          <w:color w:val="000000"/>
          <w:szCs w:val="22"/>
          <w:bdr w:val="none" w:sz="0" w:space="0" w:color="auto" w:frame="1"/>
          <w:vertAlign w:val="superscript"/>
        </w:rPr>
        <w:t>2</w:t>
      </w:r>
      <w:r>
        <w:rPr>
          <w:rStyle w:val="gnkrckgcgsb"/>
          <w:color w:val="000000"/>
          <w:szCs w:val="22"/>
          <w:bdr w:val="none" w:sz="0" w:space="0" w:color="auto" w:frame="1"/>
        </w:rPr>
        <w:t>:</w:t>
      </w:r>
      <w:r w:rsidRPr="00440747">
        <w:t xml:space="preserve"> </w:t>
      </w:r>
      <w:r w:rsidRPr="00440747">
        <w:rPr>
          <w:rStyle w:val="gnkrckgcgsb"/>
          <w:color w:val="000000"/>
          <w:szCs w:val="22"/>
          <w:bdr w:val="none" w:sz="0" w:space="0" w:color="auto" w:frame="1"/>
        </w:rPr>
        <w:t>26.336</w:t>
      </w:r>
      <w:r>
        <w:rPr>
          <w:rStyle w:val="gnkrckgcgsb"/>
          <w:color w:val="000000"/>
          <w:szCs w:val="22"/>
          <w:bdr w:val="none" w:sz="0" w:space="0" w:color="auto" w:frame="1"/>
        </w:rPr>
        <w:t xml:space="preserve">, p &lt; 0.0001, logistic part: </w:t>
      </w:r>
      <w:r>
        <w:rPr>
          <w:rStyle w:val="gnkrckgcgsb"/>
          <w:color w:val="000000"/>
          <w:bdr w:val="none" w:sz="0" w:space="0" w:color="auto" w:frame="1"/>
        </w:rPr>
        <w:t>Est: 0.83234, chi, p &lt;0.001</w:t>
      </w:r>
      <w:r>
        <w:rPr>
          <w:rStyle w:val="gnkrckgcgsb"/>
          <w:color w:val="000000"/>
          <w:szCs w:val="22"/>
          <w:bdr w:val="none" w:sz="0" w:space="0" w:color="auto" w:frame="1"/>
        </w:rPr>
        <w:t xml:space="preserve">). </w:t>
      </w:r>
      <w:r w:rsidR="0082254D">
        <w:rPr>
          <w:rStyle w:val="gnkrckgcgsb"/>
          <w:color w:val="000000"/>
          <w:bdr w:val="none" w:sz="0" w:space="0" w:color="auto" w:frame="1"/>
        </w:rPr>
        <w:t>The probability of an individual</w:t>
      </w:r>
      <w:r w:rsidR="00753388">
        <w:rPr>
          <w:rStyle w:val="gnkrckgcgsb"/>
          <w:color w:val="000000"/>
          <w:bdr w:val="none" w:sz="0" w:space="0" w:color="auto" w:frame="1"/>
        </w:rPr>
        <w:t xml:space="preserve"> plant</w:t>
      </w:r>
      <w:r w:rsidR="0082254D">
        <w:rPr>
          <w:rStyle w:val="gnkrckgcgsb"/>
          <w:color w:val="000000"/>
          <w:bdr w:val="none" w:sz="0" w:space="0" w:color="auto" w:frame="1"/>
        </w:rPr>
        <w:t xml:space="preserve"> having a b</w:t>
      </w:r>
      <w:r w:rsidR="00985FCC">
        <w:rPr>
          <w:rStyle w:val="gnkrckgcgsb"/>
          <w:color w:val="000000"/>
          <w:bdr w:val="none" w:sz="0" w:space="0" w:color="auto" w:frame="1"/>
        </w:rPr>
        <w:t>etweenness &gt; 0 increased with</w:t>
      </w:r>
      <w:r w:rsidR="0082254D">
        <w:rPr>
          <w:rStyle w:val="gnkrckgcgsb"/>
          <w:color w:val="000000"/>
          <w:bdr w:val="none" w:sz="0" w:space="0" w:color="auto" w:frame="1"/>
        </w:rPr>
        <w:t xml:space="preserve"> local</w:t>
      </w:r>
      <w:r w:rsidR="00985FCC">
        <w:rPr>
          <w:rStyle w:val="gnkrckgcgsb"/>
          <w:color w:val="000000"/>
          <w:bdr w:val="none" w:sz="0" w:space="0" w:color="auto" w:frame="1"/>
        </w:rPr>
        <w:t xml:space="preserve"> shrub density (GLMM, Est:</w:t>
      </w:r>
      <w:r w:rsidR="00653E4D">
        <w:rPr>
          <w:rStyle w:val="gnkrckgcgsb"/>
          <w:color w:val="000000"/>
          <w:bdr w:val="none" w:sz="0" w:space="0" w:color="auto" w:frame="1"/>
        </w:rPr>
        <w:t xml:space="preserve"> 0.20559, chi, p = 0.018). </w:t>
      </w:r>
      <w:r w:rsidR="00653E4D">
        <w:t xml:space="preserve">The number of effective partners increased with pollinator visitation rate (GLMM, Est: </w:t>
      </w:r>
      <w:r w:rsidR="00653E4D" w:rsidRPr="0082254D">
        <w:t>0.08167</w:t>
      </w:r>
      <w:r w:rsidR="00653E4D">
        <w:t xml:space="preserve">, </w:t>
      </w:r>
      <w:r w:rsidR="00653E4D" w:rsidRPr="000F3A77">
        <w:rPr>
          <w:rStyle w:val="gnkrckgcgsb"/>
          <w:color w:val="000000"/>
          <w:szCs w:val="22"/>
          <w:bdr w:val="none" w:sz="0" w:space="0" w:color="auto" w:frame="1"/>
        </w:rPr>
        <w:t>χ</w:t>
      </w:r>
      <w:r w:rsidR="00653E4D" w:rsidRPr="000F3A77">
        <w:rPr>
          <w:rStyle w:val="gnkrckgcgsb"/>
          <w:color w:val="000000"/>
          <w:szCs w:val="22"/>
          <w:bdr w:val="none" w:sz="0" w:space="0" w:color="auto" w:frame="1"/>
          <w:vertAlign w:val="superscript"/>
        </w:rPr>
        <w:t>2</w:t>
      </w:r>
      <w:r w:rsidR="00653E4D">
        <w:rPr>
          <w:rStyle w:val="gnkrckgcgsb"/>
          <w:color w:val="000000"/>
          <w:szCs w:val="22"/>
          <w:bdr w:val="none" w:sz="0" w:space="0" w:color="auto" w:frame="1"/>
        </w:rPr>
        <w:t xml:space="preserve">: </w:t>
      </w:r>
      <w:r w:rsidR="00653E4D" w:rsidRPr="003E3E82">
        <w:rPr>
          <w:rStyle w:val="gnkrckgcgsb"/>
          <w:color w:val="000000"/>
          <w:szCs w:val="22"/>
          <w:bdr w:val="none" w:sz="0" w:space="0" w:color="auto" w:frame="1"/>
        </w:rPr>
        <w:t>20.2173</w:t>
      </w:r>
      <w:r w:rsidR="00653E4D">
        <w:t>, p &lt; 0.001) and shrub density (Est: 0.05054,</w:t>
      </w:r>
      <w:r w:rsidR="00653E4D" w:rsidRPr="003E3E82">
        <w:rPr>
          <w:rStyle w:val="gnkrckgcgsb"/>
          <w:color w:val="000000"/>
          <w:szCs w:val="22"/>
          <w:bdr w:val="none" w:sz="0" w:space="0" w:color="auto" w:frame="1"/>
        </w:rPr>
        <w:t xml:space="preserve"> </w:t>
      </w:r>
      <w:r w:rsidR="00653E4D" w:rsidRPr="000F3A77">
        <w:rPr>
          <w:rStyle w:val="gnkrckgcgsb"/>
          <w:color w:val="000000"/>
          <w:szCs w:val="22"/>
          <w:bdr w:val="none" w:sz="0" w:space="0" w:color="auto" w:frame="1"/>
        </w:rPr>
        <w:t>χ</w:t>
      </w:r>
      <w:r w:rsidR="00653E4D" w:rsidRPr="000F3A77">
        <w:rPr>
          <w:rStyle w:val="gnkrckgcgsb"/>
          <w:color w:val="000000"/>
          <w:szCs w:val="22"/>
          <w:bdr w:val="none" w:sz="0" w:space="0" w:color="auto" w:frame="1"/>
          <w:vertAlign w:val="superscript"/>
        </w:rPr>
        <w:t>2</w:t>
      </w:r>
      <w:r w:rsidR="00653E4D">
        <w:rPr>
          <w:rStyle w:val="gnkrckgcgsb"/>
          <w:color w:val="000000"/>
          <w:szCs w:val="22"/>
          <w:bdr w:val="none" w:sz="0" w:space="0" w:color="auto" w:frame="1"/>
        </w:rPr>
        <w:t xml:space="preserve">: </w:t>
      </w:r>
      <w:r w:rsidR="00653E4D">
        <w:t xml:space="preserve"> </w:t>
      </w:r>
      <w:r w:rsidR="00653E4D" w:rsidRPr="003E3E82">
        <w:t>4.0376</w:t>
      </w:r>
      <w:r w:rsidR="00653E4D">
        <w:t>, p = 0.0445). The size of an individual plant’s floral display and study day were unimportant to a plant’s centrality (Table A3).</w:t>
      </w:r>
    </w:p>
    <w:p w14:paraId="4DD63116" w14:textId="58D3FC75" w:rsidR="0082254D" w:rsidDel="00EF3E5E" w:rsidRDefault="00440747" w:rsidP="00744A93">
      <w:pPr>
        <w:spacing w:line="360" w:lineRule="auto"/>
        <w:rPr>
          <w:del w:id="42" w:author="zenrunner" w:date="2019-06-20T10:25:00Z"/>
        </w:rPr>
      </w:pPr>
      <w:r>
        <w:t xml:space="preserve"> </w:t>
      </w:r>
      <w:r w:rsidR="00753388">
        <w:rPr>
          <w:rStyle w:val="gnkrckgcgsb"/>
          <w:color w:val="000000"/>
          <w:szCs w:val="22"/>
          <w:bdr w:val="none" w:sz="0" w:space="0" w:color="auto" w:frame="1"/>
        </w:rPr>
        <w:t>Foundation plant species differed in their degree centrality (</w:t>
      </w:r>
      <w:proofErr w:type="spellStart"/>
      <w:r w:rsidR="00753388">
        <w:rPr>
          <w:rStyle w:val="gnkrckgcgsb"/>
          <w:color w:val="000000"/>
          <w:szCs w:val="22"/>
          <w:bdr w:val="none" w:sz="0" w:space="0" w:color="auto" w:frame="1"/>
        </w:rPr>
        <w:t>Kruskal</w:t>
      </w:r>
      <w:proofErr w:type="spellEnd"/>
      <w:r w:rsidR="00753388">
        <w:rPr>
          <w:rStyle w:val="gnkrckgcgsb"/>
          <w:color w:val="000000"/>
          <w:szCs w:val="22"/>
          <w:bdr w:val="none" w:sz="0" w:space="0" w:color="auto" w:frame="1"/>
        </w:rPr>
        <w:t xml:space="preserve">-Wallis: </w:t>
      </w:r>
      <w:r w:rsidR="00753388" w:rsidRPr="000F3A77">
        <w:rPr>
          <w:rStyle w:val="gnkrckgcgsb"/>
          <w:color w:val="000000"/>
          <w:szCs w:val="22"/>
          <w:bdr w:val="none" w:sz="0" w:space="0" w:color="auto" w:frame="1"/>
        </w:rPr>
        <w:t>44.913</w:t>
      </w:r>
      <w:r w:rsidR="00753388">
        <w:rPr>
          <w:rStyle w:val="gnkrckgcgsb"/>
          <w:color w:val="000000"/>
          <w:szCs w:val="22"/>
          <w:bdr w:val="none" w:sz="0" w:space="0" w:color="auto" w:frame="1"/>
        </w:rPr>
        <w:t xml:space="preserve">, </w:t>
      </w:r>
      <w:proofErr w:type="spellStart"/>
      <w:r w:rsidR="00753388">
        <w:rPr>
          <w:rStyle w:val="gnkrckgcgsb"/>
          <w:color w:val="000000"/>
          <w:szCs w:val="22"/>
          <w:bdr w:val="none" w:sz="0" w:space="0" w:color="auto" w:frame="1"/>
        </w:rPr>
        <w:t>df</w:t>
      </w:r>
      <w:proofErr w:type="spellEnd"/>
      <w:r w:rsidR="00753388">
        <w:rPr>
          <w:rStyle w:val="gnkrckgcgsb"/>
          <w:color w:val="000000"/>
          <w:szCs w:val="22"/>
          <w:bdr w:val="none" w:sz="0" w:space="0" w:color="auto" w:frame="1"/>
        </w:rPr>
        <w:t xml:space="preserve"> = 9, p &lt; 0.0001, Figure 1) and eigancentrality (</w:t>
      </w:r>
      <w:proofErr w:type="spellStart"/>
      <w:r w:rsidR="00753388">
        <w:rPr>
          <w:rStyle w:val="gnkrckgcgsb"/>
          <w:color w:val="000000"/>
          <w:szCs w:val="22"/>
          <w:bdr w:val="none" w:sz="0" w:space="0" w:color="auto" w:frame="1"/>
        </w:rPr>
        <w:t>Kruskal</w:t>
      </w:r>
      <w:proofErr w:type="spellEnd"/>
      <w:r w:rsidR="00753388">
        <w:rPr>
          <w:rStyle w:val="gnkrckgcgsb"/>
          <w:color w:val="000000"/>
          <w:szCs w:val="22"/>
          <w:bdr w:val="none" w:sz="0" w:space="0" w:color="auto" w:frame="1"/>
        </w:rPr>
        <w:t xml:space="preserve">-Wallis: </w:t>
      </w:r>
      <w:r w:rsidR="00753388" w:rsidRPr="000F3A77">
        <w:rPr>
          <w:rStyle w:val="gnkrckgcgsb"/>
          <w:color w:val="000000"/>
          <w:szCs w:val="22"/>
          <w:bdr w:val="none" w:sz="0" w:space="0" w:color="auto" w:frame="1"/>
        </w:rPr>
        <w:t>84.285</w:t>
      </w:r>
      <w:r w:rsidR="00753388">
        <w:rPr>
          <w:rStyle w:val="gnkrckgcgsb"/>
          <w:color w:val="000000"/>
          <w:szCs w:val="22"/>
          <w:bdr w:val="none" w:sz="0" w:space="0" w:color="auto" w:frame="1"/>
        </w:rPr>
        <w:t xml:space="preserve">, </w:t>
      </w:r>
      <w:proofErr w:type="spellStart"/>
      <w:r w:rsidR="00753388">
        <w:rPr>
          <w:rStyle w:val="gnkrckgcgsb"/>
          <w:color w:val="000000"/>
          <w:szCs w:val="22"/>
          <w:bdr w:val="none" w:sz="0" w:space="0" w:color="auto" w:frame="1"/>
        </w:rPr>
        <w:t>df</w:t>
      </w:r>
      <w:proofErr w:type="spellEnd"/>
      <w:r w:rsidR="00753388">
        <w:rPr>
          <w:rStyle w:val="gnkrckgcgsb"/>
          <w:color w:val="000000"/>
          <w:szCs w:val="22"/>
          <w:bdr w:val="none" w:sz="0" w:space="0" w:color="auto" w:frame="1"/>
        </w:rPr>
        <w:t xml:space="preserve"> = 9, p &lt; 0.0001, Figure 1) however </w:t>
      </w:r>
      <w:r w:rsidR="007D35F0">
        <w:rPr>
          <w:rStyle w:val="gnkrckgcgsb"/>
          <w:color w:val="000000"/>
          <w:szCs w:val="22"/>
          <w:bdr w:val="none" w:sz="0" w:space="0" w:color="auto" w:frame="1"/>
        </w:rPr>
        <w:t>b</w:t>
      </w:r>
      <w:r w:rsidR="009F4C23">
        <w:t>etween</w:t>
      </w:r>
      <w:r w:rsidR="00882C41">
        <w:t>n</w:t>
      </w:r>
      <w:r w:rsidR="009F4C23">
        <w:t xml:space="preserve">ess did not differ between </w:t>
      </w:r>
      <w:r w:rsidR="00C72915">
        <w:t xml:space="preserve">plant </w:t>
      </w:r>
      <w:r w:rsidR="009F4C23">
        <w:t>species (</w:t>
      </w:r>
      <w:proofErr w:type="spellStart"/>
      <w:r w:rsidR="009F4C23">
        <w:t>Kruskal</w:t>
      </w:r>
      <w:proofErr w:type="spellEnd"/>
      <w:r w:rsidR="009F4C23">
        <w:t xml:space="preserve">-Wallis: </w:t>
      </w:r>
      <w:r w:rsidR="009F4C23" w:rsidRPr="009F4C23">
        <w:t xml:space="preserve">6.7085, </w:t>
      </w:r>
      <w:proofErr w:type="spellStart"/>
      <w:r w:rsidR="009F4C23" w:rsidRPr="009F4C23">
        <w:t>df</w:t>
      </w:r>
      <w:proofErr w:type="spellEnd"/>
      <w:r w:rsidR="009F4C23" w:rsidRPr="009F4C23">
        <w:t xml:space="preserve"> = 9, p-value = 0.6674</w:t>
      </w:r>
      <w:r w:rsidR="00653E4D">
        <w:t xml:space="preserve">) or the </w:t>
      </w:r>
      <w:r w:rsidR="003E3E82">
        <w:t>number of effective partners</w:t>
      </w:r>
      <w:r w:rsidR="0082254D" w:rsidRPr="0082254D">
        <w:t xml:space="preserve"> </w:t>
      </w:r>
      <w:r w:rsidR="003E3E82">
        <w:t>(</w:t>
      </w:r>
      <w:proofErr w:type="spellStart"/>
      <w:r w:rsidR="003E3E82">
        <w:t>Kruskal</w:t>
      </w:r>
      <w:proofErr w:type="spellEnd"/>
      <w:r w:rsidR="003E3E82">
        <w:t xml:space="preserve">-Wallis:  </w:t>
      </w:r>
      <w:r w:rsidR="003E3E82" w:rsidRPr="003E3E82">
        <w:t>15.056</w:t>
      </w:r>
      <w:r w:rsidR="003E3E82" w:rsidRPr="009F4C23">
        <w:t xml:space="preserve">, </w:t>
      </w:r>
      <w:proofErr w:type="spellStart"/>
      <w:r w:rsidR="003E3E82" w:rsidRPr="009F4C23">
        <w:t>df</w:t>
      </w:r>
      <w:proofErr w:type="spellEnd"/>
      <w:r w:rsidR="003E3E82" w:rsidRPr="009F4C23">
        <w:t xml:space="preserve"> = 9, p-value = </w:t>
      </w:r>
      <w:r w:rsidR="003E3E82" w:rsidRPr="003E3E82">
        <w:t>0.08941</w:t>
      </w:r>
      <w:r w:rsidR="003E3E82">
        <w:t>)</w:t>
      </w:r>
      <w:r w:rsidR="00653E4D">
        <w:t>.</w:t>
      </w:r>
      <w:r w:rsidR="00653E4D" w:rsidDel="00EF3E5E">
        <w:t xml:space="preserve"> </w:t>
      </w:r>
    </w:p>
    <w:p w14:paraId="18DA1517" w14:textId="6735BDCC" w:rsidR="000E4924" w:rsidRPr="00D124F7" w:rsidRDefault="004C1445" w:rsidP="000E4924">
      <w:pPr>
        <w:spacing w:line="360" w:lineRule="auto"/>
        <w:rPr>
          <w:highlight w:val="cyan"/>
        </w:rPr>
      </w:pPr>
      <w:r>
        <w:t>Degree centrality increases the probability of interacting with both conspecific and heterospecific plant individuals</w:t>
      </w:r>
      <w:r w:rsidR="000E4924">
        <w:t xml:space="preserve"> (Figure 2, </w:t>
      </w:r>
      <w:r w:rsidR="000E4924" w:rsidRPr="004C1445">
        <w:rPr>
          <w:highlight w:val="yellow"/>
        </w:rPr>
        <w:t>Table 4</w:t>
      </w:r>
      <w:r w:rsidR="000E4924">
        <w:t xml:space="preserve">). </w:t>
      </w:r>
      <w:r>
        <w:t>Blooming shrub density increases the proportion of potentially interacting conspecifics, but not heterospecifics (Table 4). We believe that the</w:t>
      </w:r>
      <w:r w:rsidR="00D124F7">
        <w:rPr>
          <w:highlight w:val="cyan"/>
        </w:rPr>
        <w:t xml:space="preserve"> </w:t>
      </w:r>
      <w:r w:rsidR="000E4924" w:rsidRPr="00D124F7">
        <w:t>interaction between degree and visitation ra</w:t>
      </w:r>
      <w:r w:rsidRPr="00D124F7">
        <w:t xml:space="preserve">te is </w:t>
      </w:r>
      <w:r w:rsidR="001953D4" w:rsidRPr="00D124F7">
        <w:t>an artefact</w:t>
      </w:r>
      <w:r w:rsidR="000E4924" w:rsidRPr="00D124F7">
        <w:t xml:space="preserve">. Degree is quantitative, thus it is weighted by the number of </w:t>
      </w:r>
      <w:r w:rsidRPr="00D124F7">
        <w:t>visits. However, the proportion wa</w:t>
      </w:r>
      <w:r w:rsidR="000E4924" w:rsidRPr="00D124F7">
        <w:t>s not weighted by visitation, so at high degree those extra pollinator visits are to individuals that a plant is already connected with.</w:t>
      </w:r>
      <w:r>
        <w:t xml:space="preserve"> Again,</w:t>
      </w:r>
      <w:r w:rsidR="000E4924">
        <w:t xml:space="preserve"> there was no influence of floral display nor a day effect (Appendix for full models). </w:t>
      </w:r>
    </w:p>
    <w:p w14:paraId="7B4D2234" w14:textId="04B4F6F4" w:rsidR="0086124A" w:rsidRDefault="007C0D12" w:rsidP="00744A93">
      <w:pPr>
        <w:spacing w:line="360" w:lineRule="auto"/>
      </w:pPr>
      <w:r>
        <w:t>The plant-plant interaction network was significa</w:t>
      </w:r>
      <w:r w:rsidR="00795A82">
        <w:t>ntly modular (0.335, Z</w:t>
      </w:r>
      <w:r w:rsidR="00A17A76">
        <w:t xml:space="preserve"> = 17.57</w:t>
      </w:r>
      <w:r w:rsidR="00795A82">
        <w:t>, p</w:t>
      </w:r>
      <w:r w:rsidR="00A17A76">
        <w:t xml:space="preserve"> &lt; 0.001</w:t>
      </w:r>
      <w:r w:rsidR="00795A82">
        <w:t>). It was made up of five modules</w:t>
      </w:r>
      <w:r w:rsidR="00014099">
        <w:t xml:space="preserve"> (Figure </w:t>
      </w:r>
      <w:r w:rsidR="00F05B03">
        <w:t>3</w:t>
      </w:r>
      <w:r w:rsidR="00014099">
        <w:t>)</w:t>
      </w:r>
      <w:r w:rsidR="00795A82">
        <w:t>. Visitation rates, study day and species were significant predictors of module</w:t>
      </w:r>
      <w:r w:rsidR="00D124F7">
        <w:t xml:space="preserve"> membership</w:t>
      </w:r>
      <w:r w:rsidR="00795A82">
        <w:t xml:space="preserve">, and shrub density was marginally significant (p = 0.051, Table 3). </w:t>
      </w:r>
    </w:p>
    <w:p w14:paraId="11881733" w14:textId="0C7863CF" w:rsidR="009E69B7" w:rsidRDefault="009E69B7" w:rsidP="00744A93">
      <w:pPr>
        <w:spacing w:line="360" w:lineRule="auto"/>
        <w:rPr>
          <w:u w:val="single"/>
        </w:rPr>
      </w:pPr>
      <w:r>
        <w:rPr>
          <w:u w:val="single"/>
        </w:rPr>
        <w:t>Effects of downscaling the whole community</w:t>
      </w:r>
      <w:ins w:id="43" w:author="zenrunner" w:date="2019-06-20T10:40:00Z">
        <w:r w:rsidR="005B6883">
          <w:rPr>
            <w:u w:val="single"/>
          </w:rPr>
          <w:t xml:space="preserve"> </w:t>
        </w:r>
      </w:ins>
    </w:p>
    <w:p w14:paraId="3A16157D" w14:textId="3ED4FE11" w:rsidR="008F56B8" w:rsidRDefault="008F56B8" w:rsidP="00744A93">
      <w:pPr>
        <w:spacing w:line="360" w:lineRule="auto"/>
        <w:rPr>
          <w:ins w:id="44" w:author="zenrunner" w:date="2019-06-20T10:40:00Z"/>
        </w:rPr>
      </w:pPr>
      <w:r>
        <w:lastRenderedPageBreak/>
        <w:t xml:space="preserve">The individual and species </w:t>
      </w:r>
      <w:r w:rsidR="00D124F7">
        <w:t>based</w:t>
      </w:r>
      <w:r>
        <w:t xml:space="preserve"> bipartite networks were significantly modular, but the species was </w:t>
      </w:r>
      <w:commentRangeStart w:id="45"/>
      <w:r>
        <w:t xml:space="preserve">more modular </w:t>
      </w:r>
      <w:commentRangeEnd w:id="45"/>
      <w:r w:rsidR="00D124F7">
        <w:rPr>
          <w:rStyle w:val="CommentReference"/>
        </w:rPr>
        <w:commentReference w:id="45"/>
      </w:r>
      <w:r>
        <w:t xml:space="preserve">(Table 5). When downscaled, the network become more nested, more generalized and more cohesive relative to the species network. </w:t>
      </w:r>
      <w:commentRangeStart w:id="46"/>
      <w:r>
        <w:t xml:space="preserve">All indices were significant </w:t>
      </w:r>
      <w:commentRangeEnd w:id="46"/>
      <w:r w:rsidR="00775E19">
        <w:rPr>
          <w:rStyle w:val="CommentReference"/>
        </w:rPr>
        <w:commentReference w:id="46"/>
      </w:r>
      <w:r>
        <w:t>(Table 5).</w:t>
      </w:r>
    </w:p>
    <w:p w14:paraId="3E3F407A" w14:textId="77777777" w:rsidR="00BD0886" w:rsidRPr="008F56B8" w:rsidRDefault="00BD0886" w:rsidP="00744A93">
      <w:pPr>
        <w:spacing w:line="360" w:lineRule="auto"/>
      </w:pPr>
    </w:p>
    <w:p w14:paraId="7537A615" w14:textId="63377829" w:rsidR="00B71998" w:rsidRPr="0058070F" w:rsidRDefault="00113EC2" w:rsidP="00744A93">
      <w:pPr>
        <w:spacing w:line="360" w:lineRule="auto"/>
        <w:rPr>
          <w:b/>
        </w:rPr>
      </w:pPr>
      <w:r>
        <w:rPr>
          <w:b/>
        </w:rPr>
        <w:t>Discussion</w:t>
      </w:r>
    </w:p>
    <w:p w14:paraId="6961160D" w14:textId="0399252E" w:rsidR="00AB12B7" w:rsidRDefault="003905B2" w:rsidP="00744A93">
      <w:pPr>
        <w:spacing w:line="360" w:lineRule="auto"/>
      </w:pPr>
      <w:r w:rsidRPr="009D3AE2">
        <w:t xml:space="preserve">Our study found evidence </w:t>
      </w:r>
      <w:r w:rsidR="00422EBC" w:rsidRPr="009D3AE2">
        <w:t>that</w:t>
      </w:r>
      <w:r w:rsidRPr="009D3AE2">
        <w:t xml:space="preserve"> </w:t>
      </w:r>
      <w:r w:rsidR="00BA2D37" w:rsidRPr="009D3AE2">
        <w:t xml:space="preserve">the ecological features of </w:t>
      </w:r>
      <w:r w:rsidRPr="009D3AE2">
        <w:t xml:space="preserve">individual </w:t>
      </w:r>
      <w:r w:rsidR="00BA2D37" w:rsidRPr="009D3AE2">
        <w:t>plants can determine the role of a plant within the network and subsequently the structure of the network as a whole.</w:t>
      </w:r>
      <w:r w:rsidR="00BA2D37">
        <w:t xml:space="preserve"> </w:t>
      </w:r>
      <w:r w:rsidR="006F2718">
        <w:t xml:space="preserve">We hypothesized that individual traits that are associated with attractiveness to pollinators would give rise to an individual’s role with whole interaction network. </w:t>
      </w:r>
      <w:r w:rsidR="00F93D41">
        <w:t xml:space="preserve">If visitation networks are created by the foraging preferences of pollinators… The results were variable. </w:t>
      </w:r>
      <w:r w:rsidR="00F454A8">
        <w:t xml:space="preserve">Contrary to our predictions, we found no direct influence of floral display size on network roles or structures despite its strong influence on pollinator visitation. Interestingly this influence on visitation decreased at the end of the study period. The competitive advantage of a large floral display size was lost in the later time period suggesting that the relative importance of individual traits have a temporal component. Because visitation rates influence most network roles, display size </w:t>
      </w:r>
      <w:proofErr w:type="spellStart"/>
      <w:r w:rsidR="00F454A8">
        <w:t>etc</w:t>
      </w:r>
      <w:proofErr w:type="spellEnd"/>
      <w:r w:rsidR="00F454A8">
        <w:t xml:space="preserve"> had an indirect effect. Flowering shrub density influenced the patterns of interactions </w:t>
      </w:r>
      <w:r w:rsidR="00F454A8" w:rsidRPr="00287206">
        <w:t>beyond increas</w:t>
      </w:r>
      <w:r w:rsidR="00F454A8">
        <w:t xml:space="preserve">ing visitation rates including effects on betweenness centrality and modularity. </w:t>
      </w:r>
      <w:r w:rsidR="00DA0A54">
        <w:t>The study of pollination networks is dominated by those that aggregate individuals to species.</w:t>
      </w:r>
      <w:r w:rsidR="00885518">
        <w:t xml:space="preserve"> </w:t>
      </w:r>
      <w:r w:rsidR="00427713">
        <w:t xml:space="preserve">For species networks, traits are increasingly being recognized as driving forces of network structure </w:t>
      </w:r>
      <w:r w:rsidR="00E34A96">
        <w:fldChar w:fldCharType="begin">
          <w:fldData xml:space="preserve">PEVuZE5vdGU+PENpdGU+PEF1dGhvcj5PbGVzZW48L0F1dGhvcj48WWVhcj4yMDEwPC9ZZWFyPjxS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</w:fldData>
        </w:fldChar>
      </w:r>
      <w:r w:rsidR="001A5302">
        <w:instrText xml:space="preserve"> ADDIN EN.CITE </w:instrText>
      </w:r>
      <w:r w:rsidR="001A5302">
        <w:fldChar w:fldCharType="begin">
          <w:fldData xml:space="preserve">PEVuZE5vdGU+PENpdGU+PEF1dGhvcj5PbGVzZW48L0F1dGhvcj48WWVhcj4yMDEwPC9ZZWFyPjxS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</w:fldData>
        </w:fldChar>
      </w:r>
      <w:r w:rsidR="001A5302">
        <w:instrText xml:space="preserve"> ADDIN EN.CITE.DATA </w:instrText>
      </w:r>
      <w:r w:rsidR="001A5302">
        <w:fldChar w:fldCharType="end"/>
      </w:r>
      <w:r w:rsidR="00E34A96">
        <w:fldChar w:fldCharType="separate"/>
      </w:r>
      <w:r w:rsidR="001A5302">
        <w:rPr>
          <w:noProof/>
        </w:rPr>
        <w:t>(</w:t>
      </w:r>
      <w:hyperlink w:anchor="_ENREF_15" w:tooltip="Dupont, 2014 #361" w:history="1">
        <w:r w:rsidR="002A5FE9">
          <w:rPr>
            <w:noProof/>
          </w:rPr>
          <w:t>Dupont</w:t>
        </w:r>
        <w:r w:rsidR="002A5FE9" w:rsidRPr="001A5302">
          <w:rPr>
            <w:i/>
            <w:noProof/>
          </w:rPr>
          <w:t>, et al.</w:t>
        </w:r>
        <w:r w:rsidR="002A5FE9">
          <w:rPr>
            <w:noProof/>
          </w:rPr>
          <w:t xml:space="preserve"> 2014</w:t>
        </w:r>
      </w:hyperlink>
      <w:r w:rsidR="001A5302">
        <w:rPr>
          <w:noProof/>
        </w:rPr>
        <w:t xml:space="preserve">, </w:t>
      </w:r>
      <w:hyperlink w:anchor="_ENREF_16" w:tooltip="Eklöf, 2013 #402" w:history="1">
        <w:r w:rsidR="002A5FE9">
          <w:rPr>
            <w:noProof/>
          </w:rPr>
          <w:t>Eklöf</w:t>
        </w:r>
        <w:r w:rsidR="002A5FE9" w:rsidRPr="001A5302">
          <w:rPr>
            <w:i/>
            <w:noProof/>
          </w:rPr>
          <w:t>, et al.</w:t>
        </w:r>
        <w:r w:rsidR="002A5FE9">
          <w:rPr>
            <w:noProof/>
          </w:rPr>
          <w:t xml:space="preserve"> 2013</w:t>
        </w:r>
      </w:hyperlink>
      <w:r w:rsidR="001A5302">
        <w:rPr>
          <w:noProof/>
        </w:rPr>
        <w:t xml:space="preserve">, </w:t>
      </w:r>
      <w:hyperlink w:anchor="_ENREF_36" w:tooltip="Olesen, 2010 #401" w:history="1">
        <w:r w:rsidR="002A5FE9">
          <w:rPr>
            <w:noProof/>
          </w:rPr>
          <w:t>Olesen</w:t>
        </w:r>
        <w:r w:rsidR="002A5FE9" w:rsidRPr="001A5302">
          <w:rPr>
            <w:i/>
            <w:noProof/>
          </w:rPr>
          <w:t>, et al.</w:t>
        </w:r>
        <w:r w:rsidR="002A5FE9">
          <w:rPr>
            <w:noProof/>
          </w:rPr>
          <w:t xml:space="preserve"> 2010</w:t>
        </w:r>
      </w:hyperlink>
      <w:r w:rsidR="001A5302">
        <w:rPr>
          <w:noProof/>
        </w:rPr>
        <w:t xml:space="preserve">, </w:t>
      </w:r>
      <w:hyperlink w:anchor="_ENREF_37" w:tooltip="Olito, 2015 #403" w:history="1">
        <w:r w:rsidR="002A5FE9">
          <w:rPr>
            <w:noProof/>
          </w:rPr>
          <w:t>Olito and Fox 2015</w:t>
        </w:r>
      </w:hyperlink>
      <w:r w:rsidR="001A5302">
        <w:rPr>
          <w:noProof/>
        </w:rPr>
        <w:t>)</w:t>
      </w:r>
      <w:r w:rsidR="00E34A96">
        <w:fldChar w:fldCharType="end"/>
      </w:r>
      <w:r w:rsidR="00427713">
        <w:rPr>
          <w:rFonts w:ascii="AGaramondPro-Regular" w:hAnsi="AGaramondPro-Regular" w:cs="AGaramondPro-Regular"/>
          <w:sz w:val="20"/>
          <w:szCs w:val="20"/>
        </w:rPr>
        <w:t>.</w:t>
      </w:r>
      <w:r w:rsidR="00427713">
        <w:t xml:space="preserve"> </w:t>
      </w:r>
      <w:r w:rsidR="00BA2D37" w:rsidRPr="009D3AE2">
        <w:t>These are evident as driving forces at the individual level as well, and traits can be considered intrinsic phenotypic traits but also the floral neighbourhood an individual is embedded in.</w:t>
      </w:r>
      <w:r w:rsidR="00BA2D37">
        <w:t xml:space="preserve"> </w:t>
      </w:r>
    </w:p>
    <w:p w14:paraId="6EDB28E2" w14:textId="534D5347" w:rsidR="0077273A" w:rsidRPr="00BD64B2" w:rsidRDefault="00BD64B2" w:rsidP="00744A93">
      <w:pPr>
        <w:spacing w:line="360" w:lineRule="auto"/>
      </w:pPr>
      <w:r>
        <w:rPr>
          <w:u w:val="single"/>
        </w:rPr>
        <w:t xml:space="preserve">Pollinator-mediated interactions </w:t>
      </w:r>
      <w:r w:rsidR="00DA0A54">
        <w:rPr>
          <w:u w:val="single"/>
        </w:rPr>
        <w:t>between foundation plants</w:t>
      </w:r>
    </w:p>
    <w:p w14:paraId="62A72849" w14:textId="49844646" w:rsidR="005609B8" w:rsidRDefault="003D0E0B" w:rsidP="0004281B">
      <w:pPr>
        <w:spacing w:line="360" w:lineRule="auto"/>
      </w:pPr>
      <w:r>
        <w:t>D</w:t>
      </w:r>
      <w:r w:rsidR="000C39C2">
        <w:t>iffuse</w:t>
      </w:r>
      <w:r w:rsidR="00497CC0">
        <w:t xml:space="preserve"> pollinator-mediated </w:t>
      </w:r>
      <w:r>
        <w:t xml:space="preserve">facilitation </w:t>
      </w:r>
      <w:r w:rsidR="00497CC0">
        <w:t xml:space="preserve">between co-blooming foundation plants </w:t>
      </w:r>
      <w:r>
        <w:t xml:space="preserve">was prevalent </w:t>
      </w:r>
      <w:r w:rsidR="00362E9D">
        <w:t>in this system</w:t>
      </w:r>
      <w:r w:rsidR="00497CC0">
        <w:t>.</w:t>
      </w:r>
      <w:r w:rsidR="009A077B">
        <w:t xml:space="preserve"> There were several ways that plants may have benefited from their neighbours.</w:t>
      </w:r>
      <w:r w:rsidR="00497CC0">
        <w:t xml:space="preserve"> </w:t>
      </w:r>
      <w:r w:rsidR="00362E9D">
        <w:t>Facilitation between co-blooming plants through increases in local, interspecific density is a frequently studied mechanism within many ecosystems</w:t>
      </w:r>
      <w:r w:rsidR="000C1428">
        <w:t xml:space="preserve"> globally</w:t>
      </w:r>
      <w:r w:rsidR="00362E9D">
        <w:t xml:space="preserve"> but </w:t>
      </w:r>
      <w:r w:rsidR="000C39C2">
        <w:t>has not been reported previously for desert ecosystems</w:t>
      </w:r>
      <w:r w:rsidR="002F18C4">
        <w:t xml:space="preserve"> </w:t>
      </w:r>
      <w:r w:rsidR="00E42272">
        <w:fldChar w:fldCharType="begin"/>
      </w:r>
      <w:r w:rsidR="00F218CE">
        <w:instrText xml:space="preserve"> ADDIN EN.CITE &lt;EndNote&gt;&lt;Cite&gt;&lt;Author&gt;Braun&lt;/Author&gt;&lt;Year&gt;2018&lt;/Year&gt;&lt;RecNum&gt;331&lt;/RecNum&gt;&lt;DisplayText&gt;(Braun and Lortie 2018)&lt;/DisplayText&gt;&lt;record&gt;&lt;rec-number&gt;331&lt;/rec-number&gt;&lt;foreign-keys&gt;&lt;key app="EN" db-id="efxxxd2elfvxfde05eev9swq9zv0dswrxzp2"&gt;331&lt;/key&gt;&lt;/foreign-keys&gt;&lt;ref-type name="Journal Article"&gt;17&lt;/ref-type&gt;&lt;contributors&gt;&lt;authors&gt;&lt;author&gt;Braun, Jenna&lt;/author&gt;&lt;author&gt;Lortie, Christopher&lt;/author&gt;&lt;/authors&gt;&lt;/contributors&gt;&lt;titles&gt;&lt;title&gt;Finding the bees knees: a conceptual framework and systematic review of the mechanisms of pollinator-mediated facilitation&lt;/title&gt;&lt;secondary-title&gt;Perspectives in Plant Ecology, Evolution and Systematics&lt;/secondary-title&gt;&lt;/titles&gt;&lt;periodical&gt;&lt;full-title&gt;Perspectives in Plant Ecology, Evolution and Systematics&lt;/full-title&gt;&lt;/periodical&gt;&lt;dates&gt;&lt;year&gt;2018&lt;/year&gt;&lt;/dates&gt;&lt;isbn&gt;1433-8319&lt;/isbn&gt;&lt;urls&gt;&lt;/urls&gt;&lt;/record&gt;&lt;/Cite&gt;&lt;/EndNote&gt;</w:instrText>
      </w:r>
      <w:r w:rsidR="00E42272">
        <w:fldChar w:fldCharType="separate"/>
      </w:r>
      <w:r w:rsidR="00F218CE">
        <w:rPr>
          <w:noProof/>
        </w:rPr>
        <w:t>(</w:t>
      </w:r>
      <w:hyperlink w:anchor="_ENREF_7" w:tooltip="Braun, 2018 #331" w:history="1">
        <w:r w:rsidR="002A5FE9">
          <w:rPr>
            <w:noProof/>
          </w:rPr>
          <w:t>Braun and Lortie 2018</w:t>
        </w:r>
      </w:hyperlink>
      <w:r w:rsidR="00F218CE">
        <w:rPr>
          <w:noProof/>
        </w:rPr>
        <w:t>)</w:t>
      </w:r>
      <w:r w:rsidR="00E42272">
        <w:fldChar w:fldCharType="end"/>
      </w:r>
      <w:r w:rsidR="00594B53">
        <w:t xml:space="preserve">. </w:t>
      </w:r>
      <w:r w:rsidR="00362E9D">
        <w:t xml:space="preserve">Intraspecific density has </w:t>
      </w:r>
      <w:r w:rsidR="009B75AB">
        <w:t xml:space="preserve">however </w:t>
      </w:r>
      <w:r w:rsidR="00362E9D">
        <w:lastRenderedPageBreak/>
        <w:t xml:space="preserve">been reported to </w:t>
      </w:r>
      <w:r w:rsidR="006518B8">
        <w:t xml:space="preserve">benefit the pollination of desert mustard </w:t>
      </w:r>
      <w:proofErr w:type="spellStart"/>
      <w:r w:rsidR="006518B8">
        <w:rPr>
          <w:i/>
          <w:iCs/>
        </w:rPr>
        <w:t>Lesquerella</w:t>
      </w:r>
      <w:proofErr w:type="spellEnd"/>
      <w:r w:rsidR="006518B8">
        <w:rPr>
          <w:i/>
          <w:iCs/>
        </w:rPr>
        <w:t xml:space="preserve"> </w:t>
      </w:r>
      <w:proofErr w:type="spellStart"/>
      <w:r w:rsidR="006518B8">
        <w:rPr>
          <w:i/>
          <w:iCs/>
        </w:rPr>
        <w:t>fendleri</w:t>
      </w:r>
      <w:proofErr w:type="spellEnd"/>
      <w:r w:rsidR="006518B8">
        <w:t xml:space="preserve"> </w:t>
      </w:r>
      <w:r w:rsidR="00F106F7">
        <w:fldChar w:fldCharType="begin"/>
      </w:r>
      <w:r w:rsidR="004967FF">
        <w:instrText xml:space="preserve"> ADDIN EN.CITE &lt;EndNote&gt;&lt;Cite&gt;&lt;Author&gt;Roll&lt;/Author&gt;&lt;Year&gt;1997&lt;/Year&gt;&lt;RecNum&gt;232&lt;/RecNum&gt;&lt;DisplayText&gt;(Roll&lt;style face="italic"&gt;, et al.&lt;/style&gt; 1997)&lt;/DisplayText&gt;&lt;record&gt;&lt;rec-number&gt;232&lt;/rec-number&gt;&lt;foreign-keys&gt;&lt;key app="EN" db-id="efxxxd2elfvxfde05eev9swq9zv0dswrxzp2"&gt;232&lt;/key&gt;&lt;/foreign-keys&gt;&lt;ref-type name="Journal Article"&gt;17&lt;/ref-type&gt;&lt;contributors&gt;&lt;authors&gt;&lt;author&gt;Roll, Julia&lt;/author&gt;&lt;author&gt;Mitchell, Randall J&lt;/author&gt;&lt;author&gt;Cabin, Robert J&lt;/author&gt;&lt;author&gt;Marshall, Diane L&lt;/author&gt;&lt;/authors&gt;&lt;/contributors&gt;&lt;titles&gt;&lt;title&gt;Reproductive Success Increases with Local Density of Conspecif ics in a Desert Mustard (Lesquerella fendleri) El Exito Reproductivo Incrementa con la Densidad Local de Coespecificos en la Mostaza del Desierto (Lesquerella fendleri)&lt;/title&gt;&lt;secondary-title&gt;Conservation biology&lt;/secondary-title&gt;&lt;/titles&gt;&lt;periodical&gt;&lt;full-title&gt;Conservation Biology&lt;/full-title&gt;&lt;/periodical&gt;&lt;pages&gt;738-746&lt;/pages&gt;&lt;volume&gt;11&lt;/volume&gt;&lt;number&gt;3&lt;/number&gt;&lt;dates&gt;&lt;year&gt;1997&lt;/year&gt;&lt;/dates&gt;&lt;isbn&gt;0888-8892&lt;/isbn&gt;&lt;urls&gt;&lt;/urls&gt;&lt;/record&gt;&lt;/Cite&gt;&lt;/EndNote&gt;</w:instrText>
      </w:r>
      <w:r w:rsidR="00F106F7">
        <w:fldChar w:fldCharType="separate"/>
      </w:r>
      <w:r w:rsidR="004967FF">
        <w:rPr>
          <w:noProof/>
        </w:rPr>
        <w:t>(</w:t>
      </w:r>
      <w:hyperlink w:anchor="_ENREF_42" w:tooltip="Roll, 1997 #232" w:history="1">
        <w:r w:rsidR="002A5FE9">
          <w:rPr>
            <w:noProof/>
          </w:rPr>
          <w:t>Roll</w:t>
        </w:r>
        <w:r w:rsidR="002A5FE9" w:rsidRPr="004967FF">
          <w:rPr>
            <w:i/>
            <w:noProof/>
          </w:rPr>
          <w:t>, et al.</w:t>
        </w:r>
        <w:r w:rsidR="002A5FE9">
          <w:rPr>
            <w:noProof/>
          </w:rPr>
          <w:t xml:space="preserve"> 1997</w:t>
        </w:r>
      </w:hyperlink>
      <w:r w:rsidR="004967FF">
        <w:rPr>
          <w:noProof/>
        </w:rPr>
        <w:t>)</w:t>
      </w:r>
      <w:r w:rsidR="00F106F7">
        <w:fldChar w:fldCharType="end"/>
      </w:r>
      <w:r w:rsidR="00C21D69">
        <w:t>.</w:t>
      </w:r>
      <w:r w:rsidR="00C24157">
        <w:t xml:space="preserve"> </w:t>
      </w:r>
      <w:r w:rsidR="005B4748">
        <w:t>Interestingly, s</w:t>
      </w:r>
      <w:r w:rsidR="00C24157">
        <w:t>hrubs, but not cacti densit</w:t>
      </w:r>
      <w:r w:rsidR="00A850BA">
        <w:t>ies</w:t>
      </w:r>
      <w:r w:rsidR="00C24157">
        <w:t xml:space="preserve"> </w:t>
      </w:r>
      <w:r w:rsidR="00D13B30">
        <w:t xml:space="preserve">elicited </w:t>
      </w:r>
      <w:r w:rsidR="00C24157">
        <w:t>this positive effect. Shrubs were taller than cacti with larger floral displays, and</w:t>
      </w:r>
      <w:r w:rsidR="005B4748">
        <w:t xml:space="preserve"> this attractiveness </w:t>
      </w:r>
      <w:r w:rsidR="00617B29">
        <w:t>can bring</w:t>
      </w:r>
      <w:r w:rsidR="005B4748">
        <w:t xml:space="preserve"> in pollinators via the magnet species effect leading to improved visitation to</w:t>
      </w:r>
      <w:r w:rsidR="00EA33E2">
        <w:t xml:space="preserve"> neighbouring</w:t>
      </w:r>
      <w:r w:rsidR="000C01AC">
        <w:t xml:space="preserve"> </w:t>
      </w:r>
      <w:r w:rsidR="005B4748">
        <w:t>plants</w:t>
      </w:r>
      <w:r w:rsidR="00C24157">
        <w:t xml:space="preserve"> (</w:t>
      </w:r>
      <w:proofErr w:type="spellStart"/>
      <w:r w:rsidR="00C24157">
        <w:t>sensu</w:t>
      </w:r>
      <w:proofErr w:type="spellEnd"/>
      <w:r w:rsidR="00C24157">
        <w:t xml:space="preserve"> Laverty 1992)</w:t>
      </w:r>
      <w:r w:rsidR="005B4748">
        <w:t xml:space="preserve">. </w:t>
      </w:r>
      <w:r w:rsidR="00C24157">
        <w:t>This suggests some level of species specificity in benefactors.</w:t>
      </w:r>
      <w:r w:rsidR="00E90314">
        <w:t xml:space="preserve"> </w:t>
      </w:r>
      <w:r w:rsidR="00EB65C0">
        <w:t xml:space="preserve">Foundation plants growing in denser </w:t>
      </w:r>
      <w:r w:rsidR="00BB40C6">
        <w:t>areas</w:t>
      </w:r>
      <w:r w:rsidR="005B4748">
        <w:t xml:space="preserve"> of</w:t>
      </w:r>
      <w:r w:rsidR="00E90314">
        <w:t xml:space="preserve"> flowering</w:t>
      </w:r>
      <w:r w:rsidR="005B4748">
        <w:t xml:space="preserve"> shrubs</w:t>
      </w:r>
      <w:r w:rsidR="00EB65C0">
        <w:t xml:space="preserve"> were visited by a higher diversity of pollinator functional groups i.e. </w:t>
      </w:r>
      <w:r w:rsidR="00A24868">
        <w:t>were more generalized</w:t>
      </w:r>
      <w:r w:rsidR="00EB65C0">
        <w:t>.</w:t>
      </w:r>
      <w:r w:rsidR="00BA397D">
        <w:t xml:space="preserve"> </w:t>
      </w:r>
      <w:r w:rsidR="00E90314">
        <w:t>Pollinator a</w:t>
      </w:r>
      <w:r w:rsidR="00597429">
        <w:t xml:space="preserve">bundance-richness </w:t>
      </w:r>
      <w:r w:rsidR="00E90314">
        <w:t>relationships are commonly reported for</w:t>
      </w:r>
      <w:r w:rsidR="00597429">
        <w:t xml:space="preserve"> plant-pollinator interacti</w:t>
      </w:r>
      <w:r w:rsidR="00457C0E">
        <w:t>ons</w:t>
      </w:r>
      <w:r w:rsidR="00D22033">
        <w:t xml:space="preserve"> </w:t>
      </w:r>
      <w:r w:rsidR="00D22033">
        <w:fldChar w:fldCharType="begin"/>
      </w:r>
      <w:r w:rsidR="004967FF">
        <w:instrText xml:space="preserve"> ADDIN EN.CITE &lt;EndNote&gt;&lt;Cite&gt;&lt;Author&gt;Steffan‐Dewenter&lt;/Author&gt;&lt;Year&gt;2003&lt;/Year&gt;&lt;RecNum&gt;405&lt;/RecNum&gt;&lt;DisplayText&gt;(Steffan-Dewenter&lt;style face="italic"&gt;, et al.&lt;/style&gt; 2002, Steffan‐Dewenter 2003)&lt;/DisplayText&gt;&lt;record&gt;&lt;rec-number&gt;405&lt;/rec-number&gt;&lt;foreign-keys&gt;&lt;key app="EN" db-id="efxxxd2elfvxfde05eev9swq9zv0dswrxzp2"&gt;405&lt;/key&gt;&lt;/foreign-keys&gt;&lt;ref-type name="Journal Article"&gt;17&lt;/ref-type&gt;&lt;contributors&gt;&lt;authors&gt;&lt;author&gt;Steffan‐Dewenter, Ingolf&lt;/author&gt;&lt;/authors&gt;&lt;/contributors&gt;&lt;titles&gt;&lt;title&gt;Importance of habitat area and landscape context for species richness of bees and wasps in fragmented orchard meadows&lt;/title&gt;&lt;secondary-title&gt;Conservation biology&lt;/secondary-title&gt;&lt;/titles&gt;&lt;periodical&gt;&lt;full-title&gt;Conservation Biology&lt;/full-title&gt;&lt;/periodical&gt;&lt;pages&gt;1036-1044&lt;/pages&gt;&lt;volume&gt;17&lt;/volume&gt;&lt;number&gt;4&lt;/number&gt;&lt;dates&gt;&lt;year&gt;2003&lt;/year&gt;&lt;/dates&gt;&lt;isbn&gt;0888-8892&lt;/isbn&gt;&lt;urls&gt;&lt;/urls&gt;&lt;/record&gt;&lt;/Cite&gt;&lt;Cite&gt;&lt;Author&gt;Steffan-Dewenter&lt;/Author&gt;&lt;Year&gt;2002&lt;/Year&gt;&lt;RecNum&gt;404&lt;/RecNum&gt;&lt;record&gt;&lt;rec-number&gt;404&lt;/rec-number&gt;&lt;foreign-keys&gt;&lt;key app="EN" db-id="efxxxd2elfvxfde05eev9swq9zv0dswrxzp2"&gt;404&lt;/key&gt;&lt;/foreign-keys&gt;&lt;ref-type name="Journal Article"&gt;17&lt;/ref-type&gt;&lt;contributors&gt;&lt;authors&gt;&lt;author&gt;Steffan-Dewenter, Ingolf&lt;/author&gt;&lt;author&gt;Münzenberg, Ute&lt;/author&gt;&lt;author&gt;Bürger, Christof&lt;/author&gt;&lt;author&gt;Thies, Carsten&lt;/author&gt;&lt;author&gt;Tscharntke, Teja&lt;/author&gt;&lt;/authors&gt;&lt;/contributors&gt;&lt;titles&gt;&lt;title&gt;Scale‐dependent effects of landscape context on three pollinator guilds&lt;/title&gt;&lt;secondary-title&gt;Ecology&lt;/secondary-title&gt;&lt;/titles&gt;&lt;periodical&gt;&lt;full-title&gt;Ecology&lt;/full-title&gt;&lt;/periodical&gt;&lt;pages&gt;1421-1432&lt;/pages&gt;&lt;volume&gt;83&lt;/volume&gt;&lt;number&gt;5&lt;/number&gt;&lt;dates&gt;&lt;year&gt;2002&lt;/year&gt;&lt;/dates&gt;&lt;isbn&gt;1939-9170&lt;/isbn&gt;&lt;urls&gt;&lt;/urls&gt;&lt;/record&gt;&lt;/Cite&gt;&lt;/EndNote&gt;</w:instrText>
      </w:r>
      <w:r w:rsidR="00D22033">
        <w:fldChar w:fldCharType="separate"/>
      </w:r>
      <w:r w:rsidR="004967FF">
        <w:rPr>
          <w:noProof/>
        </w:rPr>
        <w:t>(</w:t>
      </w:r>
      <w:hyperlink w:anchor="_ENREF_49" w:tooltip="Steffan-Dewenter, 2002 #404" w:history="1">
        <w:r w:rsidR="002A5FE9">
          <w:rPr>
            <w:noProof/>
          </w:rPr>
          <w:t>Steffan-Dewenter</w:t>
        </w:r>
        <w:r w:rsidR="002A5FE9" w:rsidRPr="004967FF">
          <w:rPr>
            <w:i/>
            <w:noProof/>
          </w:rPr>
          <w:t>, et al.</w:t>
        </w:r>
        <w:r w:rsidR="002A5FE9">
          <w:rPr>
            <w:noProof/>
          </w:rPr>
          <w:t xml:space="preserve"> 2002</w:t>
        </w:r>
      </w:hyperlink>
      <w:r w:rsidR="004967FF">
        <w:rPr>
          <w:noProof/>
        </w:rPr>
        <w:t xml:space="preserve">, </w:t>
      </w:r>
      <w:hyperlink w:anchor="_ENREF_50" w:tooltip="Steffan‐Dewenter, 2003 #405" w:history="1">
        <w:r w:rsidR="002A5FE9">
          <w:rPr>
            <w:noProof/>
          </w:rPr>
          <w:t>Steffan‐Dewenter 2003</w:t>
        </w:r>
      </w:hyperlink>
      <w:r w:rsidR="004967FF">
        <w:rPr>
          <w:noProof/>
        </w:rPr>
        <w:t>)</w:t>
      </w:r>
      <w:r w:rsidR="00D22033">
        <w:fldChar w:fldCharType="end"/>
      </w:r>
      <w:r w:rsidR="00D22033">
        <w:t>.</w:t>
      </w:r>
      <w:r w:rsidR="000E072B">
        <w:t xml:space="preserve"> </w:t>
      </w:r>
      <w:r w:rsidR="007D3BB5">
        <w:t xml:space="preserve">Increases in pollinator diversity can increase plant fitness </w:t>
      </w:r>
      <w:r w:rsidR="007D3BB5">
        <w:fldChar w:fldCharType="begin">
          <w:fldData xml:space="preserve">PEVuZE5vdGU+PENpdGU+PEF1dGhvcj5LbGVpbjwvQXV0aG9yPjxZZWFyPjIwMDM8L1llYXI+PFJl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</w:fldData>
        </w:fldChar>
      </w:r>
      <w:r w:rsidR="004967FF">
        <w:instrText xml:space="preserve"> ADDIN EN.CITE </w:instrText>
      </w:r>
      <w:r w:rsidR="004967FF">
        <w:fldChar w:fldCharType="begin">
          <w:fldData xml:space="preserve">PEVuZE5vdGU+PENpdGU+PEF1dGhvcj5LbGVpbjwvQXV0aG9yPjxZZWFyPjIwMDM8L1llYXI+PFJl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</w:fldData>
        </w:fldChar>
      </w:r>
      <w:r w:rsidR="004967FF">
        <w:instrText xml:space="preserve"> ADDIN EN.CITE.DATA </w:instrText>
      </w:r>
      <w:r w:rsidR="004967FF">
        <w:fldChar w:fldCharType="end"/>
      </w:r>
      <w:r w:rsidR="007D3BB5">
        <w:fldChar w:fldCharType="separate"/>
      </w:r>
      <w:r w:rsidR="004967FF">
        <w:rPr>
          <w:noProof/>
        </w:rPr>
        <w:t>(</w:t>
      </w:r>
      <w:hyperlink w:anchor="_ENREF_20" w:tooltip="Gómez, 2007 #388" w:history="1">
        <w:r w:rsidR="002A5FE9">
          <w:rPr>
            <w:noProof/>
          </w:rPr>
          <w:t>Gómez</w:t>
        </w:r>
        <w:r w:rsidR="002A5FE9" w:rsidRPr="004967FF">
          <w:rPr>
            <w:i/>
            <w:noProof/>
          </w:rPr>
          <w:t>, et al.</w:t>
        </w:r>
        <w:r w:rsidR="002A5FE9">
          <w:rPr>
            <w:noProof/>
          </w:rPr>
          <w:t xml:space="preserve"> 2007</w:t>
        </w:r>
      </w:hyperlink>
      <w:r w:rsidR="004967FF">
        <w:rPr>
          <w:noProof/>
        </w:rPr>
        <w:t xml:space="preserve">, </w:t>
      </w:r>
      <w:hyperlink w:anchor="_ENREF_27" w:tooltip="Klein, 2003 #387" w:history="1">
        <w:r w:rsidR="002A5FE9">
          <w:rPr>
            <w:noProof/>
          </w:rPr>
          <w:t>Klein</w:t>
        </w:r>
        <w:r w:rsidR="002A5FE9" w:rsidRPr="004967FF">
          <w:rPr>
            <w:i/>
            <w:noProof/>
          </w:rPr>
          <w:t>, et al.</w:t>
        </w:r>
        <w:r w:rsidR="002A5FE9">
          <w:rPr>
            <w:noProof/>
          </w:rPr>
          <w:t xml:space="preserve"> 2003</w:t>
        </w:r>
      </w:hyperlink>
      <w:r w:rsidR="004967FF">
        <w:rPr>
          <w:noProof/>
        </w:rPr>
        <w:t xml:space="preserve">, </w:t>
      </w:r>
      <w:hyperlink w:anchor="_ENREF_39" w:tooltip="Perfectti, 2009 #389" w:history="1">
        <w:r w:rsidR="002A5FE9">
          <w:rPr>
            <w:noProof/>
          </w:rPr>
          <w:t>Perfectti</w:t>
        </w:r>
        <w:r w:rsidR="002A5FE9" w:rsidRPr="004967FF">
          <w:rPr>
            <w:i/>
            <w:noProof/>
          </w:rPr>
          <w:t>, et al.</w:t>
        </w:r>
        <w:r w:rsidR="002A5FE9">
          <w:rPr>
            <w:noProof/>
          </w:rPr>
          <w:t xml:space="preserve"> 2009</w:t>
        </w:r>
      </w:hyperlink>
      <w:r w:rsidR="004967FF">
        <w:rPr>
          <w:noProof/>
        </w:rPr>
        <w:t>)</w:t>
      </w:r>
      <w:r w:rsidR="007D3BB5">
        <w:fldChar w:fldCharType="end"/>
      </w:r>
      <w:r w:rsidR="00C21D69">
        <w:t xml:space="preserve"> </w:t>
      </w:r>
      <w:r w:rsidR="000A37DA">
        <w:t>through several mechanisms</w:t>
      </w:r>
      <w:r w:rsidR="00597429">
        <w:t>.</w:t>
      </w:r>
      <w:r w:rsidR="00457C0E">
        <w:t xml:space="preserve"> Pollinator-pollinator interactions can lead to increases in pollen deposition </w:t>
      </w:r>
      <w:r w:rsidR="00A15722">
        <w:t>by displacing pollinators to other plants</w:t>
      </w:r>
      <w:r w:rsidR="00457C0E">
        <w:t xml:space="preserve"> </w:t>
      </w:r>
      <w:r w:rsidR="00D22033">
        <w:t xml:space="preserve">and decreasing </w:t>
      </w:r>
      <w:proofErr w:type="spellStart"/>
      <w:r w:rsidR="00D22033">
        <w:t>g</w:t>
      </w:r>
      <w:r w:rsidR="00D22033" w:rsidRPr="00D22033">
        <w:t>eitonogamy</w:t>
      </w:r>
      <w:proofErr w:type="spellEnd"/>
      <w:r w:rsidR="00D22033">
        <w:t xml:space="preserve"> </w:t>
      </w:r>
      <w:r w:rsidR="00D22033">
        <w:fldChar w:fldCharType="begin"/>
      </w:r>
      <w:r w:rsidR="00F218CE">
        <w:instrText xml:space="preserve"> ADDIN EN.CITE &lt;EndNote&gt;&lt;Cite&gt;&lt;Author&gt;Heinrich&lt;/Author&gt;&lt;Year&gt;1979&lt;/Year&gt;&lt;RecNum&gt;406&lt;/RecNum&gt;&lt;DisplayText&gt;(Greenleaf and Kremen 2006, Heinrich 1979)&lt;/DisplayText&gt;&lt;record&gt;&lt;rec-number&gt;406&lt;/rec-number&gt;&lt;foreign-keys&gt;&lt;key app="EN" db-id="efxxxd2elfvxfde05eev9swq9zv0dswrxzp2"&gt;406&lt;/key&gt;&lt;/foreign-keys&gt;&lt;ref-type name="Journal Article"&gt;17&lt;/ref-type&gt;&lt;contributors&gt;&lt;authors&gt;&lt;author&gt;Heinrich, Bernd&lt;/author&gt;&lt;/authors&gt;&lt;/contributors&gt;&lt;titles&gt;&lt;title&gt;Resource heterogeneity and patterns of movement in foraging bumblebees&lt;/title&gt;&lt;secondary-title&gt;Oecologia&lt;/secondary-title&gt;&lt;/titles&gt;&lt;periodical&gt;&lt;full-title&gt;Oecologia&lt;/full-title&gt;&lt;/periodical&gt;&lt;pages&gt;235-245&lt;/pages&gt;&lt;volume&gt;40&lt;/volume&gt;&lt;number&gt;3&lt;/number&gt;&lt;dates&gt;&lt;year&gt;1979&lt;/year&gt;&lt;/dates&gt;&lt;isbn&gt;0029-8549&lt;/isbn&gt;&lt;urls&gt;&lt;/urls&gt;&lt;/record&gt;&lt;/Cite&gt;&lt;Cite&gt;&lt;Author&gt;Greenleaf&lt;/Author&gt;&lt;Year&gt;2006&lt;/Year&gt;&lt;RecNum&gt;407&lt;/RecNum&gt;&lt;record&gt;&lt;rec-number&gt;407&lt;/rec-number&gt;&lt;foreign-keys&gt;&lt;key app="EN" db-id="efxxxd2elfvxfde05eev9swq9zv0dswrxzp2"&gt;407&lt;/key&gt;&lt;/foreign-keys&gt;&lt;ref-type name="Journal Article"&gt;17&lt;/ref-type&gt;&lt;contributors&gt;&lt;authors&gt;&lt;author&gt;Greenleaf, Sarah S&lt;/author&gt;&lt;author&gt;Kremen, Claire&lt;/author&gt;&lt;/authors&gt;&lt;/contributors&gt;&lt;titles&gt;&lt;title&gt;Wild bees enhance honey bees’ pollination of hybrid sunflower&lt;/title&gt;&lt;secondary-title&gt;Proceedings of the National Academy of Sciences&lt;/secondary-title&gt;&lt;/titles&gt;&lt;periodical&gt;&lt;full-title&gt;Proceedings of the National Academy of Sciences&lt;/full-title&gt;&lt;/periodical&gt;&lt;pages&gt;13890-13895&lt;/pages&gt;&lt;volume&gt;103&lt;/volume&gt;&lt;number&gt;37&lt;/number&gt;&lt;dates&gt;&lt;year&gt;2006&lt;/year&gt;&lt;/dates&gt;&lt;isbn&gt;0027-8424&lt;/isbn&gt;&lt;urls&gt;&lt;/urls&gt;&lt;/record&gt;&lt;/Cite&gt;&lt;/EndNote&gt;</w:instrText>
      </w:r>
      <w:r w:rsidR="00D22033">
        <w:fldChar w:fldCharType="separate"/>
      </w:r>
      <w:r w:rsidR="00F218CE">
        <w:rPr>
          <w:noProof/>
        </w:rPr>
        <w:t>(</w:t>
      </w:r>
      <w:hyperlink w:anchor="_ENREF_22" w:tooltip="Greenleaf, 2006 #407" w:history="1">
        <w:r w:rsidR="002A5FE9">
          <w:rPr>
            <w:noProof/>
          </w:rPr>
          <w:t>Greenleaf and Kremen 2006</w:t>
        </w:r>
      </w:hyperlink>
      <w:r w:rsidR="00F218CE">
        <w:rPr>
          <w:noProof/>
        </w:rPr>
        <w:t xml:space="preserve">, </w:t>
      </w:r>
      <w:hyperlink w:anchor="_ENREF_25" w:tooltip="Heinrich, 1979 #406" w:history="1">
        <w:r w:rsidR="002A5FE9">
          <w:rPr>
            <w:noProof/>
          </w:rPr>
          <w:t>Heinrich 1979</w:t>
        </w:r>
      </w:hyperlink>
      <w:r w:rsidR="00F218CE">
        <w:rPr>
          <w:noProof/>
        </w:rPr>
        <w:t>)</w:t>
      </w:r>
      <w:r w:rsidR="00D22033">
        <w:fldChar w:fldCharType="end"/>
      </w:r>
      <w:r w:rsidR="00D22033">
        <w:t xml:space="preserve">. </w:t>
      </w:r>
      <w:r w:rsidR="00A42950">
        <w:t xml:space="preserve">Alternatively, the likelihood of attracting more effective pollinators increases with pollinator diversity through </w:t>
      </w:r>
      <w:commentRangeStart w:id="47"/>
      <w:r w:rsidR="00A42950">
        <w:t xml:space="preserve">sampling effort </w:t>
      </w:r>
      <w:commentRangeEnd w:id="47"/>
      <w:r w:rsidR="00147EEF">
        <w:rPr>
          <w:rStyle w:val="CommentReference"/>
        </w:rPr>
        <w:commentReference w:id="47"/>
      </w:r>
      <w:r w:rsidR="00EA33E2">
        <w:t>(Ives 2005</w:t>
      </w:r>
      <w:r w:rsidR="00A42950">
        <w:t xml:space="preserve">). </w:t>
      </w:r>
      <w:r w:rsidR="00EA33E2">
        <w:t xml:space="preserve">The </w:t>
      </w:r>
      <w:r w:rsidR="00BB40C6">
        <w:t xml:space="preserve">positive relationship between diversity and pollination success is likely important in desert ecosystems because that relationship is strongest when floral resources are heterogeneously distributed </w:t>
      </w:r>
      <w:r w:rsidR="00E408D3">
        <w:fldChar w:fldCharType="begin"/>
      </w:r>
      <w:r w:rsidR="004967FF">
        <w:instrText xml:space="preserve"> ADDIN EN.CITE &lt;EndNote&gt;&lt;Cite&gt;&lt;Author&gt;Tylianakis&lt;/Author&gt;&lt;Year&gt;2008&lt;/Year&gt;&lt;RecNum&gt;408&lt;/RecNum&gt;&lt;DisplayText&gt;(Tylianakis&lt;style face="italic"&gt;, et al.&lt;/style&gt; 2008)&lt;/DisplayText&gt;&lt;record&gt;&lt;rec-number&gt;408&lt;/rec-number&gt;&lt;foreign-keys&gt;&lt;key app="EN" db-id="efxxxd2elfvxfde05eev9swq9zv0dswrxzp2"&gt;408&lt;/key&gt;&lt;/foreign-keys&gt;&lt;ref-type name="Journal Article"&gt;17&lt;/ref-type&gt;&lt;contributors&gt;&lt;authors&gt;&lt;author&gt;Tylianakis, Jason M&lt;/author&gt;&lt;author&gt;Rand, Tatyana A&lt;/author&gt;&lt;author&gt;Kahmen, Ansgar&lt;/author&gt;&lt;author&gt;Klein, Alexandra-Maria&lt;/author&gt;&lt;author&gt;Buchmann, Nina&lt;/author&gt;&lt;author&gt;Perner, Jörg&lt;/author&gt;&lt;author&gt;Tscharntke, Teja&lt;/author&gt;&lt;/authors&gt;&lt;/contributors&gt;&lt;titles&gt;&lt;title&gt;Resource heterogeneity moderates the biodiversity-function relationship in real world ecosystems&lt;/title&gt;&lt;secondary-title&gt;PLoS Biology&lt;/secondary-title&gt;&lt;/titles&gt;&lt;periodical&gt;&lt;full-title&gt;PLoS Biology&lt;/full-title&gt;&lt;/periodical&gt;&lt;pages&gt;e122&lt;/pages&gt;&lt;volume&gt;6&lt;/volume&gt;&lt;number&gt;5&lt;/number&gt;&lt;dates&gt;&lt;year&gt;2008&lt;/year&gt;&lt;/dates&gt;&lt;isbn&gt;1545-7885&lt;/isbn&gt;&lt;urls&gt;&lt;/urls&gt;&lt;/record&gt;&lt;/Cite&gt;&lt;/EndNote&gt;</w:instrText>
      </w:r>
      <w:r w:rsidR="00E408D3">
        <w:fldChar w:fldCharType="separate"/>
      </w:r>
      <w:r w:rsidR="004967FF">
        <w:rPr>
          <w:noProof/>
        </w:rPr>
        <w:t>(</w:t>
      </w:r>
      <w:hyperlink w:anchor="_ENREF_56" w:tooltip="Tylianakis, 2008 #408" w:history="1">
        <w:r w:rsidR="002A5FE9">
          <w:rPr>
            <w:noProof/>
          </w:rPr>
          <w:t>Tylianakis</w:t>
        </w:r>
        <w:r w:rsidR="002A5FE9" w:rsidRPr="004967FF">
          <w:rPr>
            <w:i/>
            <w:noProof/>
          </w:rPr>
          <w:t>, et al.</w:t>
        </w:r>
        <w:r w:rsidR="002A5FE9">
          <w:rPr>
            <w:noProof/>
          </w:rPr>
          <w:t xml:space="preserve"> 2008</w:t>
        </w:r>
      </w:hyperlink>
      <w:r w:rsidR="004967FF">
        <w:rPr>
          <w:noProof/>
        </w:rPr>
        <w:t>)</w:t>
      </w:r>
      <w:r w:rsidR="00E408D3">
        <w:fldChar w:fldCharType="end"/>
      </w:r>
      <w:r w:rsidR="00E408D3">
        <w:t xml:space="preserve">. </w:t>
      </w:r>
      <w:r w:rsidR="00F106F7">
        <w:t>Shrub density improved access to conspecifics</w:t>
      </w:r>
      <w:r w:rsidR="00AA7CE6">
        <w:t xml:space="preserve">, and this is a </w:t>
      </w:r>
      <w:r w:rsidR="00F106F7">
        <w:t xml:space="preserve">novel pathway of pollination facilitation. </w:t>
      </w:r>
      <w:r w:rsidR="005609B8">
        <w:t xml:space="preserve">This means that the additional visitors are shared with other members. </w:t>
      </w:r>
    </w:p>
    <w:p w14:paraId="518FEFB2" w14:textId="023C697A" w:rsidR="00EB65C0" w:rsidRDefault="00B91BDA" w:rsidP="0004281B">
      <w:pPr>
        <w:spacing w:line="360" w:lineRule="auto"/>
      </w:pPr>
      <w:r>
        <w:t>Improved pollen diversity can also increase fitness improving genetic diversity</w:t>
      </w:r>
      <w:r w:rsidR="002F7D40">
        <w:t xml:space="preserve"> </w:t>
      </w:r>
      <w:r w:rsidR="002F7D40" w:rsidRPr="00DA0A54">
        <w:t>(cite)</w:t>
      </w:r>
      <w:r w:rsidRPr="00DA0A54">
        <w:t>.</w:t>
      </w:r>
      <w:r>
        <w:t xml:space="preserve"> </w:t>
      </w:r>
      <w:r w:rsidR="002F7D40">
        <w:t>Desert foundation plants have multiple flowers</w:t>
      </w:r>
      <w:r w:rsidR="00391DF7">
        <w:t>,</w:t>
      </w:r>
      <w:r w:rsidR="002F7D40">
        <w:t xml:space="preserve"> and </w:t>
      </w:r>
      <w:r w:rsidR="008830D4">
        <w:t>there is strong potential</w:t>
      </w:r>
      <w:r w:rsidR="002F7D40">
        <w:t xml:space="preserve"> to increase genetic diversity of seed set from a single foundation plant within a single flowering season. </w:t>
      </w:r>
    </w:p>
    <w:p w14:paraId="3860CA4D" w14:textId="2756892E" w:rsidR="00DA0A54" w:rsidRDefault="00817137" w:rsidP="00744A93">
      <w:pPr>
        <w:spacing w:line="360" w:lineRule="auto"/>
        <w:rPr>
          <w:u w:val="single"/>
        </w:rPr>
      </w:pPr>
      <w:r>
        <w:rPr>
          <w:u w:val="single"/>
        </w:rPr>
        <w:t>Floral neighbourhood</w:t>
      </w:r>
      <w:r w:rsidR="00BD64B2">
        <w:rPr>
          <w:u w:val="single"/>
        </w:rPr>
        <w:t xml:space="preserve"> contributions to network positions and structure</w:t>
      </w:r>
    </w:p>
    <w:p w14:paraId="57FB5304" w14:textId="6907F6E5" w:rsidR="00486D53" w:rsidRDefault="005609B8" w:rsidP="000D18A6">
      <w:pPr>
        <w:spacing w:line="360" w:lineRule="auto"/>
      </w:pPr>
      <w:r>
        <w:t xml:space="preserve">Centrality implications </w:t>
      </w:r>
      <w:proofErr w:type="gramStart"/>
      <w:r w:rsidR="00DC3916">
        <w:t>In</w:t>
      </w:r>
      <w:proofErr w:type="gramEnd"/>
      <w:r w:rsidR="00DC3916">
        <w:t xml:space="preserve"> this system, we found the influence of individual floral display size mediated through visitation rates influenced almost all aspects of network topology.</w:t>
      </w:r>
      <w:r w:rsidR="00BD25B2">
        <w:t xml:space="preserve"> </w:t>
      </w:r>
      <w:r w:rsidR="00985773">
        <w:t xml:space="preserve">Intuitively, visitation rates should increase centrality measures, however, </w:t>
      </w:r>
      <w:r w:rsidR="00985773" w:rsidRPr="009840E3">
        <w:t>it doesn’t always happen</w:t>
      </w:r>
      <w:r w:rsidR="00985773">
        <w:t xml:space="preserve">. In a population network of </w:t>
      </w:r>
      <w:proofErr w:type="spellStart"/>
      <w:r w:rsidR="00985773" w:rsidRPr="00985773">
        <w:rPr>
          <w:i/>
        </w:rPr>
        <w:t>Erysimum</w:t>
      </w:r>
      <w:proofErr w:type="spellEnd"/>
      <w:r w:rsidR="00985773" w:rsidRPr="00985773">
        <w:rPr>
          <w:i/>
        </w:rPr>
        <w:t xml:space="preserve"> </w:t>
      </w:r>
      <w:proofErr w:type="spellStart"/>
      <w:r w:rsidR="00985773" w:rsidRPr="00985773">
        <w:rPr>
          <w:i/>
        </w:rPr>
        <w:t>mediohispanicum</w:t>
      </w:r>
      <w:proofErr w:type="spellEnd"/>
      <w:r w:rsidR="00985773">
        <w:t>, visitation rates were correlated with degree, negatively correlated with betweenness</w:t>
      </w:r>
      <w:r w:rsidR="0045327E">
        <w:t>,</w:t>
      </w:r>
      <w:r w:rsidR="00985773">
        <w:t xml:space="preserve"> and </w:t>
      </w:r>
      <w:r w:rsidR="00427DF9">
        <w:t>were not correlated</w:t>
      </w:r>
      <w:r w:rsidR="001C6629">
        <w:t xml:space="preserve"> with c</w:t>
      </w:r>
      <w:r w:rsidR="00985773">
        <w:t xml:space="preserve">loseness </w:t>
      </w:r>
      <w:r w:rsidR="00985773">
        <w:fldChar w:fldCharType="begin"/>
      </w:r>
      <w:r w:rsidR="00F218CE">
        <w:instrText xml:space="preserve"> ADDIN EN.CITE &lt;EndNote&gt;&lt;Cite&gt;&lt;Author&gt;Gómez&lt;/Author&gt;&lt;Year&gt;2011&lt;/Year&gt;&lt;RecNum&gt;359&lt;/RecNum&gt;&lt;DisplayText&gt;(Gómez and Perfectti 2011)&lt;/DisplayText&gt;&lt;record&gt;&lt;rec-number&gt;359&lt;/rec-number&gt;&lt;foreign-keys&gt;&lt;key app="EN" db-id="efxxxd2elfvxfde05eev9swq9zv0dswrxzp2"&gt;359&lt;/key&gt;&lt;/foreign-keys&gt;&lt;ref-type name="Journal Article"&gt;17&lt;/ref-type&gt;&lt;contributors&gt;&lt;authors&gt;&lt;author&gt;Gómez, José M&lt;/author&gt;&lt;author&gt;Perfectti, Francisco&lt;/author&gt;&lt;/authors&gt;&lt;/contributors&gt;&lt;titles&gt;&lt;title&gt;Fitness consequences of centrality in mutualistic individual-based networks&lt;/title&gt;&lt;secondary-title&gt;Proceedings of the Royal Society B: Biological Sciences&lt;/secondary-title&gt;&lt;/titles&gt;&lt;periodical&gt;&lt;full-title&gt;Proceedings of the Royal Society B: Biological Sciences&lt;/full-title&gt;&lt;/periodical&gt;&lt;pages&gt;1754-1760&lt;/pages&gt;&lt;volume&gt;279&lt;/volume&gt;&lt;number&gt;1734&lt;/number&gt;&lt;dates&gt;&lt;year&gt;2011&lt;/year&gt;&lt;/dates&gt;&lt;isbn&gt;0962-8452&lt;/isbn&gt;&lt;urls&gt;&lt;/urls&gt;&lt;/record&gt;&lt;/Cite&gt;&lt;/EndNote&gt;</w:instrText>
      </w:r>
      <w:r w:rsidR="00985773">
        <w:fldChar w:fldCharType="separate"/>
      </w:r>
      <w:r w:rsidR="00F218CE">
        <w:rPr>
          <w:noProof/>
        </w:rPr>
        <w:t>(</w:t>
      </w:r>
      <w:hyperlink w:anchor="_ENREF_21" w:tooltip="Gómez, 2011 #359" w:history="1">
        <w:r w:rsidR="002A5FE9">
          <w:rPr>
            <w:noProof/>
          </w:rPr>
          <w:t>Gómez and Perfectti 2011</w:t>
        </w:r>
      </w:hyperlink>
      <w:r w:rsidR="00F218CE">
        <w:rPr>
          <w:noProof/>
        </w:rPr>
        <w:t>)</w:t>
      </w:r>
      <w:r w:rsidR="00985773">
        <w:fldChar w:fldCharType="end"/>
      </w:r>
      <w:r w:rsidR="00985773">
        <w:t xml:space="preserve">. </w:t>
      </w:r>
      <w:r w:rsidR="007D72B3">
        <w:t>Interest</w:t>
      </w:r>
      <w:r w:rsidR="004B6833">
        <w:t>ing</w:t>
      </w:r>
      <w:r w:rsidR="007D72B3">
        <w:t>ly, plants growing denser</w:t>
      </w:r>
      <w:r w:rsidR="000F6355">
        <w:t xml:space="preserve"> patches had </w:t>
      </w:r>
      <w:r w:rsidR="000F6355" w:rsidRPr="009840E3">
        <w:t>a between</w:t>
      </w:r>
      <w:r w:rsidR="007D72B3" w:rsidRPr="009840E3">
        <w:t>n</w:t>
      </w:r>
      <w:r w:rsidR="000F6355" w:rsidRPr="009840E3">
        <w:t>ess ro</w:t>
      </w:r>
      <w:r w:rsidR="007D72B3" w:rsidRPr="009840E3">
        <w:t>les</w:t>
      </w:r>
      <w:r w:rsidR="007D72B3">
        <w:t xml:space="preserve"> </w:t>
      </w:r>
      <w:r w:rsidR="00674319">
        <w:t>that showed</w:t>
      </w:r>
      <w:r w:rsidR="007D72B3">
        <w:t xml:space="preserve"> that shrub facilitation contributes to the cohesiveness of the network</w:t>
      </w:r>
      <w:r w:rsidR="00486D53">
        <w:t>.</w:t>
      </w:r>
    </w:p>
    <w:p w14:paraId="4F22F7F6" w14:textId="2FACD9F9" w:rsidR="00F454A8" w:rsidRDefault="007D72B3" w:rsidP="00F454A8">
      <w:pPr>
        <w:spacing w:line="360" w:lineRule="auto"/>
      </w:pPr>
      <w:r>
        <w:lastRenderedPageBreak/>
        <w:t xml:space="preserve"> </w:t>
      </w:r>
      <w:r w:rsidR="000C4DA5">
        <w:t>Plant species did not differ in betweenness</w:t>
      </w:r>
      <w:r w:rsidR="004301AE">
        <w:t xml:space="preserve"> centrality</w:t>
      </w:r>
      <w:r w:rsidR="000C4DA5">
        <w:t xml:space="preserve"> suggesting this role is contextual in this system. Low differences between species have also been reported in agricultural systems </w:t>
      </w:r>
      <w:r w:rsidR="000C4DA5">
        <w:fldChar w:fldCharType="begin"/>
      </w:r>
      <w:r w:rsidR="004967FF">
        <w:instrText xml:space="preserve"> ADDIN EN.CITE &lt;EndNote&gt;&lt;Cite&gt;&lt;Author&gt;Russo&lt;/Author&gt;&lt;Year&gt;2013&lt;/Year&gt;&lt;RecNum&gt;366&lt;/RecNum&gt;&lt;DisplayText&gt;(Russo&lt;style face="italic"&gt;, et al.&lt;/style&gt; 2013)&lt;/DisplayText&gt;&lt;record&gt;&lt;rec-number&gt;366&lt;/rec-number&gt;&lt;foreign-keys&gt;&lt;key app="EN" db-id="efxxxd2elfvxfde05eev9swq9zv0dswrxzp2"&gt;366&lt;/key&gt;&lt;/foreign-keys&gt;&lt;ref-type name="Journal Article"&gt;17&lt;/ref-type&gt;&lt;contributors&gt;&lt;authors&gt;&lt;author&gt;Russo, Laura&lt;/author&gt;&lt;author&gt;DeBarros, Nelson&lt;/author&gt;&lt;author&gt;Yang, Suann&lt;/author&gt;&lt;author&gt;Shea, Katriona&lt;/author&gt;&lt;author&gt;Mortensen, David&lt;/author&gt;&lt;/authors&gt;&lt;/contributors&gt;&lt;titles&gt;&lt;title&gt;Supporting crop pollinators with floral resources: network‐based phenological matching&lt;/title&gt;&lt;secondary-title&gt;Ecology and Evolution&lt;/secondary-title&gt;&lt;/titles&gt;&lt;periodical&gt;&lt;full-title&gt;Ecology and evolution&lt;/full-title&gt;&lt;/periodical&gt;&lt;pages&gt;3125-3140&lt;/pages&gt;&lt;volume&gt;3&lt;/volume&gt;&lt;number&gt;9&lt;/number&gt;&lt;dates&gt;&lt;year&gt;2013&lt;/year&gt;&lt;/dates&gt;&lt;isbn&gt;2045-7758&lt;/isbn&gt;&lt;urls&gt;&lt;/urls&gt;&lt;/record&gt;&lt;/Cite&gt;&lt;/EndNote&gt;</w:instrText>
      </w:r>
      <w:r w:rsidR="000C4DA5">
        <w:fldChar w:fldCharType="separate"/>
      </w:r>
      <w:r w:rsidR="004967FF">
        <w:rPr>
          <w:noProof/>
        </w:rPr>
        <w:t>(</w:t>
      </w:r>
      <w:hyperlink w:anchor="_ENREF_45" w:tooltip="Russo, 2013 #366" w:history="1">
        <w:r w:rsidR="002A5FE9">
          <w:rPr>
            <w:noProof/>
          </w:rPr>
          <w:t>Russo</w:t>
        </w:r>
        <w:r w:rsidR="002A5FE9" w:rsidRPr="004967FF">
          <w:rPr>
            <w:i/>
            <w:noProof/>
          </w:rPr>
          <w:t>, et al.</w:t>
        </w:r>
        <w:r w:rsidR="002A5FE9">
          <w:rPr>
            <w:noProof/>
          </w:rPr>
          <w:t xml:space="preserve"> 2013</w:t>
        </w:r>
      </w:hyperlink>
      <w:r w:rsidR="004967FF">
        <w:rPr>
          <w:noProof/>
        </w:rPr>
        <w:t>)</w:t>
      </w:r>
      <w:r w:rsidR="000C4DA5">
        <w:fldChar w:fldCharType="end"/>
      </w:r>
      <w:r w:rsidR="000C4DA5">
        <w:t>.</w:t>
      </w:r>
      <w:r w:rsidR="007A1350">
        <w:t xml:space="preserve"> </w:t>
      </w:r>
      <w:r w:rsidR="000D18A6">
        <w:t xml:space="preserve">Species with high betweenness centrality are hypothesized to mediate co-evolutionary cascades moving through mutualistic networks </w:t>
      </w:r>
      <w:r w:rsidR="000D18A6">
        <w:fldChar w:fldCharType="begin"/>
      </w:r>
      <w:r w:rsidR="000D18A6">
        <w:instrText xml:space="preserve"> ADDIN EN.CITE &lt;EndNote&gt;&lt;Cite&gt;&lt;Author&gt;González&lt;/Author&gt;&lt;Year&gt;2010&lt;/Year&gt;&lt;RecNum&gt;347&lt;/RecNum&gt;&lt;DisplayText&gt;(Martín-González&lt;style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0D18A6">
        <w:fldChar w:fldCharType="separate"/>
      </w:r>
      <w:r w:rsidR="000D18A6">
        <w:rPr>
          <w:noProof/>
        </w:rPr>
        <w:t>(</w:t>
      </w:r>
      <w:hyperlink w:anchor="_ENREF_29" w:tooltip="Martín-González, 2010 #347" w:history="1">
        <w:r w:rsidR="000D18A6">
          <w:rPr>
            <w:noProof/>
          </w:rPr>
          <w:t>Martín-González</w:t>
        </w:r>
        <w:r w:rsidR="000D18A6" w:rsidRPr="001A5302">
          <w:rPr>
            <w:i/>
            <w:noProof/>
          </w:rPr>
          <w:t>, et al.</w:t>
        </w:r>
        <w:r w:rsidR="000D18A6">
          <w:rPr>
            <w:noProof/>
          </w:rPr>
          <w:t xml:space="preserve"> 2010</w:t>
        </w:r>
      </w:hyperlink>
      <w:r w:rsidR="000D18A6">
        <w:rPr>
          <w:noProof/>
        </w:rPr>
        <w:t>)</w:t>
      </w:r>
      <w:r w:rsidR="000D18A6">
        <w:fldChar w:fldCharType="end"/>
      </w:r>
      <w:r w:rsidR="000D18A6">
        <w:t xml:space="preserve"> and keep communities from being fragme</w:t>
      </w:r>
      <w:r w:rsidR="005609B8">
        <w:t xml:space="preserve">nted (Newman 2004, </w:t>
      </w:r>
      <w:proofErr w:type="spellStart"/>
      <w:r w:rsidR="005609B8">
        <w:t>Jeong</w:t>
      </w:r>
      <w:proofErr w:type="spellEnd"/>
      <w:r w:rsidR="005609B8">
        <w:t xml:space="preserve"> 2000). </w:t>
      </w:r>
      <w:r w:rsidR="001B76E4">
        <w:t>Node attributes influence network topology (</w:t>
      </w:r>
      <w:proofErr w:type="spellStart"/>
      <w:r w:rsidR="001B76E4">
        <w:t>Bianconi</w:t>
      </w:r>
      <w:proofErr w:type="spellEnd"/>
      <w:r w:rsidR="001B76E4">
        <w:t xml:space="preserve"> et al, 2009).</w:t>
      </w:r>
      <w:r w:rsidR="005609B8">
        <w:t xml:space="preserve"> </w:t>
      </w:r>
      <w:r w:rsidR="007A1350">
        <w:t xml:space="preserve">A meta-analysis confirmed the importance of generalized species </w:t>
      </w:r>
      <w:r w:rsidR="008830D4">
        <w:t>and demonstrated their similarity of roles</w:t>
      </w:r>
      <w:r w:rsidR="007A1350">
        <w:t xml:space="preserve"> across geographical regions and ecosystems </w:t>
      </w:r>
      <w:r w:rsidR="007A1350">
        <w:fldChar w:fldCharType="begin"/>
      </w:r>
      <w:r w:rsidR="001A5302">
        <w:instrText xml:space="preserve"> ADDIN EN.CITE &lt;EndNote&gt;&lt;Cite&gt;&lt;Author&gt;Martín-González&lt;/Author&gt;&lt;Year&gt;2010&lt;/Year&gt;&lt;RecNum&gt;347&lt;/RecNum&gt;&lt;DisplayText&gt;(Martín-González&lt;style face="italic"&gt;, et al.&lt;/style&gt; 2010)&lt;/DisplayText&gt;&lt;record&gt;&lt;rec-number&gt;347&lt;/rec-number&gt;&lt;foreign-keys&gt;&lt;key app="EN" db-id="efxxxd2elfvxfde05eev9swq9zv0dswrxzp2"&gt;347&lt;/key&gt;&lt;/foreign-keys&gt;&lt;ref-type name="Journal Article"&gt;17&lt;/ref-type&gt;&lt;contributors&gt;&lt;authors&gt;&lt;author&gt;Martín-González, Ana &lt;/author&gt;&lt;author&gt;Dalsgaard, Bo&lt;/author&gt;&lt;author&gt;Olesen, Jens M&lt;/author&gt;&lt;/authors&gt;&lt;/contributors&gt;&lt;titles&gt;&lt;title&gt;Centrality measures and the importance of generalist species in pollination networks&lt;/title&gt;&lt;secondary-title&gt;Ecological Complexity&lt;/secondary-title&gt;&lt;/titles&gt;&lt;periodical&gt;&lt;full-title&gt;Ecological complexity&lt;/full-title&gt;&lt;/periodical&gt;&lt;pages&gt;36-43&lt;/pages&gt;&lt;volume&gt;7&lt;/volume&gt;&lt;number&gt;1&lt;/number&gt;&lt;dates&gt;&lt;year&gt;2010&lt;/year&gt;&lt;/dates&gt;&lt;isbn&gt;1476-945X&lt;/isbn&gt;&lt;urls&gt;&lt;/urls&gt;&lt;/record&gt;&lt;/Cite&gt;&lt;/EndNote&gt;</w:instrText>
      </w:r>
      <w:r w:rsidR="007A1350">
        <w:fldChar w:fldCharType="separate"/>
      </w:r>
      <w:r w:rsidR="001A5302">
        <w:rPr>
          <w:noProof/>
        </w:rPr>
        <w:t>(</w:t>
      </w:r>
      <w:hyperlink w:anchor="_ENREF_29" w:tooltip="Martín-González, 2010 #347" w:history="1">
        <w:r w:rsidR="002A5FE9">
          <w:rPr>
            <w:noProof/>
          </w:rPr>
          <w:t>Martín-González</w:t>
        </w:r>
        <w:r w:rsidR="002A5FE9" w:rsidRPr="001A5302">
          <w:rPr>
            <w:i/>
            <w:noProof/>
          </w:rPr>
          <w:t>, et al.</w:t>
        </w:r>
        <w:r w:rsidR="002A5FE9">
          <w:rPr>
            <w:noProof/>
          </w:rPr>
          <w:t xml:space="preserve"> 2010</w:t>
        </w:r>
      </w:hyperlink>
      <w:r w:rsidR="001A5302">
        <w:rPr>
          <w:noProof/>
        </w:rPr>
        <w:t>)</w:t>
      </w:r>
      <w:r w:rsidR="007A1350">
        <w:fldChar w:fldCharType="end"/>
      </w:r>
      <w:r w:rsidR="007A1350">
        <w:t xml:space="preserve">. </w:t>
      </w:r>
      <w:r w:rsidR="007A1350" w:rsidRPr="005C4BD5">
        <w:t xml:space="preserve">Further research </w:t>
      </w:r>
      <w:r w:rsidR="00D217B3" w:rsidRPr="005C4BD5">
        <w:t>is necessary to di</w:t>
      </w:r>
      <w:r w:rsidR="008830D4" w:rsidRPr="005C4BD5">
        <w:t>stinguish between contextual,</w:t>
      </w:r>
      <w:r w:rsidR="00D217B3" w:rsidRPr="005C4BD5">
        <w:t xml:space="preserve"> individual roles and species roles in structuring ecological interaction networks</w:t>
      </w:r>
      <w:r w:rsidR="007A1350" w:rsidRPr="005C4BD5">
        <w:t>. The next step here is to determine how the co-blooming neighbourhood influences centrality measures in the absence of facilitation.</w:t>
      </w:r>
      <w:r w:rsidR="007A1350">
        <w:t xml:space="preserve"> </w:t>
      </w:r>
      <w:r w:rsidR="00F454A8">
        <w:t xml:space="preserve">Downscaling the community interaction network revealed that individuals are more variable than their aggregations of conspecifics in the key network role of betweenness centrality. </w:t>
      </w:r>
    </w:p>
    <w:p w14:paraId="6CA870F5" w14:textId="0DC617D8" w:rsidR="00232408" w:rsidRDefault="005609B8" w:rsidP="00744A93">
      <w:pPr>
        <w:spacing w:line="360" w:lineRule="auto"/>
      </w:pPr>
      <w:r>
        <w:t>Modules. T</w:t>
      </w:r>
      <w:r w:rsidR="00785C15">
        <w:t xml:space="preserve">his system was influenced by </w:t>
      </w:r>
      <w:r w:rsidR="00703AD9">
        <w:t>species identity, study day, visitation rates and also weak effects of the local shrub density</w:t>
      </w:r>
      <w:r w:rsidR="00785C15">
        <w:t xml:space="preserve">. </w:t>
      </w:r>
      <w:r w:rsidR="007C7D65">
        <w:t xml:space="preserve">Previous work has found that modules are not stable structures </w:t>
      </w:r>
      <w:r w:rsidR="007C7D65" w:rsidRPr="006A2CE4">
        <w:rPr>
          <w:highlight w:val="cyan"/>
          <w:rPrChange w:id="48" w:author="zenrunner" w:date="2019-06-20T12:50:00Z">
            <w:rPr/>
          </w:rPrChange>
        </w:rPr>
        <w:t>(</w:t>
      </w:r>
      <w:proofErr w:type="spellStart"/>
      <w:r w:rsidR="007C7D65" w:rsidRPr="0098776D">
        <w:t>Valverde</w:t>
      </w:r>
      <w:proofErr w:type="spellEnd"/>
      <w:r w:rsidR="007C7D65" w:rsidRPr="0098776D">
        <w:t>)</w:t>
      </w:r>
      <w:r w:rsidR="007C7D65">
        <w:t xml:space="preserve"> and change over short time periods (</w:t>
      </w:r>
      <w:proofErr w:type="spellStart"/>
      <w:r w:rsidR="007C7D65">
        <w:t>Stanoev</w:t>
      </w:r>
      <w:proofErr w:type="spellEnd"/>
      <w:r w:rsidR="007C7D65">
        <w:t xml:space="preserve">). </w:t>
      </w:r>
      <w:r w:rsidR="00785C15" w:rsidRPr="00F437E5">
        <w:t>Temporal variations in plant-pollinator interactions are not well documented at the community level and the causes of short-term visitation network dynamics are critically understudied (</w:t>
      </w:r>
      <w:proofErr w:type="spellStart"/>
      <w:r w:rsidR="00785C15" w:rsidRPr="00F437E5">
        <w:t>CarraDonna</w:t>
      </w:r>
      <w:proofErr w:type="spellEnd"/>
      <w:r w:rsidR="00785C15" w:rsidRPr="00F437E5">
        <w:t xml:space="preserve">, </w:t>
      </w:r>
      <w:proofErr w:type="spellStart"/>
      <w:r w:rsidR="00785C15" w:rsidRPr="00F437E5">
        <w:t>Poisot</w:t>
      </w:r>
      <w:proofErr w:type="spellEnd"/>
      <w:r w:rsidR="00785C15" w:rsidRPr="00F437E5">
        <w:t xml:space="preserve"> 2014, </w:t>
      </w:r>
      <w:proofErr w:type="spellStart"/>
      <w:r w:rsidR="00785C15" w:rsidRPr="00F437E5">
        <w:t>Bascompte</w:t>
      </w:r>
      <w:proofErr w:type="spellEnd"/>
      <w:r w:rsidR="00785C15" w:rsidRPr="00F437E5">
        <w:t xml:space="preserve"> and </w:t>
      </w:r>
      <w:proofErr w:type="spellStart"/>
      <w:r w:rsidR="00785C15" w:rsidRPr="00F437E5">
        <w:t>Jordano</w:t>
      </w:r>
      <w:proofErr w:type="spellEnd"/>
      <w:r w:rsidR="00785C15" w:rsidRPr="00F437E5">
        <w:t xml:space="preserve"> 2013). </w:t>
      </w:r>
      <w:r w:rsidR="007C7D65">
        <w:t xml:space="preserve">In addition to potential short-term phenological variation, modularity </w:t>
      </w:r>
      <w:del w:id="49" w:author="zenrunner" w:date="2019-06-20T12:50:00Z">
        <w:r w:rsidR="007C7D65" w:rsidDel="006A2CE4">
          <w:delText>may have been</w:delText>
        </w:r>
      </w:del>
      <w:ins w:id="50" w:author="zenrunner" w:date="2019-06-20T12:50:00Z">
        <w:r w:rsidR="006A2CE4">
          <w:t>can be</w:t>
        </w:r>
      </w:ins>
      <w:r w:rsidR="007C7D65">
        <w:t xml:space="preserve"> influenced by </w:t>
      </w:r>
      <w:ins w:id="51" w:author="zenrunner" w:date="2019-06-20T12:50:00Z">
        <w:r w:rsidR="00005958">
          <w:t xml:space="preserve">decreases in net </w:t>
        </w:r>
      </w:ins>
      <w:r w:rsidR="007C7D65">
        <w:t>site</w:t>
      </w:r>
      <w:ins w:id="52" w:author="zenrunner" w:date="2019-06-20T12:50:00Z">
        <w:r w:rsidR="00005958">
          <w:t>-</w:t>
        </w:r>
      </w:ins>
      <w:del w:id="53" w:author="zenrunner" w:date="2019-06-20T12:50:00Z">
        <w:r w:rsidR="007C7D65" w:rsidDel="00005958">
          <w:delText xml:space="preserve"> </w:delText>
        </w:r>
      </w:del>
      <w:r w:rsidR="007C7D65">
        <w:t>level density</w:t>
      </w:r>
      <w:del w:id="54" w:author="zenrunner" w:date="2019-06-20T12:51:00Z">
        <w:r w:rsidR="007C7D65" w:rsidDel="00005958">
          <w:delText xml:space="preserve"> decreases</w:delText>
        </w:r>
      </w:del>
      <w:r w:rsidR="007C7D65">
        <w:t xml:space="preserve">. </w:t>
      </w:r>
      <w:r w:rsidR="00E706C5">
        <w:t>Changes in the availability of resources can alter pollinat</w:t>
      </w:r>
      <w:r w:rsidR="00CA1D0B">
        <w:t xml:space="preserve">or foraging preferences (cite). </w:t>
      </w:r>
      <w:del w:id="55" w:author="zenrunner" w:date="2019-06-20T12:51:00Z">
        <w:r w:rsidR="00F97ACB" w:rsidRPr="00D66371" w:rsidDel="00D66371">
          <w:rPr>
            <w:highlight w:val="cyan"/>
            <w:rPrChange w:id="56" w:author="zenrunner" w:date="2019-06-20T12:51:00Z">
              <w:rPr/>
            </w:rPrChange>
          </w:rPr>
          <w:delText>As Tur (2015) found,</w:delText>
        </w:r>
        <w:r w:rsidR="00F97ACB" w:rsidDel="00D66371">
          <w:delText xml:space="preserve"> conspecific</w:delText>
        </w:r>
        <w:r w:rsidR="00770308" w:rsidDel="00D66371">
          <w:delText>s</w:delText>
        </w:r>
      </w:del>
      <w:ins w:id="57" w:author="zenrunner" w:date="2019-06-20T12:51:00Z">
        <w:r w:rsidR="00D66371">
          <w:t>Conspecifics</w:t>
        </w:r>
      </w:ins>
      <w:r w:rsidR="00F97ACB">
        <w:t xml:space="preserve"> </w:t>
      </w:r>
      <w:del w:id="58" w:author="zenrunner" w:date="2019-06-20T12:51:00Z">
        <w:r w:rsidR="00F97ACB" w:rsidDel="00D66371">
          <w:delText xml:space="preserve">could </w:delText>
        </w:r>
      </w:del>
      <w:ins w:id="59" w:author="zenrunner" w:date="2019-06-20T12:51:00Z">
        <w:r w:rsidR="00D66371">
          <w:t xml:space="preserve">can </w:t>
        </w:r>
      </w:ins>
      <w:r w:rsidR="00F97ACB">
        <w:t>b</w:t>
      </w:r>
      <w:r w:rsidR="00770308">
        <w:t xml:space="preserve">e members of different modules </w:t>
      </w:r>
      <w:ins w:id="60" w:author="zenrunner" w:date="2019-06-20T12:51:00Z">
        <w:r w:rsidR="00D66371">
          <w:t xml:space="preserve">(Tur 2015), </w:t>
        </w:r>
      </w:ins>
      <w:r w:rsidR="00770308">
        <w:t>and p</w:t>
      </w:r>
      <w:r w:rsidR="00E76051">
        <w:t>revious</w:t>
      </w:r>
      <w:r w:rsidR="00DB0016">
        <w:t xml:space="preserve"> </w:t>
      </w:r>
      <w:r w:rsidR="00DB0016" w:rsidRPr="00D66371">
        <w:rPr>
          <w:highlight w:val="cyan"/>
          <w:rPrChange w:id="61" w:author="zenrunner" w:date="2019-06-20T12:51:00Z">
            <w:rPr/>
          </w:rPrChange>
        </w:rPr>
        <w:t>individual, community work</w:t>
      </w:r>
      <w:r w:rsidR="00DB0016">
        <w:t xml:space="preserve"> has</w:t>
      </w:r>
      <w:r w:rsidR="00E76051">
        <w:t xml:space="preserve"> found divergences between taxonomic similarities and trait similarities </w:t>
      </w:r>
      <w:r w:rsidR="00C8304D">
        <w:t xml:space="preserve">– networks built on traits are different than those built with species </w:t>
      </w:r>
      <w:r w:rsidR="00E76051">
        <w:t>(</w:t>
      </w:r>
      <w:proofErr w:type="spellStart"/>
      <w:r w:rsidR="00E76051">
        <w:t>Rumeu</w:t>
      </w:r>
      <w:proofErr w:type="spellEnd"/>
      <w:r w:rsidR="00E76051">
        <w:t xml:space="preserve"> 2018). Conversely, only visitation rates contributed to the individual networks nestedness which suggests it is the generalists contributing to nestedness, not the specialists</w:t>
      </w:r>
      <w:r w:rsidR="00770308">
        <w:t xml:space="preserve"> (this is maybe too obvious. Not sure</w:t>
      </w:r>
      <w:ins w:id="62" w:author="zenrunner" w:date="2019-06-20T12:52:00Z">
        <w:r w:rsidR="00D66371">
          <w:t xml:space="preserve"> yah good keep</w:t>
        </w:r>
      </w:ins>
      <w:r w:rsidR="00770308">
        <w:t>)</w:t>
      </w:r>
      <w:r w:rsidR="00E76051">
        <w:t xml:space="preserve">. </w:t>
      </w:r>
      <w:r w:rsidR="007E4E64">
        <w:t>Nestedness is a function of redundancy and it hypothesized to increase a network’s stabilit</w:t>
      </w:r>
      <w:r w:rsidR="00E76051">
        <w:t>y (</w:t>
      </w:r>
      <w:proofErr w:type="spellStart"/>
      <w:r w:rsidR="00E76051">
        <w:t>Bascompte</w:t>
      </w:r>
      <w:proofErr w:type="spellEnd"/>
      <w:r w:rsidR="00E76051">
        <w:t xml:space="preserve"> and </w:t>
      </w:r>
      <w:proofErr w:type="spellStart"/>
      <w:r w:rsidR="00E76051">
        <w:t>Jordano</w:t>
      </w:r>
      <w:proofErr w:type="spellEnd"/>
      <w:r w:rsidR="00E76051">
        <w:t xml:space="preserve"> 2007) so these findings highlight the importance of generalist plants in this system</w:t>
      </w:r>
      <w:r w:rsidR="00C8304D">
        <w:t xml:space="preserve">. </w:t>
      </w:r>
    </w:p>
    <w:p w14:paraId="320595EA" w14:textId="77777777" w:rsidR="00DC7456" w:rsidRDefault="00DC7456" w:rsidP="00E7618F">
      <w:pPr>
        <w:spacing w:line="360" w:lineRule="auto"/>
      </w:pPr>
    </w:p>
    <w:p w14:paraId="199CB742" w14:textId="77777777" w:rsidR="00DC7456" w:rsidRPr="00DC7456" w:rsidRDefault="00BD64B2" w:rsidP="00E7618F">
      <w:pPr>
        <w:spacing w:line="360" w:lineRule="auto"/>
        <w:rPr>
          <w:u w:val="single"/>
        </w:rPr>
      </w:pPr>
      <w:r w:rsidRPr="00DC7456">
        <w:rPr>
          <w:u w:val="single"/>
        </w:rPr>
        <w:lastRenderedPageBreak/>
        <w:t>Downscaling from species to individual network</w:t>
      </w:r>
    </w:p>
    <w:p w14:paraId="426893FB" w14:textId="444B58DC" w:rsidR="002470F2" w:rsidRDefault="006F43C3" w:rsidP="00E7618F">
      <w:pPr>
        <w:spacing w:line="360" w:lineRule="auto"/>
      </w:pPr>
      <w:r>
        <w:t xml:space="preserve">Nestedness, modularity, and the correlation between degree and other centrality measures are considered universal features of networks (Martin). </w:t>
      </w:r>
      <w:r w:rsidR="00CB5B8F">
        <w:t>Our individual network structures resembled the species networ</w:t>
      </w:r>
      <w:bookmarkStart w:id="63" w:name="_GoBack"/>
      <w:bookmarkEnd w:id="63"/>
      <w:r w:rsidR="00CB5B8F">
        <w:t>k indicating that this was a reasonable approach to explaining the aggregated patterns of species networks. When downscaling, the network was still modular, less nested than expected,</w:t>
      </w:r>
      <w:r w:rsidR="004301AE">
        <w:t xml:space="preserve"> less</w:t>
      </w:r>
      <w:r w:rsidR="00CB5B8F">
        <w:t xml:space="preserve"> generalized and </w:t>
      </w:r>
      <w:r w:rsidR="004301AE">
        <w:t>more cohesive</w:t>
      </w:r>
      <w:r w:rsidR="00CB5B8F">
        <w:t xml:space="preserve">…. </w:t>
      </w:r>
      <w:r>
        <w:t>Here, we showed that variation in individual context due to variation in display size and the numb</w:t>
      </w:r>
      <w:r w:rsidR="00770308">
        <w:t>er of neighbours that is</w:t>
      </w:r>
      <w:r>
        <w:t xml:space="preserve"> present in any ecosystems may give rise to some of the universally detected network structures. </w:t>
      </w:r>
    </w:p>
    <w:p w14:paraId="27D2B4F1" w14:textId="10ABDF75" w:rsidR="00BD64B2" w:rsidRDefault="00BD64B2" w:rsidP="00E7618F">
      <w:pPr>
        <w:spacing w:line="360" w:lineRule="auto"/>
      </w:pPr>
      <w:r>
        <w:t>Conclusions</w:t>
      </w:r>
    </w:p>
    <w:p w14:paraId="3F108E23" w14:textId="56635871" w:rsidR="00177CC4" w:rsidRDefault="00BD25B2" w:rsidP="00770308">
      <w:pPr>
        <w:spacing w:line="360" w:lineRule="auto"/>
      </w:pPr>
      <w:r>
        <w:t>Better understanding the contexts that lead to individual roles within networks could be really helpful to ap</w:t>
      </w:r>
      <w:r w:rsidR="006F43C3">
        <w:t>plied ecology and understanding co-evolutionary cascades</w:t>
      </w:r>
      <w:r w:rsidR="005609B8">
        <w:t xml:space="preserve">. </w:t>
      </w:r>
      <w:r w:rsidR="00782064">
        <w:t>We identified three likely ways that shrub density facilitates by combining classic pollinator observations with an individual-based network approach.</w:t>
      </w:r>
      <w:r w:rsidR="00770308">
        <w:t xml:space="preserve"> </w:t>
      </w:r>
    </w:p>
    <w:p w14:paraId="40DD4422" w14:textId="56D65C70" w:rsidR="00792182" w:rsidRDefault="00792182" w:rsidP="00744A93">
      <w:pPr>
        <w:spacing w:line="360" w:lineRule="auto"/>
      </w:pPr>
    </w:p>
    <w:p w14:paraId="78A50F46" w14:textId="3FB64CBE" w:rsidR="00792182" w:rsidRDefault="00792182" w:rsidP="00744A93">
      <w:pPr>
        <w:spacing w:line="360" w:lineRule="auto"/>
      </w:pPr>
    </w:p>
    <w:p w14:paraId="4FAAE45F" w14:textId="4244145E" w:rsidR="00792182" w:rsidRDefault="00792182" w:rsidP="00744A93">
      <w:pPr>
        <w:spacing w:line="360" w:lineRule="auto"/>
      </w:pPr>
    </w:p>
    <w:p w14:paraId="48CE236E" w14:textId="2BED1D32" w:rsidR="00792182" w:rsidRDefault="00792182" w:rsidP="00744A93">
      <w:pPr>
        <w:spacing w:line="360" w:lineRule="auto"/>
      </w:pPr>
    </w:p>
    <w:p w14:paraId="4285DB9C" w14:textId="5B3AF311" w:rsidR="00792182" w:rsidRDefault="00792182" w:rsidP="00744A93">
      <w:pPr>
        <w:spacing w:line="360" w:lineRule="auto"/>
      </w:pPr>
    </w:p>
    <w:p w14:paraId="0D29E1A3" w14:textId="3E52A126" w:rsidR="00792182" w:rsidRDefault="00792182" w:rsidP="00744A93">
      <w:pPr>
        <w:spacing w:line="360" w:lineRule="auto"/>
      </w:pPr>
    </w:p>
    <w:p w14:paraId="0AD58791" w14:textId="7D6ED81F" w:rsidR="00177CC4" w:rsidRDefault="00177CC4" w:rsidP="00744A93">
      <w:pPr>
        <w:spacing w:line="360" w:lineRule="auto"/>
      </w:pPr>
    </w:p>
    <w:p w14:paraId="20661586" w14:textId="4949F6BB" w:rsidR="009730A4" w:rsidRDefault="009730A4" w:rsidP="00744A93">
      <w:pPr>
        <w:spacing w:line="360" w:lineRule="auto"/>
      </w:pPr>
    </w:p>
    <w:p w14:paraId="358B52C1" w14:textId="45B8F596" w:rsidR="009730A4" w:rsidRDefault="009730A4" w:rsidP="00744A93">
      <w:pPr>
        <w:spacing w:line="360" w:lineRule="auto"/>
      </w:pPr>
    </w:p>
    <w:p w14:paraId="63B25D0C" w14:textId="6D9577A8" w:rsidR="009730A4" w:rsidRDefault="009730A4" w:rsidP="00744A93">
      <w:pPr>
        <w:spacing w:line="360" w:lineRule="auto"/>
      </w:pPr>
    </w:p>
    <w:p w14:paraId="1A1C65B0" w14:textId="0016BD5A" w:rsidR="009730A4" w:rsidRDefault="009730A4" w:rsidP="00744A93">
      <w:pPr>
        <w:spacing w:line="360" w:lineRule="auto"/>
      </w:pPr>
    </w:p>
    <w:p w14:paraId="036AE1CB" w14:textId="77777777" w:rsidR="009730A4" w:rsidRPr="0066335D" w:rsidRDefault="009730A4" w:rsidP="00744A93">
      <w:pPr>
        <w:spacing w:line="360" w:lineRule="auto"/>
      </w:pPr>
    </w:p>
    <w:p w14:paraId="252D6A24" w14:textId="1F9E35FE" w:rsidR="00B71998" w:rsidRDefault="00E85ED1" w:rsidP="0042612E">
      <w:pPr>
        <w:rPr>
          <w:u w:val="single"/>
        </w:rPr>
      </w:pPr>
      <w:r w:rsidRPr="00E85ED1">
        <w:rPr>
          <w:u w:val="single"/>
        </w:rPr>
        <w:lastRenderedPageBreak/>
        <w:t>Tables</w:t>
      </w:r>
      <w:r w:rsidR="00E45BD1">
        <w:rPr>
          <w:u w:val="single"/>
        </w:rPr>
        <w:t xml:space="preserve"> &amp; Figures</w:t>
      </w:r>
    </w:p>
    <w:p w14:paraId="4F4B0572" w14:textId="552E1B70" w:rsidR="00DB07DB" w:rsidRDefault="00DB07DB" w:rsidP="00DB07DB">
      <w:r>
        <w:t>Table 1: List of</w:t>
      </w:r>
      <w:r w:rsidR="002B441B">
        <w:t xml:space="preserve"> foundation species, number of observation, traits and visitation rate. </w:t>
      </w:r>
      <w:ins w:id="64" w:author="zenrunner" w:date="2019-06-20T12:55:00Z">
        <w:r w:rsidR="00E41970">
          <w:t>OK</w:t>
        </w:r>
      </w:ins>
    </w:p>
    <w:tbl>
      <w:tblPr>
        <w:tblStyle w:val="PlainTable21"/>
        <w:tblW w:w="0" w:type="auto"/>
        <w:tblInd w:w="-180" w:type="dxa"/>
        <w:tblLook w:val="0620" w:firstRow="1" w:lastRow="0" w:firstColumn="0" w:lastColumn="0" w:noHBand="1" w:noVBand="1"/>
      </w:tblPr>
      <w:tblGrid>
        <w:gridCol w:w="3330"/>
        <w:gridCol w:w="1378"/>
        <w:gridCol w:w="270"/>
        <w:gridCol w:w="1170"/>
        <w:gridCol w:w="1530"/>
        <w:gridCol w:w="1525"/>
      </w:tblGrid>
      <w:tr w:rsidR="00C9464D" w14:paraId="126161BC" w14:textId="0FCFB774" w:rsidTr="002B441B">
        <w:trPr>
          <w:cnfStyle w:val="100000000000" w:firstRow="1" w:lastRow="0" w:firstColumn="0" w:lastColumn="0" w:oddVBand="0" w:evenVBand="0" w:oddHBand="0" w:evenHBand="0" w:firstRowFirstColumn="0" w:firstRowLastColumn="0" w:lastRowFirstColumn="0" w:lastRowLastColumn="0"/>
        </w:trPr>
        <w:tc>
          <w:tcPr>
            <w:tcW w:w="3330" w:type="dxa"/>
          </w:tcPr>
          <w:p w14:paraId="0C1CBB03" w14:textId="77777777" w:rsidR="00C9464D" w:rsidRPr="00AD7D50" w:rsidRDefault="00C9464D" w:rsidP="00AD7D50">
            <w:pPr>
              <w:rPr>
                <w:sz w:val="22"/>
                <w:szCs w:val="22"/>
              </w:rPr>
            </w:pPr>
            <w:r w:rsidRPr="00AD7D50">
              <w:rPr>
                <w:sz w:val="22"/>
                <w:szCs w:val="22"/>
              </w:rPr>
              <w:t>Foundation plant species</w:t>
            </w:r>
          </w:p>
        </w:tc>
        <w:tc>
          <w:tcPr>
            <w:tcW w:w="1378" w:type="dxa"/>
          </w:tcPr>
          <w:p w14:paraId="453F1857" w14:textId="3452CD84" w:rsidR="00C9464D" w:rsidRPr="00AD7D50" w:rsidRDefault="00CC7A27" w:rsidP="00AD7D50">
            <w:pPr>
              <w:rPr>
                <w:sz w:val="22"/>
                <w:szCs w:val="22"/>
              </w:rPr>
            </w:pPr>
            <w:r>
              <w:rPr>
                <w:sz w:val="22"/>
                <w:szCs w:val="22"/>
              </w:rPr>
              <w:t xml:space="preserve">Observation periods </w:t>
            </w:r>
          </w:p>
        </w:tc>
        <w:tc>
          <w:tcPr>
            <w:tcW w:w="1440" w:type="dxa"/>
            <w:gridSpan w:val="2"/>
          </w:tcPr>
          <w:p w14:paraId="20958891" w14:textId="76B85D34" w:rsidR="00C9464D" w:rsidRPr="00AD7D50" w:rsidRDefault="00C9464D" w:rsidP="00AD7D50">
            <w:pPr>
              <w:rPr>
                <w:sz w:val="22"/>
                <w:szCs w:val="22"/>
              </w:rPr>
            </w:pPr>
            <w:r w:rsidRPr="00AD7D50">
              <w:rPr>
                <w:sz w:val="22"/>
                <w:szCs w:val="22"/>
              </w:rPr>
              <w:t>Mean height</w:t>
            </w:r>
            <w:r w:rsidR="003B5261">
              <w:rPr>
                <w:sz w:val="22"/>
                <w:szCs w:val="22"/>
              </w:rPr>
              <w:t xml:space="preserve"> (cm)</w:t>
            </w:r>
            <w:r w:rsidRPr="00AD7D50">
              <w:rPr>
                <w:sz w:val="22"/>
                <w:szCs w:val="22"/>
              </w:rPr>
              <w:t xml:space="preserve"> +/- SD</w:t>
            </w:r>
          </w:p>
        </w:tc>
        <w:tc>
          <w:tcPr>
            <w:tcW w:w="1530" w:type="dxa"/>
          </w:tcPr>
          <w:p w14:paraId="23A4D6AE" w14:textId="77777777" w:rsidR="00C9464D" w:rsidRPr="00AD7D50" w:rsidRDefault="00C9464D" w:rsidP="00AD7D50">
            <w:pPr>
              <w:rPr>
                <w:sz w:val="22"/>
                <w:szCs w:val="22"/>
              </w:rPr>
            </w:pPr>
            <w:r w:rsidRPr="00AD7D50">
              <w:rPr>
                <w:sz w:val="22"/>
                <w:szCs w:val="22"/>
              </w:rPr>
              <w:t>Mean floral number</w:t>
            </w:r>
          </w:p>
        </w:tc>
        <w:tc>
          <w:tcPr>
            <w:tcW w:w="1525" w:type="dxa"/>
          </w:tcPr>
          <w:p w14:paraId="05CC86F0" w14:textId="20DD0C85" w:rsidR="00C9464D" w:rsidRPr="00AD7D50" w:rsidRDefault="00C9464D" w:rsidP="00AD7D50">
            <w:pPr>
              <w:rPr>
                <w:sz w:val="22"/>
                <w:szCs w:val="22"/>
              </w:rPr>
            </w:pPr>
            <w:r w:rsidRPr="00AD7D50">
              <w:rPr>
                <w:sz w:val="22"/>
                <w:szCs w:val="22"/>
              </w:rPr>
              <w:t>Mean visitation rate</w:t>
            </w:r>
            <w:r w:rsidR="00703BC2">
              <w:rPr>
                <w:sz w:val="22"/>
                <w:szCs w:val="22"/>
              </w:rPr>
              <w:t xml:space="preserve"> (per 10 min)</w:t>
            </w:r>
          </w:p>
        </w:tc>
      </w:tr>
      <w:tr w:rsidR="00C9464D" w14:paraId="447FA389" w14:textId="3908B315" w:rsidTr="002B441B">
        <w:tc>
          <w:tcPr>
            <w:tcW w:w="3330" w:type="dxa"/>
          </w:tcPr>
          <w:p w14:paraId="3CEF13C8" w14:textId="6A3E2F90" w:rsidR="00C9464D" w:rsidRPr="002B441B" w:rsidRDefault="00C9464D" w:rsidP="00AD7D50">
            <w:pPr>
              <w:rPr>
                <w:i/>
                <w:sz w:val="22"/>
                <w:szCs w:val="22"/>
              </w:rPr>
            </w:pPr>
            <w:proofErr w:type="spellStart"/>
            <w:r w:rsidRPr="002B441B">
              <w:rPr>
                <w:i/>
                <w:sz w:val="22"/>
                <w:szCs w:val="22"/>
              </w:rPr>
              <w:t>Acamptopappus</w:t>
            </w:r>
            <w:proofErr w:type="spellEnd"/>
            <w:r w:rsidRPr="002B441B">
              <w:rPr>
                <w:i/>
                <w:sz w:val="22"/>
                <w:szCs w:val="22"/>
              </w:rPr>
              <w:t xml:space="preserve"> </w:t>
            </w:r>
            <w:proofErr w:type="spellStart"/>
            <w:r w:rsidRPr="002B441B">
              <w:rPr>
                <w:i/>
                <w:sz w:val="22"/>
                <w:szCs w:val="22"/>
              </w:rPr>
              <w:t>sphaerocephalus</w:t>
            </w:r>
            <w:proofErr w:type="spellEnd"/>
          </w:p>
        </w:tc>
        <w:tc>
          <w:tcPr>
            <w:tcW w:w="1648" w:type="dxa"/>
            <w:gridSpan w:val="2"/>
          </w:tcPr>
          <w:p w14:paraId="3AD6B91F" w14:textId="77777777" w:rsidR="00C9464D" w:rsidRPr="00AD7D50" w:rsidRDefault="00C9464D" w:rsidP="00AD7D50">
            <w:pPr>
              <w:rPr>
                <w:sz w:val="22"/>
                <w:szCs w:val="22"/>
              </w:rPr>
            </w:pPr>
            <w:r w:rsidRPr="00AD7D50">
              <w:rPr>
                <w:sz w:val="22"/>
                <w:szCs w:val="22"/>
              </w:rPr>
              <w:t>96</w:t>
            </w:r>
          </w:p>
        </w:tc>
        <w:tc>
          <w:tcPr>
            <w:tcW w:w="1170" w:type="dxa"/>
          </w:tcPr>
          <w:p w14:paraId="5A88AF74" w14:textId="6E7F3C6C" w:rsidR="00C9464D" w:rsidRPr="002B441B" w:rsidRDefault="00C9464D" w:rsidP="002B441B">
            <w:pPr>
              <w:rPr>
                <w:rFonts w:eastAsia="Times New Roman"/>
                <w:color w:val="000000"/>
                <w:sz w:val="22"/>
                <w:szCs w:val="22"/>
              </w:rPr>
            </w:pPr>
            <w:r w:rsidRPr="00AD7D50">
              <w:rPr>
                <w:rFonts w:eastAsia="Times New Roman"/>
                <w:color w:val="000000"/>
                <w:sz w:val="22"/>
                <w:szCs w:val="22"/>
              </w:rPr>
              <w:t>51.08333</w:t>
            </w:r>
          </w:p>
        </w:tc>
        <w:tc>
          <w:tcPr>
            <w:tcW w:w="1530" w:type="dxa"/>
          </w:tcPr>
          <w:p w14:paraId="48BFE323" w14:textId="214624AD" w:rsidR="00C9464D" w:rsidRPr="00AD7D50" w:rsidRDefault="00C9464D" w:rsidP="00AD7D50">
            <w:pPr>
              <w:rPr>
                <w:sz w:val="22"/>
                <w:szCs w:val="22"/>
              </w:rPr>
            </w:pPr>
            <w:r w:rsidRPr="00AD7D50">
              <w:rPr>
                <w:color w:val="000000"/>
                <w:sz w:val="22"/>
                <w:szCs w:val="22"/>
              </w:rPr>
              <w:t>45.156250</w:t>
            </w:r>
          </w:p>
        </w:tc>
        <w:tc>
          <w:tcPr>
            <w:tcW w:w="1525" w:type="dxa"/>
          </w:tcPr>
          <w:p w14:paraId="04798212" w14:textId="4009120A" w:rsidR="00C9464D" w:rsidRPr="00AD7D50" w:rsidRDefault="00C9464D" w:rsidP="00AD7D50">
            <w:pPr>
              <w:rPr>
                <w:sz w:val="22"/>
                <w:szCs w:val="22"/>
              </w:rPr>
            </w:pPr>
            <w:r w:rsidRPr="00AD7D50">
              <w:rPr>
                <w:color w:val="000000"/>
                <w:sz w:val="22"/>
                <w:szCs w:val="22"/>
              </w:rPr>
              <w:t>0.8750000</w:t>
            </w:r>
          </w:p>
        </w:tc>
      </w:tr>
      <w:tr w:rsidR="00C9464D" w14:paraId="79302FF8" w14:textId="0CD8C867" w:rsidTr="002B441B">
        <w:tc>
          <w:tcPr>
            <w:tcW w:w="3330" w:type="dxa"/>
          </w:tcPr>
          <w:p w14:paraId="6FB1A50B" w14:textId="548546ED" w:rsidR="00C9464D" w:rsidRPr="002B441B" w:rsidRDefault="00C9464D" w:rsidP="00AD7D50">
            <w:pPr>
              <w:rPr>
                <w:i/>
                <w:sz w:val="22"/>
                <w:szCs w:val="22"/>
              </w:rPr>
            </w:pPr>
            <w:proofErr w:type="spellStart"/>
            <w:r w:rsidRPr="002B441B">
              <w:rPr>
                <w:i/>
                <w:sz w:val="22"/>
                <w:szCs w:val="22"/>
              </w:rPr>
              <w:t>Eriogonum</w:t>
            </w:r>
            <w:proofErr w:type="spellEnd"/>
            <w:r w:rsidRPr="002B441B">
              <w:rPr>
                <w:i/>
                <w:sz w:val="22"/>
                <w:szCs w:val="22"/>
              </w:rPr>
              <w:t xml:space="preserve"> </w:t>
            </w:r>
            <w:proofErr w:type="spellStart"/>
            <w:r w:rsidRPr="002B441B">
              <w:rPr>
                <w:i/>
                <w:sz w:val="22"/>
                <w:szCs w:val="22"/>
              </w:rPr>
              <w:t>fasciculatum</w:t>
            </w:r>
            <w:proofErr w:type="spellEnd"/>
          </w:p>
        </w:tc>
        <w:tc>
          <w:tcPr>
            <w:tcW w:w="1648" w:type="dxa"/>
            <w:gridSpan w:val="2"/>
          </w:tcPr>
          <w:p w14:paraId="0D1594E1" w14:textId="77777777" w:rsidR="00C9464D" w:rsidRPr="00AD7D50" w:rsidRDefault="00C9464D" w:rsidP="00AD7D50">
            <w:pPr>
              <w:rPr>
                <w:sz w:val="22"/>
                <w:szCs w:val="22"/>
              </w:rPr>
            </w:pPr>
            <w:r w:rsidRPr="00AD7D50">
              <w:rPr>
                <w:sz w:val="22"/>
                <w:szCs w:val="22"/>
              </w:rPr>
              <w:t>31</w:t>
            </w:r>
          </w:p>
        </w:tc>
        <w:tc>
          <w:tcPr>
            <w:tcW w:w="1170" w:type="dxa"/>
          </w:tcPr>
          <w:p w14:paraId="0FFD3536" w14:textId="4DC79C6C" w:rsidR="00C9464D" w:rsidRPr="00AD7D50" w:rsidRDefault="00C9464D" w:rsidP="00AD7D50">
            <w:pPr>
              <w:rPr>
                <w:sz w:val="22"/>
                <w:szCs w:val="22"/>
              </w:rPr>
            </w:pPr>
            <w:r w:rsidRPr="00AD7D50">
              <w:rPr>
                <w:color w:val="000000"/>
                <w:sz w:val="22"/>
                <w:szCs w:val="22"/>
                <w:shd w:val="clear" w:color="auto" w:fill="FFFFFF"/>
              </w:rPr>
              <w:t>44.03226</w:t>
            </w:r>
          </w:p>
        </w:tc>
        <w:tc>
          <w:tcPr>
            <w:tcW w:w="1530" w:type="dxa"/>
          </w:tcPr>
          <w:p w14:paraId="7FEF184D" w14:textId="535FADF1" w:rsidR="00C9464D" w:rsidRPr="00AD7D50" w:rsidRDefault="00C9464D" w:rsidP="00AD7D50">
            <w:pPr>
              <w:rPr>
                <w:sz w:val="22"/>
                <w:szCs w:val="22"/>
              </w:rPr>
            </w:pPr>
            <w:r w:rsidRPr="00AD7D50">
              <w:rPr>
                <w:color w:val="000000"/>
                <w:sz w:val="22"/>
                <w:szCs w:val="22"/>
                <w:shd w:val="clear" w:color="auto" w:fill="FFFFFF"/>
              </w:rPr>
              <w:t>16.709677</w:t>
            </w:r>
          </w:p>
        </w:tc>
        <w:tc>
          <w:tcPr>
            <w:tcW w:w="1525" w:type="dxa"/>
          </w:tcPr>
          <w:p w14:paraId="12845150" w14:textId="3705DA42" w:rsidR="00C9464D" w:rsidRPr="00AD7D50" w:rsidRDefault="00C9464D" w:rsidP="00AD7D50">
            <w:pPr>
              <w:rPr>
                <w:sz w:val="22"/>
                <w:szCs w:val="22"/>
              </w:rPr>
            </w:pPr>
            <w:r w:rsidRPr="00AD7D50">
              <w:rPr>
                <w:color w:val="000000"/>
                <w:sz w:val="22"/>
                <w:szCs w:val="22"/>
                <w:shd w:val="clear" w:color="auto" w:fill="FFFFFF"/>
              </w:rPr>
              <w:t>2.3870968</w:t>
            </w:r>
          </w:p>
        </w:tc>
      </w:tr>
      <w:tr w:rsidR="00C9464D" w14:paraId="3028B0B8" w14:textId="7E10C52D" w:rsidTr="002B441B">
        <w:tc>
          <w:tcPr>
            <w:tcW w:w="3330" w:type="dxa"/>
          </w:tcPr>
          <w:p w14:paraId="48AD28FE" w14:textId="77777777" w:rsidR="00C9464D" w:rsidRPr="002B441B" w:rsidRDefault="00C9464D" w:rsidP="00AD7D50">
            <w:pPr>
              <w:rPr>
                <w:i/>
                <w:sz w:val="22"/>
                <w:szCs w:val="22"/>
              </w:rPr>
            </w:pPr>
            <w:proofErr w:type="spellStart"/>
            <w:r w:rsidRPr="002B441B">
              <w:rPr>
                <w:i/>
                <w:sz w:val="22"/>
                <w:szCs w:val="22"/>
              </w:rPr>
              <w:t>Ericameria</w:t>
            </w:r>
            <w:proofErr w:type="spellEnd"/>
            <w:r w:rsidRPr="002B441B">
              <w:rPr>
                <w:i/>
                <w:sz w:val="22"/>
                <w:szCs w:val="22"/>
              </w:rPr>
              <w:t xml:space="preserve"> </w:t>
            </w:r>
            <w:proofErr w:type="spellStart"/>
            <w:r w:rsidRPr="002B441B">
              <w:rPr>
                <w:i/>
                <w:sz w:val="22"/>
                <w:szCs w:val="22"/>
              </w:rPr>
              <w:t>cooperi</w:t>
            </w:r>
            <w:proofErr w:type="spellEnd"/>
          </w:p>
        </w:tc>
        <w:tc>
          <w:tcPr>
            <w:tcW w:w="1648" w:type="dxa"/>
            <w:gridSpan w:val="2"/>
          </w:tcPr>
          <w:p w14:paraId="360A6154" w14:textId="77777777" w:rsidR="00C9464D" w:rsidRPr="00AD7D50" w:rsidRDefault="00C9464D" w:rsidP="00AD7D50">
            <w:pPr>
              <w:rPr>
                <w:sz w:val="22"/>
                <w:szCs w:val="22"/>
              </w:rPr>
            </w:pPr>
            <w:r w:rsidRPr="00AD7D50">
              <w:rPr>
                <w:sz w:val="22"/>
                <w:szCs w:val="22"/>
              </w:rPr>
              <w:t>55</w:t>
            </w:r>
          </w:p>
        </w:tc>
        <w:tc>
          <w:tcPr>
            <w:tcW w:w="1170" w:type="dxa"/>
          </w:tcPr>
          <w:p w14:paraId="4744B12D" w14:textId="7605AB86" w:rsidR="00C9464D" w:rsidRPr="00AD7D50" w:rsidRDefault="00C9464D" w:rsidP="00AD7D50">
            <w:pPr>
              <w:rPr>
                <w:sz w:val="22"/>
                <w:szCs w:val="22"/>
              </w:rPr>
            </w:pPr>
            <w:r w:rsidRPr="00AD7D50">
              <w:rPr>
                <w:rFonts w:eastAsia="Times New Roman"/>
                <w:sz w:val="22"/>
                <w:szCs w:val="22"/>
              </w:rPr>
              <w:t>49.34545</w:t>
            </w:r>
          </w:p>
        </w:tc>
        <w:tc>
          <w:tcPr>
            <w:tcW w:w="1530" w:type="dxa"/>
          </w:tcPr>
          <w:p w14:paraId="314DE723" w14:textId="52922306" w:rsidR="00C9464D" w:rsidRPr="00AD7D50" w:rsidRDefault="00C9464D" w:rsidP="00AD7D50">
            <w:pPr>
              <w:rPr>
                <w:sz w:val="22"/>
                <w:szCs w:val="22"/>
              </w:rPr>
            </w:pPr>
            <w:r w:rsidRPr="00AD7D50">
              <w:rPr>
                <w:rFonts w:eastAsia="Times New Roman"/>
                <w:sz w:val="22"/>
                <w:szCs w:val="22"/>
              </w:rPr>
              <w:t>124.363636</w:t>
            </w:r>
          </w:p>
        </w:tc>
        <w:tc>
          <w:tcPr>
            <w:tcW w:w="1525" w:type="dxa"/>
          </w:tcPr>
          <w:p w14:paraId="14A8F0C0" w14:textId="4B567405" w:rsidR="00C9464D" w:rsidRPr="00AD7D50" w:rsidRDefault="00C9464D" w:rsidP="00AD7D50">
            <w:pPr>
              <w:rPr>
                <w:sz w:val="22"/>
                <w:szCs w:val="22"/>
              </w:rPr>
            </w:pPr>
            <w:r w:rsidRPr="00AD7D50">
              <w:rPr>
                <w:rFonts w:eastAsia="Times New Roman"/>
                <w:sz w:val="22"/>
                <w:szCs w:val="22"/>
              </w:rPr>
              <w:t>1.6909091</w:t>
            </w:r>
          </w:p>
        </w:tc>
      </w:tr>
      <w:tr w:rsidR="00C9464D" w14:paraId="2087BE5C" w14:textId="353ABBB2" w:rsidTr="002B441B">
        <w:tc>
          <w:tcPr>
            <w:tcW w:w="3330" w:type="dxa"/>
          </w:tcPr>
          <w:p w14:paraId="24105AD0" w14:textId="64CCC118" w:rsidR="00C9464D" w:rsidRPr="002B441B" w:rsidRDefault="00C9464D" w:rsidP="00AD7D50">
            <w:pPr>
              <w:rPr>
                <w:i/>
                <w:sz w:val="22"/>
                <w:szCs w:val="22"/>
              </w:rPr>
            </w:pPr>
            <w:proofErr w:type="spellStart"/>
            <w:r w:rsidRPr="002B441B">
              <w:rPr>
                <w:i/>
                <w:sz w:val="22"/>
                <w:szCs w:val="22"/>
              </w:rPr>
              <w:t>Ericameria</w:t>
            </w:r>
            <w:proofErr w:type="spellEnd"/>
            <w:r w:rsidRPr="002B441B">
              <w:rPr>
                <w:i/>
                <w:sz w:val="22"/>
                <w:szCs w:val="22"/>
              </w:rPr>
              <w:t xml:space="preserve"> </w:t>
            </w:r>
            <w:proofErr w:type="spellStart"/>
            <w:r w:rsidRPr="002B441B">
              <w:rPr>
                <w:i/>
                <w:sz w:val="22"/>
                <w:szCs w:val="22"/>
              </w:rPr>
              <w:t>linearifolia</w:t>
            </w:r>
            <w:proofErr w:type="spellEnd"/>
          </w:p>
        </w:tc>
        <w:tc>
          <w:tcPr>
            <w:tcW w:w="1648" w:type="dxa"/>
            <w:gridSpan w:val="2"/>
          </w:tcPr>
          <w:p w14:paraId="22789A7B" w14:textId="77777777" w:rsidR="00C9464D" w:rsidRPr="00AD7D50" w:rsidRDefault="00C9464D" w:rsidP="00AD7D50">
            <w:pPr>
              <w:rPr>
                <w:sz w:val="22"/>
                <w:szCs w:val="22"/>
              </w:rPr>
            </w:pPr>
            <w:r w:rsidRPr="00AD7D50">
              <w:rPr>
                <w:sz w:val="22"/>
                <w:szCs w:val="22"/>
              </w:rPr>
              <w:t>4</w:t>
            </w:r>
          </w:p>
        </w:tc>
        <w:tc>
          <w:tcPr>
            <w:tcW w:w="1170" w:type="dxa"/>
          </w:tcPr>
          <w:p w14:paraId="07CB2E03" w14:textId="4F59C8B6" w:rsidR="00C9464D" w:rsidRPr="00AD7D50" w:rsidRDefault="00C9464D" w:rsidP="00AD7D50">
            <w:pPr>
              <w:rPr>
                <w:sz w:val="22"/>
                <w:szCs w:val="22"/>
              </w:rPr>
            </w:pPr>
            <w:r w:rsidRPr="00AD7D50">
              <w:rPr>
                <w:rFonts w:eastAsia="Times New Roman"/>
                <w:sz w:val="22"/>
                <w:szCs w:val="22"/>
              </w:rPr>
              <w:t>69.25000</w:t>
            </w:r>
          </w:p>
        </w:tc>
        <w:tc>
          <w:tcPr>
            <w:tcW w:w="1530" w:type="dxa"/>
          </w:tcPr>
          <w:p w14:paraId="18B0EDF4" w14:textId="4275C555" w:rsidR="00C9464D" w:rsidRPr="00AD7D50" w:rsidRDefault="00C9464D" w:rsidP="00AD7D50">
            <w:pPr>
              <w:rPr>
                <w:sz w:val="22"/>
                <w:szCs w:val="22"/>
              </w:rPr>
            </w:pPr>
            <w:r w:rsidRPr="00AD7D50">
              <w:rPr>
                <w:rFonts w:eastAsia="Times New Roman"/>
                <w:sz w:val="22"/>
                <w:szCs w:val="22"/>
              </w:rPr>
              <w:t>46.500000</w:t>
            </w:r>
          </w:p>
        </w:tc>
        <w:tc>
          <w:tcPr>
            <w:tcW w:w="1525" w:type="dxa"/>
          </w:tcPr>
          <w:p w14:paraId="56A55A58" w14:textId="3B203834" w:rsidR="00C9464D" w:rsidRPr="00AD7D50" w:rsidRDefault="00C9464D" w:rsidP="00AD7D50">
            <w:pPr>
              <w:rPr>
                <w:sz w:val="22"/>
                <w:szCs w:val="22"/>
              </w:rPr>
            </w:pPr>
            <w:r w:rsidRPr="00AD7D50">
              <w:rPr>
                <w:rFonts w:eastAsia="Times New Roman"/>
                <w:sz w:val="22"/>
                <w:szCs w:val="22"/>
              </w:rPr>
              <w:t>0.2500000</w:t>
            </w:r>
          </w:p>
        </w:tc>
      </w:tr>
      <w:tr w:rsidR="00C9464D" w14:paraId="00FBF4A9" w14:textId="03CAB92F" w:rsidTr="002B441B">
        <w:tc>
          <w:tcPr>
            <w:tcW w:w="3330" w:type="dxa"/>
          </w:tcPr>
          <w:p w14:paraId="129E817A" w14:textId="77777777" w:rsidR="00C9464D" w:rsidRPr="002B441B" w:rsidRDefault="00C9464D" w:rsidP="00AD7D50">
            <w:pPr>
              <w:rPr>
                <w:i/>
                <w:sz w:val="22"/>
                <w:szCs w:val="22"/>
              </w:rPr>
            </w:pPr>
            <w:r w:rsidRPr="002B441B">
              <w:rPr>
                <w:i/>
                <w:sz w:val="22"/>
                <w:szCs w:val="22"/>
              </w:rPr>
              <w:t>Larrea tridentata</w:t>
            </w:r>
          </w:p>
        </w:tc>
        <w:tc>
          <w:tcPr>
            <w:tcW w:w="1648" w:type="dxa"/>
            <w:gridSpan w:val="2"/>
          </w:tcPr>
          <w:p w14:paraId="65D9E5AF" w14:textId="77777777" w:rsidR="00C9464D" w:rsidRPr="00AD7D50" w:rsidRDefault="00C9464D" w:rsidP="00AD7D50">
            <w:pPr>
              <w:rPr>
                <w:sz w:val="22"/>
                <w:szCs w:val="22"/>
              </w:rPr>
            </w:pPr>
            <w:r w:rsidRPr="00AD7D50">
              <w:rPr>
                <w:sz w:val="22"/>
                <w:szCs w:val="22"/>
              </w:rPr>
              <w:t>80</w:t>
            </w:r>
          </w:p>
        </w:tc>
        <w:tc>
          <w:tcPr>
            <w:tcW w:w="1170" w:type="dxa"/>
          </w:tcPr>
          <w:p w14:paraId="734D4589" w14:textId="6083CD88" w:rsidR="00C9464D" w:rsidRPr="00AD7D50" w:rsidRDefault="00C9464D" w:rsidP="00AD7D50">
            <w:pPr>
              <w:rPr>
                <w:sz w:val="22"/>
                <w:szCs w:val="22"/>
              </w:rPr>
            </w:pPr>
            <w:r w:rsidRPr="00AD7D50">
              <w:rPr>
                <w:rFonts w:eastAsia="Times New Roman"/>
                <w:sz w:val="22"/>
                <w:szCs w:val="22"/>
              </w:rPr>
              <w:t>189.87500</w:t>
            </w:r>
          </w:p>
        </w:tc>
        <w:tc>
          <w:tcPr>
            <w:tcW w:w="1530" w:type="dxa"/>
          </w:tcPr>
          <w:p w14:paraId="7671863D" w14:textId="3B70C541" w:rsidR="00C9464D" w:rsidRPr="00AD7D50" w:rsidRDefault="00C9464D" w:rsidP="00AD7D50">
            <w:pPr>
              <w:rPr>
                <w:sz w:val="22"/>
                <w:szCs w:val="22"/>
              </w:rPr>
            </w:pPr>
            <w:r w:rsidRPr="00AD7D50">
              <w:rPr>
                <w:rFonts w:eastAsia="Times New Roman"/>
                <w:sz w:val="22"/>
                <w:szCs w:val="22"/>
              </w:rPr>
              <w:t>127.137500</w:t>
            </w:r>
          </w:p>
        </w:tc>
        <w:tc>
          <w:tcPr>
            <w:tcW w:w="1525" w:type="dxa"/>
          </w:tcPr>
          <w:p w14:paraId="7C37BA88" w14:textId="704C2933" w:rsidR="00C9464D" w:rsidRPr="00AD7D50" w:rsidRDefault="00C9464D" w:rsidP="00AD7D50">
            <w:pPr>
              <w:rPr>
                <w:sz w:val="22"/>
                <w:szCs w:val="22"/>
              </w:rPr>
            </w:pPr>
            <w:r w:rsidRPr="00AD7D50">
              <w:rPr>
                <w:rFonts w:eastAsia="Times New Roman"/>
                <w:sz w:val="22"/>
                <w:szCs w:val="22"/>
              </w:rPr>
              <w:t>1.9125000</w:t>
            </w:r>
          </w:p>
        </w:tc>
      </w:tr>
      <w:tr w:rsidR="00C9464D" w14:paraId="568D4692" w14:textId="0BA115A1" w:rsidTr="002B441B">
        <w:tc>
          <w:tcPr>
            <w:tcW w:w="3330" w:type="dxa"/>
          </w:tcPr>
          <w:p w14:paraId="5CE5B79B" w14:textId="52E7CAD2" w:rsidR="00C9464D" w:rsidRPr="002B441B" w:rsidRDefault="00C9464D" w:rsidP="00AD7D50">
            <w:pPr>
              <w:rPr>
                <w:i/>
                <w:sz w:val="22"/>
                <w:szCs w:val="22"/>
              </w:rPr>
            </w:pPr>
            <w:proofErr w:type="spellStart"/>
            <w:r w:rsidRPr="002B441B">
              <w:rPr>
                <w:i/>
                <w:sz w:val="22"/>
                <w:szCs w:val="22"/>
              </w:rPr>
              <w:t>Scutellaria</w:t>
            </w:r>
            <w:proofErr w:type="spellEnd"/>
            <w:r w:rsidRPr="002B441B">
              <w:rPr>
                <w:i/>
                <w:sz w:val="22"/>
                <w:szCs w:val="22"/>
              </w:rPr>
              <w:t xml:space="preserve"> </w:t>
            </w:r>
            <w:proofErr w:type="spellStart"/>
            <w:r w:rsidRPr="002B441B">
              <w:rPr>
                <w:i/>
                <w:sz w:val="22"/>
                <w:szCs w:val="22"/>
              </w:rPr>
              <w:t>mexicana</w:t>
            </w:r>
            <w:proofErr w:type="spellEnd"/>
          </w:p>
        </w:tc>
        <w:tc>
          <w:tcPr>
            <w:tcW w:w="1648" w:type="dxa"/>
            <w:gridSpan w:val="2"/>
          </w:tcPr>
          <w:p w14:paraId="73C1A8B2" w14:textId="77777777" w:rsidR="00C9464D" w:rsidRPr="00AD7D50" w:rsidRDefault="00C9464D" w:rsidP="00AD7D50">
            <w:pPr>
              <w:rPr>
                <w:sz w:val="22"/>
                <w:szCs w:val="22"/>
              </w:rPr>
            </w:pPr>
            <w:r w:rsidRPr="00AD7D50">
              <w:rPr>
                <w:sz w:val="22"/>
                <w:szCs w:val="22"/>
              </w:rPr>
              <w:t>12</w:t>
            </w:r>
          </w:p>
        </w:tc>
        <w:tc>
          <w:tcPr>
            <w:tcW w:w="1170" w:type="dxa"/>
          </w:tcPr>
          <w:p w14:paraId="6771B5D7" w14:textId="1BD8D36E" w:rsidR="00C9464D" w:rsidRPr="00AD7D50" w:rsidRDefault="00C9464D" w:rsidP="00AD7D50">
            <w:pPr>
              <w:rPr>
                <w:sz w:val="22"/>
                <w:szCs w:val="22"/>
              </w:rPr>
            </w:pPr>
            <w:r w:rsidRPr="00AD7D50">
              <w:rPr>
                <w:rFonts w:eastAsia="Times New Roman"/>
                <w:sz w:val="22"/>
                <w:szCs w:val="22"/>
              </w:rPr>
              <w:t>72.92857</w:t>
            </w:r>
          </w:p>
        </w:tc>
        <w:tc>
          <w:tcPr>
            <w:tcW w:w="1530" w:type="dxa"/>
          </w:tcPr>
          <w:p w14:paraId="1059D8A4" w14:textId="6833EC17" w:rsidR="00C9464D" w:rsidRPr="00AD7D50" w:rsidRDefault="00C9464D" w:rsidP="00AD7D50">
            <w:pPr>
              <w:rPr>
                <w:sz w:val="22"/>
                <w:szCs w:val="22"/>
              </w:rPr>
            </w:pPr>
            <w:r w:rsidRPr="00AD7D50">
              <w:rPr>
                <w:rFonts w:eastAsia="Times New Roman"/>
                <w:sz w:val="22"/>
                <w:szCs w:val="22"/>
              </w:rPr>
              <w:t>24.142857</w:t>
            </w:r>
          </w:p>
        </w:tc>
        <w:tc>
          <w:tcPr>
            <w:tcW w:w="1525" w:type="dxa"/>
          </w:tcPr>
          <w:p w14:paraId="61D8D5C1" w14:textId="2AF512FC" w:rsidR="00C9464D" w:rsidRPr="00AD7D50" w:rsidRDefault="00C9464D" w:rsidP="00AD7D50">
            <w:pPr>
              <w:rPr>
                <w:sz w:val="22"/>
                <w:szCs w:val="22"/>
              </w:rPr>
            </w:pPr>
            <w:r w:rsidRPr="00AD7D50">
              <w:rPr>
                <w:rFonts w:eastAsia="Times New Roman"/>
                <w:sz w:val="22"/>
                <w:szCs w:val="22"/>
              </w:rPr>
              <w:t>0.857142</w:t>
            </w:r>
          </w:p>
        </w:tc>
      </w:tr>
      <w:tr w:rsidR="00C9464D" w14:paraId="603AD741" w14:textId="2A6B7C0C" w:rsidTr="002B441B">
        <w:tc>
          <w:tcPr>
            <w:tcW w:w="3330" w:type="dxa"/>
          </w:tcPr>
          <w:p w14:paraId="04D939BE" w14:textId="77777777" w:rsidR="00C9464D" w:rsidRPr="002B441B" w:rsidRDefault="00C9464D" w:rsidP="00AD7D50">
            <w:pPr>
              <w:rPr>
                <w:i/>
                <w:sz w:val="22"/>
                <w:szCs w:val="22"/>
              </w:rPr>
            </w:pPr>
            <w:r w:rsidRPr="002B441B">
              <w:rPr>
                <w:i/>
                <w:sz w:val="22"/>
                <w:szCs w:val="22"/>
              </w:rPr>
              <w:t xml:space="preserve">Salvia </w:t>
            </w:r>
            <w:proofErr w:type="spellStart"/>
            <w:r w:rsidRPr="002B441B">
              <w:rPr>
                <w:i/>
                <w:sz w:val="22"/>
                <w:szCs w:val="22"/>
              </w:rPr>
              <w:t>dorri</w:t>
            </w:r>
            <w:proofErr w:type="spellEnd"/>
          </w:p>
        </w:tc>
        <w:tc>
          <w:tcPr>
            <w:tcW w:w="1648" w:type="dxa"/>
            <w:gridSpan w:val="2"/>
          </w:tcPr>
          <w:p w14:paraId="1C88D450" w14:textId="77777777" w:rsidR="00C9464D" w:rsidRPr="00AD7D50" w:rsidRDefault="00C9464D" w:rsidP="00AD7D50">
            <w:pPr>
              <w:rPr>
                <w:sz w:val="22"/>
                <w:szCs w:val="22"/>
              </w:rPr>
            </w:pPr>
            <w:r w:rsidRPr="00AD7D50">
              <w:rPr>
                <w:sz w:val="22"/>
                <w:szCs w:val="22"/>
              </w:rPr>
              <w:t>13</w:t>
            </w:r>
          </w:p>
        </w:tc>
        <w:tc>
          <w:tcPr>
            <w:tcW w:w="1170" w:type="dxa"/>
          </w:tcPr>
          <w:p w14:paraId="4845D3EF" w14:textId="75A9FB7D" w:rsidR="00C9464D" w:rsidRPr="00AD7D50" w:rsidRDefault="00C9464D" w:rsidP="00AD7D50">
            <w:pPr>
              <w:rPr>
                <w:sz w:val="22"/>
                <w:szCs w:val="22"/>
              </w:rPr>
            </w:pPr>
            <w:r w:rsidRPr="00AD7D50">
              <w:rPr>
                <w:rFonts w:eastAsia="Times New Roman"/>
                <w:sz w:val="22"/>
                <w:szCs w:val="22"/>
              </w:rPr>
              <w:t>55.83333</w:t>
            </w:r>
          </w:p>
        </w:tc>
        <w:tc>
          <w:tcPr>
            <w:tcW w:w="1530" w:type="dxa"/>
          </w:tcPr>
          <w:p w14:paraId="39E04D9E" w14:textId="1521E645" w:rsidR="00C9464D" w:rsidRPr="00AD7D50" w:rsidRDefault="00C9464D" w:rsidP="00AD7D50">
            <w:pPr>
              <w:rPr>
                <w:sz w:val="22"/>
                <w:szCs w:val="22"/>
              </w:rPr>
            </w:pPr>
            <w:r w:rsidRPr="00AD7D50">
              <w:rPr>
                <w:rFonts w:eastAsia="Times New Roman"/>
                <w:sz w:val="22"/>
                <w:szCs w:val="22"/>
              </w:rPr>
              <w:t>27.000000</w:t>
            </w:r>
          </w:p>
        </w:tc>
        <w:tc>
          <w:tcPr>
            <w:tcW w:w="1525" w:type="dxa"/>
          </w:tcPr>
          <w:p w14:paraId="6D0E7F69" w14:textId="508BA248" w:rsidR="00C9464D" w:rsidRPr="00AD7D50" w:rsidRDefault="00C9464D" w:rsidP="00AD7D50">
            <w:pPr>
              <w:rPr>
                <w:sz w:val="22"/>
                <w:szCs w:val="22"/>
              </w:rPr>
            </w:pPr>
            <w:r w:rsidRPr="00AD7D50">
              <w:rPr>
                <w:rFonts w:eastAsia="Times New Roman"/>
                <w:sz w:val="22"/>
                <w:szCs w:val="22"/>
              </w:rPr>
              <w:t>1.0833333</w:t>
            </w:r>
          </w:p>
        </w:tc>
      </w:tr>
      <w:tr w:rsidR="00C9464D" w14:paraId="37ED7128" w14:textId="46B39A74" w:rsidTr="002B441B">
        <w:tc>
          <w:tcPr>
            <w:tcW w:w="3330" w:type="dxa"/>
          </w:tcPr>
          <w:p w14:paraId="4C60B90C" w14:textId="63D8BF96" w:rsidR="00C9464D" w:rsidRPr="002B441B" w:rsidRDefault="00C9464D" w:rsidP="00AD7D50">
            <w:pPr>
              <w:rPr>
                <w:i/>
                <w:sz w:val="22"/>
                <w:szCs w:val="22"/>
              </w:rPr>
            </w:pPr>
            <w:proofErr w:type="spellStart"/>
            <w:r w:rsidRPr="002B441B">
              <w:rPr>
                <w:i/>
                <w:sz w:val="22"/>
                <w:szCs w:val="22"/>
              </w:rPr>
              <w:t>Echinocereus</w:t>
            </w:r>
            <w:proofErr w:type="spellEnd"/>
            <w:r w:rsidRPr="002B441B">
              <w:rPr>
                <w:i/>
                <w:sz w:val="22"/>
                <w:szCs w:val="22"/>
              </w:rPr>
              <w:t xml:space="preserve"> </w:t>
            </w:r>
            <w:proofErr w:type="spellStart"/>
            <w:r w:rsidRPr="002B441B">
              <w:rPr>
                <w:i/>
                <w:sz w:val="22"/>
                <w:szCs w:val="22"/>
              </w:rPr>
              <w:t>engelmannii</w:t>
            </w:r>
            <w:proofErr w:type="spellEnd"/>
          </w:p>
        </w:tc>
        <w:tc>
          <w:tcPr>
            <w:tcW w:w="1648" w:type="dxa"/>
            <w:gridSpan w:val="2"/>
          </w:tcPr>
          <w:p w14:paraId="35A7D26F" w14:textId="77777777" w:rsidR="00C9464D" w:rsidRPr="00AD7D50" w:rsidRDefault="00C9464D" w:rsidP="00AD7D50">
            <w:pPr>
              <w:rPr>
                <w:sz w:val="22"/>
                <w:szCs w:val="22"/>
              </w:rPr>
            </w:pPr>
            <w:r w:rsidRPr="00AD7D50">
              <w:rPr>
                <w:sz w:val="22"/>
                <w:szCs w:val="22"/>
              </w:rPr>
              <w:t>5</w:t>
            </w:r>
          </w:p>
        </w:tc>
        <w:tc>
          <w:tcPr>
            <w:tcW w:w="1170" w:type="dxa"/>
          </w:tcPr>
          <w:p w14:paraId="0240B456" w14:textId="6FEA9A86" w:rsidR="00C9464D" w:rsidRPr="00AD7D50" w:rsidRDefault="00C9464D" w:rsidP="00AD7D50">
            <w:pPr>
              <w:rPr>
                <w:sz w:val="22"/>
                <w:szCs w:val="22"/>
              </w:rPr>
            </w:pPr>
            <w:r w:rsidRPr="00AD7D50">
              <w:rPr>
                <w:rFonts w:eastAsia="Times New Roman"/>
                <w:sz w:val="22"/>
                <w:szCs w:val="22"/>
              </w:rPr>
              <w:t>27.80000</w:t>
            </w:r>
          </w:p>
        </w:tc>
        <w:tc>
          <w:tcPr>
            <w:tcW w:w="1530" w:type="dxa"/>
          </w:tcPr>
          <w:p w14:paraId="0752E9B7" w14:textId="163704C9" w:rsidR="00C9464D" w:rsidRPr="00AD7D50" w:rsidRDefault="00C9464D" w:rsidP="00AD7D50">
            <w:pPr>
              <w:rPr>
                <w:sz w:val="22"/>
                <w:szCs w:val="22"/>
              </w:rPr>
            </w:pPr>
            <w:r w:rsidRPr="00AD7D50">
              <w:rPr>
                <w:rFonts w:eastAsia="Times New Roman"/>
                <w:sz w:val="22"/>
                <w:szCs w:val="22"/>
              </w:rPr>
              <w:t>2.400000</w:t>
            </w:r>
          </w:p>
        </w:tc>
        <w:tc>
          <w:tcPr>
            <w:tcW w:w="1525" w:type="dxa"/>
          </w:tcPr>
          <w:p w14:paraId="12DCB3E1" w14:textId="57BF6178" w:rsidR="00C9464D" w:rsidRPr="00AD7D50" w:rsidRDefault="00C9464D" w:rsidP="00AD7D50">
            <w:pPr>
              <w:rPr>
                <w:sz w:val="22"/>
                <w:szCs w:val="22"/>
              </w:rPr>
            </w:pPr>
            <w:r w:rsidRPr="00AD7D50">
              <w:rPr>
                <w:rFonts w:eastAsia="Times New Roman"/>
                <w:sz w:val="22"/>
                <w:szCs w:val="22"/>
              </w:rPr>
              <w:t>1.6000000</w:t>
            </w:r>
          </w:p>
        </w:tc>
      </w:tr>
      <w:tr w:rsidR="00C9464D" w14:paraId="5B3AF97B" w14:textId="727AD54D" w:rsidTr="002B441B">
        <w:tc>
          <w:tcPr>
            <w:tcW w:w="3330" w:type="dxa"/>
          </w:tcPr>
          <w:p w14:paraId="2B1ADF7D" w14:textId="19E5E055" w:rsidR="00C9464D" w:rsidRPr="002B441B" w:rsidRDefault="00C9464D" w:rsidP="00AD7D50">
            <w:pPr>
              <w:rPr>
                <w:i/>
                <w:sz w:val="22"/>
                <w:szCs w:val="22"/>
              </w:rPr>
            </w:pPr>
            <w:proofErr w:type="spellStart"/>
            <w:r w:rsidRPr="002B441B">
              <w:rPr>
                <w:i/>
                <w:sz w:val="22"/>
                <w:szCs w:val="22"/>
              </w:rPr>
              <w:t>Opuntia</w:t>
            </w:r>
            <w:proofErr w:type="spellEnd"/>
            <w:r w:rsidRPr="002B441B">
              <w:rPr>
                <w:i/>
                <w:sz w:val="22"/>
                <w:szCs w:val="22"/>
              </w:rPr>
              <w:t xml:space="preserve"> </w:t>
            </w:r>
            <w:proofErr w:type="spellStart"/>
            <w:r w:rsidRPr="002B441B">
              <w:rPr>
                <w:i/>
                <w:sz w:val="22"/>
                <w:szCs w:val="22"/>
              </w:rPr>
              <w:t>basilaris</w:t>
            </w:r>
            <w:proofErr w:type="spellEnd"/>
          </w:p>
        </w:tc>
        <w:tc>
          <w:tcPr>
            <w:tcW w:w="1648" w:type="dxa"/>
            <w:gridSpan w:val="2"/>
          </w:tcPr>
          <w:p w14:paraId="40FC9960" w14:textId="089A29D7" w:rsidR="00C9464D" w:rsidRPr="00AD7D50" w:rsidRDefault="00C9464D" w:rsidP="00AD7D50">
            <w:pPr>
              <w:rPr>
                <w:sz w:val="22"/>
                <w:szCs w:val="22"/>
              </w:rPr>
            </w:pPr>
            <w:r>
              <w:rPr>
                <w:sz w:val="22"/>
                <w:szCs w:val="22"/>
              </w:rPr>
              <w:t>28</w:t>
            </w:r>
          </w:p>
        </w:tc>
        <w:tc>
          <w:tcPr>
            <w:tcW w:w="1170" w:type="dxa"/>
          </w:tcPr>
          <w:p w14:paraId="3594BEFC" w14:textId="6DB73BC4" w:rsidR="00C9464D" w:rsidRPr="00AD7D50" w:rsidRDefault="00C9464D" w:rsidP="00AD7D50">
            <w:pPr>
              <w:rPr>
                <w:sz w:val="22"/>
                <w:szCs w:val="22"/>
              </w:rPr>
            </w:pPr>
            <w:r w:rsidRPr="00AD7D50">
              <w:rPr>
                <w:rFonts w:eastAsia="Times New Roman"/>
                <w:sz w:val="22"/>
                <w:szCs w:val="22"/>
              </w:rPr>
              <w:t>25.14286</w:t>
            </w:r>
          </w:p>
        </w:tc>
        <w:tc>
          <w:tcPr>
            <w:tcW w:w="1530" w:type="dxa"/>
          </w:tcPr>
          <w:p w14:paraId="266F8B7C" w14:textId="297CAF29" w:rsidR="00C9464D" w:rsidRPr="00AD7D50" w:rsidRDefault="00C9464D" w:rsidP="00AD7D50">
            <w:pPr>
              <w:rPr>
                <w:sz w:val="22"/>
                <w:szCs w:val="22"/>
              </w:rPr>
            </w:pPr>
            <w:r w:rsidRPr="00AD7D50">
              <w:rPr>
                <w:rFonts w:eastAsia="Times New Roman"/>
                <w:sz w:val="22"/>
                <w:szCs w:val="22"/>
              </w:rPr>
              <w:t>4.714286</w:t>
            </w:r>
          </w:p>
        </w:tc>
        <w:tc>
          <w:tcPr>
            <w:tcW w:w="1525" w:type="dxa"/>
          </w:tcPr>
          <w:p w14:paraId="2046E7E5" w14:textId="2F589388" w:rsidR="00C9464D" w:rsidRPr="00AD7D50" w:rsidRDefault="00C9464D" w:rsidP="00AD7D50">
            <w:pPr>
              <w:rPr>
                <w:sz w:val="22"/>
                <w:szCs w:val="22"/>
              </w:rPr>
            </w:pPr>
            <w:r w:rsidRPr="00AD7D50">
              <w:rPr>
                <w:rFonts w:eastAsia="Times New Roman"/>
                <w:sz w:val="22"/>
                <w:szCs w:val="22"/>
              </w:rPr>
              <w:t>1.6428571</w:t>
            </w:r>
          </w:p>
        </w:tc>
      </w:tr>
      <w:tr w:rsidR="00C9464D" w14:paraId="59FBC275" w14:textId="151D643C" w:rsidTr="002B441B">
        <w:tc>
          <w:tcPr>
            <w:tcW w:w="3330" w:type="dxa"/>
          </w:tcPr>
          <w:p w14:paraId="0081D3DB" w14:textId="59CF8630" w:rsidR="00C9464D" w:rsidRPr="002B441B" w:rsidRDefault="00C9464D" w:rsidP="00AD7D50">
            <w:pPr>
              <w:rPr>
                <w:i/>
                <w:sz w:val="22"/>
                <w:szCs w:val="22"/>
              </w:rPr>
            </w:pPr>
            <w:r w:rsidRPr="002B441B">
              <w:rPr>
                <w:i/>
                <w:sz w:val="22"/>
                <w:szCs w:val="22"/>
              </w:rPr>
              <w:t xml:space="preserve">Cylindropuntia </w:t>
            </w:r>
            <w:proofErr w:type="spellStart"/>
            <w:r w:rsidRPr="002B441B">
              <w:rPr>
                <w:i/>
                <w:sz w:val="22"/>
                <w:szCs w:val="22"/>
              </w:rPr>
              <w:t>echinocarpa</w:t>
            </w:r>
            <w:proofErr w:type="spellEnd"/>
          </w:p>
        </w:tc>
        <w:tc>
          <w:tcPr>
            <w:tcW w:w="1648" w:type="dxa"/>
            <w:gridSpan w:val="2"/>
          </w:tcPr>
          <w:p w14:paraId="0FA928D1" w14:textId="77777777" w:rsidR="00C9464D" w:rsidRPr="00AD7D50" w:rsidRDefault="00C9464D" w:rsidP="00AD7D50">
            <w:pPr>
              <w:rPr>
                <w:sz w:val="22"/>
                <w:szCs w:val="22"/>
              </w:rPr>
            </w:pPr>
            <w:r w:rsidRPr="00AD7D50">
              <w:rPr>
                <w:sz w:val="22"/>
                <w:szCs w:val="22"/>
              </w:rPr>
              <w:t>69</w:t>
            </w:r>
          </w:p>
        </w:tc>
        <w:tc>
          <w:tcPr>
            <w:tcW w:w="1170" w:type="dxa"/>
          </w:tcPr>
          <w:p w14:paraId="678F8C80" w14:textId="3DCC8A18" w:rsidR="00C9464D" w:rsidRPr="00AD7D50" w:rsidRDefault="00C9464D" w:rsidP="00AD7D50">
            <w:pPr>
              <w:rPr>
                <w:sz w:val="22"/>
                <w:szCs w:val="22"/>
              </w:rPr>
            </w:pPr>
            <w:r w:rsidRPr="00AD7D50">
              <w:rPr>
                <w:rFonts w:eastAsia="Times New Roman"/>
                <w:sz w:val="22"/>
                <w:szCs w:val="22"/>
              </w:rPr>
              <w:t>56.01449</w:t>
            </w:r>
          </w:p>
        </w:tc>
        <w:tc>
          <w:tcPr>
            <w:tcW w:w="1530" w:type="dxa"/>
          </w:tcPr>
          <w:p w14:paraId="090E0726" w14:textId="6ADA7CCE" w:rsidR="00C9464D" w:rsidRPr="00AD7D50" w:rsidRDefault="00C9464D" w:rsidP="00AD7D50">
            <w:pPr>
              <w:rPr>
                <w:sz w:val="22"/>
                <w:szCs w:val="22"/>
              </w:rPr>
            </w:pPr>
            <w:r w:rsidRPr="00AD7D50">
              <w:rPr>
                <w:rFonts w:eastAsia="Times New Roman"/>
                <w:sz w:val="22"/>
                <w:szCs w:val="22"/>
              </w:rPr>
              <w:t>8.028986</w:t>
            </w:r>
          </w:p>
        </w:tc>
        <w:tc>
          <w:tcPr>
            <w:tcW w:w="1525" w:type="dxa"/>
          </w:tcPr>
          <w:p w14:paraId="7A34E32A" w14:textId="5AF2CC9E" w:rsidR="00C9464D" w:rsidRPr="00AD7D50" w:rsidRDefault="00C9464D" w:rsidP="00AD7D50">
            <w:pPr>
              <w:rPr>
                <w:sz w:val="22"/>
                <w:szCs w:val="22"/>
              </w:rPr>
            </w:pPr>
            <w:r w:rsidRPr="00AD7D50">
              <w:rPr>
                <w:rFonts w:eastAsia="Times New Roman"/>
                <w:sz w:val="22"/>
                <w:szCs w:val="22"/>
              </w:rPr>
              <w:t>2.1884058</w:t>
            </w:r>
          </w:p>
        </w:tc>
      </w:tr>
    </w:tbl>
    <w:p w14:paraId="2C0969FF" w14:textId="223DE543" w:rsidR="00B71998" w:rsidRDefault="00B71998" w:rsidP="0042612E"/>
    <w:p w14:paraId="37727523" w14:textId="468EB4B7" w:rsidR="00BD342E" w:rsidRPr="00BD342E" w:rsidRDefault="004B692A" w:rsidP="00BD342E">
      <w:pPr>
        <w:rPr>
          <w:rStyle w:val="gnkrckgcgsb"/>
        </w:rPr>
      </w:pPr>
      <w:r>
        <w:t>Table 2</w:t>
      </w:r>
      <w:r w:rsidR="00D113DE">
        <w:t xml:space="preserve">: </w:t>
      </w:r>
      <w:r w:rsidR="00BD342E">
        <w:t>Summary of the GLMM showing the influence of floral display size, floral neighbourhood and time on pollinator visitation rates to desert foundation plants (n = 395 plants). Species was included as a random effect in the models.</w:t>
      </w:r>
    </w:p>
    <w:tbl>
      <w:tblPr>
        <w:tblStyle w:val="PlainTable21"/>
        <w:tblW w:w="0" w:type="auto"/>
        <w:tblLook w:val="0620" w:firstRow="1" w:lastRow="0" w:firstColumn="0" w:lastColumn="0" w:noHBand="1" w:noVBand="1"/>
      </w:tblPr>
      <w:tblGrid>
        <w:gridCol w:w="2425"/>
        <w:gridCol w:w="1315"/>
        <w:gridCol w:w="1870"/>
        <w:gridCol w:w="1870"/>
        <w:gridCol w:w="1870"/>
      </w:tblGrid>
      <w:tr w:rsidR="00BD342E" w:rsidRPr="00BD342E" w14:paraId="7878458D" w14:textId="77777777" w:rsidTr="00BD342E">
        <w:trPr>
          <w:cnfStyle w:val="100000000000" w:firstRow="1" w:lastRow="0" w:firstColumn="0" w:lastColumn="0" w:oddVBand="0" w:evenVBand="0" w:oddHBand="0" w:evenHBand="0" w:firstRowFirstColumn="0" w:firstRowLastColumn="0" w:lastRowFirstColumn="0" w:lastRowLastColumn="0"/>
        </w:trPr>
        <w:tc>
          <w:tcPr>
            <w:tcW w:w="2425" w:type="dxa"/>
          </w:tcPr>
          <w:p w14:paraId="2942C641" w14:textId="77777777"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
        </w:tc>
        <w:tc>
          <w:tcPr>
            <w:tcW w:w="1315" w:type="dxa"/>
          </w:tcPr>
          <w:p w14:paraId="01BC793E" w14:textId="1AA2EDE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Estimate</w:t>
            </w:r>
          </w:p>
        </w:tc>
        <w:tc>
          <w:tcPr>
            <w:tcW w:w="1870" w:type="dxa"/>
          </w:tcPr>
          <w:p w14:paraId="3683F9E5" w14:textId="1BF11C3D" w:rsidR="00BD342E" w:rsidRPr="00BD342E" w:rsidRDefault="00985FCC"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Pr>
                <w:rStyle w:val="gnkrckgcgsb"/>
                <w:rFonts w:ascii="Times New Roman" w:hAnsi="Times New Roman" w:cs="Times New Roman"/>
                <w:color w:val="000000"/>
                <w:sz w:val="22"/>
                <w:szCs w:val="22"/>
                <w:bdr w:val="none" w:sz="0" w:space="0" w:color="auto" w:frame="1"/>
              </w:rPr>
              <w:t>χ</w:t>
            </w:r>
            <w:r w:rsidR="00BD342E" w:rsidRPr="00BD342E">
              <w:rPr>
                <w:rStyle w:val="gnkrckgcgsb"/>
                <w:rFonts w:ascii="Times New Roman" w:hAnsi="Times New Roman" w:cs="Times New Roman"/>
                <w:color w:val="000000"/>
                <w:sz w:val="22"/>
                <w:szCs w:val="22"/>
                <w:bdr w:val="none" w:sz="0" w:space="0" w:color="auto" w:frame="1"/>
                <w:vertAlign w:val="superscript"/>
              </w:rPr>
              <w:t>2</w:t>
            </w:r>
          </w:p>
        </w:tc>
        <w:tc>
          <w:tcPr>
            <w:tcW w:w="1870" w:type="dxa"/>
          </w:tcPr>
          <w:p w14:paraId="00168CC8" w14:textId="7CB4EF6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proofErr w:type="spellStart"/>
            <w:r w:rsidRPr="00BD342E">
              <w:rPr>
                <w:rStyle w:val="gnkrckgcgsb"/>
                <w:rFonts w:ascii="Times New Roman" w:hAnsi="Times New Roman" w:cs="Times New Roman"/>
                <w:color w:val="000000"/>
                <w:sz w:val="22"/>
                <w:szCs w:val="22"/>
                <w:bdr w:val="none" w:sz="0" w:space="0" w:color="auto" w:frame="1"/>
              </w:rPr>
              <w:t>Df</w:t>
            </w:r>
            <w:proofErr w:type="spellEnd"/>
          </w:p>
        </w:tc>
        <w:tc>
          <w:tcPr>
            <w:tcW w:w="1870" w:type="dxa"/>
          </w:tcPr>
          <w:p w14:paraId="7C237CD1" w14:textId="44517DA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p</w:t>
            </w:r>
          </w:p>
        </w:tc>
      </w:tr>
      <w:tr w:rsidR="00BD342E" w:rsidRPr="00BD342E" w14:paraId="045B61EE" w14:textId="77777777" w:rsidTr="00BD342E">
        <w:tc>
          <w:tcPr>
            <w:tcW w:w="2425" w:type="dxa"/>
          </w:tcPr>
          <w:p w14:paraId="391121CB" w14:textId="45DAEB8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Intercept</w:t>
            </w:r>
          </w:p>
        </w:tc>
        <w:tc>
          <w:tcPr>
            <w:tcW w:w="1315" w:type="dxa"/>
          </w:tcPr>
          <w:p w14:paraId="614A2E0E" w14:textId="76CE25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-0.6084442</w:t>
            </w:r>
          </w:p>
        </w:tc>
        <w:tc>
          <w:tcPr>
            <w:tcW w:w="1870" w:type="dxa"/>
          </w:tcPr>
          <w:p w14:paraId="75D5A999" w14:textId="5D79804B"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4.1535</w:t>
            </w:r>
          </w:p>
        </w:tc>
        <w:tc>
          <w:tcPr>
            <w:tcW w:w="1870" w:type="dxa"/>
          </w:tcPr>
          <w:p w14:paraId="20D83C9C" w14:textId="13060B4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2299E10D" w14:textId="6DB97830"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0.0415481</w:t>
            </w:r>
          </w:p>
        </w:tc>
      </w:tr>
      <w:tr w:rsidR="00BD342E" w:rsidRPr="00BD342E" w14:paraId="5A776599" w14:textId="77777777" w:rsidTr="00BD342E">
        <w:tc>
          <w:tcPr>
            <w:tcW w:w="2425" w:type="dxa"/>
          </w:tcPr>
          <w:p w14:paraId="40C88F66" w14:textId="5637D80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Shrub Density</w:t>
            </w:r>
          </w:p>
        </w:tc>
        <w:tc>
          <w:tcPr>
            <w:tcW w:w="1315" w:type="dxa"/>
          </w:tcPr>
          <w:p w14:paraId="69320EC6" w14:textId="193B9331"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0.0746825</w:t>
            </w:r>
          </w:p>
        </w:tc>
        <w:tc>
          <w:tcPr>
            <w:tcW w:w="1870" w:type="dxa"/>
          </w:tcPr>
          <w:p w14:paraId="406DB026" w14:textId="1D8A7F64"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4.1168</w:t>
            </w:r>
          </w:p>
        </w:tc>
        <w:tc>
          <w:tcPr>
            <w:tcW w:w="1870" w:type="dxa"/>
          </w:tcPr>
          <w:p w14:paraId="4B0B8310" w14:textId="69EC486F"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3AFCDD0" w14:textId="0C3636B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0.0424593</w:t>
            </w:r>
          </w:p>
        </w:tc>
      </w:tr>
      <w:tr w:rsidR="00BD342E" w:rsidRPr="00BD342E" w14:paraId="33E09D2E" w14:textId="77777777" w:rsidTr="00BD342E">
        <w:tc>
          <w:tcPr>
            <w:tcW w:w="2425" w:type="dxa"/>
          </w:tcPr>
          <w:p w14:paraId="318191E6" w14:textId="3AA3433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Day</w:t>
            </w:r>
          </w:p>
        </w:tc>
        <w:tc>
          <w:tcPr>
            <w:tcW w:w="1315" w:type="dxa"/>
          </w:tcPr>
          <w:p w14:paraId="52C6ECEF" w14:textId="6545E8D5"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0.0463114</w:t>
            </w:r>
          </w:p>
        </w:tc>
        <w:tc>
          <w:tcPr>
            <w:tcW w:w="1870" w:type="dxa"/>
          </w:tcPr>
          <w:p w14:paraId="347C787F" w14:textId="4602147C"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5.1650</w:t>
            </w:r>
          </w:p>
        </w:tc>
        <w:tc>
          <w:tcPr>
            <w:tcW w:w="1870" w:type="dxa"/>
          </w:tcPr>
          <w:p w14:paraId="26277AA7" w14:textId="28A3C4C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3991C54" w14:textId="20754CD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0.0230469</w:t>
            </w:r>
          </w:p>
        </w:tc>
      </w:tr>
      <w:tr w:rsidR="00BD342E" w:rsidRPr="00BD342E" w14:paraId="44F77ED5" w14:textId="77777777" w:rsidTr="00BD342E">
        <w:tc>
          <w:tcPr>
            <w:tcW w:w="2425" w:type="dxa"/>
          </w:tcPr>
          <w:p w14:paraId="4AFABF4F" w14:textId="7914EF03"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Floral Display Size</w:t>
            </w:r>
          </w:p>
        </w:tc>
        <w:tc>
          <w:tcPr>
            <w:tcW w:w="1315" w:type="dxa"/>
          </w:tcPr>
          <w:p w14:paraId="108A0C20" w14:textId="58D8C278"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0.0116170</w:t>
            </w:r>
          </w:p>
        </w:tc>
        <w:tc>
          <w:tcPr>
            <w:tcW w:w="1870" w:type="dxa"/>
          </w:tcPr>
          <w:p w14:paraId="1AFFD39C" w14:textId="0EA9653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14.8479</w:t>
            </w:r>
          </w:p>
        </w:tc>
        <w:tc>
          <w:tcPr>
            <w:tcW w:w="1870" w:type="dxa"/>
          </w:tcPr>
          <w:p w14:paraId="6365D30C" w14:textId="2DC018AD"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545E6938" w14:textId="4A1362E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0.0001165</w:t>
            </w:r>
          </w:p>
        </w:tc>
      </w:tr>
      <w:tr w:rsidR="00BD342E" w:rsidRPr="00BD342E" w14:paraId="3B2C4AB9" w14:textId="77777777" w:rsidTr="00BD342E">
        <w:tc>
          <w:tcPr>
            <w:tcW w:w="2425" w:type="dxa"/>
          </w:tcPr>
          <w:p w14:paraId="65C98406" w14:textId="162C1B09"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 xml:space="preserve">Floral </w:t>
            </w:r>
            <w:proofErr w:type="spellStart"/>
            <w:r w:rsidRPr="00BD342E">
              <w:rPr>
                <w:rStyle w:val="gnkrckgcgsb"/>
                <w:rFonts w:ascii="Times New Roman" w:hAnsi="Times New Roman" w:cs="Times New Roman"/>
                <w:color w:val="000000"/>
                <w:sz w:val="22"/>
                <w:szCs w:val="22"/>
                <w:bdr w:val="none" w:sz="0" w:space="0" w:color="auto" w:frame="1"/>
              </w:rPr>
              <w:t>Display:Day</w:t>
            </w:r>
            <w:proofErr w:type="spellEnd"/>
          </w:p>
        </w:tc>
        <w:tc>
          <w:tcPr>
            <w:tcW w:w="1315" w:type="dxa"/>
          </w:tcPr>
          <w:p w14:paraId="7EDAC16D" w14:textId="139DA15E"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-0.0005315</w:t>
            </w:r>
          </w:p>
        </w:tc>
        <w:tc>
          <w:tcPr>
            <w:tcW w:w="1870" w:type="dxa"/>
          </w:tcPr>
          <w:p w14:paraId="293B7E57" w14:textId="21443C36"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4.1515</w:t>
            </w:r>
          </w:p>
        </w:tc>
        <w:tc>
          <w:tcPr>
            <w:tcW w:w="1870" w:type="dxa"/>
          </w:tcPr>
          <w:p w14:paraId="6A6AA04D" w14:textId="3D7F624A"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1</w:t>
            </w:r>
          </w:p>
        </w:tc>
        <w:tc>
          <w:tcPr>
            <w:tcW w:w="1870" w:type="dxa"/>
          </w:tcPr>
          <w:p w14:paraId="17949BDE" w14:textId="7437AC12" w:rsidR="00BD342E" w:rsidRPr="00BD342E" w:rsidRDefault="00BD342E" w:rsidP="00BD342E">
            <w:pPr>
              <w:pStyle w:val="HTMLPreformatted"/>
              <w:wordWrap w:val="0"/>
              <w:spacing w:line="187" w:lineRule="atLeast"/>
              <w:jc w:val="center"/>
              <w:rPr>
                <w:rStyle w:val="gnkrckgcgsb"/>
                <w:rFonts w:ascii="Times New Roman" w:hAnsi="Times New Roman" w:cs="Times New Roman"/>
                <w:color w:val="000000"/>
                <w:sz w:val="22"/>
                <w:szCs w:val="22"/>
                <w:bdr w:val="none" w:sz="0" w:space="0" w:color="auto" w:frame="1"/>
              </w:rPr>
            </w:pPr>
            <w:r w:rsidRPr="00BD342E">
              <w:rPr>
                <w:rStyle w:val="gnkrckgcgsb"/>
                <w:rFonts w:ascii="Times New Roman" w:hAnsi="Times New Roman" w:cs="Times New Roman"/>
                <w:color w:val="000000"/>
                <w:sz w:val="22"/>
                <w:szCs w:val="22"/>
                <w:bdr w:val="none" w:sz="0" w:space="0" w:color="auto" w:frame="1"/>
              </w:rPr>
              <w:t>0.0415967</w:t>
            </w:r>
          </w:p>
        </w:tc>
      </w:tr>
    </w:tbl>
    <w:p w14:paraId="1E9DD937" w14:textId="11B03AA2" w:rsidR="00C95715" w:rsidRDefault="00C95715" w:rsidP="0042612E"/>
    <w:p w14:paraId="52003666" w14:textId="75BBB7F4" w:rsidR="00BA29F3" w:rsidRDefault="000F3A77" w:rsidP="0042612E">
      <w:pPr>
        <w:rPr>
          <w:noProof/>
        </w:rPr>
      </w:pPr>
      <w:r w:rsidRPr="000F3A77">
        <w:rPr>
          <w:noProof/>
        </w:rPr>
        <w:lastRenderedPageBreak/>
        <w:t xml:space="preserve"> </w:t>
      </w:r>
      <w:r>
        <w:rPr>
          <w:noProof/>
        </w:rPr>
        <w:drawing>
          <wp:inline distT="0" distB="0" distL="0" distR="0" wp14:anchorId="4CEE29DB" wp14:editId="453AD5C7">
            <wp:extent cx="3762375" cy="2567617"/>
            <wp:effectExtent l="0" t="0" r="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8902" cy="2585720"/>
                    </a:xfrm>
                    <a:prstGeom prst="rect">
                      <a:avLst/>
                    </a:prstGeom>
                  </pic:spPr>
                </pic:pic>
              </a:graphicData>
            </a:graphic>
          </wp:inline>
        </w:drawing>
      </w:r>
      <w:r w:rsidR="00FF260E">
        <w:rPr>
          <w:noProof/>
        </w:rPr>
        <w:drawing>
          <wp:inline distT="0" distB="0" distL="0" distR="0" wp14:anchorId="0B74B6EC" wp14:editId="48336A1A">
            <wp:extent cx="3705225" cy="2528615"/>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6501" cy="2549959"/>
                    </a:xfrm>
                    <a:prstGeom prst="rect">
                      <a:avLst/>
                    </a:prstGeom>
                  </pic:spPr>
                </pic:pic>
              </a:graphicData>
            </a:graphic>
          </wp:inline>
        </w:drawing>
      </w:r>
    </w:p>
    <w:p w14:paraId="1E560361" w14:textId="0E15608E" w:rsidR="00FF260E" w:rsidRDefault="00FF260E" w:rsidP="0042612E">
      <w:pPr>
        <w:rPr>
          <w:noProof/>
        </w:rPr>
      </w:pPr>
    </w:p>
    <w:p w14:paraId="31BC4CD4" w14:textId="5A94D45E" w:rsidR="000F3A77" w:rsidRDefault="000F3A77" w:rsidP="0042612E">
      <w:pPr>
        <w:rPr>
          <w:noProof/>
        </w:rPr>
      </w:pPr>
      <w:r>
        <w:rPr>
          <w:noProof/>
        </w:rPr>
        <w:t xml:space="preserve">Figure 1: Species differed in their degree centrality and eiganvector centrality. </w:t>
      </w:r>
    </w:p>
    <w:p w14:paraId="1AA405C0" w14:textId="136D6597" w:rsidR="00033B89" w:rsidRDefault="0086569A" w:rsidP="0042612E">
      <w:ins w:id="65" w:author="zenrunner" w:date="2019-06-20T12:55:00Z">
        <w:r>
          <w:t>Might cut this figure unless it is showing som</w:t>
        </w:r>
      </w:ins>
      <w:ins w:id="66" w:author="zenrunner" w:date="2019-06-20T12:56:00Z">
        <w:r w:rsidR="00FE3D40">
          <w:t>e</w:t>
        </w:r>
      </w:ins>
      <w:ins w:id="67" w:author="zenrunner" w:date="2019-06-20T12:55:00Z">
        <w:r>
          <w:t>thing important.</w:t>
        </w:r>
      </w:ins>
    </w:p>
    <w:p w14:paraId="6D33BC9F" w14:textId="7897F037" w:rsidR="00F73CD6" w:rsidRDefault="00CB1306" w:rsidP="0042612E">
      <w:r>
        <w:rPr>
          <w:noProof/>
        </w:rPr>
        <w:lastRenderedPageBreak/>
        <w:drawing>
          <wp:inline distT="0" distB="0" distL="0" distR="0" wp14:anchorId="0F532048" wp14:editId="030A1266">
            <wp:extent cx="4133333" cy="2190476"/>
            <wp:effectExtent l="0" t="0" r="635"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133333" cy="2190476"/>
                    </a:xfrm>
                    <a:prstGeom prst="rect">
                      <a:avLst/>
                    </a:prstGeom>
                  </pic:spPr>
                </pic:pic>
              </a:graphicData>
            </a:graphic>
          </wp:inline>
        </w:drawing>
      </w:r>
    </w:p>
    <w:p w14:paraId="77E75980" w14:textId="270F3A52" w:rsidR="00F75509" w:rsidRDefault="00F75509" w:rsidP="0042612E">
      <w:r>
        <w:rPr>
          <w:noProof/>
        </w:rPr>
        <w:drawing>
          <wp:inline distT="0" distB="0" distL="0" distR="0" wp14:anchorId="0E3D230D" wp14:editId="117459C7">
            <wp:extent cx="4248877" cy="22517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71203" cy="2263542"/>
                    </a:xfrm>
                    <a:prstGeom prst="rect">
                      <a:avLst/>
                    </a:prstGeom>
                  </pic:spPr>
                </pic:pic>
              </a:graphicData>
            </a:graphic>
          </wp:inline>
        </w:drawing>
      </w:r>
    </w:p>
    <w:p w14:paraId="2AEC8923" w14:textId="731AF09F" w:rsidR="0063309F" w:rsidRDefault="0063309F" w:rsidP="0042612E"/>
    <w:p w14:paraId="678AFE2E" w14:textId="669FDB2D" w:rsidR="008C0B0E" w:rsidRDefault="0078634A" w:rsidP="0042612E">
      <w:pPr>
        <w:rPr>
          <w:noProof/>
        </w:rPr>
      </w:pPr>
      <w:r>
        <w:rPr>
          <w:noProof/>
        </w:rPr>
        <w:t>Figure 2</w:t>
      </w:r>
      <w:r w:rsidR="002E6E51">
        <w:rPr>
          <w:noProof/>
        </w:rPr>
        <w:t xml:space="preserve">: Foundation plants interact with a greater proportion of conspecifics than heterospecifics. Proportions inreased with degree, and proportion conspecifics only increased with shrub density. </w:t>
      </w:r>
      <w:r w:rsidR="00163FA1">
        <w:rPr>
          <w:noProof/>
        </w:rPr>
        <w:t xml:space="preserve">Values are the number of interactors standardized by the number of potentially interacting plants within the network. </w:t>
      </w:r>
      <w:ins w:id="68" w:author="zenrunner" w:date="2019-06-20T12:55:00Z">
        <w:r w:rsidR="0086569A">
          <w:rPr>
            <w:noProof/>
          </w:rPr>
          <w:t>LOOKS GOOD</w:t>
        </w:r>
      </w:ins>
      <w:ins w:id="69" w:author="zenrunner" w:date="2019-06-20T12:56:00Z">
        <w:r w:rsidR="00FE3D40">
          <w:rPr>
            <w:noProof/>
          </w:rPr>
          <w:t xml:space="preserve"> keep</w:t>
        </w:r>
      </w:ins>
    </w:p>
    <w:p w14:paraId="23A32CA4" w14:textId="6642ADB9" w:rsidR="00F26CDB" w:rsidRDefault="00F26CDB" w:rsidP="0042612E">
      <w:pPr>
        <w:rPr>
          <w:noProof/>
        </w:rPr>
      </w:pPr>
    </w:p>
    <w:p w14:paraId="15B6B4D1" w14:textId="37F7B3DD" w:rsidR="00F26CDB" w:rsidRDefault="00E13CDE" w:rsidP="0042612E">
      <w:pPr>
        <w:rPr>
          <w:noProof/>
        </w:rPr>
      </w:pPr>
      <w:r>
        <w:rPr>
          <w:noProof/>
        </w:rPr>
        <w:t xml:space="preserve">Table 3: Result from multinomial regression showing influencers on plant-plant interaction network modularity. </w:t>
      </w:r>
    </w:p>
    <w:tbl>
      <w:tblPr>
        <w:tblStyle w:val="PlainTable21"/>
        <w:tblW w:w="7920" w:type="dxa"/>
        <w:tblInd w:w="720" w:type="dxa"/>
        <w:tblLook w:val="0620" w:firstRow="1" w:lastRow="0" w:firstColumn="0" w:lastColumn="0" w:noHBand="1" w:noVBand="1"/>
      </w:tblPr>
      <w:tblGrid>
        <w:gridCol w:w="1617"/>
        <w:gridCol w:w="2337"/>
        <w:gridCol w:w="2337"/>
        <w:gridCol w:w="1629"/>
      </w:tblGrid>
      <w:tr w:rsidR="00F26CDB" w14:paraId="7D0CD86E" w14:textId="77777777" w:rsidTr="00F26CDB">
        <w:trPr>
          <w:cnfStyle w:val="100000000000" w:firstRow="1" w:lastRow="0" w:firstColumn="0" w:lastColumn="0" w:oddVBand="0" w:evenVBand="0" w:oddHBand="0" w:evenHBand="0" w:firstRowFirstColumn="0" w:firstRowLastColumn="0" w:lastRowFirstColumn="0" w:lastRowLastColumn="0"/>
        </w:trPr>
        <w:tc>
          <w:tcPr>
            <w:tcW w:w="1617" w:type="dxa"/>
          </w:tcPr>
          <w:p w14:paraId="74AEEBAC" w14:textId="77777777" w:rsidR="00F26CDB" w:rsidRPr="00F26CDB" w:rsidRDefault="00F26CDB" w:rsidP="00F26CDB">
            <w:pPr>
              <w:jc w:val="center"/>
              <w:rPr>
                <w:noProof/>
                <w:sz w:val="22"/>
                <w:szCs w:val="22"/>
              </w:rPr>
            </w:pPr>
          </w:p>
        </w:tc>
        <w:tc>
          <w:tcPr>
            <w:tcW w:w="2337" w:type="dxa"/>
          </w:tcPr>
          <w:p w14:paraId="7A72B0EC" w14:textId="7E107E5F" w:rsidR="00F26CDB" w:rsidRPr="00F26CDB" w:rsidRDefault="00F26CDB" w:rsidP="00F26CDB">
            <w:pPr>
              <w:jc w:val="center"/>
              <w:rPr>
                <w:noProof/>
                <w:sz w:val="22"/>
                <w:szCs w:val="22"/>
              </w:rPr>
            </w:pPr>
            <w:r w:rsidRPr="00F26CDB">
              <w:rPr>
                <w:rStyle w:val="gnkrckgcgsb"/>
                <w:color w:val="000000"/>
                <w:sz w:val="22"/>
                <w:szCs w:val="22"/>
                <w:bdr w:val="none" w:sz="0" w:space="0" w:color="auto" w:frame="1"/>
              </w:rPr>
              <w:t>χ</w:t>
            </w:r>
            <w:r w:rsidRPr="00F26CDB">
              <w:rPr>
                <w:rStyle w:val="gnkrckgcgsb"/>
                <w:color w:val="000000"/>
                <w:sz w:val="22"/>
                <w:szCs w:val="22"/>
                <w:bdr w:val="none" w:sz="0" w:space="0" w:color="auto" w:frame="1"/>
                <w:vertAlign w:val="superscript"/>
              </w:rPr>
              <w:t>2</w:t>
            </w:r>
          </w:p>
        </w:tc>
        <w:tc>
          <w:tcPr>
            <w:tcW w:w="2337" w:type="dxa"/>
          </w:tcPr>
          <w:p w14:paraId="75941666" w14:textId="1030D7DF" w:rsidR="00F26CDB" w:rsidRPr="00F26CDB" w:rsidRDefault="00F26CDB" w:rsidP="00F26CDB">
            <w:pPr>
              <w:jc w:val="center"/>
              <w:rPr>
                <w:noProof/>
                <w:sz w:val="22"/>
                <w:szCs w:val="22"/>
              </w:rPr>
            </w:pPr>
            <w:r w:rsidRPr="00F26CDB">
              <w:rPr>
                <w:noProof/>
                <w:sz w:val="22"/>
                <w:szCs w:val="22"/>
              </w:rPr>
              <w:t>df</w:t>
            </w:r>
          </w:p>
        </w:tc>
        <w:tc>
          <w:tcPr>
            <w:tcW w:w="1629" w:type="dxa"/>
          </w:tcPr>
          <w:p w14:paraId="352F9250" w14:textId="0BCD7AB7" w:rsidR="00F26CDB" w:rsidRPr="00F26CDB" w:rsidRDefault="00F26CDB" w:rsidP="00F26CDB">
            <w:pPr>
              <w:jc w:val="center"/>
              <w:rPr>
                <w:noProof/>
                <w:sz w:val="22"/>
                <w:szCs w:val="22"/>
              </w:rPr>
            </w:pPr>
            <w:r w:rsidRPr="00F26CDB">
              <w:rPr>
                <w:noProof/>
                <w:sz w:val="22"/>
                <w:szCs w:val="22"/>
              </w:rPr>
              <w:t>p-value</w:t>
            </w:r>
          </w:p>
        </w:tc>
      </w:tr>
      <w:tr w:rsidR="00F26CDB" w14:paraId="17E30087" w14:textId="77777777" w:rsidTr="00F26CDB">
        <w:tc>
          <w:tcPr>
            <w:tcW w:w="1617" w:type="dxa"/>
          </w:tcPr>
          <w:p w14:paraId="70D7FE33" w14:textId="488E41AF" w:rsidR="00F26CDB" w:rsidRPr="00F26CDB" w:rsidRDefault="00F26CDB" w:rsidP="00F26CDB">
            <w:pPr>
              <w:jc w:val="center"/>
              <w:rPr>
                <w:noProof/>
                <w:sz w:val="22"/>
                <w:szCs w:val="22"/>
              </w:rPr>
            </w:pPr>
            <w:r w:rsidRPr="00F26CDB">
              <w:rPr>
                <w:noProof/>
                <w:sz w:val="22"/>
                <w:szCs w:val="22"/>
              </w:rPr>
              <w:t>Species</w:t>
            </w:r>
          </w:p>
        </w:tc>
        <w:tc>
          <w:tcPr>
            <w:tcW w:w="2337" w:type="dxa"/>
          </w:tcPr>
          <w:p w14:paraId="46062A8B" w14:textId="59CD0B8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266.689</w:t>
            </w:r>
          </w:p>
        </w:tc>
        <w:tc>
          <w:tcPr>
            <w:tcW w:w="2337" w:type="dxa"/>
          </w:tcPr>
          <w:p w14:paraId="293FEFAD" w14:textId="49A9FB2E" w:rsidR="00F26CDB" w:rsidRPr="00F26CDB" w:rsidRDefault="00F26CDB" w:rsidP="00F26CDB">
            <w:pPr>
              <w:jc w:val="center"/>
              <w:rPr>
                <w:noProof/>
                <w:sz w:val="22"/>
                <w:szCs w:val="22"/>
              </w:rPr>
            </w:pPr>
            <w:r w:rsidRPr="00F26CDB">
              <w:rPr>
                <w:noProof/>
                <w:sz w:val="22"/>
                <w:szCs w:val="22"/>
              </w:rPr>
              <w:t>36</w:t>
            </w:r>
          </w:p>
        </w:tc>
        <w:tc>
          <w:tcPr>
            <w:tcW w:w="1629" w:type="dxa"/>
          </w:tcPr>
          <w:p w14:paraId="1FFF155B" w14:textId="46B6BD54" w:rsidR="00F26CDB" w:rsidRPr="00F26CDB" w:rsidRDefault="00F26CDB" w:rsidP="00F26CDB">
            <w:pPr>
              <w:jc w:val="center"/>
              <w:rPr>
                <w:noProof/>
                <w:sz w:val="22"/>
                <w:szCs w:val="22"/>
              </w:rPr>
            </w:pPr>
            <w:r w:rsidRPr="00F26CDB">
              <w:rPr>
                <w:noProof/>
                <w:sz w:val="22"/>
                <w:szCs w:val="22"/>
              </w:rPr>
              <w:t>&lt; 0.0001</w:t>
            </w:r>
          </w:p>
        </w:tc>
      </w:tr>
      <w:tr w:rsidR="00F26CDB" w14:paraId="0E978181" w14:textId="77777777" w:rsidTr="00F26CDB">
        <w:tc>
          <w:tcPr>
            <w:tcW w:w="1617" w:type="dxa"/>
          </w:tcPr>
          <w:p w14:paraId="7A9804EB" w14:textId="146F8D63" w:rsidR="00F26CDB" w:rsidRPr="00F26CDB" w:rsidRDefault="00F26CDB" w:rsidP="00F26CDB">
            <w:pPr>
              <w:jc w:val="center"/>
              <w:rPr>
                <w:noProof/>
                <w:sz w:val="22"/>
                <w:szCs w:val="22"/>
              </w:rPr>
            </w:pPr>
            <w:r w:rsidRPr="00F26CDB">
              <w:rPr>
                <w:noProof/>
                <w:sz w:val="22"/>
                <w:szCs w:val="22"/>
              </w:rPr>
              <w:t>Shrub density</w:t>
            </w:r>
          </w:p>
        </w:tc>
        <w:tc>
          <w:tcPr>
            <w:tcW w:w="2337" w:type="dxa"/>
          </w:tcPr>
          <w:p w14:paraId="53704B82" w14:textId="6FD8D3FE"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9.397</w:t>
            </w:r>
          </w:p>
        </w:tc>
        <w:tc>
          <w:tcPr>
            <w:tcW w:w="2337" w:type="dxa"/>
          </w:tcPr>
          <w:p w14:paraId="3501AF52" w14:textId="348DB33C" w:rsidR="00F26CDB" w:rsidRPr="00F26CDB" w:rsidRDefault="00F26CDB" w:rsidP="00F26CDB">
            <w:pPr>
              <w:jc w:val="center"/>
              <w:rPr>
                <w:noProof/>
                <w:sz w:val="22"/>
                <w:szCs w:val="22"/>
              </w:rPr>
            </w:pPr>
            <w:r w:rsidRPr="00F26CDB">
              <w:rPr>
                <w:noProof/>
                <w:sz w:val="22"/>
                <w:szCs w:val="22"/>
              </w:rPr>
              <w:t>4</w:t>
            </w:r>
          </w:p>
        </w:tc>
        <w:tc>
          <w:tcPr>
            <w:tcW w:w="1629" w:type="dxa"/>
          </w:tcPr>
          <w:p w14:paraId="1B4058B3" w14:textId="5C6F8D9B"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0.0518980</w:t>
            </w:r>
          </w:p>
        </w:tc>
      </w:tr>
      <w:tr w:rsidR="00F26CDB" w14:paraId="2D2B42B1" w14:textId="77777777" w:rsidTr="00F26CDB">
        <w:tc>
          <w:tcPr>
            <w:tcW w:w="1617" w:type="dxa"/>
          </w:tcPr>
          <w:p w14:paraId="654FE75C" w14:textId="05F26E4B" w:rsidR="00F26CDB" w:rsidRPr="00F26CDB" w:rsidRDefault="00F26CDB" w:rsidP="00F26CDB">
            <w:pPr>
              <w:jc w:val="center"/>
              <w:rPr>
                <w:noProof/>
                <w:sz w:val="22"/>
                <w:szCs w:val="22"/>
              </w:rPr>
            </w:pPr>
            <w:r w:rsidRPr="00F26CDB">
              <w:rPr>
                <w:noProof/>
                <w:sz w:val="22"/>
                <w:szCs w:val="22"/>
              </w:rPr>
              <w:t>Visitation rate</w:t>
            </w:r>
          </w:p>
        </w:tc>
        <w:tc>
          <w:tcPr>
            <w:tcW w:w="2337" w:type="dxa"/>
          </w:tcPr>
          <w:p w14:paraId="24A802D0" w14:textId="6C49A6C4"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456BA8C9" w14:textId="7B9D74C8" w:rsidR="00F26CDB" w:rsidRPr="00F26CDB" w:rsidRDefault="00F26CDB" w:rsidP="00F26CDB">
            <w:pPr>
              <w:jc w:val="center"/>
              <w:rPr>
                <w:noProof/>
                <w:sz w:val="22"/>
                <w:szCs w:val="22"/>
              </w:rPr>
            </w:pPr>
            <w:r w:rsidRPr="00F26CDB">
              <w:rPr>
                <w:noProof/>
                <w:sz w:val="22"/>
                <w:szCs w:val="22"/>
              </w:rPr>
              <w:t>4</w:t>
            </w:r>
          </w:p>
        </w:tc>
        <w:tc>
          <w:tcPr>
            <w:tcW w:w="1629" w:type="dxa"/>
          </w:tcPr>
          <w:p w14:paraId="2FAA23C6" w14:textId="100E3961"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0.0004805</w:t>
            </w:r>
          </w:p>
        </w:tc>
      </w:tr>
      <w:tr w:rsidR="00F26CDB" w14:paraId="197B68DE" w14:textId="77777777" w:rsidTr="00F26CDB">
        <w:tc>
          <w:tcPr>
            <w:tcW w:w="1617" w:type="dxa"/>
          </w:tcPr>
          <w:p w14:paraId="6FAA3905" w14:textId="4F9B0015" w:rsidR="00F26CDB" w:rsidRPr="00F26CDB" w:rsidRDefault="00F26CDB" w:rsidP="00F26CDB">
            <w:pPr>
              <w:jc w:val="center"/>
              <w:rPr>
                <w:noProof/>
                <w:sz w:val="22"/>
                <w:szCs w:val="22"/>
              </w:rPr>
            </w:pPr>
            <w:r w:rsidRPr="00F26CDB">
              <w:rPr>
                <w:noProof/>
                <w:sz w:val="22"/>
                <w:szCs w:val="22"/>
              </w:rPr>
              <w:t>Study day</w:t>
            </w:r>
          </w:p>
        </w:tc>
        <w:tc>
          <w:tcPr>
            <w:tcW w:w="2337" w:type="dxa"/>
          </w:tcPr>
          <w:p w14:paraId="4DAC9898" w14:textId="608F91D5"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20.085</w:t>
            </w:r>
          </w:p>
        </w:tc>
        <w:tc>
          <w:tcPr>
            <w:tcW w:w="2337" w:type="dxa"/>
          </w:tcPr>
          <w:p w14:paraId="705A61E9" w14:textId="492E25DF" w:rsidR="00F26CDB" w:rsidRPr="00F26CDB" w:rsidRDefault="00F26CDB" w:rsidP="00F26CDB">
            <w:pPr>
              <w:jc w:val="center"/>
              <w:rPr>
                <w:noProof/>
                <w:sz w:val="22"/>
                <w:szCs w:val="22"/>
              </w:rPr>
            </w:pPr>
            <w:r w:rsidRPr="00F26CDB">
              <w:rPr>
                <w:noProof/>
                <w:sz w:val="22"/>
                <w:szCs w:val="22"/>
              </w:rPr>
              <w:t>4</w:t>
            </w:r>
          </w:p>
        </w:tc>
        <w:tc>
          <w:tcPr>
            <w:tcW w:w="1629" w:type="dxa"/>
          </w:tcPr>
          <w:p w14:paraId="64D6A4C1" w14:textId="2B5CB673" w:rsidR="00F26CDB" w:rsidRPr="00F26CDB" w:rsidRDefault="00F26CDB" w:rsidP="00F26CDB">
            <w:pPr>
              <w:jc w:val="center"/>
              <w:rPr>
                <w:noProof/>
                <w:sz w:val="22"/>
                <w:szCs w:val="22"/>
              </w:rPr>
            </w:pPr>
            <w:r w:rsidRPr="00F26CDB">
              <w:rPr>
                <w:rStyle w:val="gd15mcfceub"/>
                <w:color w:val="000000"/>
                <w:sz w:val="22"/>
                <w:szCs w:val="22"/>
                <w:bdr w:val="none" w:sz="0" w:space="0" w:color="auto" w:frame="1"/>
              </w:rPr>
              <w:t>0.0025540</w:t>
            </w:r>
          </w:p>
        </w:tc>
      </w:tr>
    </w:tbl>
    <w:p w14:paraId="149B11DB" w14:textId="364B6C9E" w:rsidR="00D52177" w:rsidRDefault="00D52177" w:rsidP="0042612E">
      <w:pPr>
        <w:rPr>
          <w:noProof/>
        </w:rPr>
      </w:pPr>
    </w:p>
    <w:p w14:paraId="2D411419" w14:textId="174D11C1" w:rsidR="00C27446" w:rsidRDefault="00DA10B4" w:rsidP="0042612E">
      <w:pPr>
        <w:rPr>
          <w:noProof/>
        </w:rPr>
      </w:pPr>
      <w:r>
        <w:rPr>
          <w:noProof/>
        </w:rPr>
        <w:lastRenderedPageBreak/>
        <w:drawing>
          <wp:inline distT="0" distB="0" distL="0" distR="0" wp14:anchorId="21FFB294" wp14:editId="69729488">
            <wp:extent cx="5257143" cy="4114286"/>
            <wp:effectExtent l="0" t="0" r="127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57143" cy="4114286"/>
                    </a:xfrm>
                    <a:prstGeom prst="rect">
                      <a:avLst/>
                    </a:prstGeom>
                  </pic:spPr>
                </pic:pic>
              </a:graphicData>
            </a:graphic>
          </wp:inline>
        </w:drawing>
      </w:r>
    </w:p>
    <w:p w14:paraId="02AED330" w14:textId="683106EB" w:rsidR="00DA10B4" w:rsidRDefault="00DA10B4" w:rsidP="0042612E">
      <w:pPr>
        <w:rPr>
          <w:noProof/>
        </w:rPr>
      </w:pPr>
      <w:r>
        <w:rPr>
          <w:noProof/>
        </w:rPr>
        <w:t>Figure 3: Modules are structured by day. Conspecifics can be found in multiple modules.</w:t>
      </w:r>
    </w:p>
    <w:p w14:paraId="75754DA6" w14:textId="0D9D4EBD" w:rsidR="00A15F70" w:rsidRDefault="001D3311" w:rsidP="0042612E">
      <w:pPr>
        <w:rPr>
          <w:ins w:id="70" w:author="zenrunner" w:date="2019-06-20T12:56:00Z"/>
          <w:noProof/>
        </w:rPr>
      </w:pPr>
      <w:ins w:id="71" w:author="zenrunner" w:date="2019-06-20T12:56:00Z">
        <w:r>
          <w:rPr>
            <w:noProof/>
          </w:rPr>
          <w:t>hmm i like violin plots but ther are not popping</w:t>
        </w:r>
      </w:ins>
    </w:p>
    <w:p w14:paraId="4C93A364" w14:textId="77777777" w:rsidR="001D3311" w:rsidRDefault="001D3311" w:rsidP="0042612E">
      <w:pPr>
        <w:rPr>
          <w:noProof/>
        </w:rPr>
      </w:pPr>
    </w:p>
    <w:p w14:paraId="66355CE9" w14:textId="59480A8F" w:rsidR="00341F18" w:rsidRDefault="00341F18" w:rsidP="0042612E">
      <w:pPr>
        <w:rPr>
          <w:noProof/>
        </w:rPr>
      </w:pPr>
      <w:r>
        <w:rPr>
          <w:noProof/>
        </w:rPr>
        <w:t xml:space="preserve">Table 4: </w:t>
      </w:r>
      <w:r w:rsidR="00A15F70">
        <w:rPr>
          <w:noProof/>
        </w:rPr>
        <w:t>Results from GLMM showing predictors of proportion of conspecific and heterospecific interactors</w:t>
      </w:r>
    </w:p>
    <w:p w14:paraId="6DFA0C19"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tbl>
      <w:tblPr>
        <w:tblStyle w:val="PlainTable21"/>
        <w:tblW w:w="0" w:type="auto"/>
        <w:tblLook w:val="0620" w:firstRow="1" w:lastRow="0" w:firstColumn="0" w:lastColumn="0" w:noHBand="1" w:noVBand="1"/>
      </w:tblPr>
      <w:tblGrid>
        <w:gridCol w:w="2250"/>
        <w:gridCol w:w="1260"/>
        <w:gridCol w:w="985"/>
        <w:gridCol w:w="1265"/>
        <w:gridCol w:w="1255"/>
        <w:gridCol w:w="999"/>
        <w:gridCol w:w="1336"/>
      </w:tblGrid>
      <w:tr w:rsidR="00FA20B4" w14:paraId="34985CDF" w14:textId="77777777" w:rsidTr="00A15F70">
        <w:trPr>
          <w:cnfStyle w:val="100000000000" w:firstRow="1" w:lastRow="0" w:firstColumn="0" w:lastColumn="0" w:oddVBand="0" w:evenVBand="0" w:oddHBand="0" w:evenHBand="0" w:firstRowFirstColumn="0" w:firstRowLastColumn="0" w:lastRowFirstColumn="0" w:lastRowLastColumn="0"/>
        </w:trPr>
        <w:tc>
          <w:tcPr>
            <w:tcW w:w="2250" w:type="dxa"/>
          </w:tcPr>
          <w:p w14:paraId="3C36A3FC" w14:textId="77777777"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3510" w:type="dxa"/>
            <w:gridSpan w:val="3"/>
          </w:tcPr>
          <w:p w14:paraId="70D089AE" w14:textId="5E04845A"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Proportion</w:t>
            </w:r>
            <w:r w:rsidR="00FA20B4" w:rsidRPr="00A15F70">
              <w:rPr>
                <w:rStyle w:val="gd15mcfceub"/>
                <w:rFonts w:ascii="Times New Roman" w:hAnsi="Times New Roman" w:cs="Times New Roman"/>
                <w:color w:val="000000"/>
                <w:sz w:val="22"/>
                <w:szCs w:val="22"/>
                <w:bdr w:val="none" w:sz="0" w:space="0" w:color="auto" w:frame="1"/>
              </w:rPr>
              <w:t xml:space="preserve"> of Conspecifics</w:t>
            </w:r>
          </w:p>
        </w:tc>
        <w:tc>
          <w:tcPr>
            <w:tcW w:w="3590" w:type="dxa"/>
            <w:gridSpan w:val="3"/>
          </w:tcPr>
          <w:p w14:paraId="6848314E" w14:textId="05908D70"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Proportion of heterospecifics</w:t>
            </w:r>
          </w:p>
        </w:tc>
      </w:tr>
      <w:tr w:rsidR="00FA20B4" w14:paraId="7EE1A0F9" w14:textId="77777777" w:rsidTr="00A15F70">
        <w:tc>
          <w:tcPr>
            <w:tcW w:w="2250" w:type="dxa"/>
          </w:tcPr>
          <w:p w14:paraId="377FABC4" w14:textId="3BA23FA9"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p>
        </w:tc>
        <w:tc>
          <w:tcPr>
            <w:tcW w:w="1260" w:type="dxa"/>
          </w:tcPr>
          <w:p w14:paraId="37ED4097" w14:textId="4B0FD67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85" w:type="dxa"/>
          </w:tcPr>
          <w:p w14:paraId="23D3B826" w14:textId="0B18ED9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265" w:type="dxa"/>
          </w:tcPr>
          <w:p w14:paraId="0C4C54BD" w14:textId="59C700AD"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c>
          <w:tcPr>
            <w:tcW w:w="1255" w:type="dxa"/>
          </w:tcPr>
          <w:p w14:paraId="675B7C59" w14:textId="1EB309A5"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Estimate</w:t>
            </w:r>
          </w:p>
        </w:tc>
        <w:tc>
          <w:tcPr>
            <w:tcW w:w="999" w:type="dxa"/>
          </w:tcPr>
          <w:p w14:paraId="3BBE4A2F" w14:textId="1C92ABBB"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nkrckgcgsb"/>
                <w:rFonts w:ascii="Times New Roman" w:hAnsi="Times New Roman" w:cs="Times New Roman"/>
                <w:color w:val="000000"/>
                <w:sz w:val="22"/>
                <w:szCs w:val="22"/>
                <w:bdr w:val="none" w:sz="0" w:space="0" w:color="auto" w:frame="1"/>
              </w:rPr>
              <w:t>χ</w:t>
            </w:r>
            <w:r w:rsidRPr="00A15F70">
              <w:rPr>
                <w:rStyle w:val="gnkrckgcgsb"/>
                <w:rFonts w:ascii="Times New Roman" w:hAnsi="Times New Roman" w:cs="Times New Roman"/>
                <w:color w:val="000000"/>
                <w:sz w:val="22"/>
                <w:szCs w:val="22"/>
                <w:bdr w:val="none" w:sz="0" w:space="0" w:color="auto" w:frame="1"/>
                <w:vertAlign w:val="superscript"/>
              </w:rPr>
              <w:t>2</w:t>
            </w:r>
          </w:p>
        </w:tc>
        <w:tc>
          <w:tcPr>
            <w:tcW w:w="1336" w:type="dxa"/>
          </w:tcPr>
          <w:p w14:paraId="0E30BD7A" w14:textId="01764E9A"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p</w:t>
            </w:r>
          </w:p>
        </w:tc>
      </w:tr>
      <w:tr w:rsidR="00FA20B4" w14:paraId="3C81610F" w14:textId="77777777" w:rsidTr="00A15F70">
        <w:tc>
          <w:tcPr>
            <w:tcW w:w="2250" w:type="dxa"/>
          </w:tcPr>
          <w:p w14:paraId="30E95E61" w14:textId="4BC16CE6" w:rsidR="00FA20B4" w:rsidRPr="00A15F70" w:rsidRDefault="00FA20B4"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Shrub density</w:t>
            </w:r>
          </w:p>
        </w:tc>
        <w:tc>
          <w:tcPr>
            <w:tcW w:w="1260" w:type="dxa"/>
          </w:tcPr>
          <w:p w14:paraId="03D674B3" w14:textId="4AEEED6B"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0.0664044</w:t>
            </w:r>
          </w:p>
        </w:tc>
        <w:tc>
          <w:tcPr>
            <w:tcW w:w="985" w:type="dxa"/>
          </w:tcPr>
          <w:p w14:paraId="5547B91D" w14:textId="4BCC9569"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5.9352</w:t>
            </w:r>
          </w:p>
        </w:tc>
        <w:tc>
          <w:tcPr>
            <w:tcW w:w="1265" w:type="dxa"/>
          </w:tcPr>
          <w:p w14:paraId="3B956F51" w14:textId="373072A0"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0.01484</w:t>
            </w:r>
          </w:p>
        </w:tc>
        <w:tc>
          <w:tcPr>
            <w:tcW w:w="1255" w:type="dxa"/>
          </w:tcPr>
          <w:p w14:paraId="6EDC51D6" w14:textId="0D16DB72"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999" w:type="dxa"/>
          </w:tcPr>
          <w:p w14:paraId="153C6FA9" w14:textId="6EB2D03E"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c>
          <w:tcPr>
            <w:tcW w:w="1336" w:type="dxa"/>
          </w:tcPr>
          <w:p w14:paraId="4A94760B" w14:textId="1AAA6C57" w:rsidR="00FA20B4"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NA</w:t>
            </w:r>
          </w:p>
        </w:tc>
      </w:tr>
      <w:tr w:rsidR="00A15F70" w14:paraId="0204EDC1" w14:textId="77777777" w:rsidTr="00A15F70">
        <w:tc>
          <w:tcPr>
            <w:tcW w:w="2250" w:type="dxa"/>
          </w:tcPr>
          <w:p w14:paraId="4A7546DA" w14:textId="18C8041B"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w:t>
            </w:r>
          </w:p>
        </w:tc>
        <w:tc>
          <w:tcPr>
            <w:tcW w:w="1260" w:type="dxa"/>
          </w:tcPr>
          <w:p w14:paraId="102C0133" w14:textId="011304A9"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0.0086369</w:t>
            </w:r>
          </w:p>
        </w:tc>
        <w:tc>
          <w:tcPr>
            <w:tcW w:w="985" w:type="dxa"/>
          </w:tcPr>
          <w:p w14:paraId="0336B981" w14:textId="45F19996"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181.58</w:t>
            </w:r>
            <w:r>
              <w:rPr>
                <w:rStyle w:val="gd15mcfceub"/>
                <w:rFonts w:ascii="Times New Roman" w:hAnsi="Times New Roman" w:cs="Times New Roman"/>
                <w:color w:val="000000"/>
                <w:sz w:val="22"/>
                <w:szCs w:val="22"/>
                <w:bdr w:val="none" w:sz="0" w:space="0" w:color="auto" w:frame="1"/>
              </w:rPr>
              <w:t>6</w:t>
            </w:r>
          </w:p>
        </w:tc>
        <w:tc>
          <w:tcPr>
            <w:tcW w:w="1265" w:type="dxa"/>
          </w:tcPr>
          <w:p w14:paraId="65773146" w14:textId="4611F41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c>
          <w:tcPr>
            <w:tcW w:w="1255" w:type="dxa"/>
          </w:tcPr>
          <w:p w14:paraId="28AA391A" w14:textId="3266837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0.0098692</w:t>
            </w:r>
          </w:p>
        </w:tc>
        <w:tc>
          <w:tcPr>
            <w:tcW w:w="999" w:type="dxa"/>
          </w:tcPr>
          <w:p w14:paraId="255D6FCA" w14:textId="47F901A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Pr>
                <w:rStyle w:val="gd15mcfceub"/>
                <w:rFonts w:ascii="Times New Roman" w:hAnsi="Times New Roman" w:cs="Times New Roman"/>
                <w:color w:val="000000"/>
                <w:sz w:val="22"/>
                <w:szCs w:val="22"/>
                <w:bdr w:val="none" w:sz="0" w:space="0" w:color="auto" w:frame="1"/>
              </w:rPr>
              <w:t>424.347</w:t>
            </w:r>
          </w:p>
        </w:tc>
        <w:tc>
          <w:tcPr>
            <w:tcW w:w="1336" w:type="dxa"/>
          </w:tcPr>
          <w:p w14:paraId="0C966DF4" w14:textId="7591ED83"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r w:rsidR="00A15F70" w14:paraId="440273E6" w14:textId="77777777" w:rsidTr="00A15F70">
        <w:tc>
          <w:tcPr>
            <w:tcW w:w="2250" w:type="dxa"/>
          </w:tcPr>
          <w:p w14:paraId="1221BCDD" w14:textId="161198A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Visitation Rate</w:t>
            </w:r>
          </w:p>
        </w:tc>
        <w:tc>
          <w:tcPr>
            <w:tcW w:w="1260" w:type="dxa"/>
          </w:tcPr>
          <w:p w14:paraId="33572329" w14:textId="24E6102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0.0716480</w:t>
            </w:r>
          </w:p>
        </w:tc>
        <w:tc>
          <w:tcPr>
            <w:tcW w:w="985" w:type="dxa"/>
          </w:tcPr>
          <w:p w14:paraId="30ECA134" w14:textId="52EB734C"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3.0502</w:t>
            </w:r>
          </w:p>
        </w:tc>
        <w:tc>
          <w:tcPr>
            <w:tcW w:w="1265" w:type="dxa"/>
          </w:tcPr>
          <w:p w14:paraId="00F12268" w14:textId="07D9F9C1"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0.08073</w:t>
            </w:r>
          </w:p>
        </w:tc>
        <w:tc>
          <w:tcPr>
            <w:tcW w:w="1255" w:type="dxa"/>
          </w:tcPr>
          <w:p w14:paraId="3DC1B371" w14:textId="4669CAFD"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0.0441913</w:t>
            </w:r>
          </w:p>
        </w:tc>
        <w:tc>
          <w:tcPr>
            <w:tcW w:w="999" w:type="dxa"/>
          </w:tcPr>
          <w:p w14:paraId="4B0DD0B7" w14:textId="2DB2F95C"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1.4427</w:t>
            </w:r>
          </w:p>
        </w:tc>
        <w:tc>
          <w:tcPr>
            <w:tcW w:w="1336" w:type="dxa"/>
          </w:tcPr>
          <w:p w14:paraId="6C0CD98A" w14:textId="36E696D8"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0.2297</w:t>
            </w:r>
          </w:p>
        </w:tc>
      </w:tr>
      <w:tr w:rsidR="00A15F70" w14:paraId="03EB19FA" w14:textId="77777777" w:rsidTr="00A15F70">
        <w:tc>
          <w:tcPr>
            <w:tcW w:w="2250" w:type="dxa"/>
          </w:tcPr>
          <w:p w14:paraId="2D2526A2" w14:textId="11C68812"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Degree: Visitation rate</w:t>
            </w:r>
          </w:p>
        </w:tc>
        <w:tc>
          <w:tcPr>
            <w:tcW w:w="1260" w:type="dxa"/>
          </w:tcPr>
          <w:p w14:paraId="0547D3CC" w14:textId="6075BBA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-0.0004229</w:t>
            </w:r>
          </w:p>
        </w:tc>
        <w:tc>
          <w:tcPr>
            <w:tcW w:w="985" w:type="dxa"/>
          </w:tcPr>
          <w:p w14:paraId="2F94DC67" w14:textId="46151497"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6.0923</w:t>
            </w:r>
          </w:p>
        </w:tc>
        <w:tc>
          <w:tcPr>
            <w:tcW w:w="1265" w:type="dxa"/>
          </w:tcPr>
          <w:p w14:paraId="7CD82418" w14:textId="5DB04308"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0.01358</w:t>
            </w:r>
          </w:p>
        </w:tc>
        <w:tc>
          <w:tcPr>
            <w:tcW w:w="1255" w:type="dxa"/>
          </w:tcPr>
          <w:p w14:paraId="0AEDB445" w14:textId="3CC92F14"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-0.0005467</w:t>
            </w:r>
          </w:p>
        </w:tc>
        <w:tc>
          <w:tcPr>
            <w:tcW w:w="999" w:type="dxa"/>
          </w:tcPr>
          <w:p w14:paraId="5C295ECE" w14:textId="31C3BA5A"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24.9489</w:t>
            </w:r>
          </w:p>
        </w:tc>
        <w:tc>
          <w:tcPr>
            <w:tcW w:w="1336" w:type="dxa"/>
          </w:tcPr>
          <w:p w14:paraId="3A26F754" w14:textId="0682BB6E" w:rsidR="00A15F70" w:rsidRPr="00A15F70" w:rsidRDefault="00A15F70" w:rsidP="00A15F70">
            <w:pPr>
              <w:pStyle w:val="HTMLPreformatted"/>
              <w:wordWrap w:val="0"/>
              <w:jc w:val="center"/>
              <w:rPr>
                <w:rStyle w:val="gd15mcfceub"/>
                <w:rFonts w:ascii="Times New Roman" w:hAnsi="Times New Roman" w:cs="Times New Roman"/>
                <w:color w:val="000000"/>
                <w:sz w:val="22"/>
                <w:szCs w:val="22"/>
                <w:bdr w:val="none" w:sz="0" w:space="0" w:color="auto" w:frame="1"/>
              </w:rPr>
            </w:pPr>
            <w:r w:rsidRPr="00A15F70">
              <w:rPr>
                <w:rStyle w:val="gd15mcfceub"/>
                <w:rFonts w:ascii="Times New Roman" w:hAnsi="Times New Roman" w:cs="Times New Roman"/>
                <w:color w:val="000000"/>
                <w:sz w:val="22"/>
                <w:szCs w:val="22"/>
                <w:bdr w:val="none" w:sz="0" w:space="0" w:color="auto" w:frame="1"/>
              </w:rPr>
              <w:t>&lt;0.0001</w:t>
            </w:r>
          </w:p>
        </w:tc>
      </w:tr>
    </w:tbl>
    <w:p w14:paraId="0A1F9637"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7D05ACFA" w14:textId="77777777" w:rsidR="00FA20B4" w:rsidRDefault="00FA20B4" w:rsidP="00822742">
      <w:pPr>
        <w:pStyle w:val="HTMLPreformatted"/>
        <w:shd w:val="clear" w:color="auto" w:fill="FFFFFF"/>
        <w:wordWrap w:val="0"/>
        <w:rPr>
          <w:rStyle w:val="gd15mcfceub"/>
          <w:rFonts w:ascii="Lucida Console" w:hAnsi="Lucida Console"/>
          <w:color w:val="000000"/>
          <w:bdr w:val="none" w:sz="0" w:space="0" w:color="auto" w:frame="1"/>
        </w:rPr>
      </w:pPr>
    </w:p>
    <w:p w14:paraId="4FDD6E8A" w14:textId="2FBF43ED" w:rsidR="00822742" w:rsidRDefault="00822742" w:rsidP="0042612E">
      <w:pPr>
        <w:rPr>
          <w:noProof/>
        </w:rPr>
      </w:pPr>
    </w:p>
    <w:p w14:paraId="579DA760" w14:textId="61BE8E92" w:rsidR="00160903" w:rsidRDefault="00160903" w:rsidP="0042612E">
      <w:pPr>
        <w:rPr>
          <w:noProof/>
        </w:rPr>
      </w:pPr>
    </w:p>
    <w:p w14:paraId="66706867" w14:textId="7FFC6EFE" w:rsidR="00160903" w:rsidRDefault="00160903" w:rsidP="0042612E">
      <w:pPr>
        <w:rPr>
          <w:noProof/>
        </w:rPr>
      </w:pPr>
    </w:p>
    <w:p w14:paraId="123AFB9D" w14:textId="3A3482D9" w:rsidR="00160903" w:rsidRDefault="00160903" w:rsidP="0042612E">
      <w:pPr>
        <w:rPr>
          <w:noProof/>
        </w:rPr>
      </w:pPr>
    </w:p>
    <w:p w14:paraId="0B8CA437" w14:textId="77777777" w:rsidR="00160903" w:rsidRDefault="00160903" w:rsidP="0042612E">
      <w:pPr>
        <w:rPr>
          <w:noProof/>
        </w:rPr>
      </w:pPr>
    </w:p>
    <w:p w14:paraId="13CE1E84" w14:textId="57EECFFE" w:rsidR="00D52177" w:rsidRDefault="00341F18" w:rsidP="0042612E">
      <w:pPr>
        <w:rPr>
          <w:noProof/>
        </w:rPr>
      </w:pPr>
      <w:r>
        <w:rPr>
          <w:noProof/>
        </w:rPr>
        <w:t xml:space="preserve">Table 5: </w:t>
      </w:r>
      <w:r w:rsidR="00160903">
        <w:rPr>
          <w:noProof/>
        </w:rPr>
        <w:t>Species network to individual network comparisons</w:t>
      </w:r>
    </w:p>
    <w:tbl>
      <w:tblPr>
        <w:tblStyle w:val="TableGrid"/>
        <w:tblW w:w="0" w:type="auto"/>
        <w:tblLook w:val="04A0" w:firstRow="1" w:lastRow="0" w:firstColumn="1" w:lastColumn="0" w:noHBand="0" w:noVBand="1"/>
      </w:tblPr>
      <w:tblGrid>
        <w:gridCol w:w="3116"/>
        <w:gridCol w:w="3117"/>
        <w:gridCol w:w="3117"/>
      </w:tblGrid>
      <w:tr w:rsidR="00F81641" w14:paraId="0234A813" w14:textId="77777777" w:rsidTr="00F81641">
        <w:tc>
          <w:tcPr>
            <w:tcW w:w="3116" w:type="dxa"/>
          </w:tcPr>
          <w:p w14:paraId="1B8F6433" w14:textId="31A17B69" w:rsidR="00F81641" w:rsidRDefault="00F81641" w:rsidP="0042612E">
            <w:pPr>
              <w:rPr>
                <w:noProof/>
              </w:rPr>
            </w:pPr>
            <w:r>
              <w:rPr>
                <w:noProof/>
              </w:rPr>
              <w:t>Indice</w:t>
            </w:r>
          </w:p>
        </w:tc>
        <w:tc>
          <w:tcPr>
            <w:tcW w:w="3117" w:type="dxa"/>
          </w:tcPr>
          <w:p w14:paraId="6703B8BD" w14:textId="525A9AD1" w:rsidR="00F81641" w:rsidRDefault="00F81641" w:rsidP="0042612E">
            <w:pPr>
              <w:rPr>
                <w:noProof/>
              </w:rPr>
            </w:pPr>
            <w:r>
              <w:rPr>
                <w:noProof/>
              </w:rPr>
              <w:t>Species Level</w:t>
            </w:r>
          </w:p>
        </w:tc>
        <w:tc>
          <w:tcPr>
            <w:tcW w:w="3117" w:type="dxa"/>
          </w:tcPr>
          <w:p w14:paraId="14D31E0D" w14:textId="794B7666" w:rsidR="00F81641" w:rsidRDefault="00F81641" w:rsidP="0042612E">
            <w:pPr>
              <w:rPr>
                <w:noProof/>
              </w:rPr>
            </w:pPr>
            <w:r>
              <w:rPr>
                <w:noProof/>
              </w:rPr>
              <w:t>Individual</w:t>
            </w:r>
          </w:p>
        </w:tc>
      </w:tr>
      <w:tr w:rsidR="00F81641" w14:paraId="1EAEB6E6" w14:textId="77777777" w:rsidTr="00F81641">
        <w:tc>
          <w:tcPr>
            <w:tcW w:w="3116" w:type="dxa"/>
          </w:tcPr>
          <w:p w14:paraId="3920A217" w14:textId="6B1649D3" w:rsidR="00F81641" w:rsidRDefault="00CD0043" w:rsidP="0042612E">
            <w:pPr>
              <w:rPr>
                <w:noProof/>
              </w:rPr>
            </w:pPr>
            <w:r>
              <w:rPr>
                <w:noProof/>
              </w:rPr>
              <w:t xml:space="preserve">Weighted </w:t>
            </w:r>
            <w:r w:rsidR="00F81641">
              <w:rPr>
                <w:noProof/>
              </w:rPr>
              <w:t>Connectance</w:t>
            </w:r>
          </w:p>
        </w:tc>
        <w:tc>
          <w:tcPr>
            <w:tcW w:w="3117" w:type="dxa"/>
          </w:tcPr>
          <w:p w14:paraId="62F0BA51" w14:textId="77777777" w:rsidR="00F81641" w:rsidRDefault="001619C6"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0.15038761</w:t>
            </w:r>
          </w:p>
          <w:p w14:paraId="485B62C4" w14:textId="77777777" w:rsidR="001619C6" w:rsidRDefault="001619C6" w:rsidP="001619C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-40.94254</w:t>
            </w:r>
          </w:p>
          <w:p w14:paraId="5564B5A6" w14:textId="624ECEB7" w:rsidR="001619C6" w:rsidRDefault="001619C6" w:rsidP="001619C6">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Mean: 0.2756232</w:t>
            </w:r>
          </w:p>
          <w:p w14:paraId="33F7273F" w14:textId="6B637E4A" w:rsidR="001619C6" w:rsidRDefault="001619C6" w:rsidP="0042612E">
            <w:pPr>
              <w:rPr>
                <w:noProof/>
              </w:rPr>
            </w:pPr>
          </w:p>
        </w:tc>
        <w:tc>
          <w:tcPr>
            <w:tcW w:w="3117" w:type="dxa"/>
          </w:tcPr>
          <w:p w14:paraId="51A98CB4" w14:textId="77777777" w:rsidR="00CD0043" w:rsidRDefault="00CD0043"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0.08094487</w:t>
            </w:r>
          </w:p>
          <w:p w14:paraId="7C6C055E" w14:textId="77777777" w:rsidR="00CD0043" w:rsidRDefault="00CD0043" w:rsidP="00CD004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 </w:t>
            </w:r>
            <w:r>
              <w:rPr>
                <w:rStyle w:val="gd15mcfceub"/>
                <w:rFonts w:ascii="Lucida Console" w:hAnsi="Lucida Console"/>
                <w:color w:val="000000"/>
                <w:bdr w:val="none" w:sz="0" w:space="0" w:color="auto" w:frame="1"/>
              </w:rPr>
              <w:t>-16.11034</w:t>
            </w:r>
          </w:p>
          <w:p w14:paraId="2C75E288" w14:textId="3B6E52E3" w:rsidR="00CD0043" w:rsidRDefault="00CD0043" w:rsidP="0042612E">
            <w:pPr>
              <w:rPr>
                <w:rFonts w:ascii="Lucida Grande" w:hAnsi="Lucida Grande" w:cs="Lucida Grande"/>
                <w:color w:val="000000"/>
                <w:sz w:val="17"/>
                <w:szCs w:val="17"/>
              </w:rPr>
            </w:pPr>
          </w:p>
          <w:p w14:paraId="33CB6F8A" w14:textId="1987170A" w:rsidR="00CD0043" w:rsidRDefault="00CD0043" w:rsidP="00CD0043">
            <w:pPr>
              <w:pStyle w:val="HTMLPreformatted"/>
              <w:shd w:val="clear" w:color="auto" w:fill="FFFFFF"/>
              <w:wordWrap w:val="0"/>
              <w:rPr>
                <w:rStyle w:val="gd15mcfceub"/>
                <w:rFonts w:ascii="Lucida Console" w:hAnsi="Lucida Console"/>
                <w:color w:val="000000"/>
                <w:bdr w:val="none" w:sz="0" w:space="0" w:color="auto" w:frame="1"/>
              </w:rPr>
            </w:pPr>
            <w:r>
              <w:rPr>
                <w:rFonts w:ascii="Lucida Grande" w:hAnsi="Lucida Grande" w:cs="Lucida Grande"/>
                <w:color w:val="000000"/>
                <w:sz w:val="17"/>
                <w:szCs w:val="17"/>
              </w:rPr>
              <w:t xml:space="preserve">Mean </w:t>
            </w:r>
            <w:r>
              <w:rPr>
                <w:rStyle w:val="gd15mcfceub"/>
                <w:rFonts w:ascii="Lucida Console" w:hAnsi="Lucida Console"/>
                <w:color w:val="000000"/>
                <w:bdr w:val="none" w:sz="0" w:space="0" w:color="auto" w:frame="1"/>
              </w:rPr>
              <w:t>0.1311256</w:t>
            </w:r>
          </w:p>
          <w:p w14:paraId="6E8B997F" w14:textId="77777777" w:rsidR="00355545" w:rsidRDefault="00355545" w:rsidP="00CD0043">
            <w:pPr>
              <w:pStyle w:val="HTMLPreformatted"/>
              <w:shd w:val="clear" w:color="auto" w:fill="FFFFFF"/>
              <w:wordWrap w:val="0"/>
              <w:rPr>
                <w:rFonts w:ascii="Lucida Console" w:hAnsi="Lucida Console"/>
                <w:color w:val="000000"/>
              </w:rPr>
            </w:pPr>
          </w:p>
          <w:p w14:paraId="7B4A3B2B"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0.1196121</w:t>
            </w:r>
          </w:p>
          <w:p w14:paraId="2BA97308" w14:textId="5A219215" w:rsidR="00CD0043" w:rsidRDefault="00CD0043" w:rsidP="0042612E">
            <w:pPr>
              <w:rPr>
                <w:noProof/>
              </w:rPr>
            </w:pPr>
          </w:p>
        </w:tc>
      </w:tr>
      <w:tr w:rsidR="00F81641" w14:paraId="57587F61" w14:textId="77777777" w:rsidTr="00F81641">
        <w:tc>
          <w:tcPr>
            <w:tcW w:w="3116" w:type="dxa"/>
          </w:tcPr>
          <w:p w14:paraId="31BDA1DA" w14:textId="330474DD" w:rsidR="00F81641" w:rsidRDefault="00F81641" w:rsidP="0042612E">
            <w:pPr>
              <w:rPr>
                <w:noProof/>
              </w:rPr>
            </w:pPr>
            <w:r>
              <w:rPr>
                <w:noProof/>
              </w:rPr>
              <w:t xml:space="preserve">H2 </w:t>
            </w:r>
          </w:p>
        </w:tc>
        <w:tc>
          <w:tcPr>
            <w:tcW w:w="3117" w:type="dxa"/>
          </w:tcPr>
          <w:p w14:paraId="126CEA57" w14:textId="77777777" w:rsidR="00F81641" w:rsidRDefault="00F81641" w:rsidP="0042612E">
            <w:pPr>
              <w:rPr>
                <w:rFonts w:ascii="Lucida Grande" w:hAnsi="Lucida Grande" w:cs="Lucida Grande"/>
                <w:color w:val="000000"/>
                <w:sz w:val="17"/>
                <w:szCs w:val="17"/>
              </w:rPr>
            </w:pPr>
            <w:r>
              <w:rPr>
                <w:rFonts w:ascii="Lucida Grande" w:hAnsi="Lucida Grande" w:cs="Lucida Grande"/>
                <w:color w:val="000000"/>
                <w:sz w:val="17"/>
                <w:szCs w:val="17"/>
              </w:rPr>
              <w:t>0.42532319</w:t>
            </w:r>
          </w:p>
          <w:p w14:paraId="59EA34C6" w14:textId="77777777" w:rsidR="003F0ABF" w:rsidRDefault="003F0ABF" w:rsidP="003F0ABF">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Z-score </w:t>
            </w:r>
            <w:r>
              <w:rPr>
                <w:rStyle w:val="gd15mcfceub"/>
                <w:rFonts w:ascii="Lucida Console" w:hAnsi="Lucida Console"/>
                <w:color w:val="000000"/>
                <w:bdr w:val="none" w:sz="0" w:space="0" w:color="auto" w:frame="1"/>
              </w:rPr>
              <w:t>57.16165</w:t>
            </w:r>
          </w:p>
          <w:p w14:paraId="04B33F8F" w14:textId="77777777" w:rsidR="003F0ABF" w:rsidRDefault="003F0ABF" w:rsidP="003F0ABF">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0.0475812</w:t>
            </w:r>
          </w:p>
          <w:p w14:paraId="52F6EA6E" w14:textId="18797DA8" w:rsidR="003F0ABF" w:rsidRDefault="00355545" w:rsidP="0042612E">
            <w:pPr>
              <w:rPr>
                <w:noProof/>
              </w:rPr>
            </w:pPr>
            <w:r>
              <w:rPr>
                <w:noProof/>
              </w:rPr>
              <w:t xml:space="preserve">Max: </w:t>
            </w:r>
            <w:r>
              <w:rPr>
                <w:rStyle w:val="gd15mcfceub"/>
                <w:rFonts w:ascii="Lucida Console" w:hAnsi="Lucida Console"/>
                <w:color w:val="000000"/>
                <w:bdr w:val="none" w:sz="0" w:space="0" w:color="auto" w:frame="1"/>
              </w:rPr>
              <w:t>0.06940527</w:t>
            </w:r>
          </w:p>
        </w:tc>
        <w:tc>
          <w:tcPr>
            <w:tcW w:w="3117" w:type="dxa"/>
          </w:tcPr>
          <w:p w14:paraId="1A489560" w14:textId="77777777" w:rsidR="00F81641" w:rsidRDefault="00A6010E" w:rsidP="0042612E">
            <w:pPr>
              <w:rPr>
                <w:rFonts w:ascii="Lucida Grande" w:hAnsi="Lucida Grande" w:cs="Lucida Grande"/>
                <w:color w:val="000000"/>
                <w:sz w:val="17"/>
                <w:szCs w:val="17"/>
              </w:rPr>
            </w:pPr>
            <w:r>
              <w:rPr>
                <w:rFonts w:ascii="Lucida Grande" w:hAnsi="Lucida Grande" w:cs="Lucida Grande"/>
                <w:color w:val="000000"/>
                <w:sz w:val="17"/>
                <w:szCs w:val="17"/>
              </w:rPr>
              <w:t>0.56665181</w:t>
            </w:r>
          </w:p>
          <w:p w14:paraId="2BA630CA" w14:textId="77371118" w:rsidR="00074D13" w:rsidRPr="00074D13" w:rsidRDefault="00074D13" w:rsidP="00074D1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Z: </w:t>
            </w:r>
            <w:r>
              <w:rPr>
                <w:rStyle w:val="gd15mcfceub"/>
                <w:rFonts w:ascii="Lucida Console" w:hAnsi="Lucida Console"/>
                <w:color w:val="000000"/>
                <w:bdr w:val="none" w:sz="0" w:space="0" w:color="auto" w:frame="1"/>
              </w:rPr>
              <w:t>26.14875</w:t>
            </w:r>
          </w:p>
          <w:p w14:paraId="43362A8C" w14:textId="77777777" w:rsidR="00074D13" w:rsidRDefault="00074D13" w:rsidP="00074D1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rPr>
              <w:t xml:space="preserve">Mean: </w:t>
            </w:r>
            <w:r>
              <w:rPr>
                <w:rStyle w:val="gd15mcfceub"/>
                <w:rFonts w:ascii="Lucida Console" w:hAnsi="Lucida Console"/>
                <w:color w:val="000000"/>
                <w:bdr w:val="none" w:sz="0" w:space="0" w:color="auto" w:frame="1"/>
              </w:rPr>
              <w:t>0.2004796</w:t>
            </w:r>
          </w:p>
          <w:p w14:paraId="4E559D51"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0.2428269</w:t>
            </w:r>
          </w:p>
          <w:p w14:paraId="658C6DAD" w14:textId="2F2E2A0C" w:rsidR="00074D13" w:rsidRPr="00355545" w:rsidRDefault="00074D13" w:rsidP="00355545">
            <w:pPr>
              <w:pStyle w:val="HTMLPreformatted"/>
              <w:shd w:val="clear" w:color="auto" w:fill="FFFFFF"/>
              <w:wordWrap w:val="0"/>
              <w:rPr>
                <w:rFonts w:ascii="Lucida Console" w:hAnsi="Lucida Console"/>
                <w:color w:val="000000"/>
              </w:rPr>
            </w:pPr>
          </w:p>
        </w:tc>
      </w:tr>
      <w:tr w:rsidR="00F81641" w14:paraId="3FBE1A79" w14:textId="77777777" w:rsidTr="00F81641">
        <w:tc>
          <w:tcPr>
            <w:tcW w:w="3116" w:type="dxa"/>
          </w:tcPr>
          <w:p w14:paraId="791B9DE7" w14:textId="5238B779" w:rsidR="00F81641" w:rsidRDefault="00F81641" w:rsidP="0042612E">
            <w:pPr>
              <w:rPr>
                <w:noProof/>
              </w:rPr>
            </w:pPr>
            <w:r>
              <w:rPr>
                <w:noProof/>
              </w:rPr>
              <w:t>WNODF</w:t>
            </w:r>
          </w:p>
        </w:tc>
        <w:tc>
          <w:tcPr>
            <w:tcW w:w="3117" w:type="dxa"/>
          </w:tcPr>
          <w:p w14:paraId="522F4D39" w14:textId="77777777" w:rsidR="00F81641" w:rsidRDefault="00F81641"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32.82754538</w:t>
            </w:r>
          </w:p>
          <w:p w14:paraId="2383EA19" w14:textId="77777777" w:rsidR="003F0ABF" w:rsidRDefault="003F0ABF" w:rsidP="003F0ABF">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shd w:val="clear" w:color="auto" w:fill="FFFFFF"/>
              </w:rPr>
              <w:t xml:space="preserve">Z: </w:t>
            </w:r>
            <w:r>
              <w:rPr>
                <w:rStyle w:val="gd15mcfceub"/>
                <w:rFonts w:ascii="Lucida Console" w:hAnsi="Lucida Console"/>
                <w:color w:val="000000"/>
                <w:bdr w:val="none" w:sz="0" w:space="0" w:color="auto" w:frame="1"/>
              </w:rPr>
              <w:t>-8.393687</w:t>
            </w:r>
          </w:p>
          <w:p w14:paraId="1CD120CA" w14:textId="77777777" w:rsidR="003F0ABF" w:rsidRDefault="003F0ABF" w:rsidP="003F0ABF">
            <w:pPr>
              <w:pStyle w:val="HTMLPreformatted"/>
              <w:shd w:val="clear" w:color="auto" w:fill="FFFFFF"/>
              <w:wordWrap w:val="0"/>
              <w:rPr>
                <w:rFonts w:ascii="Lucida Console" w:hAnsi="Lucida Console"/>
                <w:color w:val="000000"/>
              </w:rPr>
            </w:pPr>
            <w:r>
              <w:rPr>
                <w:noProof/>
              </w:rPr>
              <w:t xml:space="preserve">Mean: </w:t>
            </w:r>
            <w:r>
              <w:rPr>
                <w:rStyle w:val="gd15mcfceub"/>
                <w:rFonts w:ascii="Lucida Console" w:hAnsi="Lucida Console"/>
                <w:color w:val="000000"/>
                <w:bdr w:val="none" w:sz="0" w:space="0" w:color="auto" w:frame="1"/>
              </w:rPr>
              <w:t>63.15026</w:t>
            </w:r>
          </w:p>
          <w:p w14:paraId="71B8663E" w14:textId="6F9D10A8" w:rsidR="003F0ABF" w:rsidRDefault="003F0ABF" w:rsidP="003F0ABF">
            <w:pPr>
              <w:pStyle w:val="HTMLPreformatted"/>
              <w:shd w:val="clear" w:color="auto" w:fill="FFFFFF"/>
              <w:wordWrap w:val="0"/>
              <w:rPr>
                <w:rFonts w:ascii="Lucida Console" w:hAnsi="Lucida Console"/>
                <w:color w:val="000000"/>
              </w:rPr>
            </w:pPr>
          </w:p>
          <w:p w14:paraId="1D2D9D32"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72.83434</w:t>
            </w:r>
          </w:p>
          <w:p w14:paraId="4767E524" w14:textId="77777777" w:rsidR="003F0ABF" w:rsidRDefault="003F0ABF" w:rsidP="0042612E">
            <w:pPr>
              <w:rPr>
                <w:noProof/>
              </w:rPr>
            </w:pPr>
          </w:p>
          <w:p w14:paraId="338595D0" w14:textId="0F6266EE" w:rsidR="003F0ABF" w:rsidRDefault="003F0ABF" w:rsidP="0042612E">
            <w:pPr>
              <w:rPr>
                <w:noProof/>
              </w:rPr>
            </w:pPr>
          </w:p>
        </w:tc>
        <w:tc>
          <w:tcPr>
            <w:tcW w:w="3117" w:type="dxa"/>
          </w:tcPr>
          <w:p w14:paraId="586096FE" w14:textId="77777777" w:rsidR="00F81641" w:rsidRDefault="00A6010E" w:rsidP="0042612E">
            <w:pPr>
              <w:rPr>
                <w:rFonts w:ascii="Lucida Grande" w:hAnsi="Lucida Grande" w:cs="Lucida Grande"/>
                <w:color w:val="000000"/>
                <w:sz w:val="17"/>
                <w:szCs w:val="17"/>
                <w:shd w:val="clear" w:color="auto" w:fill="FFFFFF"/>
              </w:rPr>
            </w:pPr>
            <w:r>
              <w:rPr>
                <w:rFonts w:ascii="Lucida Grande" w:hAnsi="Lucida Grande" w:cs="Lucida Grande"/>
                <w:color w:val="000000"/>
                <w:sz w:val="17"/>
                <w:szCs w:val="17"/>
                <w:shd w:val="clear" w:color="auto" w:fill="FFFFFF"/>
              </w:rPr>
              <w:t>4.65012620</w:t>
            </w:r>
          </w:p>
          <w:p w14:paraId="60C1DAC4" w14:textId="77777777" w:rsidR="00CD0043" w:rsidRDefault="00CD0043" w:rsidP="00CD0043">
            <w:pPr>
              <w:pStyle w:val="HTMLPreformatted"/>
              <w:shd w:val="clear" w:color="auto" w:fill="FFFFFF"/>
              <w:wordWrap w:val="0"/>
              <w:rPr>
                <w:rFonts w:ascii="Lucida Console" w:hAnsi="Lucida Console"/>
                <w:color w:val="000000"/>
              </w:rPr>
            </w:pPr>
            <w:r>
              <w:rPr>
                <w:rFonts w:ascii="Lucida Grande" w:hAnsi="Lucida Grande" w:cs="Lucida Grande"/>
                <w:color w:val="000000"/>
                <w:sz w:val="17"/>
                <w:szCs w:val="17"/>
                <w:shd w:val="clear" w:color="auto" w:fill="FFFFFF"/>
              </w:rPr>
              <w:t xml:space="preserve">Z: </w:t>
            </w:r>
            <w:r>
              <w:rPr>
                <w:rStyle w:val="gd15mcfceub"/>
                <w:rFonts w:ascii="Lucida Console" w:hAnsi="Lucida Console"/>
                <w:color w:val="000000"/>
                <w:bdr w:val="none" w:sz="0" w:space="0" w:color="auto" w:frame="1"/>
              </w:rPr>
              <w:t>-6.40035</w:t>
            </w:r>
          </w:p>
          <w:p w14:paraId="426FD9D6" w14:textId="77777777" w:rsidR="00CD0043" w:rsidRDefault="00CD0043" w:rsidP="00CD0043">
            <w:pPr>
              <w:pStyle w:val="HTMLPreformatted"/>
              <w:shd w:val="clear" w:color="auto" w:fill="FFFFFF"/>
              <w:wordWrap w:val="0"/>
              <w:rPr>
                <w:rFonts w:ascii="Lucida Console" w:hAnsi="Lucida Console"/>
                <w:color w:val="000000"/>
              </w:rPr>
            </w:pPr>
            <w:r>
              <w:rPr>
                <w:noProof/>
              </w:rPr>
              <w:t xml:space="preserve">Mean: </w:t>
            </w:r>
            <w:r>
              <w:rPr>
                <w:rStyle w:val="gd15mcfceub"/>
                <w:rFonts w:ascii="Lucida Console" w:hAnsi="Lucida Console"/>
                <w:color w:val="000000"/>
                <w:bdr w:val="none" w:sz="0" w:space="0" w:color="auto" w:frame="1"/>
              </w:rPr>
              <w:t>8.128909</w:t>
            </w:r>
          </w:p>
          <w:p w14:paraId="5273B270"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9.844356</w:t>
            </w:r>
          </w:p>
          <w:p w14:paraId="64733842" w14:textId="77777777" w:rsidR="00355545" w:rsidRDefault="00355545" w:rsidP="0035554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6.190922</w:t>
            </w:r>
          </w:p>
          <w:p w14:paraId="26D11FCF" w14:textId="41F9DAD8" w:rsidR="00CD0043" w:rsidRDefault="00CD0043" w:rsidP="0042612E">
            <w:pPr>
              <w:rPr>
                <w:noProof/>
              </w:rPr>
            </w:pPr>
          </w:p>
        </w:tc>
      </w:tr>
      <w:tr w:rsidR="00F81641" w14:paraId="430B2698" w14:textId="77777777" w:rsidTr="00F81641">
        <w:tc>
          <w:tcPr>
            <w:tcW w:w="3116" w:type="dxa"/>
          </w:tcPr>
          <w:p w14:paraId="7B0A585D" w14:textId="76736FE3" w:rsidR="00F81641" w:rsidRDefault="0072632B" w:rsidP="0042612E">
            <w:pPr>
              <w:rPr>
                <w:noProof/>
              </w:rPr>
            </w:pPr>
            <w:r>
              <w:rPr>
                <w:noProof/>
              </w:rPr>
              <w:t>Modularity</w:t>
            </w:r>
          </w:p>
        </w:tc>
        <w:tc>
          <w:tcPr>
            <w:tcW w:w="3117" w:type="dxa"/>
          </w:tcPr>
          <w:p w14:paraId="56D8D9CC" w14:textId="7F9CEB69" w:rsidR="0072632B" w:rsidRDefault="0072632B" w:rsidP="0072632B">
            <w:pPr>
              <w:pStyle w:val="HTMLPreformatted"/>
              <w:shd w:val="clear" w:color="auto" w:fill="FFFFFF"/>
              <w:wordWrap w:val="0"/>
              <w:rPr>
                <w:rFonts w:ascii="Lucida Console" w:hAnsi="Lucida Console"/>
                <w:color w:val="000000"/>
              </w:rPr>
            </w:pPr>
            <w:proofErr w:type="spellStart"/>
            <w:r>
              <w:rPr>
                <w:rStyle w:val="gd15mcfceub"/>
                <w:rFonts w:ascii="Lucida Console" w:hAnsi="Lucida Console"/>
                <w:color w:val="000000"/>
                <w:bdr w:val="none" w:sz="0" w:space="0" w:color="auto" w:frame="1"/>
              </w:rPr>
              <w:t>Obs</w:t>
            </w:r>
            <w:proofErr w:type="spellEnd"/>
            <w:r>
              <w:rPr>
                <w:rStyle w:val="gd15mcfceub"/>
                <w:rFonts w:ascii="Lucida Console" w:hAnsi="Lucida Console"/>
                <w:color w:val="000000"/>
                <w:bdr w:val="none" w:sz="0" w:space="0" w:color="auto" w:frame="1"/>
              </w:rPr>
              <w:t xml:space="preserve"> :0.4358832</w:t>
            </w:r>
          </w:p>
          <w:p w14:paraId="50625EFF" w14:textId="729ED0BE" w:rsidR="00F81641" w:rsidRPr="0081391D" w:rsidRDefault="0072632B" w:rsidP="0081391D">
            <w:pPr>
              <w:pStyle w:val="HTMLPreformatted"/>
              <w:shd w:val="clear" w:color="auto" w:fill="FFFFFF"/>
              <w:wordWrap w:val="0"/>
              <w:rPr>
                <w:rFonts w:ascii="Lucida Console" w:hAnsi="Lucida Console"/>
                <w:color w:val="000000"/>
              </w:rPr>
            </w:pPr>
            <w:r>
              <w:rPr>
                <w:noProof/>
              </w:rPr>
              <w:t>Random value</w:t>
            </w:r>
            <w:r w:rsidR="0081391D">
              <w:rPr>
                <w:noProof/>
              </w:rPr>
              <w:t xml:space="preserve">: </w:t>
            </w:r>
            <w:r w:rsidR="0081391D">
              <w:rPr>
                <w:rStyle w:val="gd15mcfceub"/>
                <w:rFonts w:ascii="Lucida Console" w:hAnsi="Lucida Console"/>
                <w:color w:val="000000"/>
                <w:bdr w:val="none" w:sz="0" w:space="0" w:color="auto" w:frame="1"/>
              </w:rPr>
              <w:t>0.09052169</w:t>
            </w:r>
          </w:p>
          <w:p w14:paraId="05547314" w14:textId="513F8E87" w:rsidR="0081391D" w:rsidRDefault="0072632B" w:rsidP="0081391D">
            <w:pPr>
              <w:pStyle w:val="HTMLPreformatted"/>
              <w:shd w:val="clear" w:color="auto" w:fill="FFFFFF"/>
              <w:wordWrap w:val="0"/>
              <w:rPr>
                <w:rStyle w:val="gd15mcfceub"/>
                <w:rFonts w:ascii="Lucida Console" w:hAnsi="Lucida Console"/>
                <w:color w:val="000000"/>
                <w:bdr w:val="none" w:sz="0" w:space="0" w:color="auto" w:frame="1"/>
              </w:rPr>
            </w:pPr>
            <w:r>
              <w:rPr>
                <w:noProof/>
              </w:rPr>
              <w:t>Z</w:t>
            </w:r>
            <w:r w:rsidR="0081391D">
              <w:rPr>
                <w:noProof/>
              </w:rPr>
              <w:t xml:space="preserve">: </w:t>
            </w:r>
            <w:r w:rsidR="0081391D">
              <w:rPr>
                <w:rStyle w:val="gd15mcfceub"/>
                <w:rFonts w:ascii="Lucida Console" w:hAnsi="Lucida Console"/>
                <w:color w:val="000000"/>
                <w:bdr w:val="none" w:sz="0" w:space="0" w:color="auto" w:frame="1"/>
              </w:rPr>
              <w:t>36.35723</w:t>
            </w:r>
          </w:p>
          <w:p w14:paraId="0E4BAC13" w14:textId="77777777" w:rsidR="002C0361" w:rsidRDefault="002C0361" w:rsidP="0081391D">
            <w:pPr>
              <w:pStyle w:val="HTMLPreformatted"/>
              <w:shd w:val="clear" w:color="auto" w:fill="FFFFFF"/>
              <w:wordWrap w:val="0"/>
              <w:rPr>
                <w:rFonts w:ascii="Lucida Console" w:hAnsi="Lucida Console"/>
                <w:color w:val="000000"/>
              </w:rPr>
            </w:pPr>
          </w:p>
          <w:p w14:paraId="4A387572" w14:textId="77777777" w:rsidR="0072632B" w:rsidRDefault="00477AB1" w:rsidP="0042612E">
            <w:pPr>
              <w:rPr>
                <w:noProof/>
              </w:rPr>
            </w:pPr>
            <w:r>
              <w:rPr>
                <w:noProof/>
              </w:rPr>
              <w:t>Random comp i:sp</w:t>
            </w:r>
          </w:p>
          <w:p w14:paraId="56ECE1C4" w14:textId="3A397B35" w:rsidR="00477AB1" w:rsidRDefault="00477AB1" w:rsidP="0042612E">
            <w:pPr>
              <w:rPr>
                <w:noProof/>
              </w:rPr>
            </w:pPr>
          </w:p>
        </w:tc>
        <w:tc>
          <w:tcPr>
            <w:tcW w:w="3117" w:type="dxa"/>
          </w:tcPr>
          <w:p w14:paraId="79239BCD" w14:textId="77777777" w:rsidR="0072632B" w:rsidRDefault="0072632B" w:rsidP="007263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0.5893211</w:t>
            </w:r>
          </w:p>
          <w:p w14:paraId="2DDC1D2B" w14:textId="2D2FBFBC" w:rsidR="00F81641" w:rsidRPr="005E04F3" w:rsidRDefault="00A17A76" w:rsidP="005E04F3">
            <w:pPr>
              <w:pStyle w:val="HTMLPreformatted"/>
              <w:shd w:val="clear" w:color="auto" w:fill="FFFFFF"/>
              <w:wordWrap w:val="0"/>
              <w:rPr>
                <w:rFonts w:ascii="Lucida Console" w:hAnsi="Lucida Console"/>
                <w:color w:val="000000"/>
              </w:rPr>
            </w:pPr>
            <w:r>
              <w:rPr>
                <w:noProof/>
              </w:rPr>
              <w:t xml:space="preserve">Random value: </w:t>
            </w:r>
            <w:r w:rsidR="005E04F3">
              <w:rPr>
                <w:noProof/>
              </w:rPr>
              <w:t xml:space="preserve"> </w:t>
            </w:r>
            <w:r w:rsidR="005E04F3">
              <w:rPr>
                <w:rStyle w:val="gd15mcfceub"/>
                <w:rFonts w:ascii="Lucida Console" w:hAnsi="Lucida Console"/>
                <w:color w:val="000000"/>
                <w:bdr w:val="none" w:sz="0" w:space="0" w:color="auto" w:frame="1"/>
              </w:rPr>
              <w:t>0.3842228</w:t>
            </w:r>
          </w:p>
          <w:p w14:paraId="589E1151" w14:textId="25A93B1B" w:rsidR="00A17A76" w:rsidRDefault="005E04F3" w:rsidP="0042612E">
            <w:pPr>
              <w:rPr>
                <w:noProof/>
              </w:rPr>
            </w:pPr>
            <w:r>
              <w:rPr>
                <w:noProof/>
              </w:rPr>
              <w:t>24.35</w:t>
            </w:r>
          </w:p>
        </w:tc>
      </w:tr>
    </w:tbl>
    <w:p w14:paraId="11B60C43" w14:textId="17971794" w:rsidR="00D52177" w:rsidRDefault="00D52177" w:rsidP="0042612E">
      <w:pPr>
        <w:rPr>
          <w:noProof/>
        </w:rPr>
      </w:pPr>
    </w:p>
    <w:p w14:paraId="1A704FA7" w14:textId="6A5F9307" w:rsidR="00D5357A" w:rsidRDefault="00D5357A" w:rsidP="0042612E">
      <w:pPr>
        <w:rPr>
          <w:noProof/>
        </w:rPr>
      </w:pPr>
    </w:p>
    <w:p w14:paraId="6F9862A9" w14:textId="0936930F" w:rsidR="00D5357A" w:rsidRDefault="00D5357A" w:rsidP="0042612E">
      <w:pPr>
        <w:rPr>
          <w:noProof/>
        </w:rPr>
      </w:pPr>
    </w:p>
    <w:p w14:paraId="0DB46F0F" w14:textId="4832D434" w:rsidR="00D5357A" w:rsidRDefault="00D5357A" w:rsidP="0042612E">
      <w:pPr>
        <w:rPr>
          <w:noProof/>
        </w:rPr>
      </w:pPr>
    </w:p>
    <w:p w14:paraId="6103A4C2" w14:textId="43AE5D8A" w:rsidR="00D5357A" w:rsidRDefault="00D5357A" w:rsidP="0042612E">
      <w:pPr>
        <w:rPr>
          <w:noProof/>
        </w:rPr>
      </w:pPr>
    </w:p>
    <w:p w14:paraId="134744D6" w14:textId="18408E95" w:rsidR="00D5357A" w:rsidRDefault="00D5357A" w:rsidP="0042612E">
      <w:pPr>
        <w:rPr>
          <w:noProof/>
        </w:rPr>
      </w:pPr>
    </w:p>
    <w:p w14:paraId="7FAAB906" w14:textId="4120744A" w:rsidR="00D5357A" w:rsidRDefault="00D5357A" w:rsidP="0042612E">
      <w:pPr>
        <w:rPr>
          <w:noProof/>
        </w:rPr>
      </w:pPr>
    </w:p>
    <w:p w14:paraId="151A0A4F" w14:textId="1DED6D29" w:rsidR="00D5357A" w:rsidRDefault="00D5357A" w:rsidP="0042612E">
      <w:pPr>
        <w:rPr>
          <w:noProof/>
        </w:rPr>
      </w:pPr>
    </w:p>
    <w:p w14:paraId="3881726C" w14:textId="54113624" w:rsidR="00D5357A" w:rsidRDefault="00D5357A" w:rsidP="0042612E">
      <w:pPr>
        <w:rPr>
          <w:noProof/>
        </w:rPr>
      </w:pPr>
    </w:p>
    <w:p w14:paraId="3356D679" w14:textId="5D5294D5" w:rsidR="00D5357A" w:rsidRDefault="00D5357A" w:rsidP="0042612E">
      <w:pPr>
        <w:rPr>
          <w:noProof/>
        </w:rPr>
      </w:pPr>
    </w:p>
    <w:p w14:paraId="44248955" w14:textId="4DCA978E" w:rsidR="00D5357A" w:rsidRDefault="00D5357A" w:rsidP="0042612E">
      <w:pPr>
        <w:rPr>
          <w:noProof/>
        </w:rPr>
      </w:pPr>
    </w:p>
    <w:p w14:paraId="70250FE7" w14:textId="2F88BE6B" w:rsidR="00D5357A" w:rsidRDefault="00D5357A" w:rsidP="0042612E">
      <w:pPr>
        <w:rPr>
          <w:noProof/>
        </w:rPr>
      </w:pPr>
    </w:p>
    <w:p w14:paraId="2BFDD275" w14:textId="1A3B42D5" w:rsidR="00D5357A" w:rsidRDefault="00D5357A" w:rsidP="0042612E">
      <w:pPr>
        <w:rPr>
          <w:noProof/>
        </w:rPr>
      </w:pPr>
    </w:p>
    <w:p w14:paraId="6E7FB553" w14:textId="1DCF9C1D" w:rsidR="00D5357A" w:rsidRDefault="00D5357A" w:rsidP="0042612E">
      <w:pPr>
        <w:rPr>
          <w:noProof/>
        </w:rPr>
      </w:pPr>
    </w:p>
    <w:p w14:paraId="40A4C8A5" w14:textId="77777777" w:rsidR="004C1AAF" w:rsidRDefault="004C1AAF" w:rsidP="0042612E">
      <w:pPr>
        <w:rPr>
          <w:noProof/>
        </w:rPr>
      </w:pPr>
    </w:p>
    <w:p w14:paraId="5A462897" w14:textId="36F35F70" w:rsidR="008C0B0E" w:rsidRPr="00D5357A" w:rsidRDefault="00E00475" w:rsidP="0042612E">
      <w:pPr>
        <w:rPr>
          <w:b/>
        </w:rPr>
      </w:pPr>
      <w:r w:rsidRPr="00D5357A">
        <w:rPr>
          <w:b/>
        </w:rPr>
        <w:t>Appendix</w:t>
      </w:r>
    </w:p>
    <w:p w14:paraId="27F5078F" w14:textId="0B6225A6" w:rsidR="00E00475" w:rsidRDefault="00E00475" w:rsidP="0042612E">
      <w:r>
        <w:t>Table A.1: Functional groups</w:t>
      </w:r>
    </w:p>
    <w:tbl>
      <w:tblPr>
        <w:tblStyle w:val="PlainTable21"/>
        <w:tblW w:w="0" w:type="auto"/>
        <w:tblLook w:val="0020" w:firstRow="1" w:lastRow="0" w:firstColumn="0" w:lastColumn="0" w:noHBand="0" w:noVBand="0"/>
      </w:tblPr>
      <w:tblGrid>
        <w:gridCol w:w="2203"/>
        <w:gridCol w:w="2113"/>
        <w:gridCol w:w="5034"/>
      </w:tblGrid>
      <w:tr w:rsidR="00E00475" w:rsidRPr="00E00475" w14:paraId="0ADC8986" w14:textId="77777777" w:rsidTr="00A109B7">
        <w:trPr>
          <w:cnfStyle w:val="100000000000" w:firstRow="1" w:lastRow="0" w:firstColumn="0" w:lastColumn="0" w:oddVBand="0" w:evenVBand="0" w:oddHBand="0"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755B7EA" w14:textId="77777777" w:rsidR="00E00475" w:rsidRPr="00E00475" w:rsidRDefault="00E00475">
            <w:pPr>
              <w:rPr>
                <w:b w:val="0"/>
              </w:rPr>
            </w:pPr>
            <w:r w:rsidRPr="00E00475">
              <w:t>Functional group</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E7D6C84" w14:textId="77777777" w:rsidR="00E00475" w:rsidRPr="00E00475" w:rsidRDefault="00E00475">
            <w:pPr>
              <w:rPr>
                <w:b w:val="0"/>
              </w:rPr>
            </w:pPr>
            <w:r w:rsidRPr="00E00475">
              <w:t>Key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CB8DBFE" w14:textId="77777777" w:rsidR="00E00475" w:rsidRPr="00E00475" w:rsidRDefault="00E00475">
            <w:pPr>
              <w:rPr>
                <w:b w:val="0"/>
              </w:rPr>
            </w:pPr>
            <w:proofErr w:type="spellStart"/>
            <w:r w:rsidRPr="00E00475">
              <w:t>Taxons</w:t>
            </w:r>
            <w:proofErr w:type="spellEnd"/>
          </w:p>
        </w:tc>
      </w:tr>
      <w:tr w:rsidR="00E00475" w:rsidRPr="00E00475" w14:paraId="4F5EB89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4994A309" w14:textId="77777777" w:rsidR="00E00475" w:rsidRPr="00E00475" w:rsidRDefault="00E00475">
            <w:r w:rsidRPr="00E00475">
              <w:t>Long-tongued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3F6370" w14:textId="77777777" w:rsidR="00E00475" w:rsidRPr="00E00475" w:rsidRDefault="00E00475">
            <w:proofErr w:type="spellStart"/>
            <w:r w:rsidRPr="00E00475">
              <w:t>LtLbee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8D6B15B" w14:textId="77777777" w:rsidR="00E00475" w:rsidRPr="00E00475" w:rsidRDefault="00E00475">
            <w:proofErr w:type="spellStart"/>
            <w:r w:rsidRPr="00E00475">
              <w:t>Anthophora</w:t>
            </w:r>
            <w:proofErr w:type="spellEnd"/>
          </w:p>
        </w:tc>
      </w:tr>
      <w:tr w:rsidR="00E00475" w:rsidRPr="00E00475" w14:paraId="549616F9"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FDC4C19" w14:textId="77777777" w:rsidR="00E00475" w:rsidRPr="00E00475" w:rsidRDefault="00E00475">
            <w:r w:rsidRPr="00E00475">
              <w:t>Short-tongued very large 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16053B8" w14:textId="77777777" w:rsidR="00E00475" w:rsidRPr="00E00475" w:rsidRDefault="00E00475">
            <w:proofErr w:type="spellStart"/>
            <w:r w:rsidRPr="00E00475">
              <w:t>StVLbee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787E68" w14:textId="77777777" w:rsidR="00E00475" w:rsidRPr="00E00475" w:rsidRDefault="00E00475">
            <w:proofErr w:type="spellStart"/>
            <w:r w:rsidRPr="00E00475">
              <w:t>Centris</w:t>
            </w:r>
            <w:proofErr w:type="spellEnd"/>
          </w:p>
        </w:tc>
      </w:tr>
      <w:tr w:rsidR="00E00475" w:rsidRPr="00E00475" w14:paraId="72F0F896"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1CFC3B55" w14:textId="77777777" w:rsidR="00E00475" w:rsidRPr="00E00475" w:rsidRDefault="00E00475">
            <w:r w:rsidRPr="00E00475">
              <w:t>Short-tongued large</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37CDC6F" w14:textId="77777777" w:rsidR="00E00475" w:rsidRPr="00E00475" w:rsidRDefault="00E00475">
            <w:proofErr w:type="spellStart"/>
            <w:r w:rsidRPr="00E00475">
              <w:t>StLBee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38215CC6" w14:textId="77777777" w:rsidR="00E00475" w:rsidRPr="00E00475" w:rsidRDefault="00E00475">
            <w:proofErr w:type="spellStart"/>
            <w:r w:rsidRPr="00E00475">
              <w:t>Diadasia</w:t>
            </w:r>
            <w:proofErr w:type="spellEnd"/>
            <w:r w:rsidRPr="00E00475">
              <w:t xml:space="preserve">, </w:t>
            </w:r>
            <w:proofErr w:type="spellStart"/>
            <w:r w:rsidRPr="00E00475">
              <w:t>Mellisodes</w:t>
            </w:r>
            <w:proofErr w:type="spellEnd"/>
          </w:p>
        </w:tc>
      </w:tr>
      <w:tr w:rsidR="00E00475" w:rsidRPr="00E00475" w14:paraId="44E2EC00"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17D7879" w14:textId="77777777" w:rsidR="00E00475" w:rsidRPr="00E00475" w:rsidRDefault="00E00475">
            <w:r w:rsidRPr="00E00475">
              <w:t>Short-tongued medium</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58375AC" w14:textId="77777777" w:rsidR="00E00475" w:rsidRPr="00E00475" w:rsidRDefault="00E00475">
            <w:proofErr w:type="spellStart"/>
            <w:r w:rsidRPr="00E00475">
              <w:t>StMbee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463EC4" w14:textId="77777777" w:rsidR="00E00475" w:rsidRPr="00E00475" w:rsidRDefault="00E00475">
            <w:proofErr w:type="spellStart"/>
            <w:r w:rsidRPr="00E00475">
              <w:t>Megachile</w:t>
            </w:r>
            <w:proofErr w:type="spellEnd"/>
            <w:r w:rsidRPr="00E00475">
              <w:t xml:space="preserve">, </w:t>
            </w:r>
            <w:proofErr w:type="spellStart"/>
            <w:r w:rsidRPr="00E00475">
              <w:t>Colletes</w:t>
            </w:r>
            <w:proofErr w:type="spellEnd"/>
            <w:r w:rsidRPr="00E00475">
              <w:t xml:space="preserve">, </w:t>
            </w:r>
            <w:proofErr w:type="spellStart"/>
            <w:r w:rsidRPr="00E00475">
              <w:t>Ashmeadiella</w:t>
            </w:r>
            <w:proofErr w:type="spellEnd"/>
            <w:r w:rsidRPr="00E00475">
              <w:t xml:space="preserve">, </w:t>
            </w:r>
            <w:proofErr w:type="spellStart"/>
            <w:r w:rsidRPr="00E00475">
              <w:t>Hoplitis</w:t>
            </w:r>
            <w:proofErr w:type="spellEnd"/>
            <w:r w:rsidRPr="00E00475">
              <w:t xml:space="preserve">, </w:t>
            </w:r>
            <w:proofErr w:type="spellStart"/>
            <w:r w:rsidRPr="00E00475">
              <w:t>Osmia</w:t>
            </w:r>
            <w:proofErr w:type="spellEnd"/>
            <w:r w:rsidRPr="00E00475">
              <w:t xml:space="preserve">, </w:t>
            </w:r>
            <w:proofErr w:type="spellStart"/>
            <w:r w:rsidRPr="00E00475">
              <w:t>Lasioglossum</w:t>
            </w:r>
            <w:proofErr w:type="spellEnd"/>
            <w:r w:rsidRPr="00E00475">
              <w:t xml:space="preserve"> </w:t>
            </w:r>
          </w:p>
        </w:tc>
      </w:tr>
      <w:tr w:rsidR="00E00475" w:rsidRPr="00E00475" w14:paraId="1374C948"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0848D26" w14:textId="77777777" w:rsidR="00E00475" w:rsidRPr="00E00475" w:rsidRDefault="00E00475">
            <w:r w:rsidRPr="00E00475">
              <w:t>Short-tongued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827B9C8" w14:textId="77777777" w:rsidR="00E00475" w:rsidRPr="00E00475" w:rsidRDefault="00E00475">
            <w:proofErr w:type="spellStart"/>
            <w:r w:rsidRPr="00E00475">
              <w:t>StSmbee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70EF25D" w14:textId="4B7504E4" w:rsidR="00E00475" w:rsidRPr="00E00475" w:rsidRDefault="00E00475">
            <w:proofErr w:type="spellStart"/>
            <w:r w:rsidRPr="00E00475">
              <w:t>Lasioglossum</w:t>
            </w:r>
            <w:proofErr w:type="spellEnd"/>
            <w:r w:rsidRPr="00E00475">
              <w:t xml:space="preserve"> (</w:t>
            </w:r>
            <w:proofErr w:type="spellStart"/>
            <w:r w:rsidRPr="00E00475">
              <w:t>La</w:t>
            </w:r>
            <w:r w:rsidR="00D45E50">
              <w:t>sioglossum</w:t>
            </w:r>
            <w:proofErr w:type="spellEnd"/>
            <w:r w:rsidR="00D45E50">
              <w:t xml:space="preserve">), </w:t>
            </w:r>
            <w:proofErr w:type="spellStart"/>
            <w:r w:rsidR="00D45E50">
              <w:t>Hesperapis</w:t>
            </w:r>
            <w:proofErr w:type="spellEnd"/>
            <w:r w:rsidR="00D45E50">
              <w:t xml:space="preserve">, </w:t>
            </w:r>
            <w:proofErr w:type="spellStart"/>
            <w:r w:rsidR="00D45E50">
              <w:t>Hylaeus</w:t>
            </w:r>
            <w:proofErr w:type="spellEnd"/>
          </w:p>
        </w:tc>
      </w:tr>
      <w:tr w:rsidR="00E00475" w:rsidRPr="00E00475" w14:paraId="36738CF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25A8D6D" w14:textId="77777777" w:rsidR="00E00475" w:rsidRPr="00E00475" w:rsidRDefault="00E00475">
            <w:r w:rsidRPr="00E00475">
              <w:t>Short-tongued very small</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6F03FE6" w14:textId="77777777" w:rsidR="00E00475" w:rsidRPr="00E00475" w:rsidRDefault="00E00475">
            <w:proofErr w:type="spellStart"/>
            <w:r w:rsidRPr="00E00475">
              <w:t>StVSbee</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9D04854" w14:textId="77777777" w:rsidR="00E00475" w:rsidRPr="00E00475" w:rsidRDefault="00E00475">
            <w:r w:rsidRPr="00E00475">
              <w:t xml:space="preserve">Perdita, </w:t>
            </w:r>
            <w:proofErr w:type="spellStart"/>
            <w:r w:rsidRPr="00E00475">
              <w:t>Lasioglossum</w:t>
            </w:r>
            <w:proofErr w:type="spellEnd"/>
            <w:r w:rsidRPr="00E00475">
              <w:t xml:space="preserve"> </w:t>
            </w:r>
          </w:p>
        </w:tc>
      </w:tr>
      <w:tr w:rsidR="00E00475" w:rsidRPr="00E00475" w14:paraId="68606DE7"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9F3C064" w14:textId="77777777" w:rsidR="00E00475" w:rsidRPr="00E00475" w:rsidRDefault="00E00475">
            <w:r w:rsidRPr="00E00475">
              <w:t>Honeybees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67287BF1" w14:textId="77777777" w:rsidR="00E00475" w:rsidRPr="00E00475" w:rsidRDefault="00E00475">
            <w:r w:rsidRPr="00E00475">
              <w:t>Honeybee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727AE8F" w14:textId="14D01C86" w:rsidR="00E00475" w:rsidRPr="00E00475" w:rsidRDefault="00D6436E">
            <w:proofErr w:type="spellStart"/>
            <w:r>
              <w:t>Apis</w:t>
            </w:r>
            <w:proofErr w:type="spellEnd"/>
            <w:r>
              <w:t xml:space="preserve"> </w:t>
            </w:r>
            <w:proofErr w:type="spellStart"/>
            <w:r>
              <w:t>mellifera</w:t>
            </w:r>
            <w:proofErr w:type="spellEnd"/>
          </w:p>
        </w:tc>
      </w:tr>
      <w:tr w:rsidR="00E00475" w:rsidRPr="00E00475" w14:paraId="3AC4EC63"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6651B78" w14:textId="77777777" w:rsidR="00E00475" w:rsidRPr="00E00475" w:rsidRDefault="00E00475">
            <w:r w:rsidRPr="00E00475">
              <w:t>Small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7FDBC1A7" w14:textId="77777777" w:rsidR="00E00475" w:rsidRPr="00E00475" w:rsidRDefault="00E00475">
            <w:proofErr w:type="spellStart"/>
            <w:r w:rsidRPr="00E00475">
              <w:t>SmDi</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CA1158F" w14:textId="77777777" w:rsidR="00E00475" w:rsidRPr="00E00475" w:rsidRDefault="00E00475">
            <w:proofErr w:type="spellStart"/>
            <w:r w:rsidRPr="00E00475">
              <w:t>Agromyzidae</w:t>
            </w:r>
            <w:proofErr w:type="spellEnd"/>
            <w:r w:rsidRPr="00E00475">
              <w:t xml:space="preserve">, </w:t>
            </w:r>
            <w:proofErr w:type="spellStart"/>
            <w:r w:rsidRPr="00E00475">
              <w:t>Richaardiae</w:t>
            </w:r>
            <w:proofErr w:type="spellEnd"/>
            <w:r w:rsidRPr="00E00475">
              <w:t xml:space="preserve">, </w:t>
            </w:r>
            <w:proofErr w:type="spellStart"/>
            <w:r w:rsidRPr="00E00475">
              <w:t>Tephritidae</w:t>
            </w:r>
            <w:proofErr w:type="spellEnd"/>
          </w:p>
        </w:tc>
      </w:tr>
      <w:tr w:rsidR="00E00475" w:rsidRPr="00E00475" w14:paraId="0128035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2FAD58D9" w14:textId="77777777" w:rsidR="00E00475" w:rsidRPr="00E00475" w:rsidRDefault="00E00475">
            <w:r w:rsidRPr="00E00475">
              <w:t>Large flies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836503B" w14:textId="77777777" w:rsidR="00E00475" w:rsidRPr="00E00475" w:rsidRDefault="00E00475">
            <w:proofErr w:type="spellStart"/>
            <w:r w:rsidRPr="00E00475">
              <w:t>LgDi</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6B0A147" w14:textId="3D57C568" w:rsidR="00E00475" w:rsidRPr="00E00475" w:rsidRDefault="00E00475">
            <w:proofErr w:type="spellStart"/>
            <w:r w:rsidRPr="00E00475">
              <w:t>Muscidae</w:t>
            </w:r>
            <w:proofErr w:type="spellEnd"/>
            <w:r w:rsidRPr="00E00475">
              <w:t xml:space="preserve">, </w:t>
            </w:r>
            <w:proofErr w:type="spellStart"/>
            <w:r w:rsidRPr="00E00475">
              <w:t>Sarcophagidae</w:t>
            </w:r>
            <w:proofErr w:type="spellEnd"/>
            <w:r w:rsidRPr="00E00475">
              <w:t xml:space="preserve">, </w:t>
            </w:r>
            <w:proofErr w:type="spellStart"/>
            <w:r w:rsidRPr="00E00475">
              <w:t>Tachinidae</w:t>
            </w:r>
            <w:proofErr w:type="spellEnd"/>
          </w:p>
        </w:tc>
      </w:tr>
      <w:tr w:rsidR="00E00475" w:rsidRPr="00E00475" w14:paraId="7243213E"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5A82632E" w14:textId="77777777" w:rsidR="00E00475" w:rsidRPr="00E00475" w:rsidRDefault="00E00475">
            <w:r w:rsidRPr="00E00475">
              <w:t>Nectar-seeking wasps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723C37C" w14:textId="77777777" w:rsidR="00E00475" w:rsidRPr="00E00475" w:rsidRDefault="00E00475">
            <w:proofErr w:type="spellStart"/>
            <w:r w:rsidRPr="00E00475">
              <w:t>Nwasp</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120F5BD8" w14:textId="12A7A9A1" w:rsidR="00E00475" w:rsidRPr="00E00475" w:rsidRDefault="0072680F" w:rsidP="00D6436E">
            <w:proofErr w:type="spellStart"/>
            <w:r>
              <w:t>Ammo</w:t>
            </w:r>
            <w:r w:rsidR="00E00475" w:rsidRPr="00E00475">
              <w:t>phila</w:t>
            </w:r>
            <w:proofErr w:type="spellEnd"/>
            <w:r w:rsidR="00E00475" w:rsidRPr="00E00475">
              <w:t xml:space="preserve">, </w:t>
            </w:r>
            <w:proofErr w:type="spellStart"/>
            <w:r w:rsidR="00E00475" w:rsidRPr="00E00475">
              <w:t>Bembecini</w:t>
            </w:r>
            <w:proofErr w:type="spellEnd"/>
            <w:r w:rsidR="00E00475" w:rsidRPr="00E00475">
              <w:t xml:space="preserve">, </w:t>
            </w:r>
            <w:proofErr w:type="spellStart"/>
            <w:r w:rsidR="00E00475" w:rsidRPr="00E00475">
              <w:t>Eumeninae</w:t>
            </w:r>
            <w:proofErr w:type="spellEnd"/>
            <w:r w:rsidR="00E00475" w:rsidRPr="00E00475">
              <w:t xml:space="preserve">, </w:t>
            </w:r>
            <w:proofErr w:type="spellStart"/>
            <w:r w:rsidR="00E00475" w:rsidRPr="00E00475">
              <w:t>Pompilidae</w:t>
            </w:r>
            <w:proofErr w:type="spellEnd"/>
          </w:p>
        </w:tc>
      </w:tr>
      <w:tr w:rsidR="00E00475" w:rsidRPr="00E00475" w14:paraId="07D0A3FF"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060D913" w14:textId="77777777" w:rsidR="00E00475" w:rsidRPr="00E00475" w:rsidRDefault="00E00475">
            <w:r w:rsidRPr="00E00475">
              <w:t>Long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4E748F3C" w14:textId="77777777" w:rsidR="00E00475" w:rsidRPr="00E00475" w:rsidRDefault="00E00475">
            <w:proofErr w:type="spellStart"/>
            <w:r w:rsidRPr="00E00475">
              <w:t>LpBeefly</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8A7C8D6" w14:textId="77777777" w:rsidR="00E00475" w:rsidRPr="00E00475" w:rsidRDefault="00E00475">
            <w:proofErr w:type="spellStart"/>
            <w:r w:rsidRPr="00E00475">
              <w:t>Bombylinae</w:t>
            </w:r>
            <w:proofErr w:type="spellEnd"/>
          </w:p>
        </w:tc>
      </w:tr>
      <w:tr w:rsidR="00E00475" w:rsidRPr="00E00475" w14:paraId="4DB5FC27"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0107A" w14:textId="77777777" w:rsidR="00E00475" w:rsidRPr="00E00475" w:rsidRDefault="00E00475">
            <w:r w:rsidRPr="00E00475">
              <w:t>Short proboscis bee-fly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0F503EB" w14:textId="77777777" w:rsidR="00E00475" w:rsidRPr="00E00475" w:rsidRDefault="00E00475">
            <w:proofErr w:type="spellStart"/>
            <w:r w:rsidRPr="00E00475">
              <w:t>SpBeefly</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62A421EA" w14:textId="77777777" w:rsidR="00E00475" w:rsidRPr="00E00475" w:rsidRDefault="00E00475">
            <w:proofErr w:type="spellStart"/>
            <w:r w:rsidRPr="00E00475">
              <w:t>Anthracinae</w:t>
            </w:r>
            <w:proofErr w:type="spellEnd"/>
            <w:r w:rsidRPr="00E00475">
              <w:t xml:space="preserve"> </w:t>
            </w:r>
            <w:proofErr w:type="spellStart"/>
            <w:r w:rsidRPr="00E00475">
              <w:t>etc</w:t>
            </w:r>
            <w:proofErr w:type="spellEnd"/>
          </w:p>
        </w:tc>
      </w:tr>
      <w:tr w:rsidR="00E00475" w:rsidRPr="00E00475" w14:paraId="74D8EF1B"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37C5C88C" w14:textId="77777777" w:rsidR="00E00475" w:rsidRPr="00E00475" w:rsidRDefault="00E00475">
            <w:r w:rsidRPr="00E00475">
              <w:t>Syrphid 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39AB664C" w14:textId="3421ADB0" w:rsidR="00E00475" w:rsidRPr="00E00475" w:rsidRDefault="00D45E50">
            <w:r>
              <w:t>Syrphid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F80375D" w14:textId="36DB98FF" w:rsidR="00E00475" w:rsidRPr="00E00475" w:rsidRDefault="00E00475" w:rsidP="00D45E50">
            <w:proofErr w:type="spellStart"/>
            <w:r w:rsidRPr="00E00475">
              <w:t>Allograpta</w:t>
            </w:r>
            <w:proofErr w:type="spellEnd"/>
            <w:r w:rsidRPr="00E00475">
              <w:t xml:space="preserve"> exotica, </w:t>
            </w:r>
            <w:r w:rsidR="00A337B0" w:rsidRPr="00E00475">
              <w:t>E</w:t>
            </w:r>
            <w:r w:rsidR="00A337B0">
              <w:t>upeodes</w:t>
            </w:r>
            <w:r w:rsidR="00D45E50">
              <w:t xml:space="preserve"> volucris, </w:t>
            </w:r>
            <w:proofErr w:type="spellStart"/>
            <w:r w:rsidR="00D45E50">
              <w:t>Eristalis</w:t>
            </w:r>
            <w:proofErr w:type="spellEnd"/>
            <w:r w:rsidR="00D45E50">
              <w:t xml:space="preserve"> sp., </w:t>
            </w:r>
            <w:proofErr w:type="spellStart"/>
            <w:r w:rsidR="00D45E50">
              <w:t>P</w:t>
            </w:r>
            <w:r w:rsidRPr="00E00475">
              <w:t>seudodoros</w:t>
            </w:r>
            <w:proofErr w:type="spellEnd"/>
            <w:r w:rsidRPr="00E00475">
              <w:t xml:space="preserve"> </w:t>
            </w:r>
            <w:proofErr w:type="spellStart"/>
            <w:r w:rsidRPr="00E00475">
              <w:t>clavatus</w:t>
            </w:r>
            <w:proofErr w:type="spellEnd"/>
          </w:p>
        </w:tc>
      </w:tr>
      <w:tr w:rsidR="00E00475" w:rsidRPr="00E00475" w14:paraId="12DA7E6C"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6A3BAC05" w14:textId="77777777" w:rsidR="00E00475" w:rsidRPr="00E00475" w:rsidRDefault="00E00475">
            <w:r w:rsidRPr="00E00475">
              <w:t>Humming bird</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0E4330A2" w14:textId="77777777" w:rsidR="00E00475" w:rsidRPr="00E00475" w:rsidRDefault="00E00475">
            <w:r w:rsidRPr="00E00475">
              <w:t>hummingbird</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42AD7125" w14:textId="3BC47B14" w:rsidR="00E00475" w:rsidRPr="00E00475" w:rsidRDefault="00E00475">
            <w:proofErr w:type="spellStart"/>
            <w:r>
              <w:t>Calypte</w:t>
            </w:r>
            <w:proofErr w:type="spellEnd"/>
            <w:r>
              <w:t xml:space="preserve"> sp.</w:t>
            </w:r>
          </w:p>
        </w:tc>
      </w:tr>
      <w:tr w:rsidR="00E00475" w:rsidRPr="00E00475" w14:paraId="77AAE5F4"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032AF882" w14:textId="77777777" w:rsidR="00E00475" w:rsidRPr="00E00475" w:rsidRDefault="00E00475">
            <w:r w:rsidRPr="00E00475">
              <w:t>Beetles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228C4A4D" w14:textId="1541B46E" w:rsidR="00E00475" w:rsidRPr="00E00475" w:rsidRDefault="00D45E50">
            <w:r>
              <w:t>beetle</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7B0B32DB" w14:textId="304303D2" w:rsidR="00E00475" w:rsidRPr="00E00475" w:rsidRDefault="00D45E50">
            <w:proofErr w:type="spellStart"/>
            <w:r>
              <w:t>Elaterinae</w:t>
            </w:r>
            <w:proofErr w:type="spellEnd"/>
            <w:r w:rsidR="00A337B0">
              <w:t xml:space="preserve">, </w:t>
            </w:r>
            <w:proofErr w:type="spellStart"/>
            <w:r w:rsidR="00A337B0">
              <w:t>C</w:t>
            </w:r>
            <w:r w:rsidR="00E00475" w:rsidRPr="00E00475">
              <w:t>hrysomelidae</w:t>
            </w:r>
            <w:proofErr w:type="spellEnd"/>
          </w:p>
        </w:tc>
      </w:tr>
      <w:tr w:rsidR="00E00475" w:rsidRPr="00E00475" w14:paraId="258BC748" w14:textId="77777777" w:rsidTr="00A109B7">
        <w:trPr>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244BF25" w14:textId="77777777" w:rsidR="00E00475" w:rsidRPr="00E00475" w:rsidRDefault="00E00475">
            <w:r w:rsidRPr="00E00475">
              <w:t>Small Day flying moths</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5265D1DF" w14:textId="77777777" w:rsidR="00E00475" w:rsidRPr="00E00475" w:rsidRDefault="00E00475">
            <w:proofErr w:type="spellStart"/>
            <w:r w:rsidRPr="00E00475">
              <w:t>MicroLep</w:t>
            </w:r>
            <w:proofErr w:type="spellEnd"/>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2731335A" w14:textId="265F25D8" w:rsidR="00E00475" w:rsidRPr="00E00475" w:rsidRDefault="00D45E50">
            <w:proofErr w:type="spellStart"/>
            <w:r>
              <w:t>Coleophora</w:t>
            </w:r>
            <w:proofErr w:type="spellEnd"/>
            <w:r>
              <w:t xml:space="preserve">, </w:t>
            </w:r>
            <w:proofErr w:type="spellStart"/>
            <w:r w:rsidRPr="00D45E50">
              <w:t>Lithariapteryx</w:t>
            </w:r>
            <w:proofErr w:type="spellEnd"/>
          </w:p>
        </w:tc>
      </w:tr>
      <w:tr w:rsidR="00E00475" w:rsidRPr="00E00475" w14:paraId="2AAC6DF5" w14:textId="77777777" w:rsidTr="00A109B7">
        <w:trPr>
          <w:cnfStyle w:val="000000100000" w:firstRow="0" w:lastRow="0" w:firstColumn="0" w:lastColumn="0" w:oddVBand="0" w:evenVBand="0" w:oddHBand="1" w:evenHBand="0" w:firstRowFirstColumn="0" w:firstRowLastColumn="0" w:lastRowFirstColumn="0" w:lastRowLastColumn="0"/>
          <w:trHeight w:val="300"/>
        </w:trPr>
        <w:tc>
          <w:tcPr>
            <w:cnfStyle w:val="000010000000" w:firstRow="0" w:lastRow="0" w:firstColumn="0" w:lastColumn="0" w:oddVBand="1" w:evenVBand="0" w:oddHBand="0" w:evenHBand="0" w:firstRowFirstColumn="0" w:firstRowLastColumn="0" w:lastRowFirstColumn="0" w:lastRowLastColumn="0"/>
            <w:tcW w:w="2203" w:type="dxa"/>
            <w:noWrap/>
            <w:hideMark/>
          </w:tcPr>
          <w:p w14:paraId="7E68E8D9" w14:textId="77777777" w:rsidR="00E00475" w:rsidRPr="00E00475" w:rsidRDefault="00E00475">
            <w:r w:rsidRPr="00E00475">
              <w:t>Butterfly</w:t>
            </w:r>
          </w:p>
        </w:tc>
        <w:tc>
          <w:tcPr>
            <w:cnfStyle w:val="000001000000" w:firstRow="0" w:lastRow="0" w:firstColumn="0" w:lastColumn="0" w:oddVBand="0" w:evenVBand="1" w:oddHBand="0" w:evenHBand="0" w:firstRowFirstColumn="0" w:firstRowLastColumn="0" w:lastRowFirstColumn="0" w:lastRowLastColumn="0"/>
            <w:tcW w:w="2113" w:type="dxa"/>
            <w:noWrap/>
            <w:hideMark/>
          </w:tcPr>
          <w:p w14:paraId="19B9C8EA" w14:textId="77777777" w:rsidR="00E00475" w:rsidRPr="00E00475" w:rsidRDefault="00E00475">
            <w:r w:rsidRPr="00E00475">
              <w:t>butterfly</w:t>
            </w:r>
          </w:p>
        </w:tc>
        <w:tc>
          <w:tcPr>
            <w:cnfStyle w:val="000010000000" w:firstRow="0" w:lastRow="0" w:firstColumn="0" w:lastColumn="0" w:oddVBand="1" w:evenVBand="0" w:oddHBand="0" w:evenHBand="0" w:firstRowFirstColumn="0" w:firstRowLastColumn="0" w:lastRowFirstColumn="0" w:lastRowLastColumn="0"/>
            <w:tcW w:w="5034" w:type="dxa"/>
            <w:noWrap/>
            <w:hideMark/>
          </w:tcPr>
          <w:p w14:paraId="075D8B0F" w14:textId="1CC5356C" w:rsidR="00E00475" w:rsidRPr="00E00475" w:rsidRDefault="00E00475">
            <w:r w:rsidRPr="00E00475">
              <w:t>Desert swallowtail</w:t>
            </w:r>
            <w:r w:rsidR="00D45E50">
              <w:t xml:space="preserve"> (</w:t>
            </w:r>
            <w:proofErr w:type="spellStart"/>
            <w:r w:rsidR="00D45E50" w:rsidRPr="00D45E50">
              <w:t>Papilio</w:t>
            </w:r>
            <w:proofErr w:type="spellEnd"/>
            <w:r w:rsidR="00D45E50" w:rsidRPr="00D45E50">
              <w:t xml:space="preserve"> </w:t>
            </w:r>
            <w:proofErr w:type="spellStart"/>
            <w:r w:rsidR="00D45E50" w:rsidRPr="00D45E50">
              <w:t>polyxenes</w:t>
            </w:r>
            <w:proofErr w:type="spellEnd"/>
            <w:r w:rsidR="00D45E50" w:rsidRPr="00D45E50">
              <w:t xml:space="preserve"> </w:t>
            </w:r>
            <w:proofErr w:type="spellStart"/>
            <w:r w:rsidR="00D45E50" w:rsidRPr="00D45E50">
              <w:t>coloro</w:t>
            </w:r>
            <w:proofErr w:type="spellEnd"/>
            <w:r w:rsidR="00D45E50">
              <w:t>)</w:t>
            </w:r>
            <w:r w:rsidR="00590F7A">
              <w:t>, Mojave blue</w:t>
            </w:r>
            <w:r w:rsidR="00D45E50">
              <w:t xml:space="preserve"> (</w:t>
            </w:r>
            <w:proofErr w:type="spellStart"/>
            <w:r w:rsidR="00D45E50" w:rsidRPr="00D45E50">
              <w:t>Euphilotes</w:t>
            </w:r>
            <w:proofErr w:type="spellEnd"/>
            <w:r w:rsidR="00D45E50" w:rsidRPr="00D45E50">
              <w:t xml:space="preserve"> </w:t>
            </w:r>
            <w:proofErr w:type="spellStart"/>
            <w:r w:rsidR="00D45E50" w:rsidRPr="00D45E50">
              <w:t>mojave</w:t>
            </w:r>
            <w:proofErr w:type="spellEnd"/>
            <w:r w:rsidR="00D45E50" w:rsidRPr="00D45E50">
              <w:t xml:space="preserve"> </w:t>
            </w:r>
            <w:r w:rsidR="00D45E50">
              <w:t>Mojave)</w:t>
            </w:r>
          </w:p>
        </w:tc>
      </w:tr>
    </w:tbl>
    <w:p w14:paraId="509008B0" w14:textId="058D3851" w:rsidR="008C0B0E" w:rsidRDefault="008C0B0E" w:rsidP="0042612E"/>
    <w:p w14:paraId="6D615CBE" w14:textId="342AAE5B" w:rsidR="00714663" w:rsidRDefault="00714663" w:rsidP="00714663">
      <w:r>
        <w:t>Table A2</w:t>
      </w:r>
    </w:p>
    <w:p w14:paraId="646FAB1A" w14:textId="2B63A541" w:rsidR="00714663" w:rsidRDefault="00714663" w:rsidP="00714663">
      <w:r>
        <w:t xml:space="preserve">List of model types used throughout paper. Will maybe integrate into text. </w:t>
      </w:r>
    </w:p>
    <w:tbl>
      <w:tblPr>
        <w:tblStyle w:val="TableGrid"/>
        <w:tblW w:w="0" w:type="auto"/>
        <w:tblLook w:val="04A0" w:firstRow="1" w:lastRow="0" w:firstColumn="1" w:lastColumn="0" w:noHBand="0" w:noVBand="1"/>
      </w:tblPr>
      <w:tblGrid>
        <w:gridCol w:w="3116"/>
        <w:gridCol w:w="3117"/>
        <w:gridCol w:w="3117"/>
      </w:tblGrid>
      <w:tr w:rsidR="00714663" w14:paraId="205FCC73" w14:textId="77777777" w:rsidTr="00714663">
        <w:tc>
          <w:tcPr>
            <w:tcW w:w="3116" w:type="dxa"/>
          </w:tcPr>
          <w:p w14:paraId="40F947A2" w14:textId="3B83068B" w:rsidR="00714663" w:rsidRDefault="00714663" w:rsidP="00714663">
            <w:r>
              <w:t>Response</w:t>
            </w:r>
          </w:p>
        </w:tc>
        <w:tc>
          <w:tcPr>
            <w:tcW w:w="3117" w:type="dxa"/>
          </w:tcPr>
          <w:p w14:paraId="363DFBBA" w14:textId="66A42C7E" w:rsidR="00714663" w:rsidRDefault="00714663" w:rsidP="00714663">
            <w:r>
              <w:t>Error distribution</w:t>
            </w:r>
          </w:p>
        </w:tc>
        <w:tc>
          <w:tcPr>
            <w:tcW w:w="3117" w:type="dxa"/>
          </w:tcPr>
          <w:p w14:paraId="02EEDB4D" w14:textId="0C0D0C3A" w:rsidR="00714663" w:rsidRDefault="00714663" w:rsidP="00714663">
            <w:r>
              <w:t>Log link</w:t>
            </w:r>
          </w:p>
        </w:tc>
      </w:tr>
      <w:tr w:rsidR="00714663" w14:paraId="681D7A04" w14:textId="77777777" w:rsidTr="00714663">
        <w:tc>
          <w:tcPr>
            <w:tcW w:w="3116" w:type="dxa"/>
          </w:tcPr>
          <w:p w14:paraId="16332974" w14:textId="20414D71" w:rsidR="00714663" w:rsidRDefault="00714663" w:rsidP="00714663">
            <w:r>
              <w:t>Visitation</w:t>
            </w:r>
          </w:p>
        </w:tc>
        <w:tc>
          <w:tcPr>
            <w:tcW w:w="3117" w:type="dxa"/>
          </w:tcPr>
          <w:p w14:paraId="43CA112B" w14:textId="68E8D6EB" w:rsidR="00714663" w:rsidRDefault="00714663" w:rsidP="00714663">
            <w:r>
              <w:t>Negative binomial</w:t>
            </w:r>
          </w:p>
        </w:tc>
        <w:tc>
          <w:tcPr>
            <w:tcW w:w="3117" w:type="dxa"/>
          </w:tcPr>
          <w:p w14:paraId="3A018A25" w14:textId="09043F2E" w:rsidR="00714663" w:rsidRDefault="00714663" w:rsidP="00714663">
            <w:r>
              <w:t>default</w:t>
            </w:r>
          </w:p>
        </w:tc>
      </w:tr>
      <w:tr w:rsidR="00714663" w14:paraId="39A8D03E" w14:textId="77777777" w:rsidTr="00714663">
        <w:tc>
          <w:tcPr>
            <w:tcW w:w="3116" w:type="dxa"/>
          </w:tcPr>
          <w:p w14:paraId="4DDEDDB8" w14:textId="0EE3C940" w:rsidR="00714663" w:rsidRDefault="00714663" w:rsidP="00714663">
            <w:r>
              <w:t>Degree</w:t>
            </w:r>
          </w:p>
        </w:tc>
        <w:tc>
          <w:tcPr>
            <w:tcW w:w="3117" w:type="dxa"/>
          </w:tcPr>
          <w:p w14:paraId="79ECB5C1" w14:textId="467E2C3A" w:rsidR="00714663" w:rsidRDefault="00A337B0" w:rsidP="00714663">
            <w:r>
              <w:t>Negative binomial</w:t>
            </w:r>
          </w:p>
        </w:tc>
        <w:tc>
          <w:tcPr>
            <w:tcW w:w="3117" w:type="dxa"/>
          </w:tcPr>
          <w:p w14:paraId="0905AC1F" w14:textId="77777777" w:rsidR="00714663" w:rsidRDefault="00714663" w:rsidP="00714663"/>
        </w:tc>
      </w:tr>
      <w:tr w:rsidR="00714663" w14:paraId="412F8DDC" w14:textId="77777777" w:rsidTr="00714663">
        <w:tc>
          <w:tcPr>
            <w:tcW w:w="3116" w:type="dxa"/>
          </w:tcPr>
          <w:p w14:paraId="1C49B018" w14:textId="606B3CD2" w:rsidR="00714663" w:rsidRDefault="00714663" w:rsidP="00714663">
            <w:r>
              <w:t>Eigancentrality</w:t>
            </w:r>
          </w:p>
        </w:tc>
        <w:tc>
          <w:tcPr>
            <w:tcW w:w="3117" w:type="dxa"/>
          </w:tcPr>
          <w:p w14:paraId="51F54CD4" w14:textId="7A3D6FA7" w:rsidR="00714663" w:rsidRDefault="00714663" w:rsidP="00714663">
            <w:r>
              <w:t>Gaussian</w:t>
            </w:r>
          </w:p>
        </w:tc>
        <w:tc>
          <w:tcPr>
            <w:tcW w:w="3117" w:type="dxa"/>
          </w:tcPr>
          <w:p w14:paraId="4A913F20" w14:textId="77777777" w:rsidR="00714663" w:rsidRDefault="00714663" w:rsidP="00714663"/>
        </w:tc>
      </w:tr>
      <w:tr w:rsidR="00714663" w14:paraId="47A72B6B" w14:textId="77777777" w:rsidTr="00714663">
        <w:tc>
          <w:tcPr>
            <w:tcW w:w="3116" w:type="dxa"/>
          </w:tcPr>
          <w:p w14:paraId="58620597" w14:textId="362D74F4" w:rsidR="00714663" w:rsidRDefault="00714663" w:rsidP="00714663">
            <w:r>
              <w:t>Betweenness</w:t>
            </w:r>
          </w:p>
        </w:tc>
        <w:tc>
          <w:tcPr>
            <w:tcW w:w="3117" w:type="dxa"/>
          </w:tcPr>
          <w:p w14:paraId="437D556F" w14:textId="20207EEE" w:rsidR="00714663" w:rsidRDefault="00714663" w:rsidP="00714663">
            <w:r>
              <w:t>Logistic binomial, log transformed Gaussian</w:t>
            </w:r>
          </w:p>
        </w:tc>
        <w:tc>
          <w:tcPr>
            <w:tcW w:w="3117" w:type="dxa"/>
          </w:tcPr>
          <w:p w14:paraId="3A436C86" w14:textId="77777777" w:rsidR="00714663" w:rsidRDefault="00714663" w:rsidP="00714663"/>
        </w:tc>
      </w:tr>
      <w:tr w:rsidR="00714663" w14:paraId="3C968095" w14:textId="77777777" w:rsidTr="00714663">
        <w:tc>
          <w:tcPr>
            <w:tcW w:w="3116" w:type="dxa"/>
          </w:tcPr>
          <w:p w14:paraId="7339806F" w14:textId="37EEBF34" w:rsidR="00714663" w:rsidRDefault="00714663" w:rsidP="00714663">
            <w:r>
              <w:lastRenderedPageBreak/>
              <w:t>Proportion conspecifics</w:t>
            </w:r>
          </w:p>
        </w:tc>
        <w:tc>
          <w:tcPr>
            <w:tcW w:w="3117" w:type="dxa"/>
          </w:tcPr>
          <w:p w14:paraId="000116FE" w14:textId="4CF7207B" w:rsidR="00714663" w:rsidRDefault="00A153E4" w:rsidP="00714663">
            <w:proofErr w:type="spellStart"/>
            <w:r>
              <w:t>Quasibinomial</w:t>
            </w:r>
            <w:proofErr w:type="spellEnd"/>
          </w:p>
        </w:tc>
        <w:tc>
          <w:tcPr>
            <w:tcW w:w="3117" w:type="dxa"/>
          </w:tcPr>
          <w:p w14:paraId="44DBBAB5" w14:textId="77777777" w:rsidR="00714663" w:rsidRDefault="00714663" w:rsidP="00714663"/>
        </w:tc>
      </w:tr>
      <w:tr w:rsidR="00714663" w14:paraId="3C3397EF" w14:textId="77777777" w:rsidTr="00714663">
        <w:tc>
          <w:tcPr>
            <w:tcW w:w="3116" w:type="dxa"/>
          </w:tcPr>
          <w:p w14:paraId="74CF98C3" w14:textId="168D50AE" w:rsidR="00714663" w:rsidRDefault="00714663" w:rsidP="00714663">
            <w:r>
              <w:t>Proportion heterospecifics</w:t>
            </w:r>
          </w:p>
        </w:tc>
        <w:tc>
          <w:tcPr>
            <w:tcW w:w="3117" w:type="dxa"/>
          </w:tcPr>
          <w:p w14:paraId="5B24595D" w14:textId="42E9B2CC" w:rsidR="00714663" w:rsidRDefault="00A153E4" w:rsidP="00714663">
            <w:proofErr w:type="spellStart"/>
            <w:r>
              <w:t>Quasibinomial</w:t>
            </w:r>
            <w:proofErr w:type="spellEnd"/>
          </w:p>
        </w:tc>
        <w:tc>
          <w:tcPr>
            <w:tcW w:w="3117" w:type="dxa"/>
          </w:tcPr>
          <w:p w14:paraId="1C852D9D" w14:textId="77777777" w:rsidR="00714663" w:rsidRDefault="00714663" w:rsidP="00714663"/>
        </w:tc>
      </w:tr>
      <w:tr w:rsidR="00714663" w14:paraId="73675D0D" w14:textId="77777777" w:rsidTr="00714663">
        <w:tc>
          <w:tcPr>
            <w:tcW w:w="3116" w:type="dxa"/>
          </w:tcPr>
          <w:p w14:paraId="33EFBB2C" w14:textId="5E48FBE8" w:rsidR="00714663" w:rsidRDefault="00714663" w:rsidP="00714663">
            <w:r>
              <w:t>EH</w:t>
            </w:r>
          </w:p>
        </w:tc>
        <w:tc>
          <w:tcPr>
            <w:tcW w:w="3117" w:type="dxa"/>
          </w:tcPr>
          <w:p w14:paraId="0EEC5A4F" w14:textId="6D61509A" w:rsidR="00714663" w:rsidRDefault="00103DB3" w:rsidP="00714663">
            <w:r>
              <w:t>Poisson</w:t>
            </w:r>
          </w:p>
        </w:tc>
        <w:tc>
          <w:tcPr>
            <w:tcW w:w="3117" w:type="dxa"/>
          </w:tcPr>
          <w:p w14:paraId="1C513B94" w14:textId="77777777" w:rsidR="00714663" w:rsidRDefault="00714663" w:rsidP="00714663"/>
        </w:tc>
      </w:tr>
      <w:tr w:rsidR="00714663" w14:paraId="4CBCBC73" w14:textId="77777777" w:rsidTr="00714663">
        <w:tc>
          <w:tcPr>
            <w:tcW w:w="3116" w:type="dxa"/>
          </w:tcPr>
          <w:p w14:paraId="5635E8D5" w14:textId="35DA3B7C" w:rsidR="00714663" w:rsidRDefault="00714663" w:rsidP="00714663">
            <w:r>
              <w:t>Contribution to nestedness</w:t>
            </w:r>
          </w:p>
        </w:tc>
        <w:tc>
          <w:tcPr>
            <w:tcW w:w="3117" w:type="dxa"/>
          </w:tcPr>
          <w:p w14:paraId="6D3226D7" w14:textId="4F0044F5" w:rsidR="00714663" w:rsidRDefault="00A31D27" w:rsidP="00714663">
            <w:r>
              <w:t>Gaussian</w:t>
            </w:r>
          </w:p>
        </w:tc>
        <w:tc>
          <w:tcPr>
            <w:tcW w:w="3117" w:type="dxa"/>
          </w:tcPr>
          <w:p w14:paraId="380902C9" w14:textId="77777777" w:rsidR="00714663" w:rsidRDefault="00714663" w:rsidP="00714663"/>
        </w:tc>
      </w:tr>
    </w:tbl>
    <w:p w14:paraId="28C76862" w14:textId="77777777" w:rsidR="00714663" w:rsidRDefault="00714663" w:rsidP="00714663"/>
    <w:p w14:paraId="15B61FB2" w14:textId="77777777" w:rsidR="00714663" w:rsidRDefault="00714663" w:rsidP="0042612E"/>
    <w:p w14:paraId="40AA2DFD" w14:textId="2F578842" w:rsidR="008C0B0E" w:rsidRDefault="006474AF" w:rsidP="0042612E">
      <w:r>
        <w:rPr>
          <w:noProof/>
        </w:rPr>
        <w:drawing>
          <wp:inline distT="0" distB="0" distL="0" distR="0" wp14:anchorId="6EAADD12" wp14:editId="2BEFF35A">
            <wp:extent cx="4133333" cy="2190476"/>
            <wp:effectExtent l="0" t="0" r="63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33333" cy="2190476"/>
                    </a:xfrm>
                    <a:prstGeom prst="rect">
                      <a:avLst/>
                    </a:prstGeom>
                  </pic:spPr>
                </pic:pic>
              </a:graphicData>
            </a:graphic>
          </wp:inline>
        </w:drawing>
      </w:r>
    </w:p>
    <w:p w14:paraId="4C13072B" w14:textId="351011F1" w:rsidR="006474AF" w:rsidRDefault="006474AF" w:rsidP="0042612E">
      <w:r>
        <w:t>Figure A1: Betweenness values were very zero-inflated. Most models for zero-inflation are for count data, not continuous data.</w:t>
      </w:r>
    </w:p>
    <w:p w14:paraId="448D104F" w14:textId="3DBB900B" w:rsidR="00A20AD2" w:rsidRDefault="00A20AD2" w:rsidP="0042612E">
      <w:r>
        <w:rPr>
          <w:noProof/>
        </w:rPr>
        <w:drawing>
          <wp:inline distT="0" distB="0" distL="0" distR="0" wp14:anchorId="614D19DA" wp14:editId="4E1437AF">
            <wp:extent cx="3819525" cy="375415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5577" r="22596"/>
                    <a:stretch/>
                  </pic:blipFill>
                  <pic:spPr bwMode="auto">
                    <a:xfrm>
                      <a:off x="0" y="0"/>
                      <a:ext cx="3825766" cy="3760293"/>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F91C797" w14:textId="39910271" w:rsidR="00A20AD2" w:rsidRDefault="00A20AD2" w:rsidP="0042612E">
      <w:r>
        <w:t xml:space="preserve">Figure A2: Correlation coefficients between centrality measures and visitation rates. </w:t>
      </w:r>
    </w:p>
    <w:p w14:paraId="52D449AD" w14:textId="29B10D4D" w:rsidR="00ED5AAF" w:rsidRDefault="00BD342E" w:rsidP="0042612E">
      <w:r>
        <w:lastRenderedPageBreak/>
        <w:t>Comparing best model to null (</w:t>
      </w:r>
      <w:r w:rsidR="00ED5AAF">
        <w:t>Visitation rates</w:t>
      </w:r>
      <w:r>
        <w:t>)</w:t>
      </w:r>
      <w:r w:rsidR="00ED5AAF">
        <w:t xml:space="preserve"> using </w:t>
      </w:r>
      <w:proofErr w:type="gramStart"/>
      <w:r w:rsidR="00ED5AAF">
        <w:t>car::</w:t>
      </w:r>
      <w:proofErr w:type="spellStart"/>
      <w:proofErr w:type="gramEnd"/>
      <w:r w:rsidR="00ED5AAF">
        <w:t>Anova</w:t>
      </w:r>
      <w:proofErr w:type="spellEnd"/>
      <w:r w:rsidR="00D5357A">
        <w:t xml:space="preserve"> = </w:t>
      </w:r>
      <w:r w:rsidR="00D5357A" w:rsidRPr="00D5357A">
        <w:rPr>
          <w:rStyle w:val="gnkrckgcgsb"/>
          <w:color w:val="000000"/>
          <w:bdr w:val="none" w:sz="0" w:space="0" w:color="auto" w:frame="1"/>
        </w:rPr>
        <w:t xml:space="preserve">Chi square: 40.687, </w:t>
      </w:r>
      <w:proofErr w:type="spellStart"/>
      <w:r w:rsidR="00D5357A" w:rsidRPr="00D5357A">
        <w:rPr>
          <w:rStyle w:val="gnkrckgcgsb"/>
          <w:color w:val="000000"/>
          <w:bdr w:val="none" w:sz="0" w:space="0" w:color="auto" w:frame="1"/>
        </w:rPr>
        <w:t>df</w:t>
      </w:r>
      <w:proofErr w:type="spellEnd"/>
      <w:r w:rsidR="00D5357A" w:rsidRPr="00D5357A">
        <w:rPr>
          <w:rStyle w:val="gnkrckgcgsb"/>
          <w:color w:val="000000"/>
          <w:bdr w:val="none" w:sz="0" w:space="0" w:color="auto" w:frame="1"/>
        </w:rPr>
        <w:t>=4,p &lt;0.001</w:t>
      </w:r>
    </w:p>
    <w:p w14:paraId="0AF0E287" w14:textId="31CCD7E8" w:rsidR="00ED5AAF" w:rsidRDefault="00ED5AAF" w:rsidP="0042612E">
      <w:pPr>
        <w:rPr>
          <w:b/>
        </w:rPr>
      </w:pPr>
    </w:p>
    <w:p w14:paraId="1A839A8D" w14:textId="2832E857" w:rsidR="0050101B" w:rsidRDefault="0050101B" w:rsidP="0042612E">
      <w:pPr>
        <w:rPr>
          <w:b/>
        </w:rPr>
      </w:pPr>
      <w:r>
        <w:rPr>
          <w:noProof/>
        </w:rPr>
        <w:drawing>
          <wp:inline distT="0" distB="0" distL="0" distR="0" wp14:anchorId="44082AEC" wp14:editId="086366FF">
            <wp:extent cx="5857143" cy="3800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57143" cy="3800000"/>
                    </a:xfrm>
                    <a:prstGeom prst="rect">
                      <a:avLst/>
                    </a:prstGeom>
                  </pic:spPr>
                </pic:pic>
              </a:graphicData>
            </a:graphic>
          </wp:inline>
        </w:drawing>
      </w:r>
    </w:p>
    <w:p w14:paraId="4D5B5BB0" w14:textId="6FB8430B" w:rsidR="003F120E" w:rsidRDefault="003F120E" w:rsidP="0042612E">
      <w:pPr>
        <w:rPr>
          <w:b/>
        </w:rPr>
      </w:pPr>
      <w:r w:rsidRPr="00763AFE">
        <w:rPr>
          <w:b/>
        </w:rPr>
        <w:t>Full Models</w:t>
      </w:r>
      <w:r w:rsidR="007343B1" w:rsidRPr="00763AFE">
        <w:rPr>
          <w:b/>
        </w:rPr>
        <w:t xml:space="preserve"> for centrality</w:t>
      </w:r>
    </w:p>
    <w:p w14:paraId="61FADDB7" w14:textId="009E96AD" w:rsidR="000C443D" w:rsidRPr="000C443D" w:rsidRDefault="000C443D" w:rsidP="0042612E">
      <w:r>
        <w:t>Table</w:t>
      </w:r>
      <w:r w:rsidR="00714663">
        <w:t xml:space="preserve"> A4</w:t>
      </w:r>
    </w:p>
    <w:tbl>
      <w:tblPr>
        <w:tblStyle w:val="PlainTable21"/>
        <w:tblW w:w="9535" w:type="dxa"/>
        <w:tblLook w:val="0620" w:firstRow="1" w:lastRow="0" w:firstColumn="0" w:lastColumn="0" w:noHBand="1" w:noVBand="1"/>
      </w:tblPr>
      <w:tblGrid>
        <w:gridCol w:w="1492"/>
        <w:gridCol w:w="1297"/>
        <w:gridCol w:w="961"/>
        <w:gridCol w:w="1195"/>
        <w:gridCol w:w="1518"/>
        <w:gridCol w:w="1229"/>
        <w:gridCol w:w="1843"/>
      </w:tblGrid>
      <w:tr w:rsidR="00763AFE" w14:paraId="606E58A4" w14:textId="77777777" w:rsidTr="000C443D">
        <w:trPr>
          <w:cnfStyle w:val="100000000000" w:firstRow="1" w:lastRow="0" w:firstColumn="0" w:lastColumn="0" w:oddVBand="0" w:evenVBand="0" w:oddHBand="0" w:evenHBand="0" w:firstRowFirstColumn="0" w:firstRowLastColumn="0" w:lastRowFirstColumn="0" w:lastRowLastColumn="0"/>
        </w:trPr>
        <w:tc>
          <w:tcPr>
            <w:tcW w:w="1492" w:type="dxa"/>
          </w:tcPr>
          <w:p w14:paraId="097D4E67" w14:textId="77777777" w:rsidR="00763AFE" w:rsidRPr="00763AFE" w:rsidRDefault="00763AFE" w:rsidP="00763AFE">
            <w:pPr>
              <w:rPr>
                <w:sz w:val="22"/>
                <w:szCs w:val="22"/>
              </w:rPr>
            </w:pPr>
          </w:p>
        </w:tc>
        <w:tc>
          <w:tcPr>
            <w:tcW w:w="3453" w:type="dxa"/>
            <w:gridSpan w:val="3"/>
          </w:tcPr>
          <w:p w14:paraId="270EEC8B" w14:textId="14F15AE5" w:rsidR="00763AFE" w:rsidRPr="00763AFE" w:rsidRDefault="00763AFE" w:rsidP="000C443D">
            <w:pPr>
              <w:jc w:val="center"/>
              <w:rPr>
                <w:sz w:val="22"/>
                <w:szCs w:val="22"/>
              </w:rPr>
            </w:pPr>
            <w:r>
              <w:rPr>
                <w:sz w:val="22"/>
                <w:szCs w:val="22"/>
              </w:rPr>
              <w:t>Degree</w:t>
            </w:r>
          </w:p>
        </w:tc>
        <w:tc>
          <w:tcPr>
            <w:tcW w:w="4590" w:type="dxa"/>
            <w:gridSpan w:val="3"/>
          </w:tcPr>
          <w:p w14:paraId="3D32C9A3" w14:textId="7EAFB15D" w:rsidR="00763AFE" w:rsidRPr="00763AFE" w:rsidRDefault="00763AFE" w:rsidP="000C443D">
            <w:pPr>
              <w:jc w:val="center"/>
              <w:rPr>
                <w:sz w:val="22"/>
                <w:szCs w:val="22"/>
              </w:rPr>
            </w:pPr>
            <w:proofErr w:type="spellStart"/>
            <w:r>
              <w:rPr>
                <w:sz w:val="22"/>
                <w:szCs w:val="22"/>
              </w:rPr>
              <w:t>Eiganvector</w:t>
            </w:r>
            <w:proofErr w:type="spellEnd"/>
          </w:p>
        </w:tc>
      </w:tr>
      <w:tr w:rsidR="00763AFE" w14:paraId="00AB8051" w14:textId="0743F152" w:rsidTr="000C443D">
        <w:tc>
          <w:tcPr>
            <w:tcW w:w="1492" w:type="dxa"/>
          </w:tcPr>
          <w:p w14:paraId="2196364B" w14:textId="77777777" w:rsidR="00763AFE" w:rsidRPr="00763AFE" w:rsidRDefault="00763AFE" w:rsidP="00763AFE">
            <w:pPr>
              <w:rPr>
                <w:sz w:val="22"/>
                <w:szCs w:val="22"/>
              </w:rPr>
            </w:pPr>
          </w:p>
        </w:tc>
        <w:tc>
          <w:tcPr>
            <w:tcW w:w="1297" w:type="dxa"/>
          </w:tcPr>
          <w:p w14:paraId="1AADA19B" w14:textId="5E1C3CCC" w:rsidR="00763AFE" w:rsidRPr="00763AFE" w:rsidRDefault="00763AFE" w:rsidP="000C443D">
            <w:pPr>
              <w:jc w:val="center"/>
              <w:rPr>
                <w:sz w:val="22"/>
                <w:szCs w:val="22"/>
              </w:rPr>
            </w:pPr>
            <w:r w:rsidRPr="00763AFE">
              <w:rPr>
                <w:sz w:val="22"/>
                <w:szCs w:val="22"/>
              </w:rPr>
              <w:t>Estimate</w:t>
            </w:r>
          </w:p>
        </w:tc>
        <w:tc>
          <w:tcPr>
            <w:tcW w:w="961" w:type="dxa"/>
          </w:tcPr>
          <w:p w14:paraId="121D804B" w14:textId="3A78F686"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10CF6D94" w14:textId="5837E908" w:rsidR="00763AFE" w:rsidRPr="00763AFE" w:rsidRDefault="00763AFE" w:rsidP="000C443D">
            <w:pPr>
              <w:jc w:val="center"/>
              <w:rPr>
                <w:sz w:val="22"/>
                <w:szCs w:val="22"/>
              </w:rPr>
            </w:pPr>
            <w:r w:rsidRPr="00763AFE">
              <w:rPr>
                <w:sz w:val="22"/>
                <w:szCs w:val="22"/>
              </w:rPr>
              <w:t>p</w:t>
            </w:r>
          </w:p>
        </w:tc>
        <w:tc>
          <w:tcPr>
            <w:tcW w:w="1518" w:type="dxa"/>
          </w:tcPr>
          <w:p w14:paraId="2EC03FB1" w14:textId="3C102851" w:rsidR="00763AFE" w:rsidRPr="00763AFE" w:rsidRDefault="00763AFE" w:rsidP="000C443D">
            <w:pPr>
              <w:jc w:val="center"/>
              <w:rPr>
                <w:sz w:val="22"/>
                <w:szCs w:val="22"/>
              </w:rPr>
            </w:pPr>
            <w:r w:rsidRPr="00763AFE">
              <w:rPr>
                <w:sz w:val="22"/>
                <w:szCs w:val="22"/>
              </w:rPr>
              <w:t>Estimate</w:t>
            </w:r>
          </w:p>
        </w:tc>
        <w:tc>
          <w:tcPr>
            <w:tcW w:w="1229" w:type="dxa"/>
          </w:tcPr>
          <w:p w14:paraId="68624D76" w14:textId="52E77980" w:rsidR="00763AFE" w:rsidRPr="00763AFE" w:rsidRDefault="00763AFE" w:rsidP="000C443D">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548D7FD9" w14:textId="152D07AF" w:rsidR="00763AFE" w:rsidRPr="00763AFE" w:rsidRDefault="00763AFE" w:rsidP="000C443D">
            <w:pPr>
              <w:jc w:val="center"/>
              <w:rPr>
                <w:sz w:val="22"/>
                <w:szCs w:val="22"/>
              </w:rPr>
            </w:pPr>
            <w:r w:rsidRPr="00763AFE">
              <w:rPr>
                <w:sz w:val="22"/>
                <w:szCs w:val="22"/>
              </w:rPr>
              <w:t>p</w:t>
            </w:r>
          </w:p>
        </w:tc>
      </w:tr>
      <w:tr w:rsidR="00763AFE" w14:paraId="0E761D19" w14:textId="536E965A" w:rsidTr="000C443D">
        <w:tc>
          <w:tcPr>
            <w:tcW w:w="1492" w:type="dxa"/>
          </w:tcPr>
          <w:p w14:paraId="4E6643B8" w14:textId="34356F82" w:rsidR="00763AFE" w:rsidRPr="00763AFE" w:rsidRDefault="00763AFE" w:rsidP="0042612E">
            <w:pPr>
              <w:rPr>
                <w:sz w:val="22"/>
                <w:szCs w:val="22"/>
              </w:rPr>
            </w:pPr>
            <w:r w:rsidRPr="00763AFE">
              <w:rPr>
                <w:sz w:val="22"/>
                <w:szCs w:val="22"/>
              </w:rPr>
              <w:t>Visitation rate</w:t>
            </w:r>
          </w:p>
        </w:tc>
        <w:tc>
          <w:tcPr>
            <w:tcW w:w="1297" w:type="dxa"/>
          </w:tcPr>
          <w:p w14:paraId="4440CEB3" w14:textId="2FAD9483" w:rsidR="00763AFE" w:rsidRPr="00763AFE" w:rsidRDefault="00763AFE" w:rsidP="000C443D">
            <w:pPr>
              <w:jc w:val="center"/>
              <w:rPr>
                <w:sz w:val="22"/>
                <w:szCs w:val="22"/>
              </w:rPr>
            </w:pPr>
            <w:r w:rsidRPr="00763AFE">
              <w:rPr>
                <w:rStyle w:val="gd15mcfceub"/>
                <w:color w:val="000000"/>
                <w:sz w:val="22"/>
                <w:szCs w:val="22"/>
                <w:bdr w:val="none" w:sz="0" w:space="0" w:color="auto" w:frame="1"/>
              </w:rPr>
              <w:t>0.2042996</w:t>
            </w:r>
          </w:p>
        </w:tc>
        <w:tc>
          <w:tcPr>
            <w:tcW w:w="961" w:type="dxa"/>
          </w:tcPr>
          <w:p w14:paraId="05467AB4" w14:textId="3127401B" w:rsidR="00763AFE" w:rsidRPr="00763AFE" w:rsidRDefault="00763AFE" w:rsidP="000C443D">
            <w:pPr>
              <w:jc w:val="center"/>
              <w:rPr>
                <w:sz w:val="22"/>
                <w:szCs w:val="22"/>
              </w:rPr>
            </w:pPr>
            <w:r w:rsidRPr="00763AFE">
              <w:rPr>
                <w:rStyle w:val="gd15mcfceub"/>
                <w:color w:val="000000"/>
                <w:sz w:val="22"/>
                <w:szCs w:val="22"/>
                <w:bdr w:val="none" w:sz="0" w:space="0" w:color="auto" w:frame="1"/>
              </w:rPr>
              <w:t>75.5616</w:t>
            </w:r>
          </w:p>
        </w:tc>
        <w:tc>
          <w:tcPr>
            <w:tcW w:w="1195" w:type="dxa"/>
          </w:tcPr>
          <w:p w14:paraId="7BDDFE6A" w14:textId="0CC6DCF4" w:rsidR="00763AFE" w:rsidRPr="00763AFE" w:rsidRDefault="00763AFE" w:rsidP="000C443D">
            <w:pPr>
              <w:jc w:val="center"/>
              <w:rPr>
                <w:sz w:val="22"/>
                <w:szCs w:val="22"/>
              </w:rPr>
            </w:pPr>
            <w:r w:rsidRPr="00763AFE">
              <w:rPr>
                <w:sz w:val="22"/>
                <w:szCs w:val="22"/>
              </w:rPr>
              <w:t>&lt; 0.0001</w:t>
            </w:r>
          </w:p>
        </w:tc>
        <w:tc>
          <w:tcPr>
            <w:tcW w:w="1518" w:type="dxa"/>
          </w:tcPr>
          <w:p w14:paraId="7351420D" w14:textId="49D30F78" w:rsidR="00763AFE" w:rsidRPr="00763AFE" w:rsidRDefault="00763AFE" w:rsidP="000C443D">
            <w:pPr>
              <w:jc w:val="center"/>
              <w:rPr>
                <w:sz w:val="22"/>
                <w:szCs w:val="22"/>
              </w:rPr>
            </w:pPr>
            <w:r w:rsidRPr="00763AFE">
              <w:rPr>
                <w:rStyle w:val="gd15mcfceub"/>
                <w:color w:val="000000"/>
                <w:sz w:val="22"/>
                <w:szCs w:val="22"/>
                <w:bdr w:val="none" w:sz="0" w:space="0" w:color="auto" w:frame="1"/>
              </w:rPr>
              <w:t>0.0543331</w:t>
            </w:r>
          </w:p>
        </w:tc>
        <w:tc>
          <w:tcPr>
            <w:tcW w:w="1229" w:type="dxa"/>
          </w:tcPr>
          <w:p w14:paraId="7AA47555" w14:textId="41054942" w:rsidR="00763AFE" w:rsidRPr="00763AFE" w:rsidRDefault="00763AFE" w:rsidP="000C443D">
            <w:pPr>
              <w:jc w:val="center"/>
              <w:rPr>
                <w:sz w:val="22"/>
                <w:szCs w:val="22"/>
              </w:rPr>
            </w:pPr>
            <w:r w:rsidRPr="00763AFE">
              <w:rPr>
                <w:rStyle w:val="gd15mcfceub"/>
                <w:color w:val="000000"/>
                <w:sz w:val="22"/>
                <w:szCs w:val="22"/>
                <w:bdr w:val="none" w:sz="0" w:space="0" w:color="auto" w:frame="1"/>
              </w:rPr>
              <w:t>91.4049</w:t>
            </w:r>
          </w:p>
        </w:tc>
        <w:tc>
          <w:tcPr>
            <w:tcW w:w="1843" w:type="dxa"/>
          </w:tcPr>
          <w:p w14:paraId="548AD176" w14:textId="11758002" w:rsidR="00763AFE" w:rsidRPr="00763AFE" w:rsidRDefault="00763AFE" w:rsidP="000C443D">
            <w:pPr>
              <w:jc w:val="center"/>
              <w:rPr>
                <w:sz w:val="22"/>
                <w:szCs w:val="22"/>
              </w:rPr>
            </w:pPr>
            <w:r w:rsidRPr="00763AFE">
              <w:rPr>
                <w:sz w:val="22"/>
                <w:szCs w:val="22"/>
              </w:rPr>
              <w:t>&lt; 0.001</w:t>
            </w:r>
          </w:p>
        </w:tc>
      </w:tr>
      <w:tr w:rsidR="00763AFE" w14:paraId="126ECB00" w14:textId="6C9282BE" w:rsidTr="000C443D">
        <w:tc>
          <w:tcPr>
            <w:tcW w:w="1492" w:type="dxa"/>
          </w:tcPr>
          <w:p w14:paraId="644713D5" w14:textId="192A7194" w:rsidR="00763AFE" w:rsidRPr="00763AFE" w:rsidRDefault="00763AFE" w:rsidP="0042612E">
            <w:pPr>
              <w:rPr>
                <w:sz w:val="22"/>
                <w:szCs w:val="22"/>
              </w:rPr>
            </w:pPr>
            <w:r w:rsidRPr="00763AFE">
              <w:rPr>
                <w:sz w:val="22"/>
                <w:szCs w:val="22"/>
              </w:rPr>
              <w:t>Shrub density</w:t>
            </w:r>
          </w:p>
        </w:tc>
        <w:tc>
          <w:tcPr>
            <w:tcW w:w="1297" w:type="dxa"/>
          </w:tcPr>
          <w:p w14:paraId="15D0C4B9" w14:textId="700A2FD5" w:rsidR="00763AFE" w:rsidRPr="00763AFE" w:rsidRDefault="00763AFE" w:rsidP="000C443D">
            <w:pPr>
              <w:jc w:val="center"/>
              <w:rPr>
                <w:sz w:val="22"/>
                <w:szCs w:val="22"/>
              </w:rPr>
            </w:pPr>
            <w:r w:rsidRPr="00763AFE">
              <w:rPr>
                <w:rStyle w:val="gd15mcfceub"/>
                <w:color w:val="000000"/>
                <w:sz w:val="22"/>
                <w:szCs w:val="22"/>
                <w:bdr w:val="none" w:sz="0" w:space="0" w:color="auto" w:frame="1"/>
              </w:rPr>
              <w:t>0.0034335</w:t>
            </w:r>
          </w:p>
        </w:tc>
        <w:tc>
          <w:tcPr>
            <w:tcW w:w="961" w:type="dxa"/>
          </w:tcPr>
          <w:p w14:paraId="0517A7BB" w14:textId="02D83A94" w:rsidR="00763AFE" w:rsidRPr="00763AFE" w:rsidRDefault="00763AFE" w:rsidP="000C443D">
            <w:pPr>
              <w:jc w:val="center"/>
              <w:rPr>
                <w:sz w:val="22"/>
                <w:szCs w:val="22"/>
              </w:rPr>
            </w:pPr>
            <w:r w:rsidRPr="00763AFE">
              <w:rPr>
                <w:rStyle w:val="gd15mcfceub"/>
                <w:color w:val="000000"/>
                <w:sz w:val="22"/>
                <w:szCs w:val="22"/>
                <w:bdr w:val="none" w:sz="0" w:space="0" w:color="auto" w:frame="1"/>
              </w:rPr>
              <w:t>0.0184</w:t>
            </w:r>
          </w:p>
        </w:tc>
        <w:tc>
          <w:tcPr>
            <w:tcW w:w="1195" w:type="dxa"/>
          </w:tcPr>
          <w:p w14:paraId="778A5F16" w14:textId="3C4BEBD3" w:rsidR="00763AFE" w:rsidRPr="00763AFE" w:rsidRDefault="00763AFE" w:rsidP="000C443D">
            <w:pPr>
              <w:jc w:val="center"/>
              <w:rPr>
                <w:sz w:val="22"/>
                <w:szCs w:val="22"/>
              </w:rPr>
            </w:pPr>
            <w:r w:rsidRPr="00763AFE">
              <w:rPr>
                <w:rStyle w:val="gd15mcfceub"/>
                <w:color w:val="000000"/>
                <w:sz w:val="22"/>
                <w:szCs w:val="22"/>
                <w:bdr w:val="none" w:sz="0" w:space="0" w:color="auto" w:frame="1"/>
              </w:rPr>
              <w:t>0.8921</w:t>
            </w:r>
          </w:p>
        </w:tc>
        <w:tc>
          <w:tcPr>
            <w:tcW w:w="1518" w:type="dxa"/>
          </w:tcPr>
          <w:p w14:paraId="6D397B77" w14:textId="47A2D000"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-0.0028750</w:t>
            </w:r>
          </w:p>
        </w:tc>
        <w:tc>
          <w:tcPr>
            <w:tcW w:w="1229" w:type="dxa"/>
          </w:tcPr>
          <w:p w14:paraId="46D2F38C" w14:textId="4C12726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0.1577</w:t>
            </w:r>
          </w:p>
        </w:tc>
        <w:tc>
          <w:tcPr>
            <w:tcW w:w="1843" w:type="dxa"/>
          </w:tcPr>
          <w:p w14:paraId="4BAE9BEC" w14:textId="7ABAE00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0.6913</w:t>
            </w:r>
          </w:p>
        </w:tc>
      </w:tr>
      <w:tr w:rsidR="00763AFE" w14:paraId="0458B2E8" w14:textId="04A091F7" w:rsidTr="000C443D">
        <w:tc>
          <w:tcPr>
            <w:tcW w:w="1492" w:type="dxa"/>
          </w:tcPr>
          <w:p w14:paraId="3F6E8A27" w14:textId="0B62EBBA" w:rsidR="00763AFE" w:rsidRPr="00763AFE" w:rsidRDefault="00763AFE" w:rsidP="0042612E">
            <w:pPr>
              <w:rPr>
                <w:sz w:val="22"/>
                <w:szCs w:val="22"/>
              </w:rPr>
            </w:pPr>
            <w:r w:rsidRPr="00763AFE">
              <w:rPr>
                <w:sz w:val="22"/>
                <w:szCs w:val="22"/>
              </w:rPr>
              <w:t>Study day</w:t>
            </w:r>
          </w:p>
        </w:tc>
        <w:tc>
          <w:tcPr>
            <w:tcW w:w="1297" w:type="dxa"/>
          </w:tcPr>
          <w:p w14:paraId="0EB6DB21" w14:textId="6E318937" w:rsidR="00763AFE" w:rsidRPr="00763AFE" w:rsidRDefault="00763AFE" w:rsidP="000C443D">
            <w:pPr>
              <w:jc w:val="center"/>
              <w:rPr>
                <w:sz w:val="22"/>
                <w:szCs w:val="22"/>
              </w:rPr>
            </w:pPr>
            <w:r w:rsidRPr="00763AFE">
              <w:rPr>
                <w:rStyle w:val="gd15mcfceub"/>
                <w:color w:val="000000"/>
                <w:sz w:val="22"/>
                <w:szCs w:val="22"/>
                <w:bdr w:val="none" w:sz="0" w:space="0" w:color="auto" w:frame="1"/>
              </w:rPr>
              <w:t>-0.0076894</w:t>
            </w:r>
          </w:p>
        </w:tc>
        <w:tc>
          <w:tcPr>
            <w:tcW w:w="961" w:type="dxa"/>
          </w:tcPr>
          <w:p w14:paraId="1801361D" w14:textId="7D69FBFC" w:rsidR="00763AFE" w:rsidRPr="00763AFE" w:rsidRDefault="00763AFE" w:rsidP="000C443D">
            <w:pPr>
              <w:jc w:val="center"/>
              <w:rPr>
                <w:sz w:val="22"/>
                <w:szCs w:val="22"/>
              </w:rPr>
            </w:pPr>
            <w:r w:rsidRPr="00763AFE">
              <w:rPr>
                <w:rStyle w:val="gd15mcfceub"/>
                <w:color w:val="000000"/>
                <w:sz w:val="22"/>
                <w:szCs w:val="22"/>
                <w:bdr w:val="none" w:sz="0" w:space="0" w:color="auto" w:frame="1"/>
              </w:rPr>
              <w:t>0.8207</w:t>
            </w:r>
          </w:p>
        </w:tc>
        <w:tc>
          <w:tcPr>
            <w:tcW w:w="1195" w:type="dxa"/>
          </w:tcPr>
          <w:p w14:paraId="0185C810" w14:textId="65F5003C" w:rsidR="00763AFE" w:rsidRPr="00763AFE" w:rsidRDefault="00763AFE" w:rsidP="000C443D">
            <w:pPr>
              <w:jc w:val="center"/>
              <w:rPr>
                <w:sz w:val="22"/>
                <w:szCs w:val="22"/>
              </w:rPr>
            </w:pPr>
            <w:r w:rsidRPr="00763AFE">
              <w:rPr>
                <w:rStyle w:val="gd15mcfceub"/>
                <w:color w:val="000000"/>
                <w:sz w:val="22"/>
                <w:szCs w:val="22"/>
                <w:bdr w:val="none" w:sz="0" w:space="0" w:color="auto" w:frame="1"/>
              </w:rPr>
              <w:t>0.3650</w:t>
            </w:r>
          </w:p>
        </w:tc>
        <w:tc>
          <w:tcPr>
            <w:tcW w:w="1518" w:type="dxa"/>
          </w:tcPr>
          <w:p w14:paraId="0021852D" w14:textId="0316EA39"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0.0001981</w:t>
            </w:r>
          </w:p>
        </w:tc>
        <w:tc>
          <w:tcPr>
            <w:tcW w:w="1229" w:type="dxa"/>
          </w:tcPr>
          <w:p w14:paraId="21FA1350" w14:textId="212439D1"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0.8769</w:t>
            </w:r>
          </w:p>
        </w:tc>
        <w:tc>
          <w:tcPr>
            <w:tcW w:w="1843" w:type="dxa"/>
          </w:tcPr>
          <w:p w14:paraId="1F0C736B" w14:textId="05CAC7BF"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0.3490</w:t>
            </w:r>
          </w:p>
        </w:tc>
      </w:tr>
      <w:tr w:rsidR="00763AFE" w14:paraId="7FC7D535" w14:textId="3BB49CAC" w:rsidTr="000C443D">
        <w:tc>
          <w:tcPr>
            <w:tcW w:w="1492" w:type="dxa"/>
          </w:tcPr>
          <w:p w14:paraId="0C433CE6" w14:textId="3B6ED7D0" w:rsidR="00763AFE" w:rsidRPr="00763AFE" w:rsidRDefault="00763AFE" w:rsidP="0042612E">
            <w:pPr>
              <w:rPr>
                <w:sz w:val="22"/>
                <w:szCs w:val="22"/>
              </w:rPr>
            </w:pPr>
            <w:r w:rsidRPr="00763AFE">
              <w:rPr>
                <w:sz w:val="22"/>
                <w:szCs w:val="22"/>
              </w:rPr>
              <w:t>Floral display size</w:t>
            </w:r>
          </w:p>
        </w:tc>
        <w:tc>
          <w:tcPr>
            <w:tcW w:w="1297" w:type="dxa"/>
          </w:tcPr>
          <w:p w14:paraId="0A83ED98" w14:textId="4F5D9312" w:rsidR="00763AFE" w:rsidRPr="00763AFE" w:rsidRDefault="00763AFE" w:rsidP="000C443D">
            <w:pPr>
              <w:jc w:val="center"/>
              <w:rPr>
                <w:sz w:val="22"/>
                <w:szCs w:val="22"/>
              </w:rPr>
            </w:pPr>
            <w:r w:rsidRPr="00763AFE">
              <w:rPr>
                <w:rStyle w:val="gd15mcfceub"/>
                <w:color w:val="000000"/>
                <w:sz w:val="22"/>
                <w:szCs w:val="22"/>
                <w:bdr w:val="none" w:sz="0" w:space="0" w:color="auto" w:frame="1"/>
              </w:rPr>
              <w:t>0.0007984</w:t>
            </w:r>
          </w:p>
        </w:tc>
        <w:tc>
          <w:tcPr>
            <w:tcW w:w="961" w:type="dxa"/>
          </w:tcPr>
          <w:p w14:paraId="023E8FE1" w14:textId="53E00B94" w:rsidR="00763AFE" w:rsidRPr="00763AFE" w:rsidRDefault="00763AFE" w:rsidP="000C443D">
            <w:pPr>
              <w:jc w:val="center"/>
              <w:rPr>
                <w:sz w:val="22"/>
                <w:szCs w:val="22"/>
              </w:rPr>
            </w:pPr>
            <w:r w:rsidRPr="00763AFE">
              <w:rPr>
                <w:rStyle w:val="gd15mcfceub"/>
                <w:color w:val="000000"/>
                <w:sz w:val="22"/>
                <w:szCs w:val="22"/>
                <w:bdr w:val="none" w:sz="0" w:space="0" w:color="auto" w:frame="1"/>
              </w:rPr>
              <w:t>1.2705</w:t>
            </w:r>
          </w:p>
        </w:tc>
        <w:tc>
          <w:tcPr>
            <w:tcW w:w="1195" w:type="dxa"/>
          </w:tcPr>
          <w:p w14:paraId="35224BEF" w14:textId="55291823" w:rsidR="00763AFE" w:rsidRPr="00763AFE" w:rsidRDefault="00763AFE" w:rsidP="000C443D">
            <w:pPr>
              <w:jc w:val="center"/>
              <w:rPr>
                <w:sz w:val="22"/>
                <w:szCs w:val="22"/>
              </w:rPr>
            </w:pPr>
            <w:r w:rsidRPr="00763AFE">
              <w:rPr>
                <w:rStyle w:val="gd15mcfceub"/>
                <w:color w:val="000000"/>
                <w:sz w:val="22"/>
                <w:szCs w:val="22"/>
                <w:bdr w:val="none" w:sz="0" w:space="0" w:color="auto" w:frame="1"/>
              </w:rPr>
              <w:t>0.2597</w:t>
            </w:r>
          </w:p>
        </w:tc>
        <w:tc>
          <w:tcPr>
            <w:tcW w:w="1518" w:type="dxa"/>
          </w:tcPr>
          <w:p w14:paraId="67D59236" w14:textId="248FDBB8"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-0.0026972</w:t>
            </w:r>
          </w:p>
        </w:tc>
        <w:tc>
          <w:tcPr>
            <w:tcW w:w="1229" w:type="dxa"/>
          </w:tcPr>
          <w:p w14:paraId="1B6D8EB5" w14:textId="3DECF5FD"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1.1406</w:t>
            </w:r>
          </w:p>
        </w:tc>
        <w:tc>
          <w:tcPr>
            <w:tcW w:w="1843" w:type="dxa"/>
          </w:tcPr>
          <w:p w14:paraId="1AEB534B" w14:textId="46A5C413" w:rsidR="00763AFE" w:rsidRPr="00763AFE" w:rsidRDefault="00763AFE" w:rsidP="000C443D">
            <w:pPr>
              <w:jc w:val="center"/>
              <w:rPr>
                <w:rStyle w:val="gd15mcfceub"/>
                <w:color w:val="000000"/>
                <w:sz w:val="22"/>
                <w:szCs w:val="22"/>
                <w:bdr w:val="none" w:sz="0" w:space="0" w:color="auto" w:frame="1"/>
              </w:rPr>
            </w:pPr>
            <w:r w:rsidRPr="00763AFE">
              <w:rPr>
                <w:rStyle w:val="gd15mcfceub"/>
                <w:color w:val="000000"/>
                <w:sz w:val="22"/>
                <w:szCs w:val="22"/>
                <w:bdr w:val="none" w:sz="0" w:space="0" w:color="auto" w:frame="1"/>
              </w:rPr>
              <w:t>0.2855</w:t>
            </w:r>
          </w:p>
        </w:tc>
      </w:tr>
    </w:tbl>
    <w:p w14:paraId="7E900170"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w:t>
      </w:r>
      <w:proofErr w:type="gramStart"/>
      <w:r>
        <w:rPr>
          <w:rStyle w:val="gd15mcfceub"/>
          <w:rFonts w:ascii="Lucida Console" w:hAnsi="Lucida Console"/>
          <w:color w:val="000000"/>
          <w:bdr w:val="none" w:sz="0" w:space="0" w:color="auto" w:frame="1"/>
        </w:rPr>
        <w:t xml:space="preserve">Intercept)   </w:t>
      </w:r>
      <w:proofErr w:type="gramEnd"/>
      <w:r>
        <w:rPr>
          <w:rStyle w:val="gd15mcfceub"/>
          <w:rFonts w:ascii="Lucida Console" w:hAnsi="Lucida Console"/>
          <w:color w:val="000000"/>
          <w:bdr w:val="none" w:sz="0" w:space="0" w:color="auto" w:frame="1"/>
        </w:rPr>
        <w:t xml:space="preserve"> 4.326e+00  2.522e-01  17.154   &lt;2e-16 ***</w:t>
      </w:r>
    </w:p>
    <w:p w14:paraId="7594231D"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Quantity       2.025e-</w:t>
      </w:r>
      <w:proofErr w:type="gramStart"/>
      <w:r>
        <w:rPr>
          <w:rStyle w:val="gd15mcfceub"/>
          <w:rFonts w:ascii="Lucida Console" w:hAnsi="Lucida Console"/>
          <w:color w:val="000000"/>
          <w:bdr w:val="none" w:sz="0" w:space="0" w:color="auto" w:frame="1"/>
        </w:rPr>
        <w:t>01  2</w:t>
      </w:r>
      <w:proofErr w:type="gramEnd"/>
      <w:r>
        <w:rPr>
          <w:rStyle w:val="gd15mcfceub"/>
          <w:rFonts w:ascii="Lucida Console" w:hAnsi="Lucida Console"/>
          <w:color w:val="000000"/>
          <w:bdr w:val="none" w:sz="0" w:space="0" w:color="auto" w:frame="1"/>
        </w:rPr>
        <w:t>.356e-02   8.598   &lt;2e-16 ***</w:t>
      </w:r>
    </w:p>
    <w:p w14:paraId="4F14126F"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shrub.density</w:t>
      </w:r>
      <w:proofErr w:type="spellEnd"/>
      <w:proofErr w:type="gramEnd"/>
      <w:r>
        <w:rPr>
          <w:rStyle w:val="gd15mcfceub"/>
          <w:rFonts w:ascii="Lucida Console" w:hAnsi="Lucida Console"/>
          <w:color w:val="000000"/>
          <w:bdr w:val="none" w:sz="0" w:space="0" w:color="auto" w:frame="1"/>
        </w:rPr>
        <w:t xml:space="preserve">  3.445e-03  2.724e-02   0.126    0.899    </w:t>
      </w:r>
    </w:p>
    <w:p w14:paraId="501412C0"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r>
        <w:rPr>
          <w:rStyle w:val="gd15mcfceub"/>
          <w:rFonts w:ascii="Lucida Console" w:hAnsi="Lucida Console"/>
          <w:color w:val="000000"/>
          <w:bdr w:val="none" w:sz="0" w:space="0" w:color="auto" w:frame="1"/>
        </w:rPr>
        <w:t>day           -6.199e-</w:t>
      </w:r>
      <w:proofErr w:type="gramStart"/>
      <w:r>
        <w:rPr>
          <w:rStyle w:val="gd15mcfceub"/>
          <w:rFonts w:ascii="Lucida Console" w:hAnsi="Lucida Console"/>
          <w:color w:val="000000"/>
          <w:bdr w:val="none" w:sz="0" w:space="0" w:color="auto" w:frame="1"/>
        </w:rPr>
        <w:t>04  1</w:t>
      </w:r>
      <w:proofErr w:type="gramEnd"/>
      <w:r>
        <w:rPr>
          <w:rStyle w:val="gd15mcfceub"/>
          <w:rFonts w:ascii="Lucida Console" w:hAnsi="Lucida Console"/>
          <w:color w:val="000000"/>
          <w:bdr w:val="none" w:sz="0" w:space="0" w:color="auto" w:frame="1"/>
        </w:rPr>
        <w:t xml:space="preserve">.753e-02  -0.035    0.972    </w:t>
      </w:r>
    </w:p>
    <w:p w14:paraId="2D203534" w14:textId="77777777" w:rsidR="0050101B" w:rsidRDefault="0050101B" w:rsidP="0050101B">
      <w:pPr>
        <w:pStyle w:val="HTMLPreformatted"/>
        <w:shd w:val="clear" w:color="auto" w:fill="FFFFFF"/>
        <w:wordWrap w:val="0"/>
        <w:rPr>
          <w:rStyle w:val="gd15mcfceub"/>
          <w:rFonts w:ascii="Lucida Console" w:hAnsi="Lucida Console"/>
          <w:color w:val="000000"/>
          <w:bdr w:val="none" w:sz="0" w:space="0" w:color="auto" w:frame="1"/>
        </w:rPr>
      </w:pPr>
      <w:proofErr w:type="spellStart"/>
      <w:proofErr w:type="gramStart"/>
      <w:r>
        <w:rPr>
          <w:rStyle w:val="gd15mcfceub"/>
          <w:rFonts w:ascii="Lucida Console" w:hAnsi="Lucida Console"/>
          <w:color w:val="000000"/>
          <w:bdr w:val="none" w:sz="0" w:space="0" w:color="auto" w:frame="1"/>
        </w:rPr>
        <w:t>N.flowers</w:t>
      </w:r>
      <w:proofErr w:type="spellEnd"/>
      <w:proofErr w:type="gramEnd"/>
      <w:r>
        <w:rPr>
          <w:rStyle w:val="gd15mcfceub"/>
          <w:rFonts w:ascii="Lucida Console" w:hAnsi="Lucida Console"/>
          <w:color w:val="000000"/>
          <w:bdr w:val="none" w:sz="0" w:space="0" w:color="auto" w:frame="1"/>
        </w:rPr>
        <w:t xml:space="preserve">      1.739e-03  2.221e-03   0.783    0.434    </w:t>
      </w:r>
    </w:p>
    <w:p w14:paraId="47A5E37B" w14:textId="77777777" w:rsidR="0050101B" w:rsidRDefault="0050101B" w:rsidP="0050101B">
      <w:pPr>
        <w:pStyle w:val="HTMLPreformatted"/>
        <w:shd w:val="clear" w:color="auto" w:fill="FFFFFF"/>
        <w:wordWrap w:val="0"/>
        <w:rPr>
          <w:rFonts w:ascii="Lucida Console" w:hAnsi="Lucida Console"/>
          <w:color w:val="000000"/>
        </w:rPr>
      </w:pPr>
      <w:proofErr w:type="spellStart"/>
      <w:proofErr w:type="gramStart"/>
      <w:r>
        <w:rPr>
          <w:rStyle w:val="gd15mcfceub"/>
          <w:rFonts w:ascii="Lucida Console" w:hAnsi="Lucida Console"/>
          <w:color w:val="000000"/>
          <w:bdr w:val="none" w:sz="0" w:space="0" w:color="auto" w:frame="1"/>
        </w:rPr>
        <w:t>day:N</w:t>
      </w:r>
      <w:proofErr w:type="gramEnd"/>
      <w:r>
        <w:rPr>
          <w:rStyle w:val="gd15mcfceub"/>
          <w:rFonts w:ascii="Lucida Console" w:hAnsi="Lucida Console"/>
          <w:color w:val="000000"/>
          <w:bdr w:val="none" w:sz="0" w:space="0" w:color="auto" w:frame="1"/>
        </w:rPr>
        <w:t>.flowers</w:t>
      </w:r>
      <w:proofErr w:type="spellEnd"/>
      <w:r>
        <w:rPr>
          <w:rStyle w:val="gd15mcfceub"/>
          <w:rFonts w:ascii="Lucida Console" w:hAnsi="Lucida Console"/>
          <w:color w:val="000000"/>
          <w:bdr w:val="none" w:sz="0" w:space="0" w:color="auto" w:frame="1"/>
        </w:rPr>
        <w:t xml:space="preserve"> -9.339e-05  2.020e-04  -0.462    0.644  </w:t>
      </w:r>
    </w:p>
    <w:p w14:paraId="7A97E109" w14:textId="672A5A43" w:rsidR="00114FEE" w:rsidRDefault="00114FEE" w:rsidP="0042612E"/>
    <w:p w14:paraId="5ED5B041" w14:textId="0683936B" w:rsidR="00714663" w:rsidRDefault="00714663" w:rsidP="0042612E">
      <w:r>
        <w:t>Table A5</w:t>
      </w:r>
    </w:p>
    <w:tbl>
      <w:tblPr>
        <w:tblStyle w:val="PlainTable21"/>
        <w:tblW w:w="9805" w:type="dxa"/>
        <w:tblInd w:w="-270" w:type="dxa"/>
        <w:tblLook w:val="0620" w:firstRow="1" w:lastRow="0" w:firstColumn="0" w:lastColumn="0" w:noHBand="1" w:noVBand="1"/>
      </w:tblPr>
      <w:tblGrid>
        <w:gridCol w:w="270"/>
        <w:gridCol w:w="1492"/>
        <w:gridCol w:w="1297"/>
        <w:gridCol w:w="961"/>
        <w:gridCol w:w="1195"/>
        <w:gridCol w:w="1518"/>
        <w:gridCol w:w="1229"/>
        <w:gridCol w:w="1843"/>
      </w:tblGrid>
      <w:tr w:rsidR="000C443D" w:rsidRPr="00763AFE" w14:paraId="22EBDD37" w14:textId="77777777" w:rsidTr="000C443D">
        <w:trPr>
          <w:cnfStyle w:val="100000000000" w:firstRow="1" w:lastRow="0" w:firstColumn="0" w:lastColumn="0" w:oddVBand="0" w:evenVBand="0" w:oddHBand="0" w:evenHBand="0" w:firstRowFirstColumn="0" w:firstRowLastColumn="0" w:lastRowFirstColumn="0" w:lastRowLastColumn="0"/>
        </w:trPr>
        <w:tc>
          <w:tcPr>
            <w:tcW w:w="1762" w:type="dxa"/>
            <w:gridSpan w:val="2"/>
          </w:tcPr>
          <w:p w14:paraId="548B70FC" w14:textId="77777777" w:rsidR="000C443D" w:rsidRPr="00763AFE" w:rsidRDefault="000C443D" w:rsidP="00E33985">
            <w:pPr>
              <w:rPr>
                <w:sz w:val="22"/>
                <w:szCs w:val="22"/>
              </w:rPr>
            </w:pPr>
          </w:p>
        </w:tc>
        <w:tc>
          <w:tcPr>
            <w:tcW w:w="3453" w:type="dxa"/>
            <w:gridSpan w:val="3"/>
          </w:tcPr>
          <w:p w14:paraId="047A6704" w14:textId="0EF32030" w:rsidR="000C443D" w:rsidRPr="00763AFE" w:rsidRDefault="000C443D" w:rsidP="00E33985">
            <w:pPr>
              <w:jc w:val="center"/>
              <w:rPr>
                <w:sz w:val="22"/>
                <w:szCs w:val="22"/>
              </w:rPr>
            </w:pPr>
            <w:r>
              <w:rPr>
                <w:sz w:val="22"/>
                <w:szCs w:val="22"/>
              </w:rPr>
              <w:t>Betweenness (binomial)</w:t>
            </w:r>
          </w:p>
        </w:tc>
        <w:tc>
          <w:tcPr>
            <w:tcW w:w="4590" w:type="dxa"/>
            <w:gridSpan w:val="3"/>
          </w:tcPr>
          <w:p w14:paraId="66CEB468" w14:textId="014A2617" w:rsidR="000C443D" w:rsidRPr="00763AFE" w:rsidRDefault="000C443D" w:rsidP="00E33985">
            <w:pPr>
              <w:jc w:val="center"/>
              <w:rPr>
                <w:sz w:val="22"/>
                <w:szCs w:val="22"/>
              </w:rPr>
            </w:pPr>
            <w:r>
              <w:rPr>
                <w:sz w:val="22"/>
                <w:szCs w:val="22"/>
              </w:rPr>
              <w:t xml:space="preserve">Betweenness &gt; 0, </w:t>
            </w:r>
            <w:proofErr w:type="spellStart"/>
            <w:r>
              <w:rPr>
                <w:sz w:val="22"/>
                <w:szCs w:val="22"/>
              </w:rPr>
              <w:t>gaussian</w:t>
            </w:r>
            <w:proofErr w:type="spellEnd"/>
          </w:p>
        </w:tc>
      </w:tr>
      <w:tr w:rsidR="000C443D" w:rsidRPr="00763AFE" w14:paraId="625AB5C1" w14:textId="77777777" w:rsidTr="000C443D">
        <w:trPr>
          <w:gridBefore w:val="1"/>
          <w:wBefore w:w="270" w:type="dxa"/>
        </w:trPr>
        <w:tc>
          <w:tcPr>
            <w:tcW w:w="1492" w:type="dxa"/>
          </w:tcPr>
          <w:p w14:paraId="4D923BE1" w14:textId="77777777" w:rsidR="000C443D" w:rsidRPr="00763AFE" w:rsidRDefault="000C443D" w:rsidP="00E33985">
            <w:pPr>
              <w:rPr>
                <w:sz w:val="22"/>
                <w:szCs w:val="22"/>
              </w:rPr>
            </w:pPr>
          </w:p>
        </w:tc>
        <w:tc>
          <w:tcPr>
            <w:tcW w:w="1297" w:type="dxa"/>
          </w:tcPr>
          <w:p w14:paraId="7E1009B7" w14:textId="77777777" w:rsidR="000C443D" w:rsidRPr="00763AFE" w:rsidRDefault="000C443D" w:rsidP="00E33985">
            <w:pPr>
              <w:jc w:val="center"/>
              <w:rPr>
                <w:sz w:val="22"/>
                <w:szCs w:val="22"/>
              </w:rPr>
            </w:pPr>
            <w:r w:rsidRPr="00763AFE">
              <w:rPr>
                <w:sz w:val="22"/>
                <w:szCs w:val="22"/>
              </w:rPr>
              <w:t>Estimate</w:t>
            </w:r>
          </w:p>
        </w:tc>
        <w:tc>
          <w:tcPr>
            <w:tcW w:w="961" w:type="dxa"/>
          </w:tcPr>
          <w:p w14:paraId="4851AFA9"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95" w:type="dxa"/>
          </w:tcPr>
          <w:p w14:paraId="00CCBBBE" w14:textId="77777777" w:rsidR="000C443D" w:rsidRPr="00763AFE" w:rsidRDefault="000C443D" w:rsidP="00E33985">
            <w:pPr>
              <w:jc w:val="center"/>
              <w:rPr>
                <w:sz w:val="22"/>
                <w:szCs w:val="22"/>
              </w:rPr>
            </w:pPr>
            <w:r w:rsidRPr="00763AFE">
              <w:rPr>
                <w:sz w:val="22"/>
                <w:szCs w:val="22"/>
              </w:rPr>
              <w:t>p</w:t>
            </w:r>
          </w:p>
        </w:tc>
        <w:tc>
          <w:tcPr>
            <w:tcW w:w="1518" w:type="dxa"/>
          </w:tcPr>
          <w:p w14:paraId="494B173A" w14:textId="77777777" w:rsidR="000C443D" w:rsidRPr="00763AFE" w:rsidRDefault="000C443D" w:rsidP="00E33985">
            <w:pPr>
              <w:jc w:val="center"/>
              <w:rPr>
                <w:sz w:val="22"/>
                <w:szCs w:val="22"/>
              </w:rPr>
            </w:pPr>
            <w:r w:rsidRPr="00763AFE">
              <w:rPr>
                <w:sz w:val="22"/>
                <w:szCs w:val="22"/>
              </w:rPr>
              <w:t>Estimate</w:t>
            </w:r>
          </w:p>
        </w:tc>
        <w:tc>
          <w:tcPr>
            <w:tcW w:w="1229" w:type="dxa"/>
          </w:tcPr>
          <w:p w14:paraId="60C6F68B" w14:textId="77777777" w:rsidR="000C443D" w:rsidRPr="00763AFE" w:rsidRDefault="000C443D" w:rsidP="00E33985">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4BED1C12" w14:textId="77777777" w:rsidR="000C443D" w:rsidRPr="00763AFE" w:rsidRDefault="000C443D" w:rsidP="00E33985">
            <w:pPr>
              <w:jc w:val="center"/>
              <w:rPr>
                <w:sz w:val="22"/>
                <w:szCs w:val="22"/>
              </w:rPr>
            </w:pPr>
            <w:r w:rsidRPr="00763AFE">
              <w:rPr>
                <w:sz w:val="22"/>
                <w:szCs w:val="22"/>
              </w:rPr>
              <w:t>p</w:t>
            </w:r>
          </w:p>
        </w:tc>
      </w:tr>
      <w:tr w:rsidR="000C443D" w:rsidRPr="00763AFE" w14:paraId="5F50FDDF" w14:textId="77777777" w:rsidTr="000C443D">
        <w:trPr>
          <w:gridBefore w:val="1"/>
          <w:wBefore w:w="270" w:type="dxa"/>
        </w:trPr>
        <w:tc>
          <w:tcPr>
            <w:tcW w:w="1492" w:type="dxa"/>
          </w:tcPr>
          <w:p w14:paraId="4CFB9770" w14:textId="77777777" w:rsidR="000C443D" w:rsidRPr="00763AFE" w:rsidRDefault="000C443D" w:rsidP="00E33985">
            <w:pPr>
              <w:rPr>
                <w:sz w:val="22"/>
                <w:szCs w:val="22"/>
              </w:rPr>
            </w:pPr>
            <w:r w:rsidRPr="00763AFE">
              <w:rPr>
                <w:sz w:val="22"/>
                <w:szCs w:val="22"/>
              </w:rPr>
              <w:lastRenderedPageBreak/>
              <w:t>Visitation rate</w:t>
            </w:r>
          </w:p>
        </w:tc>
        <w:tc>
          <w:tcPr>
            <w:tcW w:w="1297" w:type="dxa"/>
          </w:tcPr>
          <w:p w14:paraId="6AED73DC" w14:textId="6839E17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0.835882   </w:t>
            </w:r>
          </w:p>
        </w:tc>
        <w:tc>
          <w:tcPr>
            <w:tcW w:w="961" w:type="dxa"/>
          </w:tcPr>
          <w:p w14:paraId="0F7542B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41.864</w:t>
            </w:r>
          </w:p>
          <w:p w14:paraId="3282A666" w14:textId="68A728E9" w:rsidR="000C443D" w:rsidRPr="000C443D" w:rsidRDefault="000C443D" w:rsidP="00E33985">
            <w:pPr>
              <w:jc w:val="center"/>
              <w:rPr>
                <w:sz w:val="22"/>
                <w:szCs w:val="22"/>
              </w:rPr>
            </w:pPr>
          </w:p>
        </w:tc>
        <w:tc>
          <w:tcPr>
            <w:tcW w:w="1195" w:type="dxa"/>
          </w:tcPr>
          <w:p w14:paraId="59366B0C" w14:textId="47740D14" w:rsidR="000C443D" w:rsidRPr="000C443D" w:rsidRDefault="000C443D" w:rsidP="00E33985">
            <w:pPr>
              <w:jc w:val="center"/>
              <w:rPr>
                <w:sz w:val="22"/>
                <w:szCs w:val="22"/>
              </w:rPr>
            </w:pPr>
            <w:r w:rsidRPr="000C443D">
              <w:rPr>
                <w:sz w:val="22"/>
                <w:szCs w:val="22"/>
              </w:rPr>
              <w:t>&lt; 0.0001</w:t>
            </w:r>
          </w:p>
        </w:tc>
        <w:tc>
          <w:tcPr>
            <w:tcW w:w="1518" w:type="dxa"/>
          </w:tcPr>
          <w:p w14:paraId="17B59CF4" w14:textId="54D9C75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0.1906119  </w:t>
            </w:r>
          </w:p>
        </w:tc>
        <w:tc>
          <w:tcPr>
            <w:tcW w:w="1229" w:type="dxa"/>
          </w:tcPr>
          <w:p w14:paraId="2D52FE34" w14:textId="75A6394B"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26.5317  </w:t>
            </w:r>
          </w:p>
        </w:tc>
        <w:tc>
          <w:tcPr>
            <w:tcW w:w="1843" w:type="dxa"/>
          </w:tcPr>
          <w:p w14:paraId="63EEE841" w14:textId="6DE0DBDD" w:rsidR="000C443D" w:rsidRPr="000C443D" w:rsidRDefault="000C443D" w:rsidP="00E33985">
            <w:pPr>
              <w:jc w:val="center"/>
              <w:rPr>
                <w:sz w:val="22"/>
                <w:szCs w:val="22"/>
              </w:rPr>
            </w:pPr>
            <w:r w:rsidRPr="000C443D">
              <w:rPr>
                <w:sz w:val="22"/>
                <w:szCs w:val="22"/>
              </w:rPr>
              <w:t>&lt; 0.0001</w:t>
            </w:r>
          </w:p>
        </w:tc>
      </w:tr>
      <w:tr w:rsidR="000C443D" w:rsidRPr="00763AFE" w14:paraId="7B199E4B" w14:textId="77777777" w:rsidTr="000C443D">
        <w:trPr>
          <w:gridBefore w:val="1"/>
          <w:wBefore w:w="270" w:type="dxa"/>
        </w:trPr>
        <w:tc>
          <w:tcPr>
            <w:tcW w:w="1492" w:type="dxa"/>
          </w:tcPr>
          <w:p w14:paraId="4128424E" w14:textId="77777777" w:rsidR="000C443D" w:rsidRPr="00763AFE" w:rsidRDefault="000C443D" w:rsidP="00E33985">
            <w:pPr>
              <w:rPr>
                <w:sz w:val="22"/>
                <w:szCs w:val="22"/>
              </w:rPr>
            </w:pPr>
            <w:r w:rsidRPr="00763AFE">
              <w:rPr>
                <w:sz w:val="22"/>
                <w:szCs w:val="22"/>
              </w:rPr>
              <w:t>Shrub density</w:t>
            </w:r>
          </w:p>
        </w:tc>
        <w:tc>
          <w:tcPr>
            <w:tcW w:w="1297" w:type="dxa"/>
          </w:tcPr>
          <w:p w14:paraId="40849290" w14:textId="7A8CBFE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0.256831   </w:t>
            </w:r>
          </w:p>
        </w:tc>
        <w:tc>
          <w:tcPr>
            <w:tcW w:w="961" w:type="dxa"/>
          </w:tcPr>
          <w:p w14:paraId="1F4CCA80"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7.6533</w:t>
            </w:r>
          </w:p>
          <w:p w14:paraId="38F76B31" w14:textId="495AA447" w:rsidR="000C443D" w:rsidRPr="000C443D" w:rsidRDefault="000C443D" w:rsidP="00E33985">
            <w:pPr>
              <w:jc w:val="center"/>
              <w:rPr>
                <w:sz w:val="22"/>
                <w:szCs w:val="22"/>
              </w:rPr>
            </w:pPr>
          </w:p>
        </w:tc>
        <w:tc>
          <w:tcPr>
            <w:tcW w:w="1195" w:type="dxa"/>
          </w:tcPr>
          <w:p w14:paraId="06D7F838" w14:textId="600E0E88" w:rsidR="000C443D" w:rsidRPr="000C443D" w:rsidRDefault="000C443D" w:rsidP="00E33985">
            <w:pPr>
              <w:jc w:val="center"/>
              <w:rPr>
                <w:sz w:val="22"/>
                <w:szCs w:val="22"/>
              </w:rPr>
            </w:pPr>
            <w:r w:rsidRPr="000C443D">
              <w:rPr>
                <w:rStyle w:val="gd15mcfceub"/>
                <w:color w:val="000000"/>
                <w:sz w:val="22"/>
                <w:szCs w:val="22"/>
                <w:bdr w:val="none" w:sz="0" w:space="0" w:color="auto" w:frame="1"/>
              </w:rPr>
              <w:t>0.00567</w:t>
            </w:r>
          </w:p>
        </w:tc>
        <w:tc>
          <w:tcPr>
            <w:tcW w:w="1518" w:type="dxa"/>
          </w:tcPr>
          <w:p w14:paraId="265A1F69" w14:textId="6B58783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0.0033480  </w:t>
            </w:r>
          </w:p>
        </w:tc>
        <w:tc>
          <w:tcPr>
            <w:tcW w:w="1229" w:type="dxa"/>
          </w:tcPr>
          <w:p w14:paraId="6A73D948" w14:textId="3EBC7DD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0.0065  </w:t>
            </w:r>
          </w:p>
        </w:tc>
        <w:tc>
          <w:tcPr>
            <w:tcW w:w="1843" w:type="dxa"/>
          </w:tcPr>
          <w:p w14:paraId="79638CB3" w14:textId="39ED5567"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0.9357    </w:t>
            </w:r>
          </w:p>
        </w:tc>
      </w:tr>
      <w:tr w:rsidR="000C443D" w:rsidRPr="00763AFE" w14:paraId="59B04F4C" w14:textId="77777777" w:rsidTr="000C443D">
        <w:trPr>
          <w:gridBefore w:val="1"/>
          <w:wBefore w:w="270" w:type="dxa"/>
        </w:trPr>
        <w:tc>
          <w:tcPr>
            <w:tcW w:w="1492" w:type="dxa"/>
          </w:tcPr>
          <w:p w14:paraId="20DA9969" w14:textId="77777777" w:rsidR="000C443D" w:rsidRPr="00763AFE" w:rsidRDefault="000C443D" w:rsidP="00E33985">
            <w:pPr>
              <w:rPr>
                <w:sz w:val="22"/>
                <w:szCs w:val="22"/>
              </w:rPr>
            </w:pPr>
            <w:r w:rsidRPr="00763AFE">
              <w:rPr>
                <w:sz w:val="22"/>
                <w:szCs w:val="22"/>
              </w:rPr>
              <w:t>Study day</w:t>
            </w:r>
          </w:p>
        </w:tc>
        <w:tc>
          <w:tcPr>
            <w:tcW w:w="1297" w:type="dxa"/>
          </w:tcPr>
          <w:p w14:paraId="7D3C15DA" w14:textId="74CFBBF2"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-0.008943   </w:t>
            </w:r>
          </w:p>
        </w:tc>
        <w:tc>
          <w:tcPr>
            <w:tcW w:w="961" w:type="dxa"/>
          </w:tcPr>
          <w:p w14:paraId="457D77EF"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0.0926</w:t>
            </w:r>
          </w:p>
          <w:p w14:paraId="051F3BB1" w14:textId="705F63EB" w:rsidR="000C443D" w:rsidRPr="000C443D" w:rsidRDefault="000C443D" w:rsidP="00E33985">
            <w:pPr>
              <w:jc w:val="center"/>
              <w:rPr>
                <w:sz w:val="22"/>
                <w:szCs w:val="22"/>
              </w:rPr>
            </w:pPr>
          </w:p>
        </w:tc>
        <w:tc>
          <w:tcPr>
            <w:tcW w:w="1195" w:type="dxa"/>
          </w:tcPr>
          <w:p w14:paraId="1A41B392" w14:textId="7FAADCB4"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0.76089    </w:t>
            </w:r>
          </w:p>
        </w:tc>
        <w:tc>
          <w:tcPr>
            <w:tcW w:w="1518" w:type="dxa"/>
          </w:tcPr>
          <w:p w14:paraId="65929957" w14:textId="22963D6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0.0066236  </w:t>
            </w:r>
          </w:p>
        </w:tc>
        <w:tc>
          <w:tcPr>
            <w:tcW w:w="1229" w:type="dxa"/>
          </w:tcPr>
          <w:p w14:paraId="44118C60" w14:textId="0992FE51"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0.1842  </w:t>
            </w:r>
          </w:p>
        </w:tc>
        <w:tc>
          <w:tcPr>
            <w:tcW w:w="1843" w:type="dxa"/>
          </w:tcPr>
          <w:p w14:paraId="70431CAF" w14:textId="0BCA371A"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0.6678    </w:t>
            </w:r>
          </w:p>
        </w:tc>
      </w:tr>
      <w:tr w:rsidR="000C443D" w:rsidRPr="00763AFE" w14:paraId="653C1026" w14:textId="77777777" w:rsidTr="000C443D">
        <w:trPr>
          <w:gridBefore w:val="1"/>
          <w:wBefore w:w="270" w:type="dxa"/>
        </w:trPr>
        <w:tc>
          <w:tcPr>
            <w:tcW w:w="1492" w:type="dxa"/>
          </w:tcPr>
          <w:p w14:paraId="5BDEFBD6" w14:textId="77777777" w:rsidR="000C443D" w:rsidRPr="00763AFE" w:rsidRDefault="000C443D" w:rsidP="00E33985">
            <w:pPr>
              <w:rPr>
                <w:sz w:val="22"/>
                <w:szCs w:val="22"/>
              </w:rPr>
            </w:pPr>
            <w:r w:rsidRPr="00763AFE">
              <w:rPr>
                <w:sz w:val="22"/>
                <w:szCs w:val="22"/>
              </w:rPr>
              <w:t>Floral display size</w:t>
            </w:r>
          </w:p>
        </w:tc>
        <w:tc>
          <w:tcPr>
            <w:tcW w:w="1297" w:type="dxa"/>
          </w:tcPr>
          <w:p w14:paraId="147029CB" w14:textId="4501DF87" w:rsidR="000C443D" w:rsidRPr="000C443D" w:rsidRDefault="000C443D" w:rsidP="00E33985">
            <w:pPr>
              <w:jc w:val="center"/>
              <w:rPr>
                <w:sz w:val="22"/>
                <w:szCs w:val="22"/>
              </w:rPr>
            </w:pPr>
            <w:r w:rsidRPr="000C443D">
              <w:rPr>
                <w:rStyle w:val="gd15mcfceub"/>
                <w:color w:val="000000"/>
                <w:sz w:val="22"/>
                <w:szCs w:val="22"/>
                <w:bdr w:val="none" w:sz="0" w:space="0" w:color="auto" w:frame="1"/>
              </w:rPr>
              <w:t xml:space="preserve">0.003956   </w:t>
            </w:r>
          </w:p>
        </w:tc>
        <w:tc>
          <w:tcPr>
            <w:tcW w:w="961" w:type="dxa"/>
          </w:tcPr>
          <w:p w14:paraId="7C1DFF7B" w14:textId="77777777" w:rsidR="0023212D" w:rsidRDefault="0023212D" w:rsidP="0023212D">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3.5005</w:t>
            </w:r>
          </w:p>
          <w:p w14:paraId="2E001D8D" w14:textId="199530D7" w:rsidR="000C443D" w:rsidRPr="000C443D" w:rsidRDefault="000C443D" w:rsidP="00E33985">
            <w:pPr>
              <w:jc w:val="center"/>
              <w:rPr>
                <w:sz w:val="22"/>
                <w:szCs w:val="22"/>
              </w:rPr>
            </w:pPr>
          </w:p>
        </w:tc>
        <w:tc>
          <w:tcPr>
            <w:tcW w:w="1195" w:type="dxa"/>
          </w:tcPr>
          <w:p w14:paraId="557A64AA" w14:textId="03076051" w:rsidR="000C443D" w:rsidRPr="000C443D" w:rsidRDefault="000C443D" w:rsidP="00E33985">
            <w:pPr>
              <w:jc w:val="center"/>
              <w:rPr>
                <w:sz w:val="22"/>
                <w:szCs w:val="22"/>
              </w:rPr>
            </w:pPr>
            <w:r w:rsidRPr="000C443D">
              <w:rPr>
                <w:rStyle w:val="gd15mcfceub"/>
                <w:color w:val="000000"/>
                <w:sz w:val="22"/>
                <w:szCs w:val="22"/>
                <w:bdr w:val="none" w:sz="0" w:space="0" w:color="auto" w:frame="1"/>
              </w:rPr>
              <w:t>0.06135</w:t>
            </w:r>
          </w:p>
        </w:tc>
        <w:tc>
          <w:tcPr>
            <w:tcW w:w="1518" w:type="dxa"/>
          </w:tcPr>
          <w:p w14:paraId="5374C1AC" w14:textId="0FD13B3D"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-0.0012015  </w:t>
            </w:r>
          </w:p>
        </w:tc>
        <w:tc>
          <w:tcPr>
            <w:tcW w:w="1229" w:type="dxa"/>
          </w:tcPr>
          <w:p w14:paraId="4136BD40" w14:textId="5184817B"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1.5460  </w:t>
            </w:r>
          </w:p>
        </w:tc>
        <w:tc>
          <w:tcPr>
            <w:tcW w:w="1843" w:type="dxa"/>
          </w:tcPr>
          <w:p w14:paraId="6C070AF3" w14:textId="590856D2" w:rsidR="000C443D" w:rsidRPr="000C443D" w:rsidRDefault="000C443D" w:rsidP="00E33985">
            <w:pPr>
              <w:jc w:val="center"/>
              <w:rPr>
                <w:rStyle w:val="gd15mcfceub"/>
                <w:color w:val="000000"/>
                <w:sz w:val="22"/>
                <w:szCs w:val="22"/>
                <w:bdr w:val="none" w:sz="0" w:space="0" w:color="auto" w:frame="1"/>
              </w:rPr>
            </w:pPr>
            <w:r w:rsidRPr="000C443D">
              <w:rPr>
                <w:rStyle w:val="gd15mcfceub"/>
                <w:color w:val="000000"/>
                <w:sz w:val="22"/>
                <w:szCs w:val="22"/>
                <w:bdr w:val="none" w:sz="0" w:space="0" w:color="auto" w:frame="1"/>
              </w:rPr>
              <w:t xml:space="preserve">0.2137  </w:t>
            </w:r>
          </w:p>
        </w:tc>
      </w:tr>
    </w:tbl>
    <w:p w14:paraId="0B2D11B0" w14:textId="72473707" w:rsidR="00114FEE" w:rsidRDefault="00114FEE" w:rsidP="0042612E"/>
    <w:tbl>
      <w:tblPr>
        <w:tblStyle w:val="PlainTable21"/>
        <w:tblW w:w="9805" w:type="dxa"/>
        <w:tblInd w:w="-270" w:type="dxa"/>
        <w:tblLook w:val="0620" w:firstRow="1" w:lastRow="0" w:firstColumn="0" w:lastColumn="0" w:noHBand="1" w:noVBand="1"/>
      </w:tblPr>
      <w:tblGrid>
        <w:gridCol w:w="254"/>
        <w:gridCol w:w="1468"/>
        <w:gridCol w:w="1518"/>
        <w:gridCol w:w="927"/>
        <w:gridCol w:w="1188"/>
        <w:gridCol w:w="1845"/>
        <w:gridCol w:w="852"/>
        <w:gridCol w:w="1753"/>
      </w:tblGrid>
      <w:tr w:rsidR="00FC4DA5" w:rsidRPr="00763AFE" w14:paraId="59782579" w14:textId="77777777" w:rsidTr="00FC4DA5">
        <w:trPr>
          <w:cnfStyle w:val="100000000000" w:firstRow="1" w:lastRow="0" w:firstColumn="0" w:lastColumn="0" w:oddVBand="0" w:evenVBand="0" w:oddHBand="0" w:evenHBand="0" w:firstRowFirstColumn="0" w:firstRowLastColumn="0" w:lastRowFirstColumn="0" w:lastRowLastColumn="0"/>
        </w:trPr>
        <w:tc>
          <w:tcPr>
            <w:tcW w:w="1722" w:type="dxa"/>
            <w:gridSpan w:val="2"/>
          </w:tcPr>
          <w:p w14:paraId="2E26357F" w14:textId="77777777" w:rsidR="00FC4DA5" w:rsidRPr="00763AFE" w:rsidRDefault="00FC4DA5" w:rsidP="00F106F7">
            <w:pPr>
              <w:rPr>
                <w:sz w:val="22"/>
                <w:szCs w:val="22"/>
              </w:rPr>
            </w:pPr>
          </w:p>
        </w:tc>
        <w:tc>
          <w:tcPr>
            <w:tcW w:w="3633" w:type="dxa"/>
            <w:gridSpan w:val="3"/>
          </w:tcPr>
          <w:p w14:paraId="0ADF1D49" w14:textId="1BD27B84" w:rsidR="00FC4DA5" w:rsidRPr="00763AFE" w:rsidRDefault="00FC4DA5" w:rsidP="00F106F7">
            <w:pPr>
              <w:jc w:val="center"/>
              <w:rPr>
                <w:sz w:val="22"/>
                <w:szCs w:val="22"/>
              </w:rPr>
            </w:pPr>
            <w:r>
              <w:rPr>
                <w:sz w:val="22"/>
                <w:szCs w:val="22"/>
              </w:rPr>
              <w:t>Effective partners</w:t>
            </w:r>
          </w:p>
        </w:tc>
        <w:tc>
          <w:tcPr>
            <w:tcW w:w="4450" w:type="dxa"/>
            <w:gridSpan w:val="3"/>
          </w:tcPr>
          <w:p w14:paraId="2C732C53" w14:textId="718C5C10" w:rsidR="00FC4DA5" w:rsidRPr="00763AFE" w:rsidRDefault="00FC4DA5" w:rsidP="00F106F7">
            <w:pPr>
              <w:jc w:val="center"/>
              <w:rPr>
                <w:sz w:val="22"/>
                <w:szCs w:val="22"/>
              </w:rPr>
            </w:pPr>
            <w:r>
              <w:rPr>
                <w:sz w:val="22"/>
                <w:szCs w:val="22"/>
              </w:rPr>
              <w:t>Nestedness contribution</w:t>
            </w:r>
          </w:p>
        </w:tc>
      </w:tr>
      <w:tr w:rsidR="00FC4DA5" w:rsidRPr="00763AFE" w14:paraId="3FF3C7D1" w14:textId="77777777" w:rsidTr="00FC4DA5">
        <w:trPr>
          <w:gridBefore w:val="1"/>
          <w:wBefore w:w="254" w:type="dxa"/>
        </w:trPr>
        <w:tc>
          <w:tcPr>
            <w:tcW w:w="1468" w:type="dxa"/>
          </w:tcPr>
          <w:p w14:paraId="71426B12" w14:textId="77777777" w:rsidR="00FC4DA5" w:rsidRPr="00763AFE" w:rsidRDefault="00FC4DA5" w:rsidP="00F106F7">
            <w:pPr>
              <w:rPr>
                <w:sz w:val="22"/>
                <w:szCs w:val="22"/>
              </w:rPr>
            </w:pPr>
          </w:p>
        </w:tc>
        <w:tc>
          <w:tcPr>
            <w:tcW w:w="1518" w:type="dxa"/>
          </w:tcPr>
          <w:p w14:paraId="1C1282C2" w14:textId="77777777" w:rsidR="00FC4DA5" w:rsidRPr="00763AFE" w:rsidRDefault="00FC4DA5" w:rsidP="00F106F7">
            <w:pPr>
              <w:jc w:val="center"/>
              <w:rPr>
                <w:sz w:val="22"/>
                <w:szCs w:val="22"/>
              </w:rPr>
            </w:pPr>
            <w:r w:rsidRPr="00763AFE">
              <w:rPr>
                <w:sz w:val="22"/>
                <w:szCs w:val="22"/>
              </w:rPr>
              <w:t>Estimate</w:t>
            </w:r>
          </w:p>
        </w:tc>
        <w:tc>
          <w:tcPr>
            <w:tcW w:w="927" w:type="dxa"/>
          </w:tcPr>
          <w:p w14:paraId="0D2F11A4"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188" w:type="dxa"/>
          </w:tcPr>
          <w:p w14:paraId="61C466CA" w14:textId="77777777" w:rsidR="00FC4DA5" w:rsidRPr="00763AFE" w:rsidRDefault="00FC4DA5" w:rsidP="00F106F7">
            <w:pPr>
              <w:jc w:val="center"/>
              <w:rPr>
                <w:sz w:val="22"/>
                <w:szCs w:val="22"/>
              </w:rPr>
            </w:pPr>
            <w:r w:rsidRPr="00763AFE">
              <w:rPr>
                <w:sz w:val="22"/>
                <w:szCs w:val="22"/>
              </w:rPr>
              <w:t>p</w:t>
            </w:r>
          </w:p>
        </w:tc>
        <w:tc>
          <w:tcPr>
            <w:tcW w:w="1845" w:type="dxa"/>
          </w:tcPr>
          <w:p w14:paraId="46A845A6" w14:textId="77777777" w:rsidR="00FC4DA5" w:rsidRPr="00763AFE" w:rsidRDefault="00FC4DA5" w:rsidP="00F106F7">
            <w:pPr>
              <w:jc w:val="center"/>
              <w:rPr>
                <w:sz w:val="22"/>
                <w:szCs w:val="22"/>
              </w:rPr>
            </w:pPr>
            <w:r w:rsidRPr="00763AFE">
              <w:rPr>
                <w:sz w:val="22"/>
                <w:szCs w:val="22"/>
              </w:rPr>
              <w:t>Estimate</w:t>
            </w:r>
          </w:p>
        </w:tc>
        <w:tc>
          <w:tcPr>
            <w:tcW w:w="852" w:type="dxa"/>
          </w:tcPr>
          <w:p w14:paraId="4084CB38" w14:textId="77777777" w:rsidR="00FC4DA5" w:rsidRPr="00763AFE" w:rsidRDefault="00FC4DA5"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753" w:type="dxa"/>
          </w:tcPr>
          <w:p w14:paraId="4174FBFC" w14:textId="77777777" w:rsidR="00FC4DA5" w:rsidRPr="00763AFE" w:rsidRDefault="00FC4DA5" w:rsidP="00F106F7">
            <w:pPr>
              <w:jc w:val="center"/>
              <w:rPr>
                <w:sz w:val="22"/>
                <w:szCs w:val="22"/>
              </w:rPr>
            </w:pPr>
            <w:r w:rsidRPr="00763AFE">
              <w:rPr>
                <w:sz w:val="22"/>
                <w:szCs w:val="22"/>
              </w:rPr>
              <w:t>p</w:t>
            </w:r>
          </w:p>
        </w:tc>
      </w:tr>
      <w:tr w:rsidR="00FC4DA5" w:rsidRPr="00763AFE" w14:paraId="181A1505" w14:textId="77777777" w:rsidTr="00FC4DA5">
        <w:trPr>
          <w:gridBefore w:val="1"/>
          <w:wBefore w:w="254" w:type="dxa"/>
        </w:trPr>
        <w:tc>
          <w:tcPr>
            <w:tcW w:w="1468" w:type="dxa"/>
          </w:tcPr>
          <w:p w14:paraId="06456B88" w14:textId="77777777" w:rsidR="00FC4DA5" w:rsidRPr="00763AFE" w:rsidRDefault="00FC4DA5" w:rsidP="00F106F7">
            <w:pPr>
              <w:rPr>
                <w:sz w:val="22"/>
                <w:szCs w:val="22"/>
              </w:rPr>
            </w:pPr>
            <w:r w:rsidRPr="00763AFE">
              <w:rPr>
                <w:sz w:val="22"/>
                <w:szCs w:val="22"/>
              </w:rPr>
              <w:t>Visitation rate</w:t>
            </w:r>
          </w:p>
        </w:tc>
        <w:tc>
          <w:tcPr>
            <w:tcW w:w="1518" w:type="dxa"/>
          </w:tcPr>
          <w:p w14:paraId="303AE246" w14:textId="3803A11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0.0795522  </w:t>
            </w:r>
          </w:p>
        </w:tc>
        <w:tc>
          <w:tcPr>
            <w:tcW w:w="927" w:type="dxa"/>
          </w:tcPr>
          <w:p w14:paraId="7B64FA8B"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18.2781</w:t>
            </w:r>
          </w:p>
          <w:p w14:paraId="5E07752A" w14:textId="77777777" w:rsidR="00FC4DA5" w:rsidRPr="00A5263A" w:rsidRDefault="00FC4DA5" w:rsidP="00F106F7">
            <w:pPr>
              <w:jc w:val="center"/>
              <w:rPr>
                <w:sz w:val="22"/>
                <w:szCs w:val="22"/>
              </w:rPr>
            </w:pPr>
          </w:p>
        </w:tc>
        <w:tc>
          <w:tcPr>
            <w:tcW w:w="1188" w:type="dxa"/>
          </w:tcPr>
          <w:p w14:paraId="5F26AF03" w14:textId="5926CBCE" w:rsidR="00FC4DA5" w:rsidRPr="00A5263A" w:rsidRDefault="00FC4DA5" w:rsidP="00F106F7">
            <w:pPr>
              <w:jc w:val="center"/>
              <w:rPr>
                <w:sz w:val="22"/>
                <w:szCs w:val="22"/>
              </w:rPr>
            </w:pPr>
            <w:r w:rsidRPr="00A5263A">
              <w:rPr>
                <w:sz w:val="22"/>
                <w:szCs w:val="22"/>
              </w:rPr>
              <w:t>&lt;0.0001</w:t>
            </w:r>
          </w:p>
        </w:tc>
        <w:tc>
          <w:tcPr>
            <w:tcW w:w="1845" w:type="dxa"/>
          </w:tcPr>
          <w:p w14:paraId="6A14EF5D" w14:textId="754CAE86"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0.1015193  </w:t>
            </w:r>
          </w:p>
        </w:tc>
        <w:tc>
          <w:tcPr>
            <w:tcW w:w="852" w:type="dxa"/>
          </w:tcPr>
          <w:p w14:paraId="0DE6C164"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29.5833</w:t>
            </w:r>
          </w:p>
          <w:p w14:paraId="402FA47E" w14:textId="2570E752" w:rsidR="00FC4DA5" w:rsidRPr="00A5263A" w:rsidRDefault="00FC4DA5" w:rsidP="00F106F7">
            <w:pPr>
              <w:jc w:val="center"/>
              <w:rPr>
                <w:sz w:val="22"/>
                <w:szCs w:val="22"/>
              </w:rPr>
            </w:pPr>
          </w:p>
        </w:tc>
        <w:tc>
          <w:tcPr>
            <w:tcW w:w="1753" w:type="dxa"/>
          </w:tcPr>
          <w:p w14:paraId="7EC64A37" w14:textId="020AC706" w:rsidR="00FC4DA5" w:rsidRPr="00A5263A" w:rsidRDefault="00FC4DA5" w:rsidP="00F106F7">
            <w:pPr>
              <w:jc w:val="center"/>
              <w:rPr>
                <w:sz w:val="22"/>
                <w:szCs w:val="22"/>
              </w:rPr>
            </w:pPr>
            <w:r w:rsidRPr="00A5263A">
              <w:rPr>
                <w:sz w:val="22"/>
                <w:szCs w:val="22"/>
              </w:rPr>
              <w:t>&lt;0.0001</w:t>
            </w:r>
          </w:p>
        </w:tc>
      </w:tr>
      <w:tr w:rsidR="00FC4DA5" w:rsidRPr="00763AFE" w14:paraId="6CBE8023" w14:textId="77777777" w:rsidTr="00FC4DA5">
        <w:trPr>
          <w:gridBefore w:val="1"/>
          <w:wBefore w:w="254" w:type="dxa"/>
        </w:trPr>
        <w:tc>
          <w:tcPr>
            <w:tcW w:w="1468" w:type="dxa"/>
          </w:tcPr>
          <w:p w14:paraId="3BA5302B" w14:textId="77777777" w:rsidR="00FC4DA5" w:rsidRPr="00763AFE" w:rsidRDefault="00FC4DA5" w:rsidP="00F106F7">
            <w:pPr>
              <w:rPr>
                <w:sz w:val="22"/>
                <w:szCs w:val="22"/>
              </w:rPr>
            </w:pPr>
            <w:r w:rsidRPr="00763AFE">
              <w:rPr>
                <w:sz w:val="22"/>
                <w:szCs w:val="22"/>
              </w:rPr>
              <w:t>Shrub density</w:t>
            </w:r>
          </w:p>
        </w:tc>
        <w:tc>
          <w:tcPr>
            <w:tcW w:w="1518" w:type="dxa"/>
          </w:tcPr>
          <w:p w14:paraId="4B35A2CF" w14:textId="72728AD1"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0.0484860  </w:t>
            </w:r>
          </w:p>
        </w:tc>
        <w:tc>
          <w:tcPr>
            <w:tcW w:w="927" w:type="dxa"/>
          </w:tcPr>
          <w:p w14:paraId="019B71A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3.6568</w:t>
            </w:r>
          </w:p>
          <w:p w14:paraId="63B3BA16" w14:textId="77777777" w:rsidR="00FC4DA5" w:rsidRPr="00A5263A" w:rsidRDefault="00FC4DA5" w:rsidP="00F106F7">
            <w:pPr>
              <w:jc w:val="center"/>
              <w:rPr>
                <w:sz w:val="22"/>
                <w:szCs w:val="22"/>
              </w:rPr>
            </w:pPr>
          </w:p>
        </w:tc>
        <w:tc>
          <w:tcPr>
            <w:tcW w:w="1188" w:type="dxa"/>
          </w:tcPr>
          <w:p w14:paraId="67E4EF3D"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0.0558</w:t>
            </w:r>
          </w:p>
          <w:p w14:paraId="00F6C480" w14:textId="30FF51E2" w:rsidR="00FC4DA5" w:rsidRPr="00A5263A" w:rsidRDefault="00FC4DA5" w:rsidP="00F106F7">
            <w:pPr>
              <w:jc w:val="center"/>
              <w:rPr>
                <w:sz w:val="22"/>
                <w:szCs w:val="22"/>
              </w:rPr>
            </w:pPr>
          </w:p>
        </w:tc>
        <w:tc>
          <w:tcPr>
            <w:tcW w:w="1845" w:type="dxa"/>
          </w:tcPr>
          <w:p w14:paraId="15DD0233" w14:textId="2CCB55B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-0.0106382  </w:t>
            </w:r>
          </w:p>
        </w:tc>
        <w:tc>
          <w:tcPr>
            <w:tcW w:w="852" w:type="dxa"/>
          </w:tcPr>
          <w:p w14:paraId="09B3E432"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0.1963</w:t>
            </w:r>
          </w:p>
          <w:p w14:paraId="5AAA0BA2" w14:textId="1A590E95" w:rsidR="00FC4DA5" w:rsidRPr="00A5263A" w:rsidRDefault="00FC4DA5" w:rsidP="00F106F7">
            <w:pPr>
              <w:jc w:val="center"/>
              <w:rPr>
                <w:rStyle w:val="gd15mcfceub"/>
                <w:color w:val="000000"/>
                <w:sz w:val="22"/>
                <w:szCs w:val="22"/>
                <w:bdr w:val="none" w:sz="0" w:space="0" w:color="auto" w:frame="1"/>
              </w:rPr>
            </w:pPr>
          </w:p>
        </w:tc>
        <w:tc>
          <w:tcPr>
            <w:tcW w:w="1753" w:type="dxa"/>
          </w:tcPr>
          <w:p w14:paraId="488D3887" w14:textId="01B5171E"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0.658    </w:t>
            </w:r>
          </w:p>
        </w:tc>
      </w:tr>
      <w:tr w:rsidR="00FC4DA5" w:rsidRPr="00763AFE" w14:paraId="269840A0" w14:textId="77777777" w:rsidTr="00FC4DA5">
        <w:trPr>
          <w:gridBefore w:val="1"/>
          <w:wBefore w:w="254" w:type="dxa"/>
        </w:trPr>
        <w:tc>
          <w:tcPr>
            <w:tcW w:w="1468" w:type="dxa"/>
          </w:tcPr>
          <w:p w14:paraId="6346AA89" w14:textId="77777777" w:rsidR="00FC4DA5" w:rsidRPr="00763AFE" w:rsidRDefault="00FC4DA5" w:rsidP="00F106F7">
            <w:pPr>
              <w:rPr>
                <w:sz w:val="22"/>
                <w:szCs w:val="22"/>
              </w:rPr>
            </w:pPr>
            <w:r w:rsidRPr="00763AFE">
              <w:rPr>
                <w:sz w:val="22"/>
                <w:szCs w:val="22"/>
              </w:rPr>
              <w:t>Study day</w:t>
            </w:r>
          </w:p>
        </w:tc>
        <w:tc>
          <w:tcPr>
            <w:tcW w:w="1518" w:type="dxa"/>
          </w:tcPr>
          <w:p w14:paraId="2909324C" w14:textId="0419784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0.0013102  </w:t>
            </w:r>
          </w:p>
        </w:tc>
        <w:tc>
          <w:tcPr>
            <w:tcW w:w="927" w:type="dxa"/>
          </w:tcPr>
          <w:p w14:paraId="5BB5BB71"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0.0188</w:t>
            </w:r>
          </w:p>
          <w:p w14:paraId="60DB4FFF" w14:textId="77777777" w:rsidR="00FC4DA5" w:rsidRPr="00A5263A" w:rsidRDefault="00FC4DA5" w:rsidP="00F106F7">
            <w:pPr>
              <w:jc w:val="center"/>
              <w:rPr>
                <w:sz w:val="22"/>
                <w:szCs w:val="22"/>
              </w:rPr>
            </w:pPr>
          </w:p>
        </w:tc>
        <w:tc>
          <w:tcPr>
            <w:tcW w:w="1188" w:type="dxa"/>
          </w:tcPr>
          <w:p w14:paraId="5898C0ED" w14:textId="67498C63" w:rsidR="00FC4DA5" w:rsidRPr="00A5263A" w:rsidRDefault="00116AD5" w:rsidP="00F106F7">
            <w:pPr>
              <w:jc w:val="center"/>
              <w:rPr>
                <w:sz w:val="22"/>
                <w:szCs w:val="22"/>
              </w:rPr>
            </w:pPr>
            <w:r w:rsidRPr="00A5263A">
              <w:rPr>
                <w:rStyle w:val="gd15mcfceub"/>
                <w:color w:val="000000"/>
                <w:sz w:val="22"/>
                <w:szCs w:val="22"/>
                <w:bdr w:val="none" w:sz="0" w:space="0" w:color="auto" w:frame="1"/>
              </w:rPr>
              <w:t xml:space="preserve">0.8908    </w:t>
            </w:r>
          </w:p>
        </w:tc>
        <w:tc>
          <w:tcPr>
            <w:tcW w:w="1845" w:type="dxa"/>
          </w:tcPr>
          <w:p w14:paraId="772E3563" w14:textId="1767559B"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-0.0126016  </w:t>
            </w:r>
          </w:p>
        </w:tc>
        <w:tc>
          <w:tcPr>
            <w:tcW w:w="852" w:type="dxa"/>
          </w:tcPr>
          <w:p w14:paraId="18AE040B"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2.3509 </w:t>
            </w:r>
          </w:p>
          <w:p w14:paraId="42C30961" w14:textId="375E718A" w:rsidR="00FC4DA5" w:rsidRPr="00A5263A" w:rsidRDefault="00FC4DA5" w:rsidP="00F106F7">
            <w:pPr>
              <w:jc w:val="center"/>
              <w:rPr>
                <w:rStyle w:val="gd15mcfceub"/>
                <w:color w:val="000000"/>
                <w:sz w:val="22"/>
                <w:szCs w:val="22"/>
                <w:bdr w:val="none" w:sz="0" w:space="0" w:color="auto" w:frame="1"/>
              </w:rPr>
            </w:pPr>
          </w:p>
        </w:tc>
        <w:tc>
          <w:tcPr>
            <w:tcW w:w="1753" w:type="dxa"/>
          </w:tcPr>
          <w:p w14:paraId="4F4BB62A" w14:textId="6C20279A"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0.125    </w:t>
            </w:r>
          </w:p>
        </w:tc>
      </w:tr>
      <w:tr w:rsidR="00FC4DA5" w:rsidRPr="00763AFE" w14:paraId="63216FD1" w14:textId="77777777" w:rsidTr="00FC4DA5">
        <w:trPr>
          <w:gridBefore w:val="1"/>
          <w:wBefore w:w="254" w:type="dxa"/>
        </w:trPr>
        <w:tc>
          <w:tcPr>
            <w:tcW w:w="1468" w:type="dxa"/>
          </w:tcPr>
          <w:p w14:paraId="39F40C06" w14:textId="77777777" w:rsidR="00FC4DA5" w:rsidRPr="00763AFE" w:rsidRDefault="00FC4DA5" w:rsidP="00F106F7">
            <w:pPr>
              <w:rPr>
                <w:sz w:val="22"/>
                <w:szCs w:val="22"/>
              </w:rPr>
            </w:pPr>
            <w:r w:rsidRPr="00763AFE">
              <w:rPr>
                <w:sz w:val="22"/>
                <w:szCs w:val="22"/>
              </w:rPr>
              <w:t>Floral display size</w:t>
            </w:r>
          </w:p>
        </w:tc>
        <w:tc>
          <w:tcPr>
            <w:tcW w:w="1518" w:type="dxa"/>
          </w:tcPr>
          <w:p w14:paraId="627E0A1C" w14:textId="5374EDD8"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0.0006251  </w:t>
            </w:r>
          </w:p>
        </w:tc>
        <w:tc>
          <w:tcPr>
            <w:tcW w:w="927" w:type="dxa"/>
          </w:tcPr>
          <w:p w14:paraId="33169183" w14:textId="77777777" w:rsidR="00116AD5" w:rsidRDefault="00116AD5" w:rsidP="00116AD5">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 xml:space="preserve">1.1940 </w:t>
            </w:r>
          </w:p>
          <w:p w14:paraId="1856BC66" w14:textId="77777777" w:rsidR="00FC4DA5" w:rsidRPr="00A5263A" w:rsidRDefault="00FC4DA5" w:rsidP="00F106F7">
            <w:pPr>
              <w:jc w:val="center"/>
              <w:rPr>
                <w:sz w:val="22"/>
                <w:szCs w:val="22"/>
              </w:rPr>
            </w:pPr>
          </w:p>
        </w:tc>
        <w:tc>
          <w:tcPr>
            <w:tcW w:w="1188" w:type="dxa"/>
          </w:tcPr>
          <w:p w14:paraId="528661EE" w14:textId="0E5867B2" w:rsidR="00FC4DA5" w:rsidRPr="00A5263A" w:rsidRDefault="00FC4DA5" w:rsidP="00F106F7">
            <w:pPr>
              <w:jc w:val="center"/>
              <w:rPr>
                <w:sz w:val="22"/>
                <w:szCs w:val="22"/>
              </w:rPr>
            </w:pPr>
            <w:r w:rsidRPr="00A5263A">
              <w:rPr>
                <w:rStyle w:val="gd15mcfceub"/>
                <w:color w:val="000000"/>
                <w:sz w:val="22"/>
                <w:szCs w:val="22"/>
                <w:bdr w:val="none" w:sz="0" w:space="0" w:color="auto" w:frame="1"/>
              </w:rPr>
              <w:t xml:space="preserve">0.2745    </w:t>
            </w:r>
          </w:p>
        </w:tc>
        <w:tc>
          <w:tcPr>
            <w:tcW w:w="1845" w:type="dxa"/>
          </w:tcPr>
          <w:p w14:paraId="0867CF3E" w14:textId="274A285F"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0.0007321  </w:t>
            </w:r>
          </w:p>
        </w:tc>
        <w:tc>
          <w:tcPr>
            <w:tcW w:w="852" w:type="dxa"/>
          </w:tcPr>
          <w:p w14:paraId="3FE27440" w14:textId="77777777" w:rsidR="0053672B" w:rsidRDefault="0053672B" w:rsidP="0053672B">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1.1543</w:t>
            </w:r>
          </w:p>
          <w:p w14:paraId="11862098" w14:textId="69D53641" w:rsidR="00FC4DA5" w:rsidRPr="00A5263A" w:rsidRDefault="00FC4DA5" w:rsidP="00F106F7">
            <w:pPr>
              <w:jc w:val="center"/>
              <w:rPr>
                <w:rStyle w:val="gd15mcfceub"/>
                <w:color w:val="000000"/>
                <w:sz w:val="22"/>
                <w:szCs w:val="22"/>
                <w:bdr w:val="none" w:sz="0" w:space="0" w:color="auto" w:frame="1"/>
              </w:rPr>
            </w:pPr>
          </w:p>
        </w:tc>
        <w:tc>
          <w:tcPr>
            <w:tcW w:w="1753" w:type="dxa"/>
          </w:tcPr>
          <w:p w14:paraId="619D1AFE" w14:textId="0C7BFCD8" w:rsidR="00FC4DA5" w:rsidRPr="00A5263A" w:rsidRDefault="00FC4DA5" w:rsidP="00F106F7">
            <w:pPr>
              <w:jc w:val="center"/>
              <w:rPr>
                <w:rStyle w:val="gd15mcfceub"/>
                <w:color w:val="000000"/>
                <w:sz w:val="22"/>
                <w:szCs w:val="22"/>
                <w:bdr w:val="none" w:sz="0" w:space="0" w:color="auto" w:frame="1"/>
              </w:rPr>
            </w:pPr>
            <w:r w:rsidRPr="00A5263A">
              <w:rPr>
                <w:rStyle w:val="gd15mcfceub"/>
                <w:color w:val="000000"/>
                <w:sz w:val="22"/>
                <w:szCs w:val="22"/>
                <w:bdr w:val="none" w:sz="0" w:space="0" w:color="auto" w:frame="1"/>
              </w:rPr>
              <w:t xml:space="preserve">0.283    </w:t>
            </w:r>
          </w:p>
        </w:tc>
      </w:tr>
    </w:tbl>
    <w:p w14:paraId="720CB248" w14:textId="7AB1DCC2" w:rsidR="00861679" w:rsidRDefault="00861679" w:rsidP="0042612E"/>
    <w:tbl>
      <w:tblPr>
        <w:tblStyle w:val="PlainTable21"/>
        <w:tblW w:w="9805" w:type="dxa"/>
        <w:tblInd w:w="-270" w:type="dxa"/>
        <w:tblLook w:val="0420" w:firstRow="1" w:lastRow="0" w:firstColumn="0" w:lastColumn="0" w:noHBand="0" w:noVBand="1"/>
      </w:tblPr>
      <w:tblGrid>
        <w:gridCol w:w="255"/>
        <w:gridCol w:w="2017"/>
        <w:gridCol w:w="986"/>
        <w:gridCol w:w="1299"/>
        <w:gridCol w:w="779"/>
        <w:gridCol w:w="1498"/>
        <w:gridCol w:w="1183"/>
        <w:gridCol w:w="1788"/>
      </w:tblGrid>
      <w:tr w:rsidR="00E744E0" w:rsidRPr="00763AFE" w14:paraId="726E7018" w14:textId="77777777" w:rsidTr="00E744E0">
        <w:trPr>
          <w:cnfStyle w:val="100000000000" w:firstRow="1" w:lastRow="0" w:firstColumn="0" w:lastColumn="0" w:oddVBand="0" w:evenVBand="0" w:oddHBand="0" w:evenHBand="0" w:firstRowFirstColumn="0" w:firstRowLastColumn="0" w:lastRowFirstColumn="0" w:lastRowLastColumn="0"/>
        </w:trPr>
        <w:tc>
          <w:tcPr>
            <w:tcW w:w="2340" w:type="dxa"/>
            <w:gridSpan w:val="2"/>
          </w:tcPr>
          <w:p w14:paraId="101664E4" w14:textId="77777777" w:rsidR="00E744E0" w:rsidRPr="00763AFE" w:rsidRDefault="00E744E0" w:rsidP="00F106F7">
            <w:pPr>
              <w:rPr>
                <w:sz w:val="22"/>
                <w:szCs w:val="22"/>
              </w:rPr>
            </w:pPr>
          </w:p>
        </w:tc>
        <w:tc>
          <w:tcPr>
            <w:tcW w:w="2875" w:type="dxa"/>
            <w:gridSpan w:val="3"/>
          </w:tcPr>
          <w:p w14:paraId="46292CD6" w14:textId="24CCBA41" w:rsidR="00E744E0" w:rsidRPr="00763AFE" w:rsidRDefault="00E744E0" w:rsidP="00F106F7">
            <w:pPr>
              <w:jc w:val="center"/>
              <w:rPr>
                <w:sz w:val="22"/>
                <w:szCs w:val="22"/>
              </w:rPr>
            </w:pPr>
            <w:r>
              <w:rPr>
                <w:sz w:val="22"/>
                <w:szCs w:val="22"/>
              </w:rPr>
              <w:t>Proportion of Conspecifics</w:t>
            </w:r>
          </w:p>
        </w:tc>
        <w:tc>
          <w:tcPr>
            <w:tcW w:w="4590" w:type="dxa"/>
            <w:gridSpan w:val="3"/>
          </w:tcPr>
          <w:p w14:paraId="34A9D573" w14:textId="036A1024" w:rsidR="00E744E0" w:rsidRPr="00763AFE" w:rsidRDefault="00E744E0" w:rsidP="00F106F7">
            <w:pPr>
              <w:jc w:val="center"/>
              <w:rPr>
                <w:sz w:val="22"/>
                <w:szCs w:val="22"/>
              </w:rPr>
            </w:pPr>
            <w:r>
              <w:rPr>
                <w:sz w:val="22"/>
                <w:szCs w:val="22"/>
              </w:rPr>
              <w:t>Proportion of Heterospecifics</w:t>
            </w:r>
          </w:p>
        </w:tc>
      </w:tr>
      <w:tr w:rsidR="00E744E0" w:rsidRPr="00763AFE" w14:paraId="2F55A5BD"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11CF4853" w14:textId="77777777" w:rsidR="00E744E0" w:rsidRPr="00763AFE" w:rsidRDefault="00E744E0" w:rsidP="00F106F7">
            <w:pPr>
              <w:rPr>
                <w:sz w:val="22"/>
                <w:szCs w:val="22"/>
              </w:rPr>
            </w:pPr>
          </w:p>
        </w:tc>
        <w:tc>
          <w:tcPr>
            <w:tcW w:w="719" w:type="dxa"/>
          </w:tcPr>
          <w:p w14:paraId="58165884" w14:textId="77777777" w:rsidR="00E744E0" w:rsidRPr="00763AFE" w:rsidRDefault="00E744E0" w:rsidP="00F106F7">
            <w:pPr>
              <w:jc w:val="center"/>
              <w:rPr>
                <w:sz w:val="22"/>
                <w:szCs w:val="22"/>
              </w:rPr>
            </w:pPr>
            <w:r w:rsidRPr="00763AFE">
              <w:rPr>
                <w:sz w:val="22"/>
                <w:szCs w:val="22"/>
              </w:rPr>
              <w:t>Estimate</w:t>
            </w:r>
          </w:p>
        </w:tc>
        <w:tc>
          <w:tcPr>
            <w:tcW w:w="1351" w:type="dxa"/>
          </w:tcPr>
          <w:p w14:paraId="6C4E9AE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805" w:type="dxa"/>
          </w:tcPr>
          <w:p w14:paraId="1E99F07B" w14:textId="77777777" w:rsidR="00E744E0" w:rsidRPr="00763AFE" w:rsidRDefault="00E744E0" w:rsidP="00F106F7">
            <w:pPr>
              <w:jc w:val="center"/>
              <w:rPr>
                <w:sz w:val="22"/>
                <w:szCs w:val="22"/>
              </w:rPr>
            </w:pPr>
            <w:r w:rsidRPr="00763AFE">
              <w:rPr>
                <w:sz w:val="22"/>
                <w:szCs w:val="22"/>
              </w:rPr>
              <w:t>p</w:t>
            </w:r>
          </w:p>
        </w:tc>
        <w:tc>
          <w:tcPr>
            <w:tcW w:w="1518" w:type="dxa"/>
          </w:tcPr>
          <w:p w14:paraId="12AB60B3" w14:textId="77777777" w:rsidR="00E744E0" w:rsidRPr="00763AFE" w:rsidRDefault="00E744E0" w:rsidP="00F106F7">
            <w:pPr>
              <w:jc w:val="center"/>
              <w:rPr>
                <w:sz w:val="22"/>
                <w:szCs w:val="22"/>
              </w:rPr>
            </w:pPr>
            <w:r w:rsidRPr="00763AFE">
              <w:rPr>
                <w:sz w:val="22"/>
                <w:szCs w:val="22"/>
              </w:rPr>
              <w:t>Estimate</w:t>
            </w:r>
          </w:p>
        </w:tc>
        <w:tc>
          <w:tcPr>
            <w:tcW w:w="1229" w:type="dxa"/>
          </w:tcPr>
          <w:p w14:paraId="53A9677A" w14:textId="77777777" w:rsidR="00E744E0" w:rsidRPr="00763AFE" w:rsidRDefault="00E744E0" w:rsidP="00F106F7">
            <w:pPr>
              <w:jc w:val="center"/>
              <w:rPr>
                <w:sz w:val="22"/>
                <w:szCs w:val="22"/>
              </w:rPr>
            </w:pPr>
            <w:r w:rsidRPr="00763AFE">
              <w:rPr>
                <w:rStyle w:val="gnkrckgcgsb"/>
                <w:color w:val="000000"/>
                <w:sz w:val="22"/>
                <w:szCs w:val="22"/>
                <w:bdr w:val="none" w:sz="0" w:space="0" w:color="auto" w:frame="1"/>
              </w:rPr>
              <w:t>χ</w:t>
            </w:r>
            <w:r w:rsidRPr="00763AFE">
              <w:rPr>
                <w:rStyle w:val="gnkrckgcgsb"/>
                <w:color w:val="000000"/>
                <w:sz w:val="22"/>
                <w:szCs w:val="22"/>
                <w:bdr w:val="none" w:sz="0" w:space="0" w:color="auto" w:frame="1"/>
                <w:vertAlign w:val="superscript"/>
              </w:rPr>
              <w:t>2</w:t>
            </w:r>
          </w:p>
        </w:tc>
        <w:tc>
          <w:tcPr>
            <w:tcW w:w="1843" w:type="dxa"/>
          </w:tcPr>
          <w:p w14:paraId="24F392DB" w14:textId="77777777" w:rsidR="00E744E0" w:rsidRPr="00763AFE" w:rsidRDefault="00E744E0" w:rsidP="00F106F7">
            <w:pPr>
              <w:jc w:val="center"/>
              <w:rPr>
                <w:sz w:val="22"/>
                <w:szCs w:val="22"/>
              </w:rPr>
            </w:pPr>
            <w:r w:rsidRPr="00763AFE">
              <w:rPr>
                <w:sz w:val="22"/>
                <w:szCs w:val="22"/>
              </w:rPr>
              <w:t>p</w:t>
            </w:r>
          </w:p>
        </w:tc>
      </w:tr>
      <w:tr w:rsidR="00E744E0" w:rsidRPr="000C443D" w14:paraId="0A9E4DE8" w14:textId="77777777" w:rsidTr="00E744E0">
        <w:trPr>
          <w:gridBefore w:val="1"/>
          <w:wBefore w:w="270" w:type="dxa"/>
        </w:trPr>
        <w:tc>
          <w:tcPr>
            <w:tcW w:w="2070" w:type="dxa"/>
          </w:tcPr>
          <w:p w14:paraId="03C416C2" w14:textId="77777777" w:rsidR="00E744E0" w:rsidRPr="00763AFE" w:rsidRDefault="00E744E0" w:rsidP="00F106F7">
            <w:pPr>
              <w:rPr>
                <w:sz w:val="22"/>
                <w:szCs w:val="22"/>
              </w:rPr>
            </w:pPr>
            <w:r w:rsidRPr="00763AFE">
              <w:rPr>
                <w:sz w:val="22"/>
                <w:szCs w:val="22"/>
              </w:rPr>
              <w:t>Visitation rate</w:t>
            </w:r>
          </w:p>
        </w:tc>
        <w:tc>
          <w:tcPr>
            <w:tcW w:w="719" w:type="dxa"/>
          </w:tcPr>
          <w:p w14:paraId="14A9D4D0" w14:textId="091AA663" w:rsidR="00E744E0" w:rsidRPr="00E744E0" w:rsidRDefault="00E744E0" w:rsidP="00F106F7">
            <w:pPr>
              <w:jc w:val="center"/>
              <w:rPr>
                <w:sz w:val="22"/>
                <w:szCs w:val="22"/>
              </w:rPr>
            </w:pPr>
          </w:p>
        </w:tc>
        <w:tc>
          <w:tcPr>
            <w:tcW w:w="1351" w:type="dxa"/>
          </w:tcPr>
          <w:p w14:paraId="5255FC37" w14:textId="77777777" w:rsidR="00E744E0" w:rsidRPr="00E744E0" w:rsidRDefault="00E744E0" w:rsidP="00F106F7">
            <w:pPr>
              <w:jc w:val="center"/>
              <w:rPr>
                <w:sz w:val="22"/>
                <w:szCs w:val="22"/>
              </w:rPr>
            </w:pPr>
          </w:p>
        </w:tc>
        <w:tc>
          <w:tcPr>
            <w:tcW w:w="805" w:type="dxa"/>
          </w:tcPr>
          <w:p w14:paraId="47B99CDA" w14:textId="4805299F" w:rsidR="00E744E0" w:rsidRPr="00E744E0" w:rsidRDefault="00E744E0" w:rsidP="00F106F7">
            <w:pPr>
              <w:jc w:val="center"/>
              <w:rPr>
                <w:sz w:val="22"/>
                <w:szCs w:val="22"/>
              </w:rPr>
            </w:pPr>
          </w:p>
        </w:tc>
        <w:tc>
          <w:tcPr>
            <w:tcW w:w="1518" w:type="dxa"/>
          </w:tcPr>
          <w:p w14:paraId="36C32CFD" w14:textId="6185F508" w:rsidR="00E744E0" w:rsidRPr="00E744E0" w:rsidRDefault="00E744E0" w:rsidP="00F106F7">
            <w:pPr>
              <w:jc w:val="center"/>
              <w:rPr>
                <w:sz w:val="22"/>
                <w:szCs w:val="22"/>
              </w:rPr>
            </w:pPr>
            <w:r w:rsidRPr="00E744E0">
              <w:rPr>
                <w:rStyle w:val="gd15mcfceub"/>
                <w:color w:val="000000"/>
                <w:sz w:val="22"/>
                <w:szCs w:val="22"/>
                <w:bdr w:val="none" w:sz="0" w:space="0" w:color="auto" w:frame="1"/>
              </w:rPr>
              <w:t>-0.1233885</w:t>
            </w:r>
          </w:p>
        </w:tc>
        <w:tc>
          <w:tcPr>
            <w:tcW w:w="1229" w:type="dxa"/>
          </w:tcPr>
          <w:p w14:paraId="78A1BEEC" w14:textId="18D0B2CD" w:rsidR="00E744E0" w:rsidRPr="00E744E0" w:rsidRDefault="00E744E0" w:rsidP="00F106F7">
            <w:pPr>
              <w:jc w:val="center"/>
              <w:rPr>
                <w:sz w:val="22"/>
                <w:szCs w:val="22"/>
              </w:rPr>
            </w:pPr>
          </w:p>
        </w:tc>
        <w:tc>
          <w:tcPr>
            <w:tcW w:w="1843" w:type="dxa"/>
          </w:tcPr>
          <w:p w14:paraId="70265BD8" w14:textId="1E8562F0" w:rsidR="00E744E0" w:rsidRPr="00E744E0" w:rsidRDefault="00E744E0" w:rsidP="00F106F7">
            <w:pPr>
              <w:jc w:val="center"/>
              <w:rPr>
                <w:sz w:val="22"/>
                <w:szCs w:val="22"/>
              </w:rPr>
            </w:pPr>
            <w:r w:rsidRPr="00E744E0">
              <w:rPr>
                <w:rStyle w:val="gd15mcfceub"/>
                <w:color w:val="000000"/>
                <w:sz w:val="22"/>
                <w:szCs w:val="22"/>
                <w:bdr w:val="none" w:sz="0" w:space="0" w:color="auto" w:frame="1"/>
              </w:rPr>
              <w:t>0.0000</w:t>
            </w:r>
          </w:p>
        </w:tc>
      </w:tr>
      <w:tr w:rsidR="00E744E0" w:rsidRPr="000C443D" w14:paraId="3F02762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Pr>
        <w:tc>
          <w:tcPr>
            <w:tcW w:w="2070" w:type="dxa"/>
          </w:tcPr>
          <w:p w14:paraId="761F6810" w14:textId="77777777" w:rsidR="00E744E0" w:rsidRPr="00763AFE" w:rsidRDefault="00E744E0" w:rsidP="00F106F7">
            <w:pPr>
              <w:rPr>
                <w:sz w:val="22"/>
                <w:szCs w:val="22"/>
              </w:rPr>
            </w:pPr>
            <w:r w:rsidRPr="00763AFE">
              <w:rPr>
                <w:sz w:val="22"/>
                <w:szCs w:val="22"/>
              </w:rPr>
              <w:t>Shrub density</w:t>
            </w:r>
          </w:p>
        </w:tc>
        <w:tc>
          <w:tcPr>
            <w:tcW w:w="719" w:type="dxa"/>
          </w:tcPr>
          <w:p w14:paraId="2DE82327" w14:textId="36BFC4E0" w:rsidR="00E744E0" w:rsidRPr="00E744E0" w:rsidRDefault="00E744E0" w:rsidP="00F106F7">
            <w:pPr>
              <w:jc w:val="center"/>
              <w:rPr>
                <w:sz w:val="22"/>
                <w:szCs w:val="22"/>
              </w:rPr>
            </w:pPr>
          </w:p>
        </w:tc>
        <w:tc>
          <w:tcPr>
            <w:tcW w:w="1351" w:type="dxa"/>
          </w:tcPr>
          <w:p w14:paraId="3D995407" w14:textId="77777777" w:rsidR="00E744E0" w:rsidRPr="00E744E0" w:rsidRDefault="00E744E0" w:rsidP="00F106F7">
            <w:pPr>
              <w:jc w:val="center"/>
              <w:rPr>
                <w:sz w:val="22"/>
                <w:szCs w:val="22"/>
              </w:rPr>
            </w:pPr>
          </w:p>
        </w:tc>
        <w:tc>
          <w:tcPr>
            <w:tcW w:w="805" w:type="dxa"/>
          </w:tcPr>
          <w:p w14:paraId="3E39679C" w14:textId="26200DD7" w:rsidR="00E744E0" w:rsidRPr="00E744E0" w:rsidRDefault="00E744E0" w:rsidP="00F106F7">
            <w:pPr>
              <w:jc w:val="center"/>
              <w:rPr>
                <w:sz w:val="22"/>
                <w:szCs w:val="22"/>
              </w:rPr>
            </w:pPr>
          </w:p>
        </w:tc>
        <w:tc>
          <w:tcPr>
            <w:tcW w:w="1518" w:type="dxa"/>
          </w:tcPr>
          <w:p w14:paraId="3B48A80F" w14:textId="6C8013AD"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0.0162254</w:t>
            </w:r>
          </w:p>
        </w:tc>
        <w:tc>
          <w:tcPr>
            <w:tcW w:w="1229" w:type="dxa"/>
          </w:tcPr>
          <w:p w14:paraId="6D641FDD" w14:textId="35708CED" w:rsidR="00E744E0" w:rsidRPr="00E744E0" w:rsidRDefault="00E744E0" w:rsidP="00F106F7">
            <w:pPr>
              <w:jc w:val="center"/>
              <w:rPr>
                <w:rStyle w:val="gd15mcfceub"/>
                <w:color w:val="000000"/>
                <w:sz w:val="22"/>
                <w:szCs w:val="22"/>
                <w:bdr w:val="none" w:sz="0" w:space="0" w:color="auto" w:frame="1"/>
              </w:rPr>
            </w:pPr>
          </w:p>
        </w:tc>
        <w:tc>
          <w:tcPr>
            <w:tcW w:w="1843" w:type="dxa"/>
          </w:tcPr>
          <w:p w14:paraId="35274803" w14:textId="094239EC"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0.3509</w:t>
            </w:r>
          </w:p>
        </w:tc>
      </w:tr>
      <w:tr w:rsidR="00E744E0" w:rsidRPr="000C443D" w14:paraId="0B4064F4" w14:textId="77777777" w:rsidTr="00E744E0">
        <w:trPr>
          <w:gridBefore w:val="1"/>
          <w:wBefore w:w="270" w:type="dxa"/>
        </w:trPr>
        <w:tc>
          <w:tcPr>
            <w:tcW w:w="2070" w:type="dxa"/>
          </w:tcPr>
          <w:p w14:paraId="517DECFF" w14:textId="0D21C25A" w:rsidR="00E744E0" w:rsidRPr="00763AFE" w:rsidRDefault="00E744E0" w:rsidP="00F106F7">
            <w:pPr>
              <w:rPr>
                <w:sz w:val="22"/>
                <w:szCs w:val="22"/>
              </w:rPr>
            </w:pPr>
            <w:r>
              <w:rPr>
                <w:sz w:val="22"/>
                <w:szCs w:val="22"/>
              </w:rPr>
              <w:t>Degree</w:t>
            </w:r>
          </w:p>
        </w:tc>
        <w:tc>
          <w:tcPr>
            <w:tcW w:w="719" w:type="dxa"/>
          </w:tcPr>
          <w:p w14:paraId="66F9CECC" w14:textId="77777777" w:rsidR="00E744E0" w:rsidRPr="00E744E0" w:rsidRDefault="00E744E0" w:rsidP="00F106F7">
            <w:pPr>
              <w:jc w:val="center"/>
              <w:rPr>
                <w:sz w:val="22"/>
                <w:szCs w:val="22"/>
              </w:rPr>
            </w:pPr>
          </w:p>
        </w:tc>
        <w:tc>
          <w:tcPr>
            <w:tcW w:w="1351" w:type="dxa"/>
          </w:tcPr>
          <w:p w14:paraId="187F51FC" w14:textId="77777777" w:rsidR="00E744E0" w:rsidRPr="00E744E0" w:rsidRDefault="00E744E0" w:rsidP="00F106F7">
            <w:pPr>
              <w:jc w:val="center"/>
              <w:rPr>
                <w:sz w:val="22"/>
                <w:szCs w:val="22"/>
              </w:rPr>
            </w:pPr>
          </w:p>
        </w:tc>
        <w:tc>
          <w:tcPr>
            <w:tcW w:w="805" w:type="dxa"/>
          </w:tcPr>
          <w:p w14:paraId="6778FD45" w14:textId="77777777" w:rsidR="00E744E0" w:rsidRPr="00E744E0" w:rsidRDefault="00E744E0" w:rsidP="00F106F7">
            <w:pPr>
              <w:jc w:val="center"/>
              <w:rPr>
                <w:sz w:val="22"/>
                <w:szCs w:val="22"/>
              </w:rPr>
            </w:pPr>
          </w:p>
        </w:tc>
        <w:tc>
          <w:tcPr>
            <w:tcW w:w="1518" w:type="dxa"/>
          </w:tcPr>
          <w:p w14:paraId="27994045" w14:textId="3FCD140B"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0.0084822</w:t>
            </w:r>
          </w:p>
        </w:tc>
        <w:tc>
          <w:tcPr>
            <w:tcW w:w="1229" w:type="dxa"/>
          </w:tcPr>
          <w:p w14:paraId="3D4368BD" w14:textId="77777777" w:rsidR="00E744E0" w:rsidRPr="00E744E0" w:rsidRDefault="00E744E0" w:rsidP="00F106F7">
            <w:pPr>
              <w:jc w:val="center"/>
              <w:rPr>
                <w:rStyle w:val="gd15mcfceub"/>
                <w:color w:val="000000"/>
                <w:sz w:val="22"/>
                <w:szCs w:val="22"/>
                <w:bdr w:val="none" w:sz="0" w:space="0" w:color="auto" w:frame="1"/>
              </w:rPr>
            </w:pPr>
          </w:p>
        </w:tc>
        <w:tc>
          <w:tcPr>
            <w:tcW w:w="1843" w:type="dxa"/>
          </w:tcPr>
          <w:p w14:paraId="5E15F40C" w14:textId="33E58FB5"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0.0000</w:t>
            </w:r>
          </w:p>
        </w:tc>
      </w:tr>
      <w:tr w:rsidR="00E744E0" w:rsidRPr="000C443D" w14:paraId="1FCE5AD1" w14:textId="77777777" w:rsidTr="00E744E0">
        <w:trPr>
          <w:gridBefore w:val="1"/>
          <w:cnfStyle w:val="000000100000" w:firstRow="0" w:lastRow="0" w:firstColumn="0" w:lastColumn="0" w:oddVBand="0" w:evenVBand="0" w:oddHBand="1" w:evenHBand="0" w:firstRowFirstColumn="0" w:firstRowLastColumn="0" w:lastRowFirstColumn="0" w:lastRowLastColumn="0"/>
          <w:wBefore w:w="270" w:type="dxa"/>
          <w:trHeight w:val="287"/>
        </w:trPr>
        <w:tc>
          <w:tcPr>
            <w:tcW w:w="2070" w:type="dxa"/>
          </w:tcPr>
          <w:p w14:paraId="5C7A9E10" w14:textId="77777777" w:rsidR="00E744E0" w:rsidRPr="00763AFE" w:rsidRDefault="00E744E0" w:rsidP="00F106F7">
            <w:pPr>
              <w:rPr>
                <w:sz w:val="22"/>
                <w:szCs w:val="22"/>
              </w:rPr>
            </w:pPr>
            <w:r w:rsidRPr="00763AFE">
              <w:rPr>
                <w:sz w:val="22"/>
                <w:szCs w:val="22"/>
              </w:rPr>
              <w:t>Study day</w:t>
            </w:r>
          </w:p>
        </w:tc>
        <w:tc>
          <w:tcPr>
            <w:tcW w:w="719" w:type="dxa"/>
          </w:tcPr>
          <w:p w14:paraId="670EAFFD" w14:textId="6015639F" w:rsidR="00E744E0" w:rsidRPr="00E744E0" w:rsidRDefault="00E744E0" w:rsidP="00F106F7">
            <w:pPr>
              <w:jc w:val="center"/>
              <w:rPr>
                <w:sz w:val="22"/>
                <w:szCs w:val="22"/>
              </w:rPr>
            </w:pPr>
          </w:p>
        </w:tc>
        <w:tc>
          <w:tcPr>
            <w:tcW w:w="1351" w:type="dxa"/>
          </w:tcPr>
          <w:p w14:paraId="3982777E" w14:textId="77777777" w:rsidR="00E744E0" w:rsidRPr="00E744E0" w:rsidRDefault="00E744E0" w:rsidP="00F106F7">
            <w:pPr>
              <w:jc w:val="center"/>
              <w:rPr>
                <w:sz w:val="22"/>
                <w:szCs w:val="22"/>
              </w:rPr>
            </w:pPr>
          </w:p>
        </w:tc>
        <w:tc>
          <w:tcPr>
            <w:tcW w:w="805" w:type="dxa"/>
          </w:tcPr>
          <w:p w14:paraId="5D2EFCE8" w14:textId="6BEC3761" w:rsidR="00E744E0" w:rsidRPr="00E744E0" w:rsidRDefault="00E744E0" w:rsidP="00F106F7">
            <w:pPr>
              <w:jc w:val="center"/>
              <w:rPr>
                <w:sz w:val="22"/>
                <w:szCs w:val="22"/>
              </w:rPr>
            </w:pPr>
          </w:p>
        </w:tc>
        <w:tc>
          <w:tcPr>
            <w:tcW w:w="1518" w:type="dxa"/>
          </w:tcPr>
          <w:p w14:paraId="6EA92BD7" w14:textId="011FE7F2"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-0.0009280</w:t>
            </w:r>
          </w:p>
        </w:tc>
        <w:tc>
          <w:tcPr>
            <w:tcW w:w="1229" w:type="dxa"/>
          </w:tcPr>
          <w:p w14:paraId="6B03D5F5" w14:textId="2B860DBD" w:rsidR="00E744E0" w:rsidRPr="00E744E0" w:rsidRDefault="00E744E0" w:rsidP="00F106F7">
            <w:pPr>
              <w:jc w:val="center"/>
              <w:rPr>
                <w:rStyle w:val="gd15mcfceub"/>
                <w:color w:val="000000"/>
                <w:sz w:val="22"/>
                <w:szCs w:val="22"/>
                <w:bdr w:val="none" w:sz="0" w:space="0" w:color="auto" w:frame="1"/>
              </w:rPr>
            </w:pPr>
          </w:p>
        </w:tc>
        <w:tc>
          <w:tcPr>
            <w:tcW w:w="1843" w:type="dxa"/>
          </w:tcPr>
          <w:p w14:paraId="0D3405C7" w14:textId="7587E539"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0.8828</w:t>
            </w:r>
          </w:p>
        </w:tc>
      </w:tr>
      <w:tr w:rsidR="00E744E0" w:rsidRPr="000C443D" w14:paraId="3E5CB624" w14:textId="77777777" w:rsidTr="00E744E0">
        <w:trPr>
          <w:gridBefore w:val="1"/>
          <w:wBefore w:w="270" w:type="dxa"/>
        </w:trPr>
        <w:tc>
          <w:tcPr>
            <w:tcW w:w="2070" w:type="dxa"/>
          </w:tcPr>
          <w:p w14:paraId="4A7ECE41" w14:textId="77777777" w:rsidR="00E744E0" w:rsidRPr="00763AFE" w:rsidRDefault="00E744E0" w:rsidP="00F106F7">
            <w:pPr>
              <w:rPr>
                <w:sz w:val="22"/>
                <w:szCs w:val="22"/>
              </w:rPr>
            </w:pPr>
            <w:r w:rsidRPr="00763AFE">
              <w:rPr>
                <w:sz w:val="22"/>
                <w:szCs w:val="22"/>
              </w:rPr>
              <w:t>Floral display size</w:t>
            </w:r>
          </w:p>
        </w:tc>
        <w:tc>
          <w:tcPr>
            <w:tcW w:w="719" w:type="dxa"/>
          </w:tcPr>
          <w:p w14:paraId="7DBB74A4" w14:textId="7C0302F7" w:rsidR="00E744E0" w:rsidRPr="00E744E0" w:rsidRDefault="00E744E0" w:rsidP="00F106F7">
            <w:pPr>
              <w:jc w:val="center"/>
              <w:rPr>
                <w:sz w:val="22"/>
                <w:szCs w:val="22"/>
              </w:rPr>
            </w:pPr>
          </w:p>
        </w:tc>
        <w:tc>
          <w:tcPr>
            <w:tcW w:w="1351" w:type="dxa"/>
          </w:tcPr>
          <w:p w14:paraId="1B76C066" w14:textId="77777777" w:rsidR="00E744E0" w:rsidRPr="00E744E0" w:rsidRDefault="00E744E0" w:rsidP="00F106F7">
            <w:pPr>
              <w:jc w:val="center"/>
              <w:rPr>
                <w:sz w:val="22"/>
                <w:szCs w:val="22"/>
              </w:rPr>
            </w:pPr>
          </w:p>
        </w:tc>
        <w:tc>
          <w:tcPr>
            <w:tcW w:w="805" w:type="dxa"/>
          </w:tcPr>
          <w:p w14:paraId="35BFD69B" w14:textId="44EABA89" w:rsidR="00E744E0" w:rsidRPr="00E744E0" w:rsidRDefault="00E744E0" w:rsidP="00F106F7">
            <w:pPr>
              <w:jc w:val="center"/>
              <w:rPr>
                <w:sz w:val="22"/>
                <w:szCs w:val="22"/>
              </w:rPr>
            </w:pPr>
          </w:p>
        </w:tc>
        <w:tc>
          <w:tcPr>
            <w:tcW w:w="1518" w:type="dxa"/>
          </w:tcPr>
          <w:p w14:paraId="1B98D213" w14:textId="5DF9DAE3"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-0.0004064</w:t>
            </w:r>
          </w:p>
        </w:tc>
        <w:tc>
          <w:tcPr>
            <w:tcW w:w="1229" w:type="dxa"/>
          </w:tcPr>
          <w:p w14:paraId="50BFED9B" w14:textId="0259AA5C" w:rsidR="00E744E0" w:rsidRPr="00E744E0" w:rsidRDefault="00E744E0" w:rsidP="00F106F7">
            <w:pPr>
              <w:jc w:val="center"/>
              <w:rPr>
                <w:rStyle w:val="gd15mcfceub"/>
                <w:color w:val="000000"/>
                <w:sz w:val="22"/>
                <w:szCs w:val="22"/>
                <w:bdr w:val="none" w:sz="0" w:space="0" w:color="auto" w:frame="1"/>
              </w:rPr>
            </w:pPr>
          </w:p>
        </w:tc>
        <w:tc>
          <w:tcPr>
            <w:tcW w:w="1843" w:type="dxa"/>
          </w:tcPr>
          <w:p w14:paraId="6E0B30D1" w14:textId="66B9EE27" w:rsidR="00E744E0" w:rsidRPr="00E744E0" w:rsidRDefault="00E744E0" w:rsidP="00F106F7">
            <w:pPr>
              <w:jc w:val="center"/>
              <w:rPr>
                <w:rStyle w:val="gd15mcfceub"/>
                <w:color w:val="000000"/>
                <w:sz w:val="22"/>
                <w:szCs w:val="22"/>
                <w:bdr w:val="none" w:sz="0" w:space="0" w:color="auto" w:frame="1"/>
              </w:rPr>
            </w:pPr>
            <w:r w:rsidRPr="00E744E0">
              <w:rPr>
                <w:rStyle w:val="gd15mcfceub"/>
                <w:color w:val="000000"/>
                <w:sz w:val="22"/>
                <w:szCs w:val="22"/>
                <w:bdr w:val="none" w:sz="0" w:space="0" w:color="auto" w:frame="1"/>
              </w:rPr>
              <w:t>0.4406</w:t>
            </w:r>
          </w:p>
        </w:tc>
      </w:tr>
    </w:tbl>
    <w:p w14:paraId="0FDE2F78" w14:textId="7822AEC3" w:rsidR="00822742" w:rsidRDefault="00822742" w:rsidP="0042612E"/>
    <w:p w14:paraId="6C22F7C9" w14:textId="77777777" w:rsidR="00D5357A" w:rsidRDefault="00D5357A" w:rsidP="00D5357A">
      <w:r>
        <w:t xml:space="preserve">AIC table for </w:t>
      </w:r>
      <w:proofErr w:type="spellStart"/>
      <w:r>
        <w:t>nnet</w:t>
      </w:r>
      <w:proofErr w:type="spellEnd"/>
      <w:r>
        <w:t xml:space="preserve"> models</w:t>
      </w:r>
    </w:p>
    <w:tbl>
      <w:tblPr>
        <w:tblStyle w:val="TableGrid"/>
        <w:tblW w:w="0" w:type="auto"/>
        <w:tblLook w:val="04A0" w:firstRow="1" w:lastRow="0" w:firstColumn="1" w:lastColumn="0" w:noHBand="0" w:noVBand="1"/>
      </w:tblPr>
      <w:tblGrid>
        <w:gridCol w:w="3116"/>
        <w:gridCol w:w="3117"/>
        <w:gridCol w:w="3117"/>
      </w:tblGrid>
      <w:tr w:rsidR="00D5357A" w14:paraId="75939AF8" w14:textId="77777777" w:rsidTr="00F106F7">
        <w:tc>
          <w:tcPr>
            <w:tcW w:w="3116" w:type="dxa"/>
          </w:tcPr>
          <w:p w14:paraId="1488DBCC" w14:textId="77777777" w:rsidR="00D5357A" w:rsidRDefault="00D5357A" w:rsidP="00F106F7">
            <w:r>
              <w:t>Candidate model</w:t>
            </w:r>
          </w:p>
        </w:tc>
        <w:tc>
          <w:tcPr>
            <w:tcW w:w="3117" w:type="dxa"/>
          </w:tcPr>
          <w:p w14:paraId="6164EBA9" w14:textId="77777777" w:rsidR="00D5357A" w:rsidRDefault="00D5357A" w:rsidP="00F106F7">
            <w:proofErr w:type="spellStart"/>
            <w:r>
              <w:t>Df</w:t>
            </w:r>
            <w:proofErr w:type="spellEnd"/>
          </w:p>
        </w:tc>
        <w:tc>
          <w:tcPr>
            <w:tcW w:w="3117" w:type="dxa"/>
          </w:tcPr>
          <w:p w14:paraId="77B1A854" w14:textId="77777777" w:rsidR="00D5357A" w:rsidRDefault="00D5357A" w:rsidP="00F106F7">
            <w:r>
              <w:t>AIC</w:t>
            </w:r>
          </w:p>
        </w:tc>
      </w:tr>
      <w:tr w:rsidR="00D5357A" w14:paraId="1BDD9490" w14:textId="77777777" w:rsidTr="00F106F7">
        <w:tc>
          <w:tcPr>
            <w:tcW w:w="3116" w:type="dxa"/>
          </w:tcPr>
          <w:p w14:paraId="3AAD110F" w14:textId="77777777" w:rsidR="00D5357A" w:rsidRDefault="00D5357A" w:rsidP="00F106F7">
            <w:r>
              <w:t>Intercept only</w:t>
            </w:r>
          </w:p>
        </w:tc>
        <w:tc>
          <w:tcPr>
            <w:tcW w:w="3117" w:type="dxa"/>
          </w:tcPr>
          <w:p w14:paraId="1C7434C2" w14:textId="77777777" w:rsidR="00D5357A" w:rsidRPr="00A5263A" w:rsidRDefault="00D5357A" w:rsidP="00F106F7">
            <w:pPr>
              <w:rPr>
                <w:sz w:val="22"/>
                <w:szCs w:val="22"/>
              </w:rPr>
            </w:pPr>
          </w:p>
        </w:tc>
        <w:tc>
          <w:tcPr>
            <w:tcW w:w="3117" w:type="dxa"/>
          </w:tcPr>
          <w:p w14:paraId="3118B4D1" w14:textId="77777777" w:rsidR="00D5357A" w:rsidRPr="00A5263A" w:rsidRDefault="00D5357A" w:rsidP="00F106F7">
            <w:pPr>
              <w:rPr>
                <w:sz w:val="22"/>
                <w:szCs w:val="22"/>
              </w:rPr>
            </w:pPr>
            <w:r w:rsidRPr="00A5263A">
              <w:rPr>
                <w:sz w:val="22"/>
                <w:szCs w:val="22"/>
              </w:rPr>
              <w:t>555.3168</w:t>
            </w:r>
          </w:p>
        </w:tc>
      </w:tr>
      <w:tr w:rsidR="00D5357A" w14:paraId="67C46154" w14:textId="77777777" w:rsidTr="00F106F7">
        <w:tc>
          <w:tcPr>
            <w:tcW w:w="3116" w:type="dxa"/>
          </w:tcPr>
          <w:p w14:paraId="1E991B9A" w14:textId="77777777" w:rsidR="00D5357A" w:rsidRDefault="00D5357A" w:rsidP="00F106F7">
            <w:r w:rsidRPr="00D02076">
              <w:t xml:space="preserve">Species + </w:t>
            </w:r>
            <w:proofErr w:type="spellStart"/>
            <w:r w:rsidRPr="00D02076">
              <w:t>shrub.density</w:t>
            </w:r>
            <w:proofErr w:type="spellEnd"/>
            <w:r w:rsidRPr="00D02076">
              <w:t xml:space="preserve"> +  Quantity + </w:t>
            </w:r>
            <w:proofErr w:type="spellStart"/>
            <w:r w:rsidRPr="00D02076">
              <w:t>N.flowers</w:t>
            </w:r>
            <w:proofErr w:type="spellEnd"/>
            <w:r w:rsidRPr="00D02076">
              <w:t>*day</w:t>
            </w:r>
          </w:p>
        </w:tc>
        <w:tc>
          <w:tcPr>
            <w:tcW w:w="3117" w:type="dxa"/>
          </w:tcPr>
          <w:p w14:paraId="72C49AC4" w14:textId="77777777" w:rsidR="00D5357A" w:rsidRPr="00A5263A" w:rsidRDefault="00D5357A" w:rsidP="00F106F7">
            <w:pPr>
              <w:rPr>
                <w:sz w:val="22"/>
                <w:szCs w:val="22"/>
              </w:rPr>
            </w:pPr>
            <w:r w:rsidRPr="00A5263A">
              <w:rPr>
                <w:sz w:val="22"/>
                <w:szCs w:val="22"/>
              </w:rPr>
              <w:t>60</w:t>
            </w:r>
          </w:p>
        </w:tc>
        <w:tc>
          <w:tcPr>
            <w:tcW w:w="3117" w:type="dxa"/>
          </w:tcPr>
          <w:p w14:paraId="7B723767" w14:textId="77777777" w:rsidR="00D5357A" w:rsidRPr="00A5263A" w:rsidRDefault="00D5357A" w:rsidP="00F106F7">
            <w:pPr>
              <w:rPr>
                <w:sz w:val="22"/>
                <w:szCs w:val="22"/>
              </w:rPr>
            </w:pPr>
            <w:r w:rsidRPr="00A5263A">
              <w:rPr>
                <w:rStyle w:val="gd15mcfceub"/>
                <w:color w:val="000000"/>
                <w:sz w:val="22"/>
                <w:szCs w:val="22"/>
                <w:bdr w:val="none" w:sz="0" w:space="0" w:color="auto" w:frame="1"/>
              </w:rPr>
              <w:t>364.1505</w:t>
            </w:r>
          </w:p>
        </w:tc>
      </w:tr>
      <w:tr w:rsidR="00D5357A" w14:paraId="375F11B2" w14:textId="77777777" w:rsidTr="00F106F7">
        <w:tc>
          <w:tcPr>
            <w:tcW w:w="3116" w:type="dxa"/>
          </w:tcPr>
          <w:p w14:paraId="73D6B78B" w14:textId="77777777" w:rsidR="00D5357A" w:rsidRDefault="00D5357A" w:rsidP="00F106F7">
            <w:r w:rsidRPr="00D02076">
              <w:t xml:space="preserve">Species + </w:t>
            </w:r>
            <w:proofErr w:type="spellStart"/>
            <w:r w:rsidRPr="00D02076">
              <w:t>shrub.density</w:t>
            </w:r>
            <w:proofErr w:type="spellEnd"/>
            <w:r w:rsidRPr="00D02076">
              <w:t xml:space="preserve"> +  Quantity +day + </w:t>
            </w:r>
            <w:proofErr w:type="spellStart"/>
            <w:r w:rsidRPr="00D02076">
              <w:t>N.flowers</w:t>
            </w:r>
            <w:proofErr w:type="spellEnd"/>
          </w:p>
        </w:tc>
        <w:tc>
          <w:tcPr>
            <w:tcW w:w="3117" w:type="dxa"/>
          </w:tcPr>
          <w:p w14:paraId="0F4C3C25" w14:textId="77777777" w:rsidR="00D5357A" w:rsidRPr="00A5263A" w:rsidRDefault="00D5357A" w:rsidP="00F106F7">
            <w:pPr>
              <w:rPr>
                <w:sz w:val="22"/>
                <w:szCs w:val="22"/>
              </w:rPr>
            </w:pPr>
            <w:r w:rsidRPr="00A5263A">
              <w:rPr>
                <w:sz w:val="22"/>
                <w:szCs w:val="22"/>
              </w:rPr>
              <w:t>56</w:t>
            </w:r>
          </w:p>
        </w:tc>
        <w:tc>
          <w:tcPr>
            <w:tcW w:w="3117" w:type="dxa"/>
          </w:tcPr>
          <w:p w14:paraId="7AAC199A" w14:textId="77777777" w:rsidR="00D5357A" w:rsidRPr="00A5263A" w:rsidRDefault="00D5357A" w:rsidP="00F106F7">
            <w:pPr>
              <w:rPr>
                <w:sz w:val="22"/>
                <w:szCs w:val="22"/>
              </w:rPr>
            </w:pPr>
            <w:r w:rsidRPr="00A5263A">
              <w:rPr>
                <w:rStyle w:val="gd15mcfceub"/>
                <w:color w:val="000000"/>
                <w:sz w:val="22"/>
                <w:szCs w:val="22"/>
                <w:bdr w:val="none" w:sz="0" w:space="0" w:color="auto" w:frame="1"/>
              </w:rPr>
              <w:t>365.7156</w:t>
            </w:r>
          </w:p>
        </w:tc>
      </w:tr>
      <w:tr w:rsidR="00D5357A" w14:paraId="52447EA1" w14:textId="77777777" w:rsidTr="00F106F7">
        <w:tc>
          <w:tcPr>
            <w:tcW w:w="3116" w:type="dxa"/>
          </w:tcPr>
          <w:p w14:paraId="5536B11B" w14:textId="77777777" w:rsidR="00D5357A" w:rsidRDefault="00D5357A" w:rsidP="00F106F7">
            <w:r w:rsidRPr="00D02076">
              <w:t xml:space="preserve">Species + </w:t>
            </w:r>
            <w:proofErr w:type="spellStart"/>
            <w:r w:rsidRPr="00D02076">
              <w:t>shrub.density</w:t>
            </w:r>
            <w:proofErr w:type="spellEnd"/>
            <w:r w:rsidRPr="00D02076">
              <w:t xml:space="preserve"> +  Quantity + day</w:t>
            </w:r>
          </w:p>
        </w:tc>
        <w:tc>
          <w:tcPr>
            <w:tcW w:w="3117" w:type="dxa"/>
          </w:tcPr>
          <w:p w14:paraId="2E3531AD" w14:textId="77777777" w:rsidR="00D5357A" w:rsidRPr="00A5263A" w:rsidRDefault="00D5357A" w:rsidP="00F106F7">
            <w:pPr>
              <w:rPr>
                <w:sz w:val="22"/>
                <w:szCs w:val="22"/>
              </w:rPr>
            </w:pPr>
            <w:r w:rsidRPr="00A5263A">
              <w:rPr>
                <w:sz w:val="22"/>
                <w:szCs w:val="22"/>
              </w:rPr>
              <w:t>52</w:t>
            </w:r>
          </w:p>
        </w:tc>
        <w:tc>
          <w:tcPr>
            <w:tcW w:w="3117" w:type="dxa"/>
          </w:tcPr>
          <w:p w14:paraId="49BF7DA8" w14:textId="77777777" w:rsidR="00D5357A" w:rsidRPr="00A5263A" w:rsidRDefault="00D5357A" w:rsidP="00F106F7">
            <w:pPr>
              <w:rPr>
                <w:sz w:val="22"/>
                <w:szCs w:val="22"/>
              </w:rPr>
            </w:pPr>
            <w:r w:rsidRPr="00A5263A">
              <w:rPr>
                <w:rStyle w:val="gd15mcfceub"/>
                <w:color w:val="000000"/>
                <w:sz w:val="22"/>
                <w:szCs w:val="22"/>
                <w:bdr w:val="none" w:sz="0" w:space="0" w:color="auto" w:frame="1"/>
              </w:rPr>
              <w:t>360.2055</w:t>
            </w:r>
          </w:p>
        </w:tc>
      </w:tr>
      <w:tr w:rsidR="00DB64D3" w14:paraId="3061A2C8" w14:textId="77777777" w:rsidTr="00F106F7">
        <w:tc>
          <w:tcPr>
            <w:tcW w:w="3116" w:type="dxa"/>
          </w:tcPr>
          <w:p w14:paraId="112C1070" w14:textId="6C9F2320" w:rsidR="00DB64D3" w:rsidRPr="00D02076" w:rsidRDefault="00DB64D3" w:rsidP="00F106F7">
            <w:r>
              <w:t xml:space="preserve">Species + </w:t>
            </w:r>
            <w:proofErr w:type="spellStart"/>
            <w:r>
              <w:t>shrub.density</w:t>
            </w:r>
            <w:proofErr w:type="spellEnd"/>
            <w:r>
              <w:t xml:space="preserve"> + Quantity + site level density</w:t>
            </w:r>
          </w:p>
        </w:tc>
        <w:tc>
          <w:tcPr>
            <w:tcW w:w="3117" w:type="dxa"/>
          </w:tcPr>
          <w:p w14:paraId="627F5BF9" w14:textId="77777777" w:rsidR="00DB64D3" w:rsidRPr="00A5263A" w:rsidRDefault="00DB64D3" w:rsidP="00F106F7">
            <w:pPr>
              <w:rPr>
                <w:sz w:val="22"/>
                <w:szCs w:val="22"/>
              </w:rPr>
            </w:pPr>
          </w:p>
        </w:tc>
        <w:tc>
          <w:tcPr>
            <w:tcW w:w="3117" w:type="dxa"/>
          </w:tcPr>
          <w:p w14:paraId="18DE0342" w14:textId="77777777" w:rsidR="00DB64D3" w:rsidRDefault="00DB64D3" w:rsidP="00DB64D3">
            <w:pPr>
              <w:pStyle w:val="HTMLPreformatted"/>
              <w:shd w:val="clear" w:color="auto" w:fill="FFFFFF"/>
              <w:wordWrap w:val="0"/>
              <w:rPr>
                <w:rFonts w:ascii="Lucida Console" w:hAnsi="Lucida Console"/>
                <w:color w:val="000000"/>
              </w:rPr>
            </w:pPr>
            <w:r>
              <w:rPr>
                <w:rStyle w:val="gd15mcfceub"/>
                <w:rFonts w:ascii="Lucida Console" w:hAnsi="Lucida Console"/>
                <w:color w:val="000000"/>
                <w:bdr w:val="none" w:sz="0" w:space="0" w:color="auto" w:frame="1"/>
              </w:rPr>
              <w:t>368.5406</w:t>
            </w:r>
          </w:p>
          <w:p w14:paraId="4AF83DA4" w14:textId="77777777" w:rsidR="00DB64D3" w:rsidRPr="00A5263A" w:rsidRDefault="00DB64D3" w:rsidP="00F106F7">
            <w:pPr>
              <w:rPr>
                <w:rStyle w:val="gd15mcfceub"/>
                <w:color w:val="000000"/>
                <w:sz w:val="22"/>
                <w:szCs w:val="22"/>
                <w:bdr w:val="none" w:sz="0" w:space="0" w:color="auto" w:frame="1"/>
              </w:rPr>
            </w:pPr>
          </w:p>
        </w:tc>
      </w:tr>
    </w:tbl>
    <w:p w14:paraId="28BAD635" w14:textId="77777777" w:rsidR="00D5357A" w:rsidRDefault="00D5357A" w:rsidP="00D5357A"/>
    <w:p w14:paraId="59273159" w14:textId="4AB5EF58" w:rsidR="00777BFD" w:rsidRDefault="00777BFD" w:rsidP="0042612E"/>
    <w:p w14:paraId="40ABE19A" w14:textId="7F479FA8" w:rsidR="00FC4DA5" w:rsidRDefault="00FC4DA5" w:rsidP="0042612E"/>
    <w:p w14:paraId="79C4F76C" w14:textId="15AF0682" w:rsidR="00FC4DA5" w:rsidRDefault="00FC4DA5" w:rsidP="0042612E"/>
    <w:p w14:paraId="76995582" w14:textId="193063CA" w:rsidR="00FC4DA5" w:rsidRDefault="00FC4DA5" w:rsidP="0042612E"/>
    <w:p w14:paraId="70710AE8" w14:textId="2D9F5C55" w:rsidR="00A5263A" w:rsidRDefault="00A5263A" w:rsidP="0042612E"/>
    <w:p w14:paraId="55A5F5C1" w14:textId="77777777" w:rsidR="00A5263A" w:rsidRDefault="00A5263A" w:rsidP="0042612E"/>
    <w:p w14:paraId="15387479" w14:textId="28585BC2" w:rsidR="00861679" w:rsidRDefault="00861679" w:rsidP="0042612E"/>
    <w:p w14:paraId="0641839A" w14:textId="084B6D11" w:rsidR="00861679" w:rsidRDefault="00861679" w:rsidP="0042612E"/>
    <w:p w14:paraId="4C25AF24" w14:textId="2E967F7F" w:rsidR="00941BFD" w:rsidRDefault="00EB65C0" w:rsidP="0042612E">
      <w:r>
        <w:t>Literature Cited</w:t>
      </w:r>
    </w:p>
    <w:p w14:paraId="7DDFE566" w14:textId="77777777" w:rsidR="002A5FE9" w:rsidRPr="002A5FE9" w:rsidRDefault="00941BFD" w:rsidP="002A5FE9">
      <w:pPr>
        <w:pStyle w:val="EndNoteBibliography"/>
        <w:spacing w:after="0"/>
      </w:pPr>
      <w:r>
        <w:fldChar w:fldCharType="begin"/>
      </w:r>
      <w:r>
        <w:instrText xml:space="preserve"> ADDIN EN.REFLIST </w:instrText>
      </w:r>
      <w:r>
        <w:fldChar w:fldCharType="separate"/>
      </w:r>
      <w:bookmarkStart w:id="72" w:name="_ENREF_1"/>
      <w:r w:rsidR="002A5FE9" w:rsidRPr="002A5FE9">
        <w:t>Aizen, M. A. and Rovere, A. E. 2010. Reproductive interactions mediated by flowering overlap in a temperate hummingbird–plant assemblage. - Oikos 119: 696-706.</w:t>
      </w:r>
      <w:bookmarkEnd w:id="72"/>
    </w:p>
    <w:p w14:paraId="31D1143B" w14:textId="77777777" w:rsidR="002A5FE9" w:rsidRPr="002A5FE9" w:rsidRDefault="002A5FE9" w:rsidP="002A5FE9">
      <w:pPr>
        <w:pStyle w:val="EndNoteBibliography"/>
        <w:spacing w:after="0"/>
      </w:pPr>
      <w:bookmarkStart w:id="73" w:name="_ENREF_2"/>
      <w:r w:rsidRPr="002A5FE9">
        <w:t>Almeida-Neto, M. and Ulrich, W. 2011. A straightforward computational approach for measuring nestedness using quantitative matrices. - Environmental Modelling &amp; Software 26: 173-178.</w:t>
      </w:r>
      <w:bookmarkEnd w:id="73"/>
    </w:p>
    <w:p w14:paraId="0BC1776C" w14:textId="77777777" w:rsidR="002A5FE9" w:rsidRPr="002A5FE9" w:rsidRDefault="002A5FE9" w:rsidP="002A5FE9">
      <w:pPr>
        <w:pStyle w:val="EndNoteBibliography"/>
        <w:spacing w:after="0"/>
      </w:pPr>
      <w:bookmarkStart w:id="74" w:name="_ENREF_3"/>
      <w:r w:rsidRPr="002A5FE9">
        <w:t>Bascompte, J. and Jordano, P. 2013. Mutualistic networks. - Princeton University Press.</w:t>
      </w:r>
      <w:bookmarkEnd w:id="74"/>
    </w:p>
    <w:p w14:paraId="355CF6AC" w14:textId="77777777" w:rsidR="002A5FE9" w:rsidRPr="002A5FE9" w:rsidRDefault="002A5FE9" w:rsidP="002A5FE9">
      <w:pPr>
        <w:pStyle w:val="EndNoteBibliography"/>
        <w:spacing w:after="0"/>
      </w:pPr>
      <w:bookmarkStart w:id="75" w:name="_ENREF_4"/>
      <w:r w:rsidRPr="002A5FE9">
        <w:t>Beckett, S. J. 2016. Improved community detection in weighted bipartite networks. - Royal Society open science 3: 140536.</w:t>
      </w:r>
      <w:bookmarkEnd w:id="75"/>
    </w:p>
    <w:p w14:paraId="4506AD20" w14:textId="7CA12FF2" w:rsidR="002A5FE9" w:rsidRPr="002A5FE9" w:rsidRDefault="002A5FE9" w:rsidP="002A5FE9">
      <w:pPr>
        <w:pStyle w:val="EndNoteBibliography"/>
        <w:spacing w:after="0"/>
      </w:pPr>
      <w:bookmarkStart w:id="76" w:name="_ENREF_5"/>
      <w:r w:rsidRPr="002A5FE9">
        <w:t xml:space="preserve">Bivand, R., et al. 2011. spdep: Spatial dependence: weighting schemes, statistics and models. - R package version 0.5-31, URL </w:t>
      </w:r>
      <w:hyperlink r:id="rId18" w:history="1">
        <w:r w:rsidRPr="002A5FE9">
          <w:rPr>
            <w:rStyle w:val="Hyperlink"/>
          </w:rPr>
          <w:t>http://CRAN</w:t>
        </w:r>
      </w:hyperlink>
      <w:r w:rsidRPr="002A5FE9">
        <w:t>. R-project. org/package= spdep.</w:t>
      </w:r>
      <w:bookmarkEnd w:id="76"/>
    </w:p>
    <w:p w14:paraId="2133D755" w14:textId="77777777" w:rsidR="002A5FE9" w:rsidRPr="002A5FE9" w:rsidRDefault="002A5FE9" w:rsidP="002A5FE9">
      <w:pPr>
        <w:pStyle w:val="EndNoteBibliography"/>
        <w:spacing w:after="0"/>
      </w:pPr>
      <w:bookmarkStart w:id="77" w:name="_ENREF_6"/>
      <w:r w:rsidRPr="002A5FE9">
        <w:t>Blüthgen, N., et al. 2006. Measuring specialization in species interaction networks. - BMC ecology 6: 9.</w:t>
      </w:r>
      <w:bookmarkEnd w:id="77"/>
    </w:p>
    <w:p w14:paraId="7398F55D" w14:textId="77777777" w:rsidR="002A5FE9" w:rsidRPr="002A5FE9" w:rsidRDefault="002A5FE9" w:rsidP="002A5FE9">
      <w:pPr>
        <w:pStyle w:val="EndNoteBibliography"/>
        <w:spacing w:after="0"/>
      </w:pPr>
      <w:bookmarkStart w:id="78" w:name="_ENREF_7"/>
      <w:r w:rsidRPr="002A5FE9">
        <w:t>Braun, J. and Lortie, C. 2018. Finding the bees knees: a conceptual framework and systematic review of the mechanisms of pollinator-mediated facilitation. - Perspectives in Plant Ecology, Evolution and Systematics.</w:t>
      </w:r>
      <w:bookmarkEnd w:id="78"/>
    </w:p>
    <w:p w14:paraId="6E6EEBA8" w14:textId="77777777" w:rsidR="002A5FE9" w:rsidRPr="002A5FE9" w:rsidRDefault="002A5FE9" w:rsidP="002A5FE9">
      <w:pPr>
        <w:pStyle w:val="EndNoteBibliography"/>
        <w:spacing w:after="0"/>
      </w:pPr>
      <w:bookmarkStart w:id="79" w:name="_ENREF_8"/>
      <w:r w:rsidRPr="002A5FE9">
        <w:t>Brooks, M. E., et al. 2017. glmmTMB balances speed and flexibility among packages for zero-inflated generalized linear mixed modeling. - The R journal 9: 378-400.</w:t>
      </w:r>
      <w:bookmarkEnd w:id="79"/>
    </w:p>
    <w:p w14:paraId="2FD9E832" w14:textId="77777777" w:rsidR="002A5FE9" w:rsidRPr="002A5FE9" w:rsidRDefault="002A5FE9" w:rsidP="002A5FE9">
      <w:pPr>
        <w:pStyle w:val="EndNoteBibliography"/>
        <w:spacing w:after="0"/>
      </w:pPr>
      <w:bookmarkStart w:id="80" w:name="_ENREF_9"/>
      <w:r w:rsidRPr="002A5FE9">
        <w:t>Csardi, G. and Nepusz, T. 2006. The igraph software package for complex network research. - InterJournal, Complex Systems 1695: 1-9.</w:t>
      </w:r>
      <w:bookmarkEnd w:id="80"/>
    </w:p>
    <w:p w14:paraId="7D090443" w14:textId="77777777" w:rsidR="002A5FE9" w:rsidRPr="002A5FE9" w:rsidRDefault="002A5FE9" w:rsidP="002A5FE9">
      <w:pPr>
        <w:pStyle w:val="EndNoteBibliography"/>
        <w:spacing w:after="0"/>
      </w:pPr>
      <w:bookmarkStart w:id="81" w:name="_ENREF_10"/>
      <w:r w:rsidRPr="002A5FE9">
        <w:t>Donnelly, S. E., et al. 1998. Pollination in Verbascum thapsus (Scrophulariaceae): the advantage of being tall. - American Journal of Botany 85: 1618-1625.</w:t>
      </w:r>
      <w:bookmarkEnd w:id="81"/>
    </w:p>
    <w:p w14:paraId="2C377E31" w14:textId="77777777" w:rsidR="002A5FE9" w:rsidRPr="002A5FE9" w:rsidRDefault="002A5FE9" w:rsidP="002A5FE9">
      <w:pPr>
        <w:pStyle w:val="EndNoteBibliography"/>
        <w:spacing w:after="0"/>
      </w:pPr>
      <w:bookmarkStart w:id="82" w:name="_ENREF_11"/>
      <w:r w:rsidRPr="002A5FE9">
        <w:t>Dormann, C. F. 2011. How to be a specialist? Quantifying specialisation in pollination networks. - Network Biology 1: 1-20.</w:t>
      </w:r>
      <w:bookmarkEnd w:id="82"/>
    </w:p>
    <w:p w14:paraId="1DE113B9" w14:textId="77777777" w:rsidR="002A5FE9" w:rsidRPr="002A5FE9" w:rsidRDefault="002A5FE9" w:rsidP="002A5FE9">
      <w:pPr>
        <w:pStyle w:val="EndNoteBibliography"/>
        <w:spacing w:after="0"/>
      </w:pPr>
      <w:bookmarkStart w:id="83" w:name="_ENREF_12"/>
      <w:r w:rsidRPr="002A5FE9">
        <w:t>Dormann, C. F., et al. 2008. Introducing the bipartite package: analysing ecological networks. - interaction 1.</w:t>
      </w:r>
      <w:bookmarkEnd w:id="83"/>
    </w:p>
    <w:p w14:paraId="4822A2BA" w14:textId="77777777" w:rsidR="002A5FE9" w:rsidRPr="002A5FE9" w:rsidRDefault="002A5FE9" w:rsidP="002A5FE9">
      <w:pPr>
        <w:pStyle w:val="EndNoteBibliography"/>
        <w:spacing w:after="0"/>
      </w:pPr>
      <w:bookmarkStart w:id="84" w:name="_ENREF_13"/>
      <w:r w:rsidRPr="002A5FE9">
        <w:t>Doulcier, G. and Stouffer, D. 2015. Rnetcarto: Fast network modularity and roles computation by simulated annealing. - R package version 0.2 4.</w:t>
      </w:r>
      <w:bookmarkEnd w:id="84"/>
    </w:p>
    <w:p w14:paraId="20C1428A" w14:textId="77777777" w:rsidR="002A5FE9" w:rsidRPr="002A5FE9" w:rsidRDefault="002A5FE9" w:rsidP="002A5FE9">
      <w:pPr>
        <w:pStyle w:val="EndNoteBibliography"/>
        <w:spacing w:after="0"/>
      </w:pPr>
      <w:bookmarkStart w:id="85" w:name="_ENREF_14"/>
      <w:r w:rsidRPr="002A5FE9">
        <w:t>Dupont, Y., et al. 2011. Scaling down from species to individuals: a flower–visitation network between individual honeybees and thistle plants. - Oikos 120: 170-177.</w:t>
      </w:r>
      <w:bookmarkEnd w:id="85"/>
    </w:p>
    <w:p w14:paraId="136B246F" w14:textId="77777777" w:rsidR="002A5FE9" w:rsidRPr="002A5FE9" w:rsidRDefault="002A5FE9" w:rsidP="002A5FE9">
      <w:pPr>
        <w:pStyle w:val="EndNoteBibliography"/>
        <w:spacing w:after="0"/>
      </w:pPr>
      <w:bookmarkStart w:id="86" w:name="_ENREF_15"/>
      <w:r w:rsidRPr="002A5FE9">
        <w:t>Dupont, Y. L., et al. 2014. Spatial structure of an individual‐based plant–pollinator network. - Oikos 123: 1301-1310.</w:t>
      </w:r>
      <w:bookmarkEnd w:id="86"/>
    </w:p>
    <w:p w14:paraId="06667527" w14:textId="77777777" w:rsidR="002A5FE9" w:rsidRPr="002A5FE9" w:rsidRDefault="002A5FE9" w:rsidP="002A5FE9">
      <w:pPr>
        <w:pStyle w:val="EndNoteBibliography"/>
        <w:spacing w:after="0"/>
      </w:pPr>
      <w:bookmarkStart w:id="87" w:name="_ENREF_16"/>
      <w:r w:rsidRPr="002A5FE9">
        <w:t>Eklöf, A., et al. 2013. The dimensionality of ecological networks. - Ecology letters 16: 577-583.</w:t>
      </w:r>
      <w:bookmarkEnd w:id="87"/>
    </w:p>
    <w:p w14:paraId="3DD6433B" w14:textId="77777777" w:rsidR="002A5FE9" w:rsidRPr="002A5FE9" w:rsidRDefault="002A5FE9" w:rsidP="002A5FE9">
      <w:pPr>
        <w:pStyle w:val="EndNoteBibliography"/>
        <w:spacing w:after="0"/>
      </w:pPr>
      <w:bookmarkStart w:id="88" w:name="_ENREF_17"/>
      <w:r w:rsidRPr="002A5FE9">
        <w:t>Emer, C., et al. 2016. Species roles in plant–pollinator communities are conserved across native and alien ranges. - Diversity and Distributions 22: 841-852.</w:t>
      </w:r>
      <w:bookmarkEnd w:id="88"/>
    </w:p>
    <w:p w14:paraId="6218CC4F" w14:textId="77777777" w:rsidR="002A5FE9" w:rsidRPr="002A5FE9" w:rsidRDefault="002A5FE9" w:rsidP="002A5FE9">
      <w:pPr>
        <w:pStyle w:val="EndNoteBibliography"/>
        <w:spacing w:after="0"/>
      </w:pPr>
      <w:bookmarkStart w:id="89" w:name="_ENREF_18"/>
      <w:r w:rsidRPr="002A5FE9">
        <w:t>Fox, J., et al. 2012. Package ‘car’. - Vienna: R Foundation for Statistical Computing.</w:t>
      </w:r>
      <w:bookmarkEnd w:id="89"/>
    </w:p>
    <w:p w14:paraId="36A34155" w14:textId="77777777" w:rsidR="002A5FE9" w:rsidRPr="002A5FE9" w:rsidRDefault="002A5FE9" w:rsidP="002A5FE9">
      <w:pPr>
        <w:pStyle w:val="EndNoteBibliography"/>
        <w:spacing w:after="0"/>
      </w:pPr>
      <w:bookmarkStart w:id="90" w:name="_ENREF_19"/>
      <w:r w:rsidRPr="002A5FE9">
        <w:lastRenderedPageBreak/>
        <w:t>Freeman, L. C. 1978. Centrality in social networks conceptual clarification. - Social networks 1: 215-239.</w:t>
      </w:r>
      <w:bookmarkEnd w:id="90"/>
    </w:p>
    <w:p w14:paraId="2A4D9DC1" w14:textId="77777777" w:rsidR="002A5FE9" w:rsidRPr="002A5FE9" w:rsidRDefault="002A5FE9" w:rsidP="002A5FE9">
      <w:pPr>
        <w:pStyle w:val="EndNoteBibliography"/>
        <w:spacing w:after="0"/>
      </w:pPr>
      <w:bookmarkStart w:id="91" w:name="_ENREF_20"/>
      <w:r w:rsidRPr="002A5FE9">
        <w:t>Gómez, J. M., et al. 2007. Pollinator diversity affects plant reproduction and recruitment: the tradeoffs of generalization. - Oecologia 153: 597-605.</w:t>
      </w:r>
      <w:bookmarkEnd w:id="91"/>
    </w:p>
    <w:p w14:paraId="7F24F0F6" w14:textId="77777777" w:rsidR="002A5FE9" w:rsidRPr="002A5FE9" w:rsidRDefault="002A5FE9" w:rsidP="002A5FE9">
      <w:pPr>
        <w:pStyle w:val="EndNoteBibliography"/>
        <w:spacing w:after="0"/>
      </w:pPr>
      <w:bookmarkStart w:id="92" w:name="_ENREF_21"/>
      <w:r w:rsidRPr="002A5FE9">
        <w:t>Gómez, J. M. and Perfectti, F. 2011. Fitness consequences of centrality in mutualistic individual-based networks. - Proceedings of the Royal Society B: Biological Sciences 279: 1754-1760.</w:t>
      </w:r>
      <w:bookmarkEnd w:id="92"/>
    </w:p>
    <w:p w14:paraId="2CC0054A" w14:textId="77777777" w:rsidR="002A5FE9" w:rsidRPr="002A5FE9" w:rsidRDefault="002A5FE9" w:rsidP="002A5FE9">
      <w:pPr>
        <w:pStyle w:val="EndNoteBibliography"/>
        <w:spacing w:after="0"/>
      </w:pPr>
      <w:bookmarkStart w:id="93" w:name="_ENREF_22"/>
      <w:r w:rsidRPr="002A5FE9">
        <w:t>Greenleaf, S. S. and Kremen, C. 2006. Wild bees enhance honey bees’ pollination of hybrid sunflower. - Proceedings of the National Academy of Sciences 103: 13890-13895.</w:t>
      </w:r>
      <w:bookmarkEnd w:id="93"/>
    </w:p>
    <w:p w14:paraId="1D9A19CD" w14:textId="77777777" w:rsidR="002A5FE9" w:rsidRPr="002A5FE9" w:rsidRDefault="002A5FE9" w:rsidP="002A5FE9">
      <w:pPr>
        <w:pStyle w:val="EndNoteBibliography"/>
        <w:spacing w:after="0"/>
      </w:pPr>
      <w:bookmarkStart w:id="94" w:name="_ENREF_23"/>
      <w:r w:rsidRPr="002A5FE9">
        <w:t>Guimera, R. and Amaral, L. A. N. 2005. Functional cartography of complex metabolic networks. - nature 433: 895.</w:t>
      </w:r>
      <w:bookmarkEnd w:id="94"/>
    </w:p>
    <w:p w14:paraId="0546294E" w14:textId="77777777" w:rsidR="002A5FE9" w:rsidRPr="002A5FE9" w:rsidRDefault="002A5FE9" w:rsidP="002A5FE9">
      <w:pPr>
        <w:pStyle w:val="EndNoteBibliography"/>
        <w:spacing w:after="0"/>
      </w:pPr>
      <w:bookmarkStart w:id="95" w:name="_ENREF_24"/>
      <w:r w:rsidRPr="002A5FE9">
        <w:t>Hegland, S. J., et al. 2008. The relative importance of positive and negative interactions for pollinator attraction in a plant community. - Ecological Research 24: 929-936.</w:t>
      </w:r>
      <w:bookmarkEnd w:id="95"/>
    </w:p>
    <w:p w14:paraId="18DE87B2" w14:textId="77777777" w:rsidR="002A5FE9" w:rsidRPr="002A5FE9" w:rsidRDefault="002A5FE9" w:rsidP="002A5FE9">
      <w:pPr>
        <w:pStyle w:val="EndNoteBibliography"/>
        <w:spacing w:after="0"/>
      </w:pPr>
      <w:bookmarkStart w:id="96" w:name="_ENREF_25"/>
      <w:r w:rsidRPr="002A5FE9">
        <w:t>Heinrich, B. 1979. Resource heterogeneity and patterns of movement in foraging bumblebees. - Oecologia 40: 235-245.</w:t>
      </w:r>
      <w:bookmarkEnd w:id="96"/>
    </w:p>
    <w:p w14:paraId="27CCDE64" w14:textId="77777777" w:rsidR="002A5FE9" w:rsidRPr="002A5FE9" w:rsidRDefault="002A5FE9" w:rsidP="002A5FE9">
      <w:pPr>
        <w:pStyle w:val="EndNoteBibliography"/>
        <w:spacing w:after="0"/>
      </w:pPr>
      <w:bookmarkStart w:id="97" w:name="_ENREF_26"/>
      <w:r w:rsidRPr="002A5FE9">
        <w:t>Jennings, W. B. 2001. Comparative flowering phenology of plants in the western Mojave Desert. - Madroño: 162-171.</w:t>
      </w:r>
      <w:bookmarkEnd w:id="97"/>
    </w:p>
    <w:p w14:paraId="4CB1C3E9" w14:textId="77777777" w:rsidR="002A5FE9" w:rsidRPr="002A5FE9" w:rsidRDefault="002A5FE9" w:rsidP="002A5FE9">
      <w:pPr>
        <w:pStyle w:val="EndNoteBibliography"/>
        <w:spacing w:after="0"/>
      </w:pPr>
      <w:bookmarkStart w:id="98" w:name="_ENREF_27"/>
      <w:r w:rsidRPr="002A5FE9">
        <w:t>Klein, A. M., et al. 2003. Fruit set of highland coffee increases with the diversity of pollinating bees. - Proceedings of the Royal Society of London. Series B: Biological Sciences 270: 955-961.</w:t>
      </w:r>
      <w:bookmarkEnd w:id="98"/>
    </w:p>
    <w:p w14:paraId="04F24C06" w14:textId="77777777" w:rsidR="002A5FE9" w:rsidRPr="002A5FE9" w:rsidRDefault="002A5FE9" w:rsidP="002A5FE9">
      <w:pPr>
        <w:pStyle w:val="EndNoteBibliography"/>
        <w:spacing w:after="0"/>
      </w:pPr>
      <w:bookmarkStart w:id="99" w:name="_ENREF_28"/>
      <w:r w:rsidRPr="002A5FE9">
        <w:t>Maglianesi, M. A., et al. 2015. Functional structure and specialization in three tropical plant–hummingbird interaction networks across an elevational gradient in Costa Rica. - Ecography 38: 1119-1128.</w:t>
      </w:r>
      <w:bookmarkEnd w:id="99"/>
    </w:p>
    <w:p w14:paraId="7EC63B9A" w14:textId="77777777" w:rsidR="002A5FE9" w:rsidRPr="002A5FE9" w:rsidRDefault="002A5FE9" w:rsidP="002A5FE9">
      <w:pPr>
        <w:pStyle w:val="EndNoteBibliography"/>
        <w:spacing w:after="0"/>
      </w:pPr>
      <w:bookmarkStart w:id="100" w:name="_ENREF_29"/>
      <w:r w:rsidRPr="002A5FE9">
        <w:t>Martín-González, A., et al. 2010. Centrality measures and the importance of generalist species in pollination networks. - Ecological Complexity 7: 36-43.</w:t>
      </w:r>
      <w:bookmarkEnd w:id="100"/>
    </w:p>
    <w:p w14:paraId="3C6A02C2" w14:textId="77777777" w:rsidR="002A5FE9" w:rsidRPr="002A5FE9" w:rsidRDefault="002A5FE9" w:rsidP="002A5FE9">
      <w:pPr>
        <w:pStyle w:val="EndNoteBibliography"/>
        <w:spacing w:after="0"/>
      </w:pPr>
      <w:bookmarkStart w:id="101" w:name="_ENREF_30"/>
      <w:r w:rsidRPr="002A5FE9">
        <w:t>Martin Gonzalez, A. M., et al. 2012. Drivers of compartmentalization in a Mediterranean pollination network. - Oikos 121: 2001-2013.</w:t>
      </w:r>
      <w:bookmarkEnd w:id="101"/>
    </w:p>
    <w:p w14:paraId="4663C6D2" w14:textId="77777777" w:rsidR="002A5FE9" w:rsidRPr="002A5FE9" w:rsidRDefault="002A5FE9" w:rsidP="002A5FE9">
      <w:pPr>
        <w:pStyle w:val="EndNoteBibliography"/>
        <w:spacing w:after="0"/>
      </w:pPr>
      <w:bookmarkStart w:id="102" w:name="_ENREF_31"/>
      <w:r w:rsidRPr="002A5FE9">
        <w:t>Mitchell, R. J., et al. 2009. New frontiers in competition for pollination. - Annals of Botany 103: 1403-1413.</w:t>
      </w:r>
      <w:bookmarkEnd w:id="102"/>
    </w:p>
    <w:p w14:paraId="343E1649" w14:textId="77777777" w:rsidR="002A5FE9" w:rsidRPr="002A5FE9" w:rsidRDefault="002A5FE9" w:rsidP="002A5FE9">
      <w:pPr>
        <w:pStyle w:val="EndNoteBibliography"/>
        <w:spacing w:after="0"/>
      </w:pPr>
      <w:bookmarkStart w:id="103" w:name="_ENREF_32"/>
      <w:r w:rsidRPr="002A5FE9">
        <w:t>Morente-López, J., et al. 2018. Phenology drives species interactions and modularity in a plant-flower visitor network. - Scientific reports 8: 9386.</w:t>
      </w:r>
      <w:bookmarkEnd w:id="103"/>
    </w:p>
    <w:p w14:paraId="37089F49" w14:textId="77777777" w:rsidR="002A5FE9" w:rsidRPr="002A5FE9" w:rsidRDefault="002A5FE9" w:rsidP="002A5FE9">
      <w:pPr>
        <w:pStyle w:val="EndNoteBibliography"/>
        <w:spacing w:after="0"/>
      </w:pPr>
      <w:bookmarkStart w:id="104" w:name="_ENREF_33"/>
      <w:r w:rsidRPr="002A5FE9">
        <w:t>Moritz, S. and Bartz-Beielstein, T. 2017. imputeTS: time series missing value imputation in R. - The R Journal 9: 207-218.</w:t>
      </w:r>
      <w:bookmarkEnd w:id="104"/>
    </w:p>
    <w:p w14:paraId="3D35E000" w14:textId="77777777" w:rsidR="002A5FE9" w:rsidRPr="002A5FE9" w:rsidRDefault="002A5FE9" w:rsidP="002A5FE9">
      <w:pPr>
        <w:pStyle w:val="EndNoteBibliography"/>
        <w:spacing w:after="0"/>
      </w:pPr>
      <w:bookmarkStart w:id="105" w:name="_ENREF_34"/>
      <w:r w:rsidRPr="002A5FE9">
        <w:t>Ohashi, K. and Yahara, T. 1998. Effects of variation in flower number on pollinator visits in Cirsium purpuratum (Asteraceae). - American Journal of Botany 85: 219-224.</w:t>
      </w:r>
      <w:bookmarkEnd w:id="105"/>
    </w:p>
    <w:p w14:paraId="4B0B922D" w14:textId="77777777" w:rsidR="002A5FE9" w:rsidRPr="002A5FE9" w:rsidRDefault="002A5FE9" w:rsidP="002A5FE9">
      <w:pPr>
        <w:pStyle w:val="EndNoteBibliography"/>
        <w:spacing w:after="0"/>
      </w:pPr>
      <w:bookmarkStart w:id="106" w:name="_ENREF_35"/>
      <w:r w:rsidRPr="002A5FE9">
        <w:t>Oksanen, J. and Blanchet, F. G. Package ‘vegan’. -.</w:t>
      </w:r>
      <w:bookmarkEnd w:id="106"/>
    </w:p>
    <w:p w14:paraId="3F375663" w14:textId="77777777" w:rsidR="002A5FE9" w:rsidRPr="002A5FE9" w:rsidRDefault="002A5FE9" w:rsidP="002A5FE9">
      <w:pPr>
        <w:pStyle w:val="EndNoteBibliography"/>
        <w:spacing w:after="0"/>
      </w:pPr>
      <w:bookmarkStart w:id="107" w:name="_ENREF_36"/>
      <w:r w:rsidRPr="002A5FE9">
        <w:t>Olesen, J. M., et al. 2010. From Broadstone to Zackenberg: space, time and hierarchies in ecological networks. Advances in ecological research. Elsevier, pp. 1-69.</w:t>
      </w:r>
      <w:bookmarkEnd w:id="107"/>
    </w:p>
    <w:p w14:paraId="4928C713" w14:textId="77777777" w:rsidR="002A5FE9" w:rsidRPr="002A5FE9" w:rsidRDefault="002A5FE9" w:rsidP="002A5FE9">
      <w:pPr>
        <w:pStyle w:val="EndNoteBibliography"/>
        <w:spacing w:after="0"/>
      </w:pPr>
      <w:bookmarkStart w:id="108" w:name="_ENREF_37"/>
      <w:r w:rsidRPr="002A5FE9">
        <w:t>Olito, C. and Fox, J. W. 2015. Species traits and abundances predict metrics of plant–pollinator network structure, but not pairwise interactions. - Oikos 124: 428-436.</w:t>
      </w:r>
      <w:bookmarkEnd w:id="108"/>
    </w:p>
    <w:p w14:paraId="5D286B58" w14:textId="77777777" w:rsidR="002A5FE9" w:rsidRPr="002A5FE9" w:rsidRDefault="002A5FE9" w:rsidP="002A5FE9">
      <w:pPr>
        <w:pStyle w:val="EndNoteBibliography"/>
        <w:spacing w:after="0"/>
      </w:pPr>
      <w:bookmarkStart w:id="109" w:name="_ENREF_38"/>
      <w:r w:rsidRPr="002A5FE9">
        <w:t>Oliver, I. and Beattie, A. J. 1993. A possible method for the rapid assessment of biodiversity. - Conservation biology 7: 562-568.</w:t>
      </w:r>
      <w:bookmarkEnd w:id="109"/>
    </w:p>
    <w:p w14:paraId="23168ED6" w14:textId="77777777" w:rsidR="002A5FE9" w:rsidRPr="002A5FE9" w:rsidRDefault="002A5FE9" w:rsidP="002A5FE9">
      <w:pPr>
        <w:pStyle w:val="EndNoteBibliography"/>
        <w:spacing w:after="0"/>
      </w:pPr>
      <w:bookmarkStart w:id="110" w:name="_ENREF_39"/>
      <w:r w:rsidRPr="002A5FE9">
        <w:t>Perfectti, F., et al. 2009. The functional consequences of diversity in plant–pollinator interactions. - Oikos 118: 1430-1440.</w:t>
      </w:r>
      <w:bookmarkEnd w:id="110"/>
    </w:p>
    <w:p w14:paraId="7D5CCE3A" w14:textId="77777777" w:rsidR="002A5FE9" w:rsidRPr="002A5FE9" w:rsidRDefault="002A5FE9" w:rsidP="002A5FE9">
      <w:pPr>
        <w:pStyle w:val="EndNoteBibliography"/>
        <w:spacing w:after="0"/>
      </w:pPr>
      <w:bookmarkStart w:id="111" w:name="_ENREF_40"/>
      <w:r w:rsidRPr="002A5FE9">
        <w:t>Poisot, T. and Gravel, D. 2014. When is an ecological network complex? Connectance drives degree distribution and emerging network properties. - PeerJ 2: e251.</w:t>
      </w:r>
      <w:bookmarkEnd w:id="111"/>
    </w:p>
    <w:p w14:paraId="4E85B65A" w14:textId="77777777" w:rsidR="002A5FE9" w:rsidRPr="002A5FE9" w:rsidRDefault="002A5FE9" w:rsidP="002A5FE9">
      <w:pPr>
        <w:pStyle w:val="EndNoteBibliography"/>
        <w:spacing w:after="0"/>
      </w:pPr>
      <w:bookmarkStart w:id="112" w:name="_ENREF_41"/>
      <w:r w:rsidRPr="002A5FE9">
        <w:t>Rathcke, B. 1983. Competition and facilitation among plants for pollination. - Pollination biology: 305-329.</w:t>
      </w:r>
      <w:bookmarkEnd w:id="112"/>
    </w:p>
    <w:p w14:paraId="3BCEB897" w14:textId="77777777" w:rsidR="002A5FE9" w:rsidRPr="002A5FE9" w:rsidRDefault="002A5FE9" w:rsidP="002A5FE9">
      <w:pPr>
        <w:pStyle w:val="EndNoteBibliography"/>
        <w:spacing w:after="0"/>
      </w:pPr>
      <w:bookmarkStart w:id="113" w:name="_ENREF_42"/>
      <w:r w:rsidRPr="002A5FE9">
        <w:lastRenderedPageBreak/>
        <w:t>Roll, J., et al. 1997. Reproductive Success Increases with Local Density of Conspecif ics in a Desert Mustard (Lesquerella fendleri) El Exito Reproductivo Incrementa con la Densidad Local de Coespecificos en la Mostaza del Desierto (Lesquerella fendleri). - Conservation biology 11: 738-746.</w:t>
      </w:r>
      <w:bookmarkEnd w:id="113"/>
    </w:p>
    <w:p w14:paraId="305F5A3B" w14:textId="77777777" w:rsidR="002A5FE9" w:rsidRPr="002A5FE9" w:rsidRDefault="002A5FE9" w:rsidP="002A5FE9">
      <w:pPr>
        <w:pStyle w:val="EndNoteBibliography"/>
        <w:spacing w:after="0"/>
      </w:pPr>
      <w:bookmarkStart w:id="114" w:name="_ENREF_43"/>
      <w:r w:rsidRPr="002A5FE9">
        <w:t>Rumeu, B., et al. 2018. Zooming into plant-flower visitor networks: an individual trait-based approach. - PeerJ 6: e5618.</w:t>
      </w:r>
      <w:bookmarkEnd w:id="114"/>
    </w:p>
    <w:p w14:paraId="4B89B3D5" w14:textId="77777777" w:rsidR="002A5FE9" w:rsidRPr="002A5FE9" w:rsidRDefault="002A5FE9" w:rsidP="002A5FE9">
      <w:pPr>
        <w:pStyle w:val="EndNoteBibliography"/>
        <w:spacing w:after="0"/>
      </w:pPr>
      <w:bookmarkStart w:id="115" w:name="_ENREF_44"/>
      <w:r w:rsidRPr="002A5FE9">
        <w:t>Runquist, R. B. 2013. Community phenology and its consequences for plant-pollinator interactions and pollen limitation in a vernal pool plant. - International Journal of Plant Sciences 174: 853-862.</w:t>
      </w:r>
      <w:bookmarkEnd w:id="115"/>
    </w:p>
    <w:p w14:paraId="2545AD3C" w14:textId="77777777" w:rsidR="002A5FE9" w:rsidRPr="002A5FE9" w:rsidRDefault="002A5FE9" w:rsidP="002A5FE9">
      <w:pPr>
        <w:pStyle w:val="EndNoteBibliography"/>
        <w:spacing w:after="0"/>
      </w:pPr>
      <w:bookmarkStart w:id="116" w:name="_ENREF_45"/>
      <w:r w:rsidRPr="002A5FE9">
        <w:t>Russo, L., et al. 2013. Supporting crop pollinators with floral resources: network‐based phenological matching. - Ecology and Evolution 3: 3125-3140.</w:t>
      </w:r>
      <w:bookmarkEnd w:id="116"/>
    </w:p>
    <w:p w14:paraId="71AF1B1B" w14:textId="77777777" w:rsidR="002A5FE9" w:rsidRPr="002A5FE9" w:rsidRDefault="002A5FE9" w:rsidP="002A5FE9">
      <w:pPr>
        <w:pStyle w:val="EndNoteBibliography"/>
        <w:spacing w:after="0"/>
      </w:pPr>
      <w:bookmarkStart w:id="117" w:name="_ENREF_46"/>
      <w:r w:rsidRPr="002A5FE9">
        <w:t>Saavedra, S. and Stouffer, D. B. 2013. “Disentangling nestedness” disentangled. - Nature 500: E1.</w:t>
      </w:r>
      <w:bookmarkEnd w:id="117"/>
    </w:p>
    <w:p w14:paraId="2740CA87" w14:textId="77777777" w:rsidR="002A5FE9" w:rsidRPr="002A5FE9" w:rsidRDefault="002A5FE9" w:rsidP="002A5FE9">
      <w:pPr>
        <w:pStyle w:val="EndNoteBibliography"/>
        <w:spacing w:after="0"/>
      </w:pPr>
      <w:bookmarkStart w:id="118" w:name="_ENREF_47"/>
      <w:r w:rsidRPr="002A5FE9">
        <w:t>Santos, G. M. d. M., et al. 2012. Invasive Africanized honeybees change the structure of native pollination networks in Brazil. - Biological Invasions 14: 2369-2378.</w:t>
      </w:r>
      <w:bookmarkEnd w:id="118"/>
    </w:p>
    <w:p w14:paraId="706D33FD" w14:textId="77777777" w:rsidR="002A5FE9" w:rsidRPr="002A5FE9" w:rsidRDefault="002A5FE9" w:rsidP="002A5FE9">
      <w:pPr>
        <w:pStyle w:val="EndNoteBibliography"/>
        <w:spacing w:after="0"/>
      </w:pPr>
      <w:bookmarkStart w:id="119" w:name="_ENREF_48"/>
      <w:r w:rsidRPr="002A5FE9">
        <w:t>Seifan, M., et al. 2014. The outcome of shared pollination services is affected by the density and spatial pattern of an attractive neighbour. - Journal of Ecology 102: 953-962.</w:t>
      </w:r>
      <w:bookmarkEnd w:id="119"/>
    </w:p>
    <w:p w14:paraId="7D039374" w14:textId="77777777" w:rsidR="002A5FE9" w:rsidRPr="002A5FE9" w:rsidRDefault="002A5FE9" w:rsidP="002A5FE9">
      <w:pPr>
        <w:pStyle w:val="EndNoteBibliography"/>
        <w:spacing w:after="0"/>
      </w:pPr>
      <w:bookmarkStart w:id="120" w:name="_ENREF_49"/>
      <w:r w:rsidRPr="002A5FE9">
        <w:t>Steffan-Dewenter, I., et al. 2002. Scale‐dependent effects of landscape context on three pollinator guilds. - Ecology 83: 1421-1432.</w:t>
      </w:r>
      <w:bookmarkEnd w:id="120"/>
    </w:p>
    <w:p w14:paraId="0C0177D2" w14:textId="77777777" w:rsidR="002A5FE9" w:rsidRPr="002A5FE9" w:rsidRDefault="002A5FE9" w:rsidP="002A5FE9">
      <w:pPr>
        <w:pStyle w:val="EndNoteBibliography"/>
        <w:spacing w:after="0"/>
      </w:pPr>
      <w:bookmarkStart w:id="121" w:name="_ENREF_50"/>
      <w:r w:rsidRPr="002A5FE9">
        <w:t>Steffan‐Dewenter, I. 2003. Importance of habitat area and landscape context for species richness of bees and wasps in fragmented orchard meadows. - Conservation biology 17: 1036-1044.</w:t>
      </w:r>
      <w:bookmarkEnd w:id="121"/>
    </w:p>
    <w:p w14:paraId="7C268112" w14:textId="77777777" w:rsidR="002A5FE9" w:rsidRPr="002A5FE9" w:rsidRDefault="002A5FE9" w:rsidP="002A5FE9">
      <w:pPr>
        <w:pStyle w:val="EndNoteBibliography"/>
        <w:spacing w:after="0"/>
      </w:pPr>
      <w:bookmarkStart w:id="122" w:name="_ENREF_51"/>
      <w:r w:rsidRPr="002A5FE9">
        <w:t>Thomson, J. D. 1981. Spatial and temporal components of resource assessment by flower-feeding insects. - The Journal of Animal Ecology 50: 49-59.</w:t>
      </w:r>
      <w:bookmarkEnd w:id="122"/>
    </w:p>
    <w:p w14:paraId="6A7F20AB" w14:textId="77777777" w:rsidR="002A5FE9" w:rsidRPr="002A5FE9" w:rsidRDefault="002A5FE9" w:rsidP="002A5FE9">
      <w:pPr>
        <w:pStyle w:val="EndNoteBibliography"/>
        <w:spacing w:after="0"/>
      </w:pPr>
      <w:bookmarkStart w:id="123" w:name="_ENREF_52"/>
      <w:r w:rsidRPr="002A5FE9">
        <w:t>Toräng, P., et al. 2006. Facilitation in an Insect-Pollinated Herb with a Floral Display Dimorphism. - Ecology 87: 2113-2117.</w:t>
      </w:r>
      <w:bookmarkEnd w:id="123"/>
    </w:p>
    <w:p w14:paraId="4A042B38" w14:textId="77777777" w:rsidR="002A5FE9" w:rsidRPr="002A5FE9" w:rsidRDefault="002A5FE9" w:rsidP="002A5FE9">
      <w:pPr>
        <w:pStyle w:val="EndNoteBibliography"/>
        <w:spacing w:after="0"/>
      </w:pPr>
      <w:bookmarkStart w:id="124" w:name="_ENREF_53"/>
      <w:r w:rsidRPr="002A5FE9">
        <w:t>Tur, C., et al. 2015. Increasing modularity when downscaling networks from species to individuals. - Oikos 124: 581-592.</w:t>
      </w:r>
      <w:bookmarkEnd w:id="124"/>
    </w:p>
    <w:p w14:paraId="2B6F53AB" w14:textId="77777777" w:rsidR="002A5FE9" w:rsidRPr="002A5FE9" w:rsidRDefault="002A5FE9" w:rsidP="002A5FE9">
      <w:pPr>
        <w:pStyle w:val="EndNoteBibliography"/>
        <w:spacing w:after="0"/>
      </w:pPr>
      <w:bookmarkStart w:id="125" w:name="_ENREF_54"/>
      <w:r w:rsidRPr="002A5FE9">
        <w:t>Tur, C., et al. 2016. Evaluating the effects of pollinator-mediated interactions using pollen transfer networks: evidence of widespread facilitation in south Andean plant communities. - Ecol Lett 19: 576-586.</w:t>
      </w:r>
      <w:bookmarkEnd w:id="125"/>
    </w:p>
    <w:p w14:paraId="6421A270" w14:textId="77777777" w:rsidR="002A5FE9" w:rsidRPr="002A5FE9" w:rsidRDefault="002A5FE9" w:rsidP="002A5FE9">
      <w:pPr>
        <w:pStyle w:val="EndNoteBibliography"/>
        <w:spacing w:after="0"/>
      </w:pPr>
      <w:bookmarkStart w:id="126" w:name="_ENREF_55"/>
      <w:r w:rsidRPr="002A5FE9">
        <w:t>Tur, C., et al. 2014. Downscaling pollen–transport networks to the level of individuals. - Journal of Animal Ecology 83: 306-317.</w:t>
      </w:r>
      <w:bookmarkEnd w:id="126"/>
    </w:p>
    <w:p w14:paraId="0E558056" w14:textId="77777777" w:rsidR="002A5FE9" w:rsidRPr="002A5FE9" w:rsidRDefault="002A5FE9" w:rsidP="002A5FE9">
      <w:pPr>
        <w:pStyle w:val="EndNoteBibliography"/>
        <w:spacing w:after="0"/>
      </w:pPr>
      <w:bookmarkStart w:id="127" w:name="_ENREF_56"/>
      <w:r w:rsidRPr="002A5FE9">
        <w:t>Tylianakis, J. M., et al. 2008. Resource heterogeneity moderates the biodiversity-function relationship in real world ecosystems. - PLoS Biology 6: e122.</w:t>
      </w:r>
      <w:bookmarkEnd w:id="127"/>
    </w:p>
    <w:p w14:paraId="239DDCE2" w14:textId="77777777" w:rsidR="002A5FE9" w:rsidRPr="002A5FE9" w:rsidRDefault="002A5FE9" w:rsidP="002A5FE9">
      <w:pPr>
        <w:pStyle w:val="EndNoteBibliography"/>
        <w:spacing w:after="0"/>
      </w:pPr>
      <w:bookmarkStart w:id="128" w:name="_ENREF_57"/>
      <w:r w:rsidRPr="002A5FE9">
        <w:t>Tylianakis, J. M., et al. 2007. Habitat modification alters the structure of tropical host–parasitoid food webs. - Nature 445: 202.</w:t>
      </w:r>
      <w:bookmarkEnd w:id="128"/>
    </w:p>
    <w:p w14:paraId="1891EF8F" w14:textId="77777777" w:rsidR="002A5FE9" w:rsidRPr="002A5FE9" w:rsidRDefault="002A5FE9" w:rsidP="002A5FE9">
      <w:pPr>
        <w:pStyle w:val="EndNoteBibliography"/>
        <w:spacing w:after="0"/>
      </w:pPr>
      <w:bookmarkStart w:id="129" w:name="_ENREF_58"/>
      <w:r w:rsidRPr="002A5FE9">
        <w:t>Valverde, J., et al. 2016. The temporal dimension in individual‐based plant pollination networks. - Oikos 125: 468-479.</w:t>
      </w:r>
      <w:bookmarkEnd w:id="129"/>
    </w:p>
    <w:p w14:paraId="6125E31F" w14:textId="77777777" w:rsidR="002A5FE9" w:rsidRPr="002A5FE9" w:rsidRDefault="002A5FE9" w:rsidP="002A5FE9">
      <w:pPr>
        <w:pStyle w:val="EndNoteBibliography"/>
        <w:spacing w:after="0"/>
      </w:pPr>
      <w:bookmarkStart w:id="130" w:name="_ENREF_59"/>
      <w:r w:rsidRPr="002A5FE9">
        <w:t>Venables, W. N. and Ripley, B. D. 2013. Modern applied statistics with S-PLUS. - Springer Science &amp; Business Media.</w:t>
      </w:r>
      <w:bookmarkEnd w:id="130"/>
    </w:p>
    <w:p w14:paraId="1CF7B6EF" w14:textId="77777777" w:rsidR="002A5FE9" w:rsidRPr="002A5FE9" w:rsidRDefault="002A5FE9" w:rsidP="002A5FE9">
      <w:pPr>
        <w:pStyle w:val="EndNoteBibliography"/>
        <w:spacing w:after="0"/>
      </w:pPr>
      <w:bookmarkStart w:id="131" w:name="_ENREF_60"/>
      <w:r w:rsidRPr="002A5FE9">
        <w:t>Westphal, C., et al. 2008. Measuring bee diversity in different European habitats and biogeographical regions. - Ecological monographs 78: 653-671.</w:t>
      </w:r>
      <w:bookmarkEnd w:id="131"/>
    </w:p>
    <w:p w14:paraId="1DC6C0A0" w14:textId="77777777" w:rsidR="002A5FE9" w:rsidRPr="002A5FE9" w:rsidRDefault="002A5FE9" w:rsidP="002A5FE9">
      <w:pPr>
        <w:pStyle w:val="EndNoteBibliography"/>
      </w:pPr>
      <w:bookmarkStart w:id="132" w:name="_ENREF_61"/>
      <w:r w:rsidRPr="002A5FE9">
        <w:t>Zuur, A., et al. 2009. Mixed effects models and extensions in ecology with R. - Springer Science &amp; Business Media.</w:t>
      </w:r>
      <w:bookmarkEnd w:id="132"/>
    </w:p>
    <w:p w14:paraId="535DEB85" w14:textId="6631C105" w:rsidR="00F17167" w:rsidRDefault="00941BFD" w:rsidP="0042612E">
      <w:r>
        <w:fldChar w:fldCharType="end"/>
      </w:r>
    </w:p>
    <w:sectPr w:rsidR="00F17167" w:rsidSect="00744A93">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39" w:author="J" w:date="2019-08-02T13:36:00Z" w:initials="J">
    <w:p w14:paraId="6B47ED8F" w14:textId="77777777" w:rsidR="00DC7456" w:rsidRPr="00015C7D" w:rsidRDefault="00DC7456" w:rsidP="00972226">
      <w:pPr>
        <w:pStyle w:val="CommentText"/>
      </w:pPr>
      <w:r>
        <w:rPr>
          <w:rStyle w:val="CommentReference"/>
        </w:rPr>
        <w:annotationRef/>
      </w:r>
      <w:r w:rsidRPr="00015C7D">
        <w:t>and it has been proposed that foundation plant species function similarly in non-trophic networks (cite review).</w:t>
      </w:r>
    </w:p>
  </w:comment>
  <w:comment w:id="45" w:author="J" w:date="2019-08-12T19:19:00Z" w:initials="J">
    <w:p w14:paraId="7E7D167B" w14:textId="233E1EF4" w:rsidR="00DC7456" w:rsidRDefault="00DC7456">
      <w:pPr>
        <w:pStyle w:val="CommentText"/>
      </w:pPr>
      <w:r>
        <w:rPr>
          <w:rStyle w:val="CommentReference"/>
        </w:rPr>
        <w:annotationRef/>
      </w:r>
      <w:r>
        <w:t xml:space="preserve">These are all </w:t>
      </w:r>
      <w:proofErr w:type="spellStart"/>
      <w:r>
        <w:t>quantative</w:t>
      </w:r>
      <w:proofErr w:type="spellEnd"/>
      <w:r>
        <w:t xml:space="preserve"> </w:t>
      </w:r>
    </w:p>
  </w:comment>
  <w:comment w:id="46" w:author="J" w:date="2019-08-12T17:57:00Z" w:initials="J">
    <w:p w14:paraId="3AB115DC" w14:textId="5DF7124E" w:rsidR="00DC7456" w:rsidRDefault="00DC7456">
      <w:pPr>
        <w:pStyle w:val="CommentText"/>
      </w:pPr>
      <w:r>
        <w:rPr>
          <w:rStyle w:val="CommentReference"/>
        </w:rPr>
        <w:annotationRef/>
      </w:r>
      <w:r>
        <w:t xml:space="preserve">This is normal. These indices being insignificant means that the network is random. We basically expect all ecological networks to be more or less cohesive than </w:t>
      </w:r>
      <w:proofErr w:type="gramStart"/>
      <w:r>
        <w:t>a  random</w:t>
      </w:r>
      <w:proofErr w:type="gramEnd"/>
      <w:r>
        <w:t xml:space="preserve"> network. </w:t>
      </w:r>
    </w:p>
  </w:comment>
  <w:comment w:id="47" w:author="J" w:date="2019-08-20T13:16:00Z" w:initials="J">
    <w:p w14:paraId="18482352" w14:textId="5E253CCA" w:rsidR="00DC7456" w:rsidRDefault="00DC7456">
      <w:pPr>
        <w:pStyle w:val="CommentText"/>
      </w:pPr>
      <w:r>
        <w:rPr>
          <w:rStyle w:val="CommentReference"/>
        </w:rPr>
        <w:annotationRef/>
      </w:r>
      <w:proofErr w:type="gramStart"/>
      <w:r w:rsidRPr="00147EEF">
        <w:t>why ?</w:t>
      </w:r>
      <w:proofErr w:type="gramEnd"/>
    </w:p>
    <w:p w14:paraId="559A0A9E" w14:textId="601E48E0" w:rsidR="00DC7456" w:rsidRDefault="00DC7456">
      <w:pPr>
        <w:pStyle w:val="CommentText"/>
      </w:pPr>
    </w:p>
    <w:p w14:paraId="04DE9970" w14:textId="309A6F2F" w:rsidR="00DC7456" w:rsidRDefault="00DC7456">
      <w:pPr>
        <w:pStyle w:val="CommentText"/>
      </w:pPr>
      <w:r>
        <w:t>just probability</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47ED8F" w15:done="0"/>
  <w15:commentEx w15:paraId="7E7D167B" w15:done="0"/>
  <w15:commentEx w15:paraId="3AB115DC" w15:done="0"/>
  <w15:commentEx w15:paraId="04DE9970"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A730F0F" w14:textId="77777777" w:rsidR="00077947" w:rsidRDefault="00077947" w:rsidP="00E8731B">
      <w:pPr>
        <w:spacing w:after="0" w:line="240" w:lineRule="auto"/>
      </w:pPr>
      <w:r>
        <w:separator/>
      </w:r>
    </w:p>
  </w:endnote>
  <w:endnote w:type="continuationSeparator" w:id="0">
    <w:p w14:paraId="462973BE" w14:textId="77777777" w:rsidR="00077947" w:rsidRDefault="00077947" w:rsidP="00E873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ucida Grande">
    <w:altName w:val="Arial"/>
    <w:charset w:val="00"/>
    <w:family w:val="auto"/>
    <w:pitch w:val="variable"/>
    <w:sig w:usb0="E1000AEF" w:usb1="5000A1FF" w:usb2="00000000" w:usb3="00000000" w:csb0="000001BF" w:csb1="00000000"/>
  </w:font>
  <w:font w:name="AGaramondPro-Regular">
    <w:altName w:val="Arial"/>
    <w:panose1 w:val="00000000000000000000"/>
    <w:charset w:val="00"/>
    <w:family w:val="roman"/>
    <w:notTrueType/>
    <w:pitch w:val="default"/>
    <w:sig w:usb0="00000003" w:usb1="00000000" w:usb2="00000000" w:usb3="00000000" w:csb0="00000001" w:csb1="00000000"/>
  </w:font>
  <w:font w:name="Lucida Console">
    <w:altName w:val="Menlo Regular"/>
    <w:panose1 w:val="020B0609040504020204"/>
    <w:charset w:val="00"/>
    <w:family w:val="modern"/>
    <w:pitch w:val="fixed"/>
    <w:sig w:usb0="8000028F" w:usb1="00001800" w:usb2="00000000" w:usb3="00000000" w:csb0="0000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4594702"/>
      <w:docPartObj>
        <w:docPartGallery w:val="Page Numbers (Bottom of Page)"/>
        <w:docPartUnique/>
      </w:docPartObj>
    </w:sdtPr>
    <w:sdtEndPr>
      <w:rPr>
        <w:noProof/>
      </w:rPr>
    </w:sdtEndPr>
    <w:sdtContent>
      <w:p w14:paraId="3EC39A92" w14:textId="1EED65DC" w:rsidR="00DC7456" w:rsidRDefault="00DC7456">
        <w:pPr>
          <w:pStyle w:val="Footer"/>
          <w:jc w:val="right"/>
        </w:pPr>
        <w:r>
          <w:fldChar w:fldCharType="begin"/>
        </w:r>
        <w:r>
          <w:instrText xml:space="preserve"> PAGE   \* MERGEFORMAT </w:instrText>
        </w:r>
        <w:r>
          <w:fldChar w:fldCharType="separate"/>
        </w:r>
        <w:r w:rsidR="006A2453">
          <w:rPr>
            <w:noProof/>
          </w:rPr>
          <w:t>1</w:t>
        </w:r>
        <w:r>
          <w:rPr>
            <w:noProof/>
          </w:rPr>
          <w:fldChar w:fldCharType="end"/>
        </w:r>
      </w:p>
    </w:sdtContent>
  </w:sdt>
  <w:p w14:paraId="5AB124A6" w14:textId="77777777" w:rsidR="00DC7456" w:rsidRDefault="00DC745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9F3780F" w14:textId="77777777" w:rsidR="00077947" w:rsidRDefault="00077947" w:rsidP="00E8731B">
      <w:pPr>
        <w:spacing w:after="0" w:line="240" w:lineRule="auto"/>
      </w:pPr>
      <w:r>
        <w:separator/>
      </w:r>
    </w:p>
  </w:footnote>
  <w:footnote w:type="continuationSeparator" w:id="0">
    <w:p w14:paraId="278958D9" w14:textId="77777777" w:rsidR="00077947" w:rsidRDefault="00077947" w:rsidP="00E873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FE7A0A"/>
    <w:multiLevelType w:val="hybridMultilevel"/>
    <w:tmpl w:val="0FD6F6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EEF7941"/>
    <w:multiLevelType w:val="hybridMultilevel"/>
    <w:tmpl w:val="F43C5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4754DE4"/>
    <w:multiLevelType w:val="hybridMultilevel"/>
    <w:tmpl w:val="F5DA597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4DF038D"/>
    <w:multiLevelType w:val="hybridMultilevel"/>
    <w:tmpl w:val="B7025A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1051CA4"/>
    <w:multiLevelType w:val="hybridMultilevel"/>
    <w:tmpl w:val="B71C1AA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4"/>
  </w:num>
  <w:num w:numId="5">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
    <w15:presenceInfo w15:providerId="None" w15:userId="J"/>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Oikos&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efxxxd2elfvxfde05eev9swq9zv0dswrxzp2&quot;&gt;CH2References-Saved-Saved&lt;record-ids&gt;&lt;item&gt;5&lt;/item&gt;&lt;item&gt;45&lt;/item&gt;&lt;item&gt;48&lt;/item&gt;&lt;item&gt;53&lt;/item&gt;&lt;item&gt;71&lt;/item&gt;&lt;item&gt;97&lt;/item&gt;&lt;item&gt;134&lt;/item&gt;&lt;item&gt;148&lt;/item&gt;&lt;item&gt;232&lt;/item&gt;&lt;item&gt;265&lt;/item&gt;&lt;item&gt;331&lt;/item&gt;&lt;item&gt;334&lt;/item&gt;&lt;item&gt;343&lt;/item&gt;&lt;item&gt;347&lt;/item&gt;&lt;item&gt;348&lt;/item&gt;&lt;item&gt;355&lt;/item&gt;&lt;item&gt;357&lt;/item&gt;&lt;item&gt;358&lt;/item&gt;&lt;item&gt;359&lt;/item&gt;&lt;item&gt;360&lt;/item&gt;&lt;item&gt;361&lt;/item&gt;&lt;item&gt;362&lt;/item&gt;&lt;item&gt;363&lt;/item&gt;&lt;item&gt;364&lt;/item&gt;&lt;item&gt;366&lt;/item&gt;&lt;item&gt;367&lt;/item&gt;&lt;item&gt;368&lt;/item&gt;&lt;item&gt;369&lt;/item&gt;&lt;item&gt;370&lt;/item&gt;&lt;item&gt;371&lt;/item&gt;&lt;item&gt;372&lt;/item&gt;&lt;item&gt;373&lt;/item&gt;&lt;item&gt;374&lt;/item&gt;&lt;item&gt;375&lt;/item&gt;&lt;item&gt;376&lt;/item&gt;&lt;item&gt;377&lt;/item&gt;&lt;item&gt;378&lt;/item&gt;&lt;item&gt;379&lt;/item&gt;&lt;item&gt;380&lt;/item&gt;&lt;item&gt;381&lt;/item&gt;&lt;item&gt;382&lt;/item&gt;&lt;item&gt;384&lt;/item&gt;&lt;item&gt;387&lt;/item&gt;&lt;item&gt;388&lt;/item&gt;&lt;item&gt;389&lt;/item&gt;&lt;item&gt;392&lt;/item&gt;&lt;item&gt;393&lt;/item&gt;&lt;item&gt;394&lt;/item&gt;&lt;item&gt;395&lt;/item&gt;&lt;item&gt;397&lt;/item&gt;&lt;item&gt;398&lt;/item&gt;&lt;item&gt;399&lt;/item&gt;&lt;item&gt;400&lt;/item&gt;&lt;item&gt;401&lt;/item&gt;&lt;item&gt;402&lt;/item&gt;&lt;item&gt;403&lt;/item&gt;&lt;item&gt;404&lt;/item&gt;&lt;item&gt;405&lt;/item&gt;&lt;item&gt;406&lt;/item&gt;&lt;item&gt;407&lt;/item&gt;&lt;item&gt;408&lt;/item&gt;&lt;/record-ids&gt;&lt;/item&gt;&lt;/Libraries&gt;"/>
  </w:docVars>
  <w:rsids>
    <w:rsidRoot w:val="00007C39"/>
    <w:rsid w:val="00000C07"/>
    <w:rsid w:val="00000C29"/>
    <w:rsid w:val="00000CF5"/>
    <w:rsid w:val="000049D2"/>
    <w:rsid w:val="00005958"/>
    <w:rsid w:val="0000764C"/>
    <w:rsid w:val="00007C39"/>
    <w:rsid w:val="000113B4"/>
    <w:rsid w:val="00011DFE"/>
    <w:rsid w:val="00011FDC"/>
    <w:rsid w:val="00012DAF"/>
    <w:rsid w:val="00012F43"/>
    <w:rsid w:val="0001374A"/>
    <w:rsid w:val="00014099"/>
    <w:rsid w:val="00014BDE"/>
    <w:rsid w:val="00015A8A"/>
    <w:rsid w:val="00015C7D"/>
    <w:rsid w:val="0001739E"/>
    <w:rsid w:val="00017572"/>
    <w:rsid w:val="000215B9"/>
    <w:rsid w:val="00021D11"/>
    <w:rsid w:val="00024AA5"/>
    <w:rsid w:val="0002601F"/>
    <w:rsid w:val="000304B7"/>
    <w:rsid w:val="00031250"/>
    <w:rsid w:val="00031427"/>
    <w:rsid w:val="00033B89"/>
    <w:rsid w:val="00037971"/>
    <w:rsid w:val="0004281B"/>
    <w:rsid w:val="00042924"/>
    <w:rsid w:val="00043CF6"/>
    <w:rsid w:val="00043EB5"/>
    <w:rsid w:val="00043F7E"/>
    <w:rsid w:val="0004425B"/>
    <w:rsid w:val="0004543E"/>
    <w:rsid w:val="00045BF3"/>
    <w:rsid w:val="00051C6A"/>
    <w:rsid w:val="00053243"/>
    <w:rsid w:val="00056B1A"/>
    <w:rsid w:val="00065D77"/>
    <w:rsid w:val="000706BC"/>
    <w:rsid w:val="00074D13"/>
    <w:rsid w:val="00077947"/>
    <w:rsid w:val="00077F2C"/>
    <w:rsid w:val="00080365"/>
    <w:rsid w:val="00082C54"/>
    <w:rsid w:val="00082DD1"/>
    <w:rsid w:val="0008598B"/>
    <w:rsid w:val="00086573"/>
    <w:rsid w:val="0008668A"/>
    <w:rsid w:val="0008683B"/>
    <w:rsid w:val="00092946"/>
    <w:rsid w:val="00092EB0"/>
    <w:rsid w:val="00096431"/>
    <w:rsid w:val="00097516"/>
    <w:rsid w:val="000975E2"/>
    <w:rsid w:val="00097C33"/>
    <w:rsid w:val="000A1AF4"/>
    <w:rsid w:val="000A1B90"/>
    <w:rsid w:val="000A353F"/>
    <w:rsid w:val="000A37DA"/>
    <w:rsid w:val="000A3F67"/>
    <w:rsid w:val="000A5810"/>
    <w:rsid w:val="000B49B6"/>
    <w:rsid w:val="000B552D"/>
    <w:rsid w:val="000C01AC"/>
    <w:rsid w:val="000C0E65"/>
    <w:rsid w:val="000C1428"/>
    <w:rsid w:val="000C1954"/>
    <w:rsid w:val="000C27FA"/>
    <w:rsid w:val="000C2FBB"/>
    <w:rsid w:val="000C39C2"/>
    <w:rsid w:val="000C4377"/>
    <w:rsid w:val="000C443D"/>
    <w:rsid w:val="000C4C85"/>
    <w:rsid w:val="000C4DA5"/>
    <w:rsid w:val="000C638E"/>
    <w:rsid w:val="000C69ED"/>
    <w:rsid w:val="000C723B"/>
    <w:rsid w:val="000D18A6"/>
    <w:rsid w:val="000D5A30"/>
    <w:rsid w:val="000E0104"/>
    <w:rsid w:val="000E072B"/>
    <w:rsid w:val="000E1368"/>
    <w:rsid w:val="000E18D1"/>
    <w:rsid w:val="000E4924"/>
    <w:rsid w:val="000E4BC0"/>
    <w:rsid w:val="000E65E1"/>
    <w:rsid w:val="000E6D86"/>
    <w:rsid w:val="000E795A"/>
    <w:rsid w:val="000F091F"/>
    <w:rsid w:val="000F26B1"/>
    <w:rsid w:val="000F3A77"/>
    <w:rsid w:val="000F6355"/>
    <w:rsid w:val="001001FA"/>
    <w:rsid w:val="00100F3C"/>
    <w:rsid w:val="00101140"/>
    <w:rsid w:val="00102A02"/>
    <w:rsid w:val="00103DB3"/>
    <w:rsid w:val="0010798D"/>
    <w:rsid w:val="00110E97"/>
    <w:rsid w:val="00111A20"/>
    <w:rsid w:val="00111C9F"/>
    <w:rsid w:val="001127EF"/>
    <w:rsid w:val="00112DB5"/>
    <w:rsid w:val="00113A26"/>
    <w:rsid w:val="00113CFC"/>
    <w:rsid w:val="00113EC2"/>
    <w:rsid w:val="00114C46"/>
    <w:rsid w:val="00114FEE"/>
    <w:rsid w:val="0011520E"/>
    <w:rsid w:val="00116AD5"/>
    <w:rsid w:val="00120379"/>
    <w:rsid w:val="00120DD9"/>
    <w:rsid w:val="001221DD"/>
    <w:rsid w:val="00125C07"/>
    <w:rsid w:val="00126677"/>
    <w:rsid w:val="00130E8F"/>
    <w:rsid w:val="00131485"/>
    <w:rsid w:val="001315DC"/>
    <w:rsid w:val="00132DEA"/>
    <w:rsid w:val="001343AD"/>
    <w:rsid w:val="00136A53"/>
    <w:rsid w:val="00145DDB"/>
    <w:rsid w:val="00147EEF"/>
    <w:rsid w:val="001512F8"/>
    <w:rsid w:val="00152C4A"/>
    <w:rsid w:val="00154ACB"/>
    <w:rsid w:val="0015713A"/>
    <w:rsid w:val="00157F8A"/>
    <w:rsid w:val="00160903"/>
    <w:rsid w:val="001609EA"/>
    <w:rsid w:val="0016197A"/>
    <w:rsid w:val="001619C6"/>
    <w:rsid w:val="00163D09"/>
    <w:rsid w:val="00163FA1"/>
    <w:rsid w:val="001701AC"/>
    <w:rsid w:val="00171711"/>
    <w:rsid w:val="00172D90"/>
    <w:rsid w:val="0017579A"/>
    <w:rsid w:val="00177CC4"/>
    <w:rsid w:val="00180C7E"/>
    <w:rsid w:val="00180C90"/>
    <w:rsid w:val="001815A8"/>
    <w:rsid w:val="00181621"/>
    <w:rsid w:val="001840CC"/>
    <w:rsid w:val="00184FF4"/>
    <w:rsid w:val="00185E3E"/>
    <w:rsid w:val="0018604B"/>
    <w:rsid w:val="00187250"/>
    <w:rsid w:val="001953D4"/>
    <w:rsid w:val="0019582C"/>
    <w:rsid w:val="00195851"/>
    <w:rsid w:val="00196C46"/>
    <w:rsid w:val="001A01B9"/>
    <w:rsid w:val="001A0385"/>
    <w:rsid w:val="001A1105"/>
    <w:rsid w:val="001A2614"/>
    <w:rsid w:val="001A33DC"/>
    <w:rsid w:val="001A375D"/>
    <w:rsid w:val="001A5302"/>
    <w:rsid w:val="001A6F44"/>
    <w:rsid w:val="001A77BC"/>
    <w:rsid w:val="001A7900"/>
    <w:rsid w:val="001A7971"/>
    <w:rsid w:val="001A7ED7"/>
    <w:rsid w:val="001B1E8B"/>
    <w:rsid w:val="001B5CAB"/>
    <w:rsid w:val="001B76E4"/>
    <w:rsid w:val="001C12F8"/>
    <w:rsid w:val="001C148D"/>
    <w:rsid w:val="001C3E75"/>
    <w:rsid w:val="001C481B"/>
    <w:rsid w:val="001C4ADD"/>
    <w:rsid w:val="001C4AE1"/>
    <w:rsid w:val="001C6629"/>
    <w:rsid w:val="001C7B30"/>
    <w:rsid w:val="001D0031"/>
    <w:rsid w:val="001D1289"/>
    <w:rsid w:val="001D3311"/>
    <w:rsid w:val="001D4D3A"/>
    <w:rsid w:val="001D5555"/>
    <w:rsid w:val="001D6782"/>
    <w:rsid w:val="001E1D09"/>
    <w:rsid w:val="001E3469"/>
    <w:rsid w:val="001E34FC"/>
    <w:rsid w:val="001E3745"/>
    <w:rsid w:val="001E7563"/>
    <w:rsid w:val="001F130C"/>
    <w:rsid w:val="001F4442"/>
    <w:rsid w:val="001F7677"/>
    <w:rsid w:val="002016AC"/>
    <w:rsid w:val="00201A8D"/>
    <w:rsid w:val="00203A56"/>
    <w:rsid w:val="00203AED"/>
    <w:rsid w:val="00206132"/>
    <w:rsid w:val="00206D61"/>
    <w:rsid w:val="00211515"/>
    <w:rsid w:val="0021257D"/>
    <w:rsid w:val="0021354D"/>
    <w:rsid w:val="002165B5"/>
    <w:rsid w:val="00217163"/>
    <w:rsid w:val="00224CC5"/>
    <w:rsid w:val="0022561A"/>
    <w:rsid w:val="002303C6"/>
    <w:rsid w:val="00230A9A"/>
    <w:rsid w:val="0023116A"/>
    <w:rsid w:val="0023212D"/>
    <w:rsid w:val="00232408"/>
    <w:rsid w:val="00232655"/>
    <w:rsid w:val="00232B57"/>
    <w:rsid w:val="00234D13"/>
    <w:rsid w:val="00234F0C"/>
    <w:rsid w:val="00240DE8"/>
    <w:rsid w:val="00242F75"/>
    <w:rsid w:val="00243F09"/>
    <w:rsid w:val="002452B6"/>
    <w:rsid w:val="002470F2"/>
    <w:rsid w:val="00250F9B"/>
    <w:rsid w:val="0025259C"/>
    <w:rsid w:val="00253497"/>
    <w:rsid w:val="00255ADB"/>
    <w:rsid w:val="0025600F"/>
    <w:rsid w:val="002614BB"/>
    <w:rsid w:val="002626F5"/>
    <w:rsid w:val="00262A7B"/>
    <w:rsid w:val="00264168"/>
    <w:rsid w:val="0026584E"/>
    <w:rsid w:val="00266668"/>
    <w:rsid w:val="00271769"/>
    <w:rsid w:val="00271C26"/>
    <w:rsid w:val="00273D47"/>
    <w:rsid w:val="0027570E"/>
    <w:rsid w:val="00280107"/>
    <w:rsid w:val="00280758"/>
    <w:rsid w:val="0028175E"/>
    <w:rsid w:val="00281CF4"/>
    <w:rsid w:val="0028214E"/>
    <w:rsid w:val="002838BC"/>
    <w:rsid w:val="002847C8"/>
    <w:rsid w:val="00284BDC"/>
    <w:rsid w:val="00285593"/>
    <w:rsid w:val="002869E7"/>
    <w:rsid w:val="00287206"/>
    <w:rsid w:val="0029325D"/>
    <w:rsid w:val="002972F0"/>
    <w:rsid w:val="002975AB"/>
    <w:rsid w:val="002A5F50"/>
    <w:rsid w:val="002A5FE9"/>
    <w:rsid w:val="002B0B08"/>
    <w:rsid w:val="002B2F4A"/>
    <w:rsid w:val="002B3743"/>
    <w:rsid w:val="002B3933"/>
    <w:rsid w:val="002B3EE1"/>
    <w:rsid w:val="002B441B"/>
    <w:rsid w:val="002B4861"/>
    <w:rsid w:val="002B63C1"/>
    <w:rsid w:val="002B6B7D"/>
    <w:rsid w:val="002B7216"/>
    <w:rsid w:val="002B7BB2"/>
    <w:rsid w:val="002C0361"/>
    <w:rsid w:val="002C57CD"/>
    <w:rsid w:val="002D1548"/>
    <w:rsid w:val="002D1FBC"/>
    <w:rsid w:val="002D290F"/>
    <w:rsid w:val="002D2D99"/>
    <w:rsid w:val="002D2F3C"/>
    <w:rsid w:val="002D50F9"/>
    <w:rsid w:val="002D5214"/>
    <w:rsid w:val="002D7CE1"/>
    <w:rsid w:val="002E0B81"/>
    <w:rsid w:val="002E2415"/>
    <w:rsid w:val="002E5CD9"/>
    <w:rsid w:val="002E697D"/>
    <w:rsid w:val="002E6E51"/>
    <w:rsid w:val="002F14F8"/>
    <w:rsid w:val="002F18C4"/>
    <w:rsid w:val="002F47FC"/>
    <w:rsid w:val="002F620C"/>
    <w:rsid w:val="002F77B0"/>
    <w:rsid w:val="002F7D40"/>
    <w:rsid w:val="0030022A"/>
    <w:rsid w:val="00302537"/>
    <w:rsid w:val="003039B2"/>
    <w:rsid w:val="00306747"/>
    <w:rsid w:val="00310906"/>
    <w:rsid w:val="003119C2"/>
    <w:rsid w:val="003145A8"/>
    <w:rsid w:val="00314984"/>
    <w:rsid w:val="003177C9"/>
    <w:rsid w:val="003228B6"/>
    <w:rsid w:val="00323621"/>
    <w:rsid w:val="00324C27"/>
    <w:rsid w:val="003250D2"/>
    <w:rsid w:val="00326294"/>
    <w:rsid w:val="00330298"/>
    <w:rsid w:val="0033174B"/>
    <w:rsid w:val="003347A4"/>
    <w:rsid w:val="003360BD"/>
    <w:rsid w:val="0034021B"/>
    <w:rsid w:val="0034117B"/>
    <w:rsid w:val="00341F18"/>
    <w:rsid w:val="00343E70"/>
    <w:rsid w:val="003452BD"/>
    <w:rsid w:val="00345E0F"/>
    <w:rsid w:val="00347717"/>
    <w:rsid w:val="00351064"/>
    <w:rsid w:val="00355545"/>
    <w:rsid w:val="00357E02"/>
    <w:rsid w:val="00360077"/>
    <w:rsid w:val="00362049"/>
    <w:rsid w:val="00362DB3"/>
    <w:rsid w:val="00362E9D"/>
    <w:rsid w:val="00363652"/>
    <w:rsid w:val="00363F87"/>
    <w:rsid w:val="003656C6"/>
    <w:rsid w:val="003706D8"/>
    <w:rsid w:val="003709DE"/>
    <w:rsid w:val="00371DE7"/>
    <w:rsid w:val="00372468"/>
    <w:rsid w:val="00373B75"/>
    <w:rsid w:val="0037503E"/>
    <w:rsid w:val="0037525B"/>
    <w:rsid w:val="003760D2"/>
    <w:rsid w:val="00376AC6"/>
    <w:rsid w:val="003777D0"/>
    <w:rsid w:val="00380DB7"/>
    <w:rsid w:val="00382639"/>
    <w:rsid w:val="003857B3"/>
    <w:rsid w:val="00387567"/>
    <w:rsid w:val="003905B2"/>
    <w:rsid w:val="00391DF7"/>
    <w:rsid w:val="003939B7"/>
    <w:rsid w:val="00393C28"/>
    <w:rsid w:val="0039496F"/>
    <w:rsid w:val="00395377"/>
    <w:rsid w:val="00395B4A"/>
    <w:rsid w:val="003969C5"/>
    <w:rsid w:val="003979EA"/>
    <w:rsid w:val="003A03A7"/>
    <w:rsid w:val="003A48DD"/>
    <w:rsid w:val="003B51C9"/>
    <w:rsid w:val="003B5261"/>
    <w:rsid w:val="003B7A78"/>
    <w:rsid w:val="003C0E13"/>
    <w:rsid w:val="003C1110"/>
    <w:rsid w:val="003C4DE2"/>
    <w:rsid w:val="003D04E3"/>
    <w:rsid w:val="003D0E0B"/>
    <w:rsid w:val="003D1358"/>
    <w:rsid w:val="003D23C0"/>
    <w:rsid w:val="003D5156"/>
    <w:rsid w:val="003E3E82"/>
    <w:rsid w:val="003E538F"/>
    <w:rsid w:val="003E5913"/>
    <w:rsid w:val="003E5BE0"/>
    <w:rsid w:val="003E6619"/>
    <w:rsid w:val="003F0ABF"/>
    <w:rsid w:val="003F0BEB"/>
    <w:rsid w:val="003F11F7"/>
    <w:rsid w:val="003F120E"/>
    <w:rsid w:val="003F2D02"/>
    <w:rsid w:val="003F32A7"/>
    <w:rsid w:val="003F42C3"/>
    <w:rsid w:val="003F5C77"/>
    <w:rsid w:val="003F6FDA"/>
    <w:rsid w:val="00400A93"/>
    <w:rsid w:val="0040145E"/>
    <w:rsid w:val="00403879"/>
    <w:rsid w:val="00405557"/>
    <w:rsid w:val="00407419"/>
    <w:rsid w:val="00407C89"/>
    <w:rsid w:val="00412836"/>
    <w:rsid w:val="00414650"/>
    <w:rsid w:val="004154FB"/>
    <w:rsid w:val="00416DFE"/>
    <w:rsid w:val="00417A37"/>
    <w:rsid w:val="0042213C"/>
    <w:rsid w:val="00422EBC"/>
    <w:rsid w:val="00423007"/>
    <w:rsid w:val="004235C2"/>
    <w:rsid w:val="00425104"/>
    <w:rsid w:val="00425867"/>
    <w:rsid w:val="004259D9"/>
    <w:rsid w:val="0042612E"/>
    <w:rsid w:val="00426226"/>
    <w:rsid w:val="00426BD2"/>
    <w:rsid w:val="00427713"/>
    <w:rsid w:val="00427DF9"/>
    <w:rsid w:val="004301AE"/>
    <w:rsid w:val="00433F9B"/>
    <w:rsid w:val="00434479"/>
    <w:rsid w:val="00435A1E"/>
    <w:rsid w:val="00436513"/>
    <w:rsid w:val="00436DEF"/>
    <w:rsid w:val="00437E4E"/>
    <w:rsid w:val="00440747"/>
    <w:rsid w:val="00440E5D"/>
    <w:rsid w:val="00443574"/>
    <w:rsid w:val="00450A98"/>
    <w:rsid w:val="004531CF"/>
    <w:rsid w:val="0045327E"/>
    <w:rsid w:val="00455776"/>
    <w:rsid w:val="004564AE"/>
    <w:rsid w:val="004578FC"/>
    <w:rsid w:val="00457C0E"/>
    <w:rsid w:val="00457DA7"/>
    <w:rsid w:val="00457ED6"/>
    <w:rsid w:val="00460692"/>
    <w:rsid w:val="00460ED1"/>
    <w:rsid w:val="00463894"/>
    <w:rsid w:val="00463B5C"/>
    <w:rsid w:val="00463F00"/>
    <w:rsid w:val="00466626"/>
    <w:rsid w:val="0046777A"/>
    <w:rsid w:val="00470061"/>
    <w:rsid w:val="00471773"/>
    <w:rsid w:val="004727CA"/>
    <w:rsid w:val="00472848"/>
    <w:rsid w:val="00477AB1"/>
    <w:rsid w:val="0048338D"/>
    <w:rsid w:val="00483A2D"/>
    <w:rsid w:val="00484DD6"/>
    <w:rsid w:val="00486D53"/>
    <w:rsid w:val="00486F6E"/>
    <w:rsid w:val="00487073"/>
    <w:rsid w:val="00487DBF"/>
    <w:rsid w:val="00490378"/>
    <w:rsid w:val="0049066F"/>
    <w:rsid w:val="0049073A"/>
    <w:rsid w:val="00493111"/>
    <w:rsid w:val="0049367D"/>
    <w:rsid w:val="00493C06"/>
    <w:rsid w:val="00494C97"/>
    <w:rsid w:val="004967FF"/>
    <w:rsid w:val="00496A11"/>
    <w:rsid w:val="00497CC0"/>
    <w:rsid w:val="004A029D"/>
    <w:rsid w:val="004A25A9"/>
    <w:rsid w:val="004A29E2"/>
    <w:rsid w:val="004A328D"/>
    <w:rsid w:val="004A43A3"/>
    <w:rsid w:val="004A552B"/>
    <w:rsid w:val="004A59BC"/>
    <w:rsid w:val="004A6156"/>
    <w:rsid w:val="004A69AD"/>
    <w:rsid w:val="004A6A9C"/>
    <w:rsid w:val="004A769C"/>
    <w:rsid w:val="004B013B"/>
    <w:rsid w:val="004B1EAD"/>
    <w:rsid w:val="004B5135"/>
    <w:rsid w:val="004B6793"/>
    <w:rsid w:val="004B6833"/>
    <w:rsid w:val="004B692A"/>
    <w:rsid w:val="004B788F"/>
    <w:rsid w:val="004C1445"/>
    <w:rsid w:val="004C1AAF"/>
    <w:rsid w:val="004C268D"/>
    <w:rsid w:val="004C2723"/>
    <w:rsid w:val="004C353F"/>
    <w:rsid w:val="004C38A6"/>
    <w:rsid w:val="004C6C9B"/>
    <w:rsid w:val="004D2847"/>
    <w:rsid w:val="004D30E9"/>
    <w:rsid w:val="004D6DC5"/>
    <w:rsid w:val="004D7ECA"/>
    <w:rsid w:val="004E4A93"/>
    <w:rsid w:val="004E6C34"/>
    <w:rsid w:val="004F0744"/>
    <w:rsid w:val="004F2CB8"/>
    <w:rsid w:val="004F6E13"/>
    <w:rsid w:val="004F7CE8"/>
    <w:rsid w:val="0050101B"/>
    <w:rsid w:val="00501429"/>
    <w:rsid w:val="0050306C"/>
    <w:rsid w:val="005034F0"/>
    <w:rsid w:val="00504BC9"/>
    <w:rsid w:val="00505CC4"/>
    <w:rsid w:val="005119E1"/>
    <w:rsid w:val="00511A19"/>
    <w:rsid w:val="00512C8A"/>
    <w:rsid w:val="00513034"/>
    <w:rsid w:val="00513738"/>
    <w:rsid w:val="00515882"/>
    <w:rsid w:val="00517F6B"/>
    <w:rsid w:val="00520D34"/>
    <w:rsid w:val="00521026"/>
    <w:rsid w:val="00521BD0"/>
    <w:rsid w:val="00524059"/>
    <w:rsid w:val="005244B5"/>
    <w:rsid w:val="005271A0"/>
    <w:rsid w:val="00527246"/>
    <w:rsid w:val="00527263"/>
    <w:rsid w:val="005273DF"/>
    <w:rsid w:val="00530CA2"/>
    <w:rsid w:val="00530D42"/>
    <w:rsid w:val="00530F7F"/>
    <w:rsid w:val="00532D67"/>
    <w:rsid w:val="00533C7D"/>
    <w:rsid w:val="00534B0D"/>
    <w:rsid w:val="0053672B"/>
    <w:rsid w:val="00536803"/>
    <w:rsid w:val="0053704E"/>
    <w:rsid w:val="00541789"/>
    <w:rsid w:val="005434F6"/>
    <w:rsid w:val="0054380D"/>
    <w:rsid w:val="005469A4"/>
    <w:rsid w:val="0054757A"/>
    <w:rsid w:val="00552856"/>
    <w:rsid w:val="005528F6"/>
    <w:rsid w:val="00555574"/>
    <w:rsid w:val="005567F8"/>
    <w:rsid w:val="00556B31"/>
    <w:rsid w:val="00556E39"/>
    <w:rsid w:val="00557245"/>
    <w:rsid w:val="00557325"/>
    <w:rsid w:val="00557A0E"/>
    <w:rsid w:val="00560928"/>
    <w:rsid w:val="005609B8"/>
    <w:rsid w:val="00561C24"/>
    <w:rsid w:val="0056236A"/>
    <w:rsid w:val="005643B2"/>
    <w:rsid w:val="0056646D"/>
    <w:rsid w:val="00567CF3"/>
    <w:rsid w:val="00572A72"/>
    <w:rsid w:val="005741C9"/>
    <w:rsid w:val="00574AF9"/>
    <w:rsid w:val="00577DCB"/>
    <w:rsid w:val="0058070F"/>
    <w:rsid w:val="00581091"/>
    <w:rsid w:val="00582337"/>
    <w:rsid w:val="005825AE"/>
    <w:rsid w:val="0058306F"/>
    <w:rsid w:val="005866A2"/>
    <w:rsid w:val="00590F7A"/>
    <w:rsid w:val="00591A28"/>
    <w:rsid w:val="00594B53"/>
    <w:rsid w:val="00595216"/>
    <w:rsid w:val="00595873"/>
    <w:rsid w:val="0059660A"/>
    <w:rsid w:val="00597429"/>
    <w:rsid w:val="005A03FF"/>
    <w:rsid w:val="005A553B"/>
    <w:rsid w:val="005A5BD0"/>
    <w:rsid w:val="005A710B"/>
    <w:rsid w:val="005B136A"/>
    <w:rsid w:val="005B157F"/>
    <w:rsid w:val="005B4748"/>
    <w:rsid w:val="005B5CE6"/>
    <w:rsid w:val="005B6883"/>
    <w:rsid w:val="005B6D09"/>
    <w:rsid w:val="005C0086"/>
    <w:rsid w:val="005C2E04"/>
    <w:rsid w:val="005C4BD5"/>
    <w:rsid w:val="005C5AB8"/>
    <w:rsid w:val="005C5E26"/>
    <w:rsid w:val="005C7791"/>
    <w:rsid w:val="005D03FA"/>
    <w:rsid w:val="005D0494"/>
    <w:rsid w:val="005D187F"/>
    <w:rsid w:val="005D49BD"/>
    <w:rsid w:val="005D6A10"/>
    <w:rsid w:val="005E04F3"/>
    <w:rsid w:val="005E0AE9"/>
    <w:rsid w:val="005E0B0A"/>
    <w:rsid w:val="005E1441"/>
    <w:rsid w:val="005E1668"/>
    <w:rsid w:val="005E243D"/>
    <w:rsid w:val="005F1CA9"/>
    <w:rsid w:val="005F1DCA"/>
    <w:rsid w:val="005F3B2C"/>
    <w:rsid w:val="005F6731"/>
    <w:rsid w:val="005F70D0"/>
    <w:rsid w:val="00602DEA"/>
    <w:rsid w:val="006054B2"/>
    <w:rsid w:val="00605DB9"/>
    <w:rsid w:val="0060601E"/>
    <w:rsid w:val="00606920"/>
    <w:rsid w:val="00606EED"/>
    <w:rsid w:val="006166A7"/>
    <w:rsid w:val="006174FD"/>
    <w:rsid w:val="00617B29"/>
    <w:rsid w:val="00620418"/>
    <w:rsid w:val="00621AEE"/>
    <w:rsid w:val="00621D30"/>
    <w:rsid w:val="00621D91"/>
    <w:rsid w:val="00621DD6"/>
    <w:rsid w:val="006222CC"/>
    <w:rsid w:val="00622E6C"/>
    <w:rsid w:val="00623693"/>
    <w:rsid w:val="006248B7"/>
    <w:rsid w:val="00625666"/>
    <w:rsid w:val="00630D70"/>
    <w:rsid w:val="00632303"/>
    <w:rsid w:val="00632982"/>
    <w:rsid w:val="0063309F"/>
    <w:rsid w:val="0063394D"/>
    <w:rsid w:val="00636360"/>
    <w:rsid w:val="006378A4"/>
    <w:rsid w:val="00637DF7"/>
    <w:rsid w:val="00643825"/>
    <w:rsid w:val="006474AF"/>
    <w:rsid w:val="006508C1"/>
    <w:rsid w:val="006518B8"/>
    <w:rsid w:val="00651B9D"/>
    <w:rsid w:val="00651E18"/>
    <w:rsid w:val="00652098"/>
    <w:rsid w:val="00653385"/>
    <w:rsid w:val="00653E4D"/>
    <w:rsid w:val="006571E0"/>
    <w:rsid w:val="0065739C"/>
    <w:rsid w:val="00660CC5"/>
    <w:rsid w:val="00661DB3"/>
    <w:rsid w:val="006620DF"/>
    <w:rsid w:val="00662682"/>
    <w:rsid w:val="0066335D"/>
    <w:rsid w:val="00665CE3"/>
    <w:rsid w:val="00665DB0"/>
    <w:rsid w:val="00665F9C"/>
    <w:rsid w:val="00670A88"/>
    <w:rsid w:val="006722D8"/>
    <w:rsid w:val="00672455"/>
    <w:rsid w:val="00673431"/>
    <w:rsid w:val="00673432"/>
    <w:rsid w:val="00674319"/>
    <w:rsid w:val="006754A0"/>
    <w:rsid w:val="00676C84"/>
    <w:rsid w:val="006777BD"/>
    <w:rsid w:val="00677AD5"/>
    <w:rsid w:val="00677B10"/>
    <w:rsid w:val="00677C28"/>
    <w:rsid w:val="00686A67"/>
    <w:rsid w:val="00687811"/>
    <w:rsid w:val="00687B6C"/>
    <w:rsid w:val="0069085A"/>
    <w:rsid w:val="00690B0E"/>
    <w:rsid w:val="0069277C"/>
    <w:rsid w:val="00692844"/>
    <w:rsid w:val="0069403C"/>
    <w:rsid w:val="00695302"/>
    <w:rsid w:val="006A2453"/>
    <w:rsid w:val="006A2CE4"/>
    <w:rsid w:val="006A309B"/>
    <w:rsid w:val="006A3799"/>
    <w:rsid w:val="006A5724"/>
    <w:rsid w:val="006A70B9"/>
    <w:rsid w:val="006A7B90"/>
    <w:rsid w:val="006B1632"/>
    <w:rsid w:val="006B2334"/>
    <w:rsid w:val="006B2D83"/>
    <w:rsid w:val="006B4ED2"/>
    <w:rsid w:val="006B75DC"/>
    <w:rsid w:val="006C18AF"/>
    <w:rsid w:val="006C25D1"/>
    <w:rsid w:val="006C5F5F"/>
    <w:rsid w:val="006C7596"/>
    <w:rsid w:val="006C7C70"/>
    <w:rsid w:val="006D0B03"/>
    <w:rsid w:val="006D0EF7"/>
    <w:rsid w:val="006D1C1A"/>
    <w:rsid w:val="006D248A"/>
    <w:rsid w:val="006D3B0E"/>
    <w:rsid w:val="006D6526"/>
    <w:rsid w:val="006E67F8"/>
    <w:rsid w:val="006F0351"/>
    <w:rsid w:val="006F0425"/>
    <w:rsid w:val="006F2718"/>
    <w:rsid w:val="006F43C3"/>
    <w:rsid w:val="006F46A7"/>
    <w:rsid w:val="006F6389"/>
    <w:rsid w:val="00700A34"/>
    <w:rsid w:val="00701DFF"/>
    <w:rsid w:val="007020B4"/>
    <w:rsid w:val="00703849"/>
    <w:rsid w:val="00703AD9"/>
    <w:rsid w:val="00703BC2"/>
    <w:rsid w:val="0070415D"/>
    <w:rsid w:val="007045E0"/>
    <w:rsid w:val="007055F9"/>
    <w:rsid w:val="00707249"/>
    <w:rsid w:val="00710E11"/>
    <w:rsid w:val="00711905"/>
    <w:rsid w:val="0071283C"/>
    <w:rsid w:val="00712BB3"/>
    <w:rsid w:val="00713CBF"/>
    <w:rsid w:val="00714663"/>
    <w:rsid w:val="00714683"/>
    <w:rsid w:val="00715382"/>
    <w:rsid w:val="00716B8E"/>
    <w:rsid w:val="00720718"/>
    <w:rsid w:val="00720785"/>
    <w:rsid w:val="007215BB"/>
    <w:rsid w:val="007242DD"/>
    <w:rsid w:val="0072632B"/>
    <w:rsid w:val="0072680F"/>
    <w:rsid w:val="00726BA5"/>
    <w:rsid w:val="00730382"/>
    <w:rsid w:val="00733B68"/>
    <w:rsid w:val="007340E8"/>
    <w:rsid w:val="007343B1"/>
    <w:rsid w:val="00734BFF"/>
    <w:rsid w:val="007350B4"/>
    <w:rsid w:val="00735700"/>
    <w:rsid w:val="00735803"/>
    <w:rsid w:val="007371AB"/>
    <w:rsid w:val="00737FF4"/>
    <w:rsid w:val="00742BFF"/>
    <w:rsid w:val="0074454C"/>
    <w:rsid w:val="00744A93"/>
    <w:rsid w:val="00745710"/>
    <w:rsid w:val="00747356"/>
    <w:rsid w:val="007513F2"/>
    <w:rsid w:val="007525E8"/>
    <w:rsid w:val="00752EA8"/>
    <w:rsid w:val="00753388"/>
    <w:rsid w:val="00756701"/>
    <w:rsid w:val="007572BB"/>
    <w:rsid w:val="00760EB4"/>
    <w:rsid w:val="00761E61"/>
    <w:rsid w:val="007630DB"/>
    <w:rsid w:val="00763AFE"/>
    <w:rsid w:val="00763E3A"/>
    <w:rsid w:val="00764E43"/>
    <w:rsid w:val="007659A3"/>
    <w:rsid w:val="00766223"/>
    <w:rsid w:val="00766EEB"/>
    <w:rsid w:val="00770308"/>
    <w:rsid w:val="007709DE"/>
    <w:rsid w:val="00771C04"/>
    <w:rsid w:val="0077273A"/>
    <w:rsid w:val="00775E19"/>
    <w:rsid w:val="00776D10"/>
    <w:rsid w:val="007773A5"/>
    <w:rsid w:val="00777432"/>
    <w:rsid w:val="00777BFD"/>
    <w:rsid w:val="007805EA"/>
    <w:rsid w:val="00780DC3"/>
    <w:rsid w:val="00781A48"/>
    <w:rsid w:val="00782064"/>
    <w:rsid w:val="00782B5D"/>
    <w:rsid w:val="00783759"/>
    <w:rsid w:val="00783763"/>
    <w:rsid w:val="007838E7"/>
    <w:rsid w:val="00784E4E"/>
    <w:rsid w:val="0078552F"/>
    <w:rsid w:val="007857CC"/>
    <w:rsid w:val="00785C15"/>
    <w:rsid w:val="0078634A"/>
    <w:rsid w:val="00791F19"/>
    <w:rsid w:val="00792182"/>
    <w:rsid w:val="00795A82"/>
    <w:rsid w:val="007973B2"/>
    <w:rsid w:val="00797EE9"/>
    <w:rsid w:val="007A1350"/>
    <w:rsid w:val="007A4332"/>
    <w:rsid w:val="007A45F7"/>
    <w:rsid w:val="007A5A94"/>
    <w:rsid w:val="007A5DB6"/>
    <w:rsid w:val="007B5EB7"/>
    <w:rsid w:val="007B6F95"/>
    <w:rsid w:val="007C086D"/>
    <w:rsid w:val="007C0D12"/>
    <w:rsid w:val="007C2C82"/>
    <w:rsid w:val="007C54EE"/>
    <w:rsid w:val="007C60D8"/>
    <w:rsid w:val="007C7D65"/>
    <w:rsid w:val="007C7FD6"/>
    <w:rsid w:val="007D0515"/>
    <w:rsid w:val="007D1668"/>
    <w:rsid w:val="007D2FFF"/>
    <w:rsid w:val="007D35F0"/>
    <w:rsid w:val="007D3BB5"/>
    <w:rsid w:val="007D3C3D"/>
    <w:rsid w:val="007D417F"/>
    <w:rsid w:val="007D4739"/>
    <w:rsid w:val="007D6129"/>
    <w:rsid w:val="007D6D34"/>
    <w:rsid w:val="007D72B3"/>
    <w:rsid w:val="007E294E"/>
    <w:rsid w:val="007E4E64"/>
    <w:rsid w:val="007E549A"/>
    <w:rsid w:val="007E588F"/>
    <w:rsid w:val="007F1655"/>
    <w:rsid w:val="007F3025"/>
    <w:rsid w:val="007F30C2"/>
    <w:rsid w:val="007F3C44"/>
    <w:rsid w:val="007F5077"/>
    <w:rsid w:val="007F7E6F"/>
    <w:rsid w:val="008009D4"/>
    <w:rsid w:val="008064ED"/>
    <w:rsid w:val="00807C35"/>
    <w:rsid w:val="00813340"/>
    <w:rsid w:val="0081391D"/>
    <w:rsid w:val="00813CFE"/>
    <w:rsid w:val="00814844"/>
    <w:rsid w:val="00817137"/>
    <w:rsid w:val="00817E28"/>
    <w:rsid w:val="00817FB8"/>
    <w:rsid w:val="00821BA7"/>
    <w:rsid w:val="0082254D"/>
    <w:rsid w:val="00822742"/>
    <w:rsid w:val="008247FA"/>
    <w:rsid w:val="00824865"/>
    <w:rsid w:val="00824CBB"/>
    <w:rsid w:val="00827996"/>
    <w:rsid w:val="00827BFA"/>
    <w:rsid w:val="00830716"/>
    <w:rsid w:val="00831691"/>
    <w:rsid w:val="008332CD"/>
    <w:rsid w:val="00833EB4"/>
    <w:rsid w:val="00840411"/>
    <w:rsid w:val="00841F75"/>
    <w:rsid w:val="00847EF6"/>
    <w:rsid w:val="0085059C"/>
    <w:rsid w:val="008550E0"/>
    <w:rsid w:val="0085557C"/>
    <w:rsid w:val="00855B08"/>
    <w:rsid w:val="0085679A"/>
    <w:rsid w:val="0085772A"/>
    <w:rsid w:val="008579A4"/>
    <w:rsid w:val="00860FBD"/>
    <w:rsid w:val="00861110"/>
    <w:rsid w:val="0086124A"/>
    <w:rsid w:val="00861679"/>
    <w:rsid w:val="0086351C"/>
    <w:rsid w:val="0086394D"/>
    <w:rsid w:val="008651C0"/>
    <w:rsid w:val="0086569A"/>
    <w:rsid w:val="00867834"/>
    <w:rsid w:val="00867AB9"/>
    <w:rsid w:val="00867D06"/>
    <w:rsid w:val="00871E14"/>
    <w:rsid w:val="00873399"/>
    <w:rsid w:val="00873BA1"/>
    <w:rsid w:val="00874261"/>
    <w:rsid w:val="00874DAE"/>
    <w:rsid w:val="00874E02"/>
    <w:rsid w:val="00875889"/>
    <w:rsid w:val="00875A13"/>
    <w:rsid w:val="00882C41"/>
    <w:rsid w:val="008830D4"/>
    <w:rsid w:val="00885518"/>
    <w:rsid w:val="00885FB0"/>
    <w:rsid w:val="00886F3E"/>
    <w:rsid w:val="00893844"/>
    <w:rsid w:val="00893C2A"/>
    <w:rsid w:val="00895B93"/>
    <w:rsid w:val="00896252"/>
    <w:rsid w:val="00897BE0"/>
    <w:rsid w:val="008A530E"/>
    <w:rsid w:val="008A5E49"/>
    <w:rsid w:val="008B13DF"/>
    <w:rsid w:val="008B371F"/>
    <w:rsid w:val="008B6CCD"/>
    <w:rsid w:val="008C014A"/>
    <w:rsid w:val="008C0B0E"/>
    <w:rsid w:val="008C345E"/>
    <w:rsid w:val="008C3CC8"/>
    <w:rsid w:val="008C76FF"/>
    <w:rsid w:val="008C79F4"/>
    <w:rsid w:val="008D2441"/>
    <w:rsid w:val="008D34B8"/>
    <w:rsid w:val="008D58A5"/>
    <w:rsid w:val="008E0436"/>
    <w:rsid w:val="008E18A2"/>
    <w:rsid w:val="008E2692"/>
    <w:rsid w:val="008E4630"/>
    <w:rsid w:val="008E4737"/>
    <w:rsid w:val="008E6479"/>
    <w:rsid w:val="008F0C53"/>
    <w:rsid w:val="008F0F42"/>
    <w:rsid w:val="008F297B"/>
    <w:rsid w:val="008F56B8"/>
    <w:rsid w:val="009023CE"/>
    <w:rsid w:val="00903268"/>
    <w:rsid w:val="00903B10"/>
    <w:rsid w:val="00905972"/>
    <w:rsid w:val="00906A82"/>
    <w:rsid w:val="0090711D"/>
    <w:rsid w:val="009138CD"/>
    <w:rsid w:val="0091407F"/>
    <w:rsid w:val="009146EB"/>
    <w:rsid w:val="00915511"/>
    <w:rsid w:val="00915991"/>
    <w:rsid w:val="00915D87"/>
    <w:rsid w:val="00915DA0"/>
    <w:rsid w:val="009174AE"/>
    <w:rsid w:val="00922AA0"/>
    <w:rsid w:val="00926042"/>
    <w:rsid w:val="00932682"/>
    <w:rsid w:val="00932A9C"/>
    <w:rsid w:val="00933FBC"/>
    <w:rsid w:val="00934AAE"/>
    <w:rsid w:val="00934AF8"/>
    <w:rsid w:val="0093508E"/>
    <w:rsid w:val="00937955"/>
    <w:rsid w:val="00941BFD"/>
    <w:rsid w:val="00942049"/>
    <w:rsid w:val="00943EFA"/>
    <w:rsid w:val="009446C7"/>
    <w:rsid w:val="009458B2"/>
    <w:rsid w:val="0095008C"/>
    <w:rsid w:val="00950220"/>
    <w:rsid w:val="00951299"/>
    <w:rsid w:val="0095195D"/>
    <w:rsid w:val="00952ABC"/>
    <w:rsid w:val="00952DEA"/>
    <w:rsid w:val="009547B8"/>
    <w:rsid w:val="00954F47"/>
    <w:rsid w:val="00955E93"/>
    <w:rsid w:val="00956F83"/>
    <w:rsid w:val="009616CB"/>
    <w:rsid w:val="00962292"/>
    <w:rsid w:val="00962711"/>
    <w:rsid w:val="009632EB"/>
    <w:rsid w:val="00963A0F"/>
    <w:rsid w:val="00964098"/>
    <w:rsid w:val="0096721A"/>
    <w:rsid w:val="00967DD6"/>
    <w:rsid w:val="00971BDF"/>
    <w:rsid w:val="00972226"/>
    <w:rsid w:val="00972C40"/>
    <w:rsid w:val="00972C6D"/>
    <w:rsid w:val="009730A4"/>
    <w:rsid w:val="00973E5D"/>
    <w:rsid w:val="00973FF7"/>
    <w:rsid w:val="00981D3F"/>
    <w:rsid w:val="009840E3"/>
    <w:rsid w:val="00985773"/>
    <w:rsid w:val="00985FCC"/>
    <w:rsid w:val="0098776D"/>
    <w:rsid w:val="00987EEC"/>
    <w:rsid w:val="0099046B"/>
    <w:rsid w:val="00991C27"/>
    <w:rsid w:val="00992D56"/>
    <w:rsid w:val="00993CF8"/>
    <w:rsid w:val="0099562E"/>
    <w:rsid w:val="009965B6"/>
    <w:rsid w:val="00997B73"/>
    <w:rsid w:val="00997DE6"/>
    <w:rsid w:val="009A077B"/>
    <w:rsid w:val="009A2BBC"/>
    <w:rsid w:val="009A4765"/>
    <w:rsid w:val="009A550B"/>
    <w:rsid w:val="009B06E7"/>
    <w:rsid w:val="009B2500"/>
    <w:rsid w:val="009B256F"/>
    <w:rsid w:val="009B3171"/>
    <w:rsid w:val="009B75AB"/>
    <w:rsid w:val="009C00AD"/>
    <w:rsid w:val="009C10B2"/>
    <w:rsid w:val="009C1530"/>
    <w:rsid w:val="009C1AEE"/>
    <w:rsid w:val="009C1F2E"/>
    <w:rsid w:val="009C1F36"/>
    <w:rsid w:val="009C2D2A"/>
    <w:rsid w:val="009D05DC"/>
    <w:rsid w:val="009D1A03"/>
    <w:rsid w:val="009D2AD2"/>
    <w:rsid w:val="009D3AE2"/>
    <w:rsid w:val="009D5310"/>
    <w:rsid w:val="009D71BA"/>
    <w:rsid w:val="009D7C99"/>
    <w:rsid w:val="009E3057"/>
    <w:rsid w:val="009E69B7"/>
    <w:rsid w:val="009E78FE"/>
    <w:rsid w:val="009F0137"/>
    <w:rsid w:val="009F0B79"/>
    <w:rsid w:val="009F12B8"/>
    <w:rsid w:val="009F200D"/>
    <w:rsid w:val="009F4648"/>
    <w:rsid w:val="009F4C23"/>
    <w:rsid w:val="009F6CB0"/>
    <w:rsid w:val="009F713D"/>
    <w:rsid w:val="00A0180F"/>
    <w:rsid w:val="00A02BC9"/>
    <w:rsid w:val="00A02D7E"/>
    <w:rsid w:val="00A0321F"/>
    <w:rsid w:val="00A03EFA"/>
    <w:rsid w:val="00A04C4F"/>
    <w:rsid w:val="00A0546D"/>
    <w:rsid w:val="00A06330"/>
    <w:rsid w:val="00A06581"/>
    <w:rsid w:val="00A109B7"/>
    <w:rsid w:val="00A11981"/>
    <w:rsid w:val="00A1230E"/>
    <w:rsid w:val="00A14849"/>
    <w:rsid w:val="00A153E4"/>
    <w:rsid w:val="00A15722"/>
    <w:rsid w:val="00A15C18"/>
    <w:rsid w:val="00A15F70"/>
    <w:rsid w:val="00A17A76"/>
    <w:rsid w:val="00A20AD2"/>
    <w:rsid w:val="00A20E27"/>
    <w:rsid w:val="00A24868"/>
    <w:rsid w:val="00A255F0"/>
    <w:rsid w:val="00A27233"/>
    <w:rsid w:val="00A3042C"/>
    <w:rsid w:val="00A30C9C"/>
    <w:rsid w:val="00A31D27"/>
    <w:rsid w:val="00A3224F"/>
    <w:rsid w:val="00A32F36"/>
    <w:rsid w:val="00A337B0"/>
    <w:rsid w:val="00A40464"/>
    <w:rsid w:val="00A406C0"/>
    <w:rsid w:val="00A42950"/>
    <w:rsid w:val="00A42C20"/>
    <w:rsid w:val="00A439EB"/>
    <w:rsid w:val="00A4472E"/>
    <w:rsid w:val="00A44B46"/>
    <w:rsid w:val="00A44EBB"/>
    <w:rsid w:val="00A4541A"/>
    <w:rsid w:val="00A463EC"/>
    <w:rsid w:val="00A518E6"/>
    <w:rsid w:val="00A5263A"/>
    <w:rsid w:val="00A53853"/>
    <w:rsid w:val="00A55A77"/>
    <w:rsid w:val="00A55A9B"/>
    <w:rsid w:val="00A574D2"/>
    <w:rsid w:val="00A6010E"/>
    <w:rsid w:val="00A63D05"/>
    <w:rsid w:val="00A65258"/>
    <w:rsid w:val="00A67DE2"/>
    <w:rsid w:val="00A72EDC"/>
    <w:rsid w:val="00A7420D"/>
    <w:rsid w:val="00A7585D"/>
    <w:rsid w:val="00A77A5B"/>
    <w:rsid w:val="00A80BF3"/>
    <w:rsid w:val="00A83B73"/>
    <w:rsid w:val="00A850BA"/>
    <w:rsid w:val="00A85727"/>
    <w:rsid w:val="00A918ED"/>
    <w:rsid w:val="00A931FA"/>
    <w:rsid w:val="00A9436F"/>
    <w:rsid w:val="00A95C1A"/>
    <w:rsid w:val="00A96754"/>
    <w:rsid w:val="00A96D45"/>
    <w:rsid w:val="00A97A23"/>
    <w:rsid w:val="00AA2371"/>
    <w:rsid w:val="00AA3094"/>
    <w:rsid w:val="00AA3ED2"/>
    <w:rsid w:val="00AA50B1"/>
    <w:rsid w:val="00AA7AB7"/>
    <w:rsid w:val="00AA7CE6"/>
    <w:rsid w:val="00AA7D5D"/>
    <w:rsid w:val="00AB12B7"/>
    <w:rsid w:val="00AB2536"/>
    <w:rsid w:val="00AB33D8"/>
    <w:rsid w:val="00AB4164"/>
    <w:rsid w:val="00AB493F"/>
    <w:rsid w:val="00AB5760"/>
    <w:rsid w:val="00AC0103"/>
    <w:rsid w:val="00AC0EC3"/>
    <w:rsid w:val="00AC13FF"/>
    <w:rsid w:val="00AC62EB"/>
    <w:rsid w:val="00AC7081"/>
    <w:rsid w:val="00AD296C"/>
    <w:rsid w:val="00AD432D"/>
    <w:rsid w:val="00AD4590"/>
    <w:rsid w:val="00AD47EE"/>
    <w:rsid w:val="00AD54D3"/>
    <w:rsid w:val="00AD7D50"/>
    <w:rsid w:val="00AE135B"/>
    <w:rsid w:val="00AE146A"/>
    <w:rsid w:val="00AE2BF3"/>
    <w:rsid w:val="00AE342B"/>
    <w:rsid w:val="00AE3482"/>
    <w:rsid w:val="00AE3664"/>
    <w:rsid w:val="00AE6925"/>
    <w:rsid w:val="00AF095F"/>
    <w:rsid w:val="00AF30ED"/>
    <w:rsid w:val="00AF32CF"/>
    <w:rsid w:val="00AF32FC"/>
    <w:rsid w:val="00B033FB"/>
    <w:rsid w:val="00B03861"/>
    <w:rsid w:val="00B039B7"/>
    <w:rsid w:val="00B0422F"/>
    <w:rsid w:val="00B045AE"/>
    <w:rsid w:val="00B05C75"/>
    <w:rsid w:val="00B07D47"/>
    <w:rsid w:val="00B10DFB"/>
    <w:rsid w:val="00B11142"/>
    <w:rsid w:val="00B11283"/>
    <w:rsid w:val="00B1161C"/>
    <w:rsid w:val="00B12957"/>
    <w:rsid w:val="00B13440"/>
    <w:rsid w:val="00B13D67"/>
    <w:rsid w:val="00B24050"/>
    <w:rsid w:val="00B30143"/>
    <w:rsid w:val="00B316CE"/>
    <w:rsid w:val="00B31C2F"/>
    <w:rsid w:val="00B31F11"/>
    <w:rsid w:val="00B32484"/>
    <w:rsid w:val="00B331CF"/>
    <w:rsid w:val="00B36A4A"/>
    <w:rsid w:val="00B40975"/>
    <w:rsid w:val="00B40F53"/>
    <w:rsid w:val="00B47A66"/>
    <w:rsid w:val="00B50911"/>
    <w:rsid w:val="00B51F47"/>
    <w:rsid w:val="00B53E82"/>
    <w:rsid w:val="00B545EE"/>
    <w:rsid w:val="00B55FA3"/>
    <w:rsid w:val="00B57D7E"/>
    <w:rsid w:val="00B61C4A"/>
    <w:rsid w:val="00B625B6"/>
    <w:rsid w:val="00B64791"/>
    <w:rsid w:val="00B67743"/>
    <w:rsid w:val="00B70612"/>
    <w:rsid w:val="00B71998"/>
    <w:rsid w:val="00B73408"/>
    <w:rsid w:val="00B80177"/>
    <w:rsid w:val="00B80363"/>
    <w:rsid w:val="00B80AE3"/>
    <w:rsid w:val="00B81B44"/>
    <w:rsid w:val="00B825E3"/>
    <w:rsid w:val="00B8281C"/>
    <w:rsid w:val="00B84679"/>
    <w:rsid w:val="00B85596"/>
    <w:rsid w:val="00B914A3"/>
    <w:rsid w:val="00B91BDA"/>
    <w:rsid w:val="00B93084"/>
    <w:rsid w:val="00B94059"/>
    <w:rsid w:val="00B95124"/>
    <w:rsid w:val="00B955BF"/>
    <w:rsid w:val="00B95793"/>
    <w:rsid w:val="00BA29F3"/>
    <w:rsid w:val="00BA2D37"/>
    <w:rsid w:val="00BA397D"/>
    <w:rsid w:val="00BB2973"/>
    <w:rsid w:val="00BB40C6"/>
    <w:rsid w:val="00BB5330"/>
    <w:rsid w:val="00BB677E"/>
    <w:rsid w:val="00BB730C"/>
    <w:rsid w:val="00BB7EA4"/>
    <w:rsid w:val="00BC008F"/>
    <w:rsid w:val="00BC458E"/>
    <w:rsid w:val="00BC4A46"/>
    <w:rsid w:val="00BC7C0F"/>
    <w:rsid w:val="00BD0886"/>
    <w:rsid w:val="00BD0E1E"/>
    <w:rsid w:val="00BD249C"/>
    <w:rsid w:val="00BD25B2"/>
    <w:rsid w:val="00BD2A75"/>
    <w:rsid w:val="00BD342E"/>
    <w:rsid w:val="00BD36F3"/>
    <w:rsid w:val="00BD5F39"/>
    <w:rsid w:val="00BD64B2"/>
    <w:rsid w:val="00BE2470"/>
    <w:rsid w:val="00BE3191"/>
    <w:rsid w:val="00BE3433"/>
    <w:rsid w:val="00BE3AE1"/>
    <w:rsid w:val="00BE6F32"/>
    <w:rsid w:val="00BF09CF"/>
    <w:rsid w:val="00BF38D5"/>
    <w:rsid w:val="00BF4981"/>
    <w:rsid w:val="00BF50D2"/>
    <w:rsid w:val="00BF6CB6"/>
    <w:rsid w:val="00C00184"/>
    <w:rsid w:val="00C00DCD"/>
    <w:rsid w:val="00C01019"/>
    <w:rsid w:val="00C018BD"/>
    <w:rsid w:val="00C01ABA"/>
    <w:rsid w:val="00C0401B"/>
    <w:rsid w:val="00C04A78"/>
    <w:rsid w:val="00C07770"/>
    <w:rsid w:val="00C07A27"/>
    <w:rsid w:val="00C10621"/>
    <w:rsid w:val="00C11A5B"/>
    <w:rsid w:val="00C11C46"/>
    <w:rsid w:val="00C1283F"/>
    <w:rsid w:val="00C15057"/>
    <w:rsid w:val="00C20E6C"/>
    <w:rsid w:val="00C2177B"/>
    <w:rsid w:val="00C21D69"/>
    <w:rsid w:val="00C21FA0"/>
    <w:rsid w:val="00C22415"/>
    <w:rsid w:val="00C2363D"/>
    <w:rsid w:val="00C239BB"/>
    <w:rsid w:val="00C23C14"/>
    <w:rsid w:val="00C24157"/>
    <w:rsid w:val="00C2508F"/>
    <w:rsid w:val="00C25FEE"/>
    <w:rsid w:val="00C27446"/>
    <w:rsid w:val="00C32020"/>
    <w:rsid w:val="00C3370F"/>
    <w:rsid w:val="00C35DBD"/>
    <w:rsid w:val="00C36504"/>
    <w:rsid w:val="00C37C92"/>
    <w:rsid w:val="00C37E44"/>
    <w:rsid w:val="00C446C0"/>
    <w:rsid w:val="00C4575D"/>
    <w:rsid w:val="00C47D2D"/>
    <w:rsid w:val="00C54967"/>
    <w:rsid w:val="00C54F32"/>
    <w:rsid w:val="00C5707A"/>
    <w:rsid w:val="00C575D2"/>
    <w:rsid w:val="00C60845"/>
    <w:rsid w:val="00C627CB"/>
    <w:rsid w:val="00C72868"/>
    <w:rsid w:val="00C72915"/>
    <w:rsid w:val="00C72CA4"/>
    <w:rsid w:val="00C73B27"/>
    <w:rsid w:val="00C74BB0"/>
    <w:rsid w:val="00C74CDD"/>
    <w:rsid w:val="00C77687"/>
    <w:rsid w:val="00C80CC5"/>
    <w:rsid w:val="00C82873"/>
    <w:rsid w:val="00C82CF9"/>
    <w:rsid w:val="00C8304D"/>
    <w:rsid w:val="00C84DBA"/>
    <w:rsid w:val="00C85FD7"/>
    <w:rsid w:val="00C8635B"/>
    <w:rsid w:val="00C90592"/>
    <w:rsid w:val="00C92279"/>
    <w:rsid w:val="00C9464D"/>
    <w:rsid w:val="00C94EC7"/>
    <w:rsid w:val="00C94FEF"/>
    <w:rsid w:val="00C955A0"/>
    <w:rsid w:val="00C95715"/>
    <w:rsid w:val="00C97193"/>
    <w:rsid w:val="00C97BAD"/>
    <w:rsid w:val="00CA0867"/>
    <w:rsid w:val="00CA1D0B"/>
    <w:rsid w:val="00CA28D3"/>
    <w:rsid w:val="00CA2C9B"/>
    <w:rsid w:val="00CA4206"/>
    <w:rsid w:val="00CA4E35"/>
    <w:rsid w:val="00CA5FAF"/>
    <w:rsid w:val="00CA6EF3"/>
    <w:rsid w:val="00CA7C43"/>
    <w:rsid w:val="00CB1306"/>
    <w:rsid w:val="00CB1CB2"/>
    <w:rsid w:val="00CB3AF5"/>
    <w:rsid w:val="00CB3EE5"/>
    <w:rsid w:val="00CB585D"/>
    <w:rsid w:val="00CB5B8F"/>
    <w:rsid w:val="00CB6638"/>
    <w:rsid w:val="00CB6B60"/>
    <w:rsid w:val="00CC18BA"/>
    <w:rsid w:val="00CC1B07"/>
    <w:rsid w:val="00CC205E"/>
    <w:rsid w:val="00CC3317"/>
    <w:rsid w:val="00CC3680"/>
    <w:rsid w:val="00CC399E"/>
    <w:rsid w:val="00CC39CA"/>
    <w:rsid w:val="00CC7A27"/>
    <w:rsid w:val="00CD0043"/>
    <w:rsid w:val="00CD19E4"/>
    <w:rsid w:val="00CD5C54"/>
    <w:rsid w:val="00CD66F0"/>
    <w:rsid w:val="00CE07EE"/>
    <w:rsid w:val="00CE20FA"/>
    <w:rsid w:val="00CE2129"/>
    <w:rsid w:val="00CE3CAD"/>
    <w:rsid w:val="00CE4C3D"/>
    <w:rsid w:val="00CE7DFB"/>
    <w:rsid w:val="00CF0850"/>
    <w:rsid w:val="00CF08D1"/>
    <w:rsid w:val="00CF2748"/>
    <w:rsid w:val="00D017E8"/>
    <w:rsid w:val="00D019EE"/>
    <w:rsid w:val="00D02076"/>
    <w:rsid w:val="00D026D2"/>
    <w:rsid w:val="00D03F39"/>
    <w:rsid w:val="00D058D3"/>
    <w:rsid w:val="00D05E91"/>
    <w:rsid w:val="00D07939"/>
    <w:rsid w:val="00D113DE"/>
    <w:rsid w:val="00D11D8D"/>
    <w:rsid w:val="00D124F7"/>
    <w:rsid w:val="00D1274D"/>
    <w:rsid w:val="00D12CA5"/>
    <w:rsid w:val="00D12CB7"/>
    <w:rsid w:val="00D138C7"/>
    <w:rsid w:val="00D13B30"/>
    <w:rsid w:val="00D159F2"/>
    <w:rsid w:val="00D16E33"/>
    <w:rsid w:val="00D17159"/>
    <w:rsid w:val="00D2051A"/>
    <w:rsid w:val="00D217B3"/>
    <w:rsid w:val="00D22033"/>
    <w:rsid w:val="00D22878"/>
    <w:rsid w:val="00D24401"/>
    <w:rsid w:val="00D304C1"/>
    <w:rsid w:val="00D30F1D"/>
    <w:rsid w:val="00D3180A"/>
    <w:rsid w:val="00D31A48"/>
    <w:rsid w:val="00D3282A"/>
    <w:rsid w:val="00D32A7A"/>
    <w:rsid w:val="00D3416C"/>
    <w:rsid w:val="00D35DC8"/>
    <w:rsid w:val="00D3636A"/>
    <w:rsid w:val="00D44018"/>
    <w:rsid w:val="00D44AF5"/>
    <w:rsid w:val="00D45547"/>
    <w:rsid w:val="00D45E4C"/>
    <w:rsid w:val="00D45E50"/>
    <w:rsid w:val="00D5016E"/>
    <w:rsid w:val="00D51485"/>
    <w:rsid w:val="00D516C6"/>
    <w:rsid w:val="00D52177"/>
    <w:rsid w:val="00D5228E"/>
    <w:rsid w:val="00D52F04"/>
    <w:rsid w:val="00D5357A"/>
    <w:rsid w:val="00D57CBE"/>
    <w:rsid w:val="00D617BB"/>
    <w:rsid w:val="00D61BC4"/>
    <w:rsid w:val="00D62935"/>
    <w:rsid w:val="00D63F85"/>
    <w:rsid w:val="00D63F9A"/>
    <w:rsid w:val="00D6436E"/>
    <w:rsid w:val="00D66371"/>
    <w:rsid w:val="00D6638D"/>
    <w:rsid w:val="00D6665F"/>
    <w:rsid w:val="00D70A15"/>
    <w:rsid w:val="00D716E7"/>
    <w:rsid w:val="00D72E3C"/>
    <w:rsid w:val="00D72E77"/>
    <w:rsid w:val="00D7609F"/>
    <w:rsid w:val="00D7792B"/>
    <w:rsid w:val="00D818AD"/>
    <w:rsid w:val="00D85D3E"/>
    <w:rsid w:val="00D86808"/>
    <w:rsid w:val="00D900A4"/>
    <w:rsid w:val="00D92D40"/>
    <w:rsid w:val="00D935F3"/>
    <w:rsid w:val="00D97777"/>
    <w:rsid w:val="00DA0A54"/>
    <w:rsid w:val="00DA0F00"/>
    <w:rsid w:val="00DA10B4"/>
    <w:rsid w:val="00DA2469"/>
    <w:rsid w:val="00DA3B7D"/>
    <w:rsid w:val="00DA5BF8"/>
    <w:rsid w:val="00DB0016"/>
    <w:rsid w:val="00DB07DB"/>
    <w:rsid w:val="00DB1449"/>
    <w:rsid w:val="00DB1AA7"/>
    <w:rsid w:val="00DB28BB"/>
    <w:rsid w:val="00DB54F9"/>
    <w:rsid w:val="00DB5E3D"/>
    <w:rsid w:val="00DB64D3"/>
    <w:rsid w:val="00DC08CF"/>
    <w:rsid w:val="00DC1677"/>
    <w:rsid w:val="00DC2FDE"/>
    <w:rsid w:val="00DC3916"/>
    <w:rsid w:val="00DC3B9C"/>
    <w:rsid w:val="00DC584E"/>
    <w:rsid w:val="00DC7456"/>
    <w:rsid w:val="00DC7486"/>
    <w:rsid w:val="00DC7E37"/>
    <w:rsid w:val="00DD0F64"/>
    <w:rsid w:val="00DD1441"/>
    <w:rsid w:val="00DD154D"/>
    <w:rsid w:val="00DD57B5"/>
    <w:rsid w:val="00DD5B53"/>
    <w:rsid w:val="00DD6C21"/>
    <w:rsid w:val="00DD781B"/>
    <w:rsid w:val="00DE0153"/>
    <w:rsid w:val="00DE0A99"/>
    <w:rsid w:val="00DE27F2"/>
    <w:rsid w:val="00DE40FF"/>
    <w:rsid w:val="00DE4AAC"/>
    <w:rsid w:val="00DE6F42"/>
    <w:rsid w:val="00DE76F6"/>
    <w:rsid w:val="00DE7C61"/>
    <w:rsid w:val="00DF25AB"/>
    <w:rsid w:val="00E00475"/>
    <w:rsid w:val="00E029DB"/>
    <w:rsid w:val="00E05595"/>
    <w:rsid w:val="00E05FF2"/>
    <w:rsid w:val="00E10310"/>
    <w:rsid w:val="00E117A4"/>
    <w:rsid w:val="00E11C0F"/>
    <w:rsid w:val="00E132EF"/>
    <w:rsid w:val="00E13CDE"/>
    <w:rsid w:val="00E140B5"/>
    <w:rsid w:val="00E14235"/>
    <w:rsid w:val="00E14447"/>
    <w:rsid w:val="00E14BE7"/>
    <w:rsid w:val="00E21445"/>
    <w:rsid w:val="00E244FA"/>
    <w:rsid w:val="00E2660F"/>
    <w:rsid w:val="00E26EE4"/>
    <w:rsid w:val="00E30B86"/>
    <w:rsid w:val="00E31254"/>
    <w:rsid w:val="00E31DD6"/>
    <w:rsid w:val="00E330C7"/>
    <w:rsid w:val="00E33985"/>
    <w:rsid w:val="00E34A96"/>
    <w:rsid w:val="00E353B5"/>
    <w:rsid w:val="00E36503"/>
    <w:rsid w:val="00E408D3"/>
    <w:rsid w:val="00E41970"/>
    <w:rsid w:val="00E42272"/>
    <w:rsid w:val="00E427BD"/>
    <w:rsid w:val="00E438FC"/>
    <w:rsid w:val="00E459C2"/>
    <w:rsid w:val="00E45BD1"/>
    <w:rsid w:val="00E45C8B"/>
    <w:rsid w:val="00E46AC9"/>
    <w:rsid w:val="00E46D37"/>
    <w:rsid w:val="00E47146"/>
    <w:rsid w:val="00E506F3"/>
    <w:rsid w:val="00E52F91"/>
    <w:rsid w:val="00E5457A"/>
    <w:rsid w:val="00E60601"/>
    <w:rsid w:val="00E61A83"/>
    <w:rsid w:val="00E61BB3"/>
    <w:rsid w:val="00E62EC0"/>
    <w:rsid w:val="00E669FD"/>
    <w:rsid w:val="00E706C5"/>
    <w:rsid w:val="00E744E0"/>
    <w:rsid w:val="00E76051"/>
    <w:rsid w:val="00E7606B"/>
    <w:rsid w:val="00E7618F"/>
    <w:rsid w:val="00E77A38"/>
    <w:rsid w:val="00E805FB"/>
    <w:rsid w:val="00E82304"/>
    <w:rsid w:val="00E83503"/>
    <w:rsid w:val="00E84A57"/>
    <w:rsid w:val="00E84C93"/>
    <w:rsid w:val="00E8518D"/>
    <w:rsid w:val="00E85ED1"/>
    <w:rsid w:val="00E863EB"/>
    <w:rsid w:val="00E8731B"/>
    <w:rsid w:val="00E87A96"/>
    <w:rsid w:val="00E90314"/>
    <w:rsid w:val="00E90856"/>
    <w:rsid w:val="00E90C92"/>
    <w:rsid w:val="00E91512"/>
    <w:rsid w:val="00E92326"/>
    <w:rsid w:val="00E94F75"/>
    <w:rsid w:val="00EA0323"/>
    <w:rsid w:val="00EA0E34"/>
    <w:rsid w:val="00EA33E2"/>
    <w:rsid w:val="00EA4AD3"/>
    <w:rsid w:val="00EA5ADA"/>
    <w:rsid w:val="00EA6DC8"/>
    <w:rsid w:val="00EB0201"/>
    <w:rsid w:val="00EB0BD1"/>
    <w:rsid w:val="00EB363E"/>
    <w:rsid w:val="00EB38BD"/>
    <w:rsid w:val="00EB4447"/>
    <w:rsid w:val="00EB5C1F"/>
    <w:rsid w:val="00EB65C0"/>
    <w:rsid w:val="00EB6A4C"/>
    <w:rsid w:val="00EB6BC7"/>
    <w:rsid w:val="00EB772F"/>
    <w:rsid w:val="00ED0D5E"/>
    <w:rsid w:val="00ED1E1A"/>
    <w:rsid w:val="00ED5AAF"/>
    <w:rsid w:val="00ED6593"/>
    <w:rsid w:val="00ED66F6"/>
    <w:rsid w:val="00EE198B"/>
    <w:rsid w:val="00EE1F56"/>
    <w:rsid w:val="00EE4471"/>
    <w:rsid w:val="00EE4953"/>
    <w:rsid w:val="00EE4C54"/>
    <w:rsid w:val="00EE554E"/>
    <w:rsid w:val="00EE57F0"/>
    <w:rsid w:val="00EE6640"/>
    <w:rsid w:val="00EE7449"/>
    <w:rsid w:val="00EF1B3F"/>
    <w:rsid w:val="00EF24F8"/>
    <w:rsid w:val="00EF2621"/>
    <w:rsid w:val="00EF2A13"/>
    <w:rsid w:val="00EF31C6"/>
    <w:rsid w:val="00EF31FF"/>
    <w:rsid w:val="00EF3889"/>
    <w:rsid w:val="00EF3E5E"/>
    <w:rsid w:val="00EF4705"/>
    <w:rsid w:val="00EF5EA1"/>
    <w:rsid w:val="00F0089E"/>
    <w:rsid w:val="00F0140C"/>
    <w:rsid w:val="00F02E17"/>
    <w:rsid w:val="00F04370"/>
    <w:rsid w:val="00F057F1"/>
    <w:rsid w:val="00F05B03"/>
    <w:rsid w:val="00F07229"/>
    <w:rsid w:val="00F106F7"/>
    <w:rsid w:val="00F1133D"/>
    <w:rsid w:val="00F14540"/>
    <w:rsid w:val="00F17167"/>
    <w:rsid w:val="00F17B1F"/>
    <w:rsid w:val="00F17C69"/>
    <w:rsid w:val="00F218CE"/>
    <w:rsid w:val="00F24353"/>
    <w:rsid w:val="00F25476"/>
    <w:rsid w:val="00F26CDB"/>
    <w:rsid w:val="00F3015E"/>
    <w:rsid w:val="00F30C31"/>
    <w:rsid w:val="00F32F91"/>
    <w:rsid w:val="00F3364F"/>
    <w:rsid w:val="00F3471D"/>
    <w:rsid w:val="00F37508"/>
    <w:rsid w:val="00F40243"/>
    <w:rsid w:val="00F403C1"/>
    <w:rsid w:val="00F4090E"/>
    <w:rsid w:val="00F437E5"/>
    <w:rsid w:val="00F44B65"/>
    <w:rsid w:val="00F454A8"/>
    <w:rsid w:val="00F50069"/>
    <w:rsid w:val="00F51E91"/>
    <w:rsid w:val="00F52E54"/>
    <w:rsid w:val="00F53074"/>
    <w:rsid w:val="00F531F2"/>
    <w:rsid w:val="00F56A8C"/>
    <w:rsid w:val="00F601A3"/>
    <w:rsid w:val="00F61821"/>
    <w:rsid w:val="00F62A68"/>
    <w:rsid w:val="00F67FB8"/>
    <w:rsid w:val="00F7338D"/>
    <w:rsid w:val="00F73991"/>
    <w:rsid w:val="00F73CD6"/>
    <w:rsid w:val="00F75509"/>
    <w:rsid w:val="00F77159"/>
    <w:rsid w:val="00F77A41"/>
    <w:rsid w:val="00F81641"/>
    <w:rsid w:val="00F81A2D"/>
    <w:rsid w:val="00F86595"/>
    <w:rsid w:val="00F866B6"/>
    <w:rsid w:val="00F90205"/>
    <w:rsid w:val="00F925A9"/>
    <w:rsid w:val="00F93D41"/>
    <w:rsid w:val="00F954ED"/>
    <w:rsid w:val="00F97982"/>
    <w:rsid w:val="00F97ACB"/>
    <w:rsid w:val="00FA030C"/>
    <w:rsid w:val="00FA1514"/>
    <w:rsid w:val="00FA1E20"/>
    <w:rsid w:val="00FA20B4"/>
    <w:rsid w:val="00FA23F9"/>
    <w:rsid w:val="00FA718B"/>
    <w:rsid w:val="00FB2AE6"/>
    <w:rsid w:val="00FB2ED1"/>
    <w:rsid w:val="00FB5DE4"/>
    <w:rsid w:val="00FB5F7C"/>
    <w:rsid w:val="00FB70FF"/>
    <w:rsid w:val="00FC0003"/>
    <w:rsid w:val="00FC177E"/>
    <w:rsid w:val="00FC2B82"/>
    <w:rsid w:val="00FC2F0F"/>
    <w:rsid w:val="00FC37DF"/>
    <w:rsid w:val="00FC39DF"/>
    <w:rsid w:val="00FC45D0"/>
    <w:rsid w:val="00FC4DA5"/>
    <w:rsid w:val="00FC5DF7"/>
    <w:rsid w:val="00FC67AA"/>
    <w:rsid w:val="00FC6E77"/>
    <w:rsid w:val="00FD238B"/>
    <w:rsid w:val="00FD31CB"/>
    <w:rsid w:val="00FD6018"/>
    <w:rsid w:val="00FD6A9A"/>
    <w:rsid w:val="00FD776C"/>
    <w:rsid w:val="00FE0950"/>
    <w:rsid w:val="00FE3D40"/>
    <w:rsid w:val="00FE5433"/>
    <w:rsid w:val="00FF0575"/>
    <w:rsid w:val="00FF110F"/>
    <w:rsid w:val="00FF1420"/>
    <w:rsid w:val="00FF209F"/>
    <w:rsid w:val="00FF260E"/>
    <w:rsid w:val="00FF30AD"/>
    <w:rsid w:val="00FF37BE"/>
    <w:rsid w:val="00FF5C43"/>
    <w:rsid w:val="00FF5C73"/>
    <w:rsid w:val="00FF740A"/>
    <w:rsid w:val="00FF7A1A"/>
    <w:rsid w:val="00FF7E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FCBA8"/>
  <w15:docId w15:val="{F0EE6D34-E918-4C10-BA23-C46675BB8B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D29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C16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C1677"/>
    <w:rPr>
      <w:rFonts w:ascii="Courier New" w:eastAsia="Times New Roman" w:hAnsi="Courier New" w:cs="Courier New"/>
      <w:sz w:val="20"/>
      <w:szCs w:val="20"/>
    </w:rPr>
  </w:style>
  <w:style w:type="character" w:customStyle="1" w:styleId="gnkrckgcgsb">
    <w:name w:val="gnkrckgcgsb"/>
    <w:basedOn w:val="DefaultParagraphFont"/>
    <w:rsid w:val="00DC1677"/>
  </w:style>
  <w:style w:type="table" w:customStyle="1" w:styleId="PlainTable31">
    <w:name w:val="Plain Table 31"/>
    <w:basedOn w:val="TableNormal"/>
    <w:uiPriority w:val="43"/>
    <w:rsid w:val="0065209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31">
    <w:name w:val="Grid Table 31"/>
    <w:basedOn w:val="TableNormal"/>
    <w:uiPriority w:val="48"/>
    <w:rsid w:val="00652098"/>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istParagraph">
    <w:name w:val="List Paragraph"/>
    <w:basedOn w:val="Normal"/>
    <w:uiPriority w:val="34"/>
    <w:qFormat/>
    <w:rsid w:val="000C27FA"/>
    <w:pPr>
      <w:ind w:left="720"/>
      <w:contextualSpacing/>
    </w:pPr>
  </w:style>
  <w:style w:type="character" w:customStyle="1" w:styleId="gnkrckgcmsb">
    <w:name w:val="gnkrckgcmsb"/>
    <w:basedOn w:val="DefaultParagraphFont"/>
    <w:rsid w:val="005528F6"/>
  </w:style>
  <w:style w:type="character" w:customStyle="1" w:styleId="gnkrckgcmrb">
    <w:name w:val="gnkrckgcmrb"/>
    <w:basedOn w:val="DefaultParagraphFont"/>
    <w:rsid w:val="005528F6"/>
  </w:style>
  <w:style w:type="character" w:customStyle="1" w:styleId="gnkrckgcasb">
    <w:name w:val="gnkrckgcasb"/>
    <w:basedOn w:val="DefaultParagraphFont"/>
    <w:rsid w:val="00F17167"/>
  </w:style>
  <w:style w:type="table" w:customStyle="1" w:styleId="TableGridLight1">
    <w:name w:val="Table Grid Light1"/>
    <w:basedOn w:val="TableNormal"/>
    <w:uiPriority w:val="40"/>
    <w:rsid w:val="003177C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F44B6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44B65"/>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7E44"/>
    <w:rPr>
      <w:sz w:val="16"/>
      <w:szCs w:val="16"/>
    </w:rPr>
  </w:style>
  <w:style w:type="paragraph" w:styleId="CommentText">
    <w:name w:val="annotation text"/>
    <w:basedOn w:val="Normal"/>
    <w:link w:val="CommentTextChar"/>
    <w:uiPriority w:val="99"/>
    <w:unhideWhenUsed/>
    <w:rsid w:val="00C37E44"/>
    <w:pPr>
      <w:spacing w:line="240" w:lineRule="auto"/>
    </w:pPr>
    <w:rPr>
      <w:sz w:val="20"/>
      <w:szCs w:val="20"/>
    </w:rPr>
  </w:style>
  <w:style w:type="character" w:customStyle="1" w:styleId="CommentTextChar">
    <w:name w:val="Comment Text Char"/>
    <w:basedOn w:val="DefaultParagraphFont"/>
    <w:link w:val="CommentText"/>
    <w:uiPriority w:val="99"/>
    <w:rsid w:val="00C37E44"/>
    <w:rPr>
      <w:sz w:val="20"/>
      <w:szCs w:val="20"/>
    </w:rPr>
  </w:style>
  <w:style w:type="paragraph" w:styleId="CommentSubject">
    <w:name w:val="annotation subject"/>
    <w:basedOn w:val="CommentText"/>
    <w:next w:val="CommentText"/>
    <w:link w:val="CommentSubjectChar"/>
    <w:uiPriority w:val="99"/>
    <w:semiHidden/>
    <w:unhideWhenUsed/>
    <w:rsid w:val="00C37E44"/>
    <w:rPr>
      <w:b/>
      <w:bCs/>
    </w:rPr>
  </w:style>
  <w:style w:type="character" w:customStyle="1" w:styleId="CommentSubjectChar">
    <w:name w:val="Comment Subject Char"/>
    <w:basedOn w:val="CommentTextChar"/>
    <w:link w:val="CommentSubject"/>
    <w:uiPriority w:val="99"/>
    <w:semiHidden/>
    <w:rsid w:val="00C37E44"/>
    <w:rPr>
      <w:b/>
      <w:bCs/>
      <w:sz w:val="20"/>
      <w:szCs w:val="20"/>
    </w:rPr>
  </w:style>
  <w:style w:type="paragraph" w:styleId="Revision">
    <w:name w:val="Revision"/>
    <w:hidden/>
    <w:uiPriority w:val="99"/>
    <w:semiHidden/>
    <w:rsid w:val="00DA2469"/>
    <w:pPr>
      <w:spacing w:after="0" w:line="240" w:lineRule="auto"/>
    </w:pPr>
  </w:style>
  <w:style w:type="paragraph" w:customStyle="1" w:styleId="EndNoteBibliographyTitle">
    <w:name w:val="EndNote Bibliography Title"/>
    <w:basedOn w:val="Normal"/>
    <w:link w:val="EndNoteBibliographyTitleChar"/>
    <w:rsid w:val="00941BFD"/>
    <w:pPr>
      <w:spacing w:after="0"/>
      <w:jc w:val="center"/>
    </w:pPr>
    <w:rPr>
      <w:noProof/>
    </w:rPr>
  </w:style>
  <w:style w:type="character" w:customStyle="1" w:styleId="EndNoteBibliographyTitleChar">
    <w:name w:val="EndNote Bibliography Title Char"/>
    <w:basedOn w:val="DefaultParagraphFont"/>
    <w:link w:val="EndNoteBibliographyTitle"/>
    <w:rsid w:val="00941BFD"/>
    <w:rPr>
      <w:noProof/>
    </w:rPr>
  </w:style>
  <w:style w:type="paragraph" w:customStyle="1" w:styleId="EndNoteBibliography">
    <w:name w:val="EndNote Bibliography"/>
    <w:basedOn w:val="Normal"/>
    <w:link w:val="EndNoteBibliographyChar"/>
    <w:rsid w:val="00941BFD"/>
    <w:pPr>
      <w:spacing w:line="240" w:lineRule="auto"/>
    </w:pPr>
    <w:rPr>
      <w:noProof/>
    </w:rPr>
  </w:style>
  <w:style w:type="character" w:customStyle="1" w:styleId="EndNoteBibliographyChar">
    <w:name w:val="EndNote Bibliography Char"/>
    <w:basedOn w:val="DefaultParagraphFont"/>
    <w:link w:val="EndNoteBibliography"/>
    <w:rsid w:val="00941BFD"/>
    <w:rPr>
      <w:noProof/>
    </w:rPr>
  </w:style>
  <w:style w:type="character" w:styleId="Hyperlink">
    <w:name w:val="Hyperlink"/>
    <w:basedOn w:val="DefaultParagraphFont"/>
    <w:uiPriority w:val="99"/>
    <w:unhideWhenUsed/>
    <w:rsid w:val="00941BFD"/>
    <w:rPr>
      <w:color w:val="0563C1" w:themeColor="hyperlink"/>
      <w:u w:val="single"/>
    </w:rPr>
  </w:style>
  <w:style w:type="paragraph" w:styleId="Header">
    <w:name w:val="header"/>
    <w:basedOn w:val="Normal"/>
    <w:link w:val="HeaderChar"/>
    <w:uiPriority w:val="99"/>
    <w:unhideWhenUsed/>
    <w:rsid w:val="00E873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731B"/>
  </w:style>
  <w:style w:type="paragraph" w:styleId="Footer">
    <w:name w:val="footer"/>
    <w:basedOn w:val="Normal"/>
    <w:link w:val="FooterChar"/>
    <w:uiPriority w:val="99"/>
    <w:unhideWhenUsed/>
    <w:rsid w:val="00E873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731B"/>
  </w:style>
  <w:style w:type="table" w:customStyle="1" w:styleId="PlainTable21">
    <w:name w:val="Plain Table 21"/>
    <w:basedOn w:val="TableNormal"/>
    <w:uiPriority w:val="42"/>
    <w:rsid w:val="00BD342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Spacing">
    <w:name w:val="No Spacing"/>
    <w:uiPriority w:val="1"/>
    <w:qFormat/>
    <w:rsid w:val="00985FCC"/>
    <w:pPr>
      <w:spacing w:after="0" w:line="240" w:lineRule="auto"/>
    </w:pPr>
  </w:style>
  <w:style w:type="paragraph" w:styleId="NormalWeb">
    <w:name w:val="Normal (Web)"/>
    <w:basedOn w:val="Normal"/>
    <w:uiPriority w:val="99"/>
    <w:semiHidden/>
    <w:unhideWhenUsed/>
    <w:rsid w:val="00886F3E"/>
    <w:pPr>
      <w:spacing w:before="100" w:beforeAutospacing="1" w:after="100" w:afterAutospacing="1" w:line="240" w:lineRule="auto"/>
    </w:pPr>
    <w:rPr>
      <w:rFonts w:eastAsia="Times New Roman"/>
    </w:rPr>
  </w:style>
  <w:style w:type="character" w:customStyle="1" w:styleId="gd15mcfceub">
    <w:name w:val="gd15mcfceub"/>
    <w:basedOn w:val="DefaultParagraphFont"/>
    <w:rsid w:val="00E13CDE"/>
  </w:style>
  <w:style w:type="character" w:styleId="LineNumber">
    <w:name w:val="line number"/>
    <w:basedOn w:val="DefaultParagraphFont"/>
    <w:uiPriority w:val="99"/>
    <w:semiHidden/>
    <w:unhideWhenUsed/>
    <w:rsid w:val="00744A93"/>
  </w:style>
  <w:style w:type="character" w:styleId="Emphasis">
    <w:name w:val="Emphasis"/>
    <w:basedOn w:val="DefaultParagraphFont"/>
    <w:uiPriority w:val="20"/>
    <w:qFormat/>
    <w:rsid w:val="00457C0E"/>
    <w:rPr>
      <w:i/>
      <w:iCs/>
    </w:rPr>
  </w:style>
  <w:style w:type="character" w:styleId="FollowedHyperlink">
    <w:name w:val="FollowedHyperlink"/>
    <w:basedOn w:val="DefaultParagraphFont"/>
    <w:uiPriority w:val="99"/>
    <w:semiHidden/>
    <w:unhideWhenUsed/>
    <w:rsid w:val="00E408D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97067">
      <w:bodyDiv w:val="1"/>
      <w:marLeft w:val="0"/>
      <w:marRight w:val="0"/>
      <w:marTop w:val="0"/>
      <w:marBottom w:val="0"/>
      <w:divBdr>
        <w:top w:val="none" w:sz="0" w:space="0" w:color="auto"/>
        <w:left w:val="none" w:sz="0" w:space="0" w:color="auto"/>
        <w:bottom w:val="none" w:sz="0" w:space="0" w:color="auto"/>
        <w:right w:val="none" w:sz="0" w:space="0" w:color="auto"/>
      </w:divBdr>
    </w:div>
    <w:div w:id="18743424">
      <w:bodyDiv w:val="1"/>
      <w:marLeft w:val="0"/>
      <w:marRight w:val="0"/>
      <w:marTop w:val="0"/>
      <w:marBottom w:val="0"/>
      <w:divBdr>
        <w:top w:val="none" w:sz="0" w:space="0" w:color="auto"/>
        <w:left w:val="none" w:sz="0" w:space="0" w:color="auto"/>
        <w:bottom w:val="none" w:sz="0" w:space="0" w:color="auto"/>
        <w:right w:val="none" w:sz="0" w:space="0" w:color="auto"/>
      </w:divBdr>
    </w:div>
    <w:div w:id="29645616">
      <w:bodyDiv w:val="1"/>
      <w:marLeft w:val="0"/>
      <w:marRight w:val="0"/>
      <w:marTop w:val="0"/>
      <w:marBottom w:val="0"/>
      <w:divBdr>
        <w:top w:val="none" w:sz="0" w:space="0" w:color="auto"/>
        <w:left w:val="none" w:sz="0" w:space="0" w:color="auto"/>
        <w:bottom w:val="none" w:sz="0" w:space="0" w:color="auto"/>
        <w:right w:val="none" w:sz="0" w:space="0" w:color="auto"/>
      </w:divBdr>
    </w:div>
    <w:div w:id="30885205">
      <w:bodyDiv w:val="1"/>
      <w:marLeft w:val="0"/>
      <w:marRight w:val="0"/>
      <w:marTop w:val="0"/>
      <w:marBottom w:val="0"/>
      <w:divBdr>
        <w:top w:val="none" w:sz="0" w:space="0" w:color="auto"/>
        <w:left w:val="none" w:sz="0" w:space="0" w:color="auto"/>
        <w:bottom w:val="none" w:sz="0" w:space="0" w:color="auto"/>
        <w:right w:val="none" w:sz="0" w:space="0" w:color="auto"/>
      </w:divBdr>
    </w:div>
    <w:div w:id="33895223">
      <w:bodyDiv w:val="1"/>
      <w:marLeft w:val="0"/>
      <w:marRight w:val="0"/>
      <w:marTop w:val="0"/>
      <w:marBottom w:val="0"/>
      <w:divBdr>
        <w:top w:val="none" w:sz="0" w:space="0" w:color="auto"/>
        <w:left w:val="none" w:sz="0" w:space="0" w:color="auto"/>
        <w:bottom w:val="none" w:sz="0" w:space="0" w:color="auto"/>
        <w:right w:val="none" w:sz="0" w:space="0" w:color="auto"/>
      </w:divBdr>
    </w:div>
    <w:div w:id="40372935">
      <w:bodyDiv w:val="1"/>
      <w:marLeft w:val="0"/>
      <w:marRight w:val="0"/>
      <w:marTop w:val="0"/>
      <w:marBottom w:val="0"/>
      <w:divBdr>
        <w:top w:val="none" w:sz="0" w:space="0" w:color="auto"/>
        <w:left w:val="none" w:sz="0" w:space="0" w:color="auto"/>
        <w:bottom w:val="none" w:sz="0" w:space="0" w:color="auto"/>
        <w:right w:val="none" w:sz="0" w:space="0" w:color="auto"/>
      </w:divBdr>
    </w:div>
    <w:div w:id="52043640">
      <w:bodyDiv w:val="1"/>
      <w:marLeft w:val="0"/>
      <w:marRight w:val="0"/>
      <w:marTop w:val="0"/>
      <w:marBottom w:val="0"/>
      <w:divBdr>
        <w:top w:val="none" w:sz="0" w:space="0" w:color="auto"/>
        <w:left w:val="none" w:sz="0" w:space="0" w:color="auto"/>
        <w:bottom w:val="none" w:sz="0" w:space="0" w:color="auto"/>
        <w:right w:val="none" w:sz="0" w:space="0" w:color="auto"/>
      </w:divBdr>
    </w:div>
    <w:div w:id="60950623">
      <w:bodyDiv w:val="1"/>
      <w:marLeft w:val="0"/>
      <w:marRight w:val="0"/>
      <w:marTop w:val="0"/>
      <w:marBottom w:val="0"/>
      <w:divBdr>
        <w:top w:val="none" w:sz="0" w:space="0" w:color="auto"/>
        <w:left w:val="none" w:sz="0" w:space="0" w:color="auto"/>
        <w:bottom w:val="none" w:sz="0" w:space="0" w:color="auto"/>
        <w:right w:val="none" w:sz="0" w:space="0" w:color="auto"/>
      </w:divBdr>
    </w:div>
    <w:div w:id="66348575">
      <w:bodyDiv w:val="1"/>
      <w:marLeft w:val="0"/>
      <w:marRight w:val="0"/>
      <w:marTop w:val="0"/>
      <w:marBottom w:val="0"/>
      <w:divBdr>
        <w:top w:val="none" w:sz="0" w:space="0" w:color="auto"/>
        <w:left w:val="none" w:sz="0" w:space="0" w:color="auto"/>
        <w:bottom w:val="none" w:sz="0" w:space="0" w:color="auto"/>
        <w:right w:val="none" w:sz="0" w:space="0" w:color="auto"/>
      </w:divBdr>
    </w:div>
    <w:div w:id="67533142">
      <w:bodyDiv w:val="1"/>
      <w:marLeft w:val="0"/>
      <w:marRight w:val="0"/>
      <w:marTop w:val="0"/>
      <w:marBottom w:val="0"/>
      <w:divBdr>
        <w:top w:val="none" w:sz="0" w:space="0" w:color="auto"/>
        <w:left w:val="none" w:sz="0" w:space="0" w:color="auto"/>
        <w:bottom w:val="none" w:sz="0" w:space="0" w:color="auto"/>
        <w:right w:val="none" w:sz="0" w:space="0" w:color="auto"/>
      </w:divBdr>
    </w:div>
    <w:div w:id="68885880">
      <w:bodyDiv w:val="1"/>
      <w:marLeft w:val="0"/>
      <w:marRight w:val="0"/>
      <w:marTop w:val="0"/>
      <w:marBottom w:val="0"/>
      <w:divBdr>
        <w:top w:val="none" w:sz="0" w:space="0" w:color="auto"/>
        <w:left w:val="none" w:sz="0" w:space="0" w:color="auto"/>
        <w:bottom w:val="none" w:sz="0" w:space="0" w:color="auto"/>
        <w:right w:val="none" w:sz="0" w:space="0" w:color="auto"/>
      </w:divBdr>
    </w:div>
    <w:div w:id="72357973">
      <w:bodyDiv w:val="1"/>
      <w:marLeft w:val="0"/>
      <w:marRight w:val="0"/>
      <w:marTop w:val="0"/>
      <w:marBottom w:val="0"/>
      <w:divBdr>
        <w:top w:val="none" w:sz="0" w:space="0" w:color="auto"/>
        <w:left w:val="none" w:sz="0" w:space="0" w:color="auto"/>
        <w:bottom w:val="none" w:sz="0" w:space="0" w:color="auto"/>
        <w:right w:val="none" w:sz="0" w:space="0" w:color="auto"/>
      </w:divBdr>
    </w:div>
    <w:div w:id="75169881">
      <w:bodyDiv w:val="1"/>
      <w:marLeft w:val="0"/>
      <w:marRight w:val="0"/>
      <w:marTop w:val="0"/>
      <w:marBottom w:val="0"/>
      <w:divBdr>
        <w:top w:val="none" w:sz="0" w:space="0" w:color="auto"/>
        <w:left w:val="none" w:sz="0" w:space="0" w:color="auto"/>
        <w:bottom w:val="none" w:sz="0" w:space="0" w:color="auto"/>
        <w:right w:val="none" w:sz="0" w:space="0" w:color="auto"/>
      </w:divBdr>
    </w:div>
    <w:div w:id="83385012">
      <w:bodyDiv w:val="1"/>
      <w:marLeft w:val="0"/>
      <w:marRight w:val="0"/>
      <w:marTop w:val="0"/>
      <w:marBottom w:val="0"/>
      <w:divBdr>
        <w:top w:val="none" w:sz="0" w:space="0" w:color="auto"/>
        <w:left w:val="none" w:sz="0" w:space="0" w:color="auto"/>
        <w:bottom w:val="none" w:sz="0" w:space="0" w:color="auto"/>
        <w:right w:val="none" w:sz="0" w:space="0" w:color="auto"/>
      </w:divBdr>
    </w:div>
    <w:div w:id="86005595">
      <w:bodyDiv w:val="1"/>
      <w:marLeft w:val="0"/>
      <w:marRight w:val="0"/>
      <w:marTop w:val="0"/>
      <w:marBottom w:val="0"/>
      <w:divBdr>
        <w:top w:val="none" w:sz="0" w:space="0" w:color="auto"/>
        <w:left w:val="none" w:sz="0" w:space="0" w:color="auto"/>
        <w:bottom w:val="none" w:sz="0" w:space="0" w:color="auto"/>
        <w:right w:val="none" w:sz="0" w:space="0" w:color="auto"/>
      </w:divBdr>
    </w:div>
    <w:div w:id="86853799">
      <w:bodyDiv w:val="1"/>
      <w:marLeft w:val="0"/>
      <w:marRight w:val="0"/>
      <w:marTop w:val="0"/>
      <w:marBottom w:val="0"/>
      <w:divBdr>
        <w:top w:val="none" w:sz="0" w:space="0" w:color="auto"/>
        <w:left w:val="none" w:sz="0" w:space="0" w:color="auto"/>
        <w:bottom w:val="none" w:sz="0" w:space="0" w:color="auto"/>
        <w:right w:val="none" w:sz="0" w:space="0" w:color="auto"/>
      </w:divBdr>
    </w:div>
    <w:div w:id="91364173">
      <w:bodyDiv w:val="1"/>
      <w:marLeft w:val="0"/>
      <w:marRight w:val="0"/>
      <w:marTop w:val="0"/>
      <w:marBottom w:val="0"/>
      <w:divBdr>
        <w:top w:val="none" w:sz="0" w:space="0" w:color="auto"/>
        <w:left w:val="none" w:sz="0" w:space="0" w:color="auto"/>
        <w:bottom w:val="none" w:sz="0" w:space="0" w:color="auto"/>
        <w:right w:val="none" w:sz="0" w:space="0" w:color="auto"/>
      </w:divBdr>
    </w:div>
    <w:div w:id="95251107">
      <w:bodyDiv w:val="1"/>
      <w:marLeft w:val="0"/>
      <w:marRight w:val="0"/>
      <w:marTop w:val="0"/>
      <w:marBottom w:val="0"/>
      <w:divBdr>
        <w:top w:val="none" w:sz="0" w:space="0" w:color="auto"/>
        <w:left w:val="none" w:sz="0" w:space="0" w:color="auto"/>
        <w:bottom w:val="none" w:sz="0" w:space="0" w:color="auto"/>
        <w:right w:val="none" w:sz="0" w:space="0" w:color="auto"/>
      </w:divBdr>
    </w:div>
    <w:div w:id="107282932">
      <w:bodyDiv w:val="1"/>
      <w:marLeft w:val="0"/>
      <w:marRight w:val="0"/>
      <w:marTop w:val="0"/>
      <w:marBottom w:val="0"/>
      <w:divBdr>
        <w:top w:val="none" w:sz="0" w:space="0" w:color="auto"/>
        <w:left w:val="none" w:sz="0" w:space="0" w:color="auto"/>
        <w:bottom w:val="none" w:sz="0" w:space="0" w:color="auto"/>
        <w:right w:val="none" w:sz="0" w:space="0" w:color="auto"/>
      </w:divBdr>
    </w:div>
    <w:div w:id="111632856">
      <w:bodyDiv w:val="1"/>
      <w:marLeft w:val="0"/>
      <w:marRight w:val="0"/>
      <w:marTop w:val="0"/>
      <w:marBottom w:val="0"/>
      <w:divBdr>
        <w:top w:val="none" w:sz="0" w:space="0" w:color="auto"/>
        <w:left w:val="none" w:sz="0" w:space="0" w:color="auto"/>
        <w:bottom w:val="none" w:sz="0" w:space="0" w:color="auto"/>
        <w:right w:val="none" w:sz="0" w:space="0" w:color="auto"/>
      </w:divBdr>
    </w:div>
    <w:div w:id="119031922">
      <w:bodyDiv w:val="1"/>
      <w:marLeft w:val="0"/>
      <w:marRight w:val="0"/>
      <w:marTop w:val="0"/>
      <w:marBottom w:val="0"/>
      <w:divBdr>
        <w:top w:val="none" w:sz="0" w:space="0" w:color="auto"/>
        <w:left w:val="none" w:sz="0" w:space="0" w:color="auto"/>
        <w:bottom w:val="none" w:sz="0" w:space="0" w:color="auto"/>
        <w:right w:val="none" w:sz="0" w:space="0" w:color="auto"/>
      </w:divBdr>
    </w:div>
    <w:div w:id="122967829">
      <w:bodyDiv w:val="1"/>
      <w:marLeft w:val="0"/>
      <w:marRight w:val="0"/>
      <w:marTop w:val="0"/>
      <w:marBottom w:val="0"/>
      <w:divBdr>
        <w:top w:val="none" w:sz="0" w:space="0" w:color="auto"/>
        <w:left w:val="none" w:sz="0" w:space="0" w:color="auto"/>
        <w:bottom w:val="none" w:sz="0" w:space="0" w:color="auto"/>
        <w:right w:val="none" w:sz="0" w:space="0" w:color="auto"/>
      </w:divBdr>
    </w:div>
    <w:div w:id="146286433">
      <w:bodyDiv w:val="1"/>
      <w:marLeft w:val="0"/>
      <w:marRight w:val="0"/>
      <w:marTop w:val="0"/>
      <w:marBottom w:val="0"/>
      <w:divBdr>
        <w:top w:val="none" w:sz="0" w:space="0" w:color="auto"/>
        <w:left w:val="none" w:sz="0" w:space="0" w:color="auto"/>
        <w:bottom w:val="none" w:sz="0" w:space="0" w:color="auto"/>
        <w:right w:val="none" w:sz="0" w:space="0" w:color="auto"/>
      </w:divBdr>
    </w:div>
    <w:div w:id="147094976">
      <w:bodyDiv w:val="1"/>
      <w:marLeft w:val="0"/>
      <w:marRight w:val="0"/>
      <w:marTop w:val="0"/>
      <w:marBottom w:val="0"/>
      <w:divBdr>
        <w:top w:val="none" w:sz="0" w:space="0" w:color="auto"/>
        <w:left w:val="none" w:sz="0" w:space="0" w:color="auto"/>
        <w:bottom w:val="none" w:sz="0" w:space="0" w:color="auto"/>
        <w:right w:val="none" w:sz="0" w:space="0" w:color="auto"/>
      </w:divBdr>
    </w:div>
    <w:div w:id="150146385">
      <w:bodyDiv w:val="1"/>
      <w:marLeft w:val="0"/>
      <w:marRight w:val="0"/>
      <w:marTop w:val="0"/>
      <w:marBottom w:val="0"/>
      <w:divBdr>
        <w:top w:val="none" w:sz="0" w:space="0" w:color="auto"/>
        <w:left w:val="none" w:sz="0" w:space="0" w:color="auto"/>
        <w:bottom w:val="none" w:sz="0" w:space="0" w:color="auto"/>
        <w:right w:val="none" w:sz="0" w:space="0" w:color="auto"/>
      </w:divBdr>
    </w:div>
    <w:div w:id="156503490">
      <w:bodyDiv w:val="1"/>
      <w:marLeft w:val="0"/>
      <w:marRight w:val="0"/>
      <w:marTop w:val="0"/>
      <w:marBottom w:val="0"/>
      <w:divBdr>
        <w:top w:val="none" w:sz="0" w:space="0" w:color="auto"/>
        <w:left w:val="none" w:sz="0" w:space="0" w:color="auto"/>
        <w:bottom w:val="none" w:sz="0" w:space="0" w:color="auto"/>
        <w:right w:val="none" w:sz="0" w:space="0" w:color="auto"/>
      </w:divBdr>
    </w:div>
    <w:div w:id="167136551">
      <w:bodyDiv w:val="1"/>
      <w:marLeft w:val="0"/>
      <w:marRight w:val="0"/>
      <w:marTop w:val="0"/>
      <w:marBottom w:val="0"/>
      <w:divBdr>
        <w:top w:val="none" w:sz="0" w:space="0" w:color="auto"/>
        <w:left w:val="none" w:sz="0" w:space="0" w:color="auto"/>
        <w:bottom w:val="none" w:sz="0" w:space="0" w:color="auto"/>
        <w:right w:val="none" w:sz="0" w:space="0" w:color="auto"/>
      </w:divBdr>
    </w:div>
    <w:div w:id="167336129">
      <w:bodyDiv w:val="1"/>
      <w:marLeft w:val="0"/>
      <w:marRight w:val="0"/>
      <w:marTop w:val="0"/>
      <w:marBottom w:val="0"/>
      <w:divBdr>
        <w:top w:val="none" w:sz="0" w:space="0" w:color="auto"/>
        <w:left w:val="none" w:sz="0" w:space="0" w:color="auto"/>
        <w:bottom w:val="none" w:sz="0" w:space="0" w:color="auto"/>
        <w:right w:val="none" w:sz="0" w:space="0" w:color="auto"/>
      </w:divBdr>
    </w:div>
    <w:div w:id="173110405">
      <w:bodyDiv w:val="1"/>
      <w:marLeft w:val="0"/>
      <w:marRight w:val="0"/>
      <w:marTop w:val="0"/>
      <w:marBottom w:val="0"/>
      <w:divBdr>
        <w:top w:val="none" w:sz="0" w:space="0" w:color="auto"/>
        <w:left w:val="none" w:sz="0" w:space="0" w:color="auto"/>
        <w:bottom w:val="none" w:sz="0" w:space="0" w:color="auto"/>
        <w:right w:val="none" w:sz="0" w:space="0" w:color="auto"/>
      </w:divBdr>
    </w:div>
    <w:div w:id="173151059">
      <w:bodyDiv w:val="1"/>
      <w:marLeft w:val="0"/>
      <w:marRight w:val="0"/>
      <w:marTop w:val="0"/>
      <w:marBottom w:val="0"/>
      <w:divBdr>
        <w:top w:val="none" w:sz="0" w:space="0" w:color="auto"/>
        <w:left w:val="none" w:sz="0" w:space="0" w:color="auto"/>
        <w:bottom w:val="none" w:sz="0" w:space="0" w:color="auto"/>
        <w:right w:val="none" w:sz="0" w:space="0" w:color="auto"/>
      </w:divBdr>
    </w:div>
    <w:div w:id="185413004">
      <w:bodyDiv w:val="1"/>
      <w:marLeft w:val="0"/>
      <w:marRight w:val="0"/>
      <w:marTop w:val="0"/>
      <w:marBottom w:val="0"/>
      <w:divBdr>
        <w:top w:val="none" w:sz="0" w:space="0" w:color="auto"/>
        <w:left w:val="none" w:sz="0" w:space="0" w:color="auto"/>
        <w:bottom w:val="none" w:sz="0" w:space="0" w:color="auto"/>
        <w:right w:val="none" w:sz="0" w:space="0" w:color="auto"/>
      </w:divBdr>
    </w:div>
    <w:div w:id="195655016">
      <w:bodyDiv w:val="1"/>
      <w:marLeft w:val="0"/>
      <w:marRight w:val="0"/>
      <w:marTop w:val="0"/>
      <w:marBottom w:val="0"/>
      <w:divBdr>
        <w:top w:val="none" w:sz="0" w:space="0" w:color="auto"/>
        <w:left w:val="none" w:sz="0" w:space="0" w:color="auto"/>
        <w:bottom w:val="none" w:sz="0" w:space="0" w:color="auto"/>
        <w:right w:val="none" w:sz="0" w:space="0" w:color="auto"/>
      </w:divBdr>
    </w:div>
    <w:div w:id="208809097">
      <w:bodyDiv w:val="1"/>
      <w:marLeft w:val="0"/>
      <w:marRight w:val="0"/>
      <w:marTop w:val="0"/>
      <w:marBottom w:val="0"/>
      <w:divBdr>
        <w:top w:val="none" w:sz="0" w:space="0" w:color="auto"/>
        <w:left w:val="none" w:sz="0" w:space="0" w:color="auto"/>
        <w:bottom w:val="none" w:sz="0" w:space="0" w:color="auto"/>
        <w:right w:val="none" w:sz="0" w:space="0" w:color="auto"/>
      </w:divBdr>
    </w:div>
    <w:div w:id="221983449">
      <w:bodyDiv w:val="1"/>
      <w:marLeft w:val="0"/>
      <w:marRight w:val="0"/>
      <w:marTop w:val="0"/>
      <w:marBottom w:val="0"/>
      <w:divBdr>
        <w:top w:val="none" w:sz="0" w:space="0" w:color="auto"/>
        <w:left w:val="none" w:sz="0" w:space="0" w:color="auto"/>
        <w:bottom w:val="none" w:sz="0" w:space="0" w:color="auto"/>
        <w:right w:val="none" w:sz="0" w:space="0" w:color="auto"/>
      </w:divBdr>
    </w:div>
    <w:div w:id="234828418">
      <w:bodyDiv w:val="1"/>
      <w:marLeft w:val="0"/>
      <w:marRight w:val="0"/>
      <w:marTop w:val="0"/>
      <w:marBottom w:val="0"/>
      <w:divBdr>
        <w:top w:val="none" w:sz="0" w:space="0" w:color="auto"/>
        <w:left w:val="none" w:sz="0" w:space="0" w:color="auto"/>
        <w:bottom w:val="none" w:sz="0" w:space="0" w:color="auto"/>
        <w:right w:val="none" w:sz="0" w:space="0" w:color="auto"/>
      </w:divBdr>
    </w:div>
    <w:div w:id="241373630">
      <w:bodyDiv w:val="1"/>
      <w:marLeft w:val="0"/>
      <w:marRight w:val="0"/>
      <w:marTop w:val="0"/>
      <w:marBottom w:val="0"/>
      <w:divBdr>
        <w:top w:val="none" w:sz="0" w:space="0" w:color="auto"/>
        <w:left w:val="none" w:sz="0" w:space="0" w:color="auto"/>
        <w:bottom w:val="none" w:sz="0" w:space="0" w:color="auto"/>
        <w:right w:val="none" w:sz="0" w:space="0" w:color="auto"/>
      </w:divBdr>
    </w:div>
    <w:div w:id="245652801">
      <w:bodyDiv w:val="1"/>
      <w:marLeft w:val="0"/>
      <w:marRight w:val="0"/>
      <w:marTop w:val="0"/>
      <w:marBottom w:val="0"/>
      <w:divBdr>
        <w:top w:val="none" w:sz="0" w:space="0" w:color="auto"/>
        <w:left w:val="none" w:sz="0" w:space="0" w:color="auto"/>
        <w:bottom w:val="none" w:sz="0" w:space="0" w:color="auto"/>
        <w:right w:val="none" w:sz="0" w:space="0" w:color="auto"/>
      </w:divBdr>
    </w:div>
    <w:div w:id="247008437">
      <w:bodyDiv w:val="1"/>
      <w:marLeft w:val="0"/>
      <w:marRight w:val="0"/>
      <w:marTop w:val="0"/>
      <w:marBottom w:val="0"/>
      <w:divBdr>
        <w:top w:val="none" w:sz="0" w:space="0" w:color="auto"/>
        <w:left w:val="none" w:sz="0" w:space="0" w:color="auto"/>
        <w:bottom w:val="none" w:sz="0" w:space="0" w:color="auto"/>
        <w:right w:val="none" w:sz="0" w:space="0" w:color="auto"/>
      </w:divBdr>
    </w:div>
    <w:div w:id="247466101">
      <w:bodyDiv w:val="1"/>
      <w:marLeft w:val="0"/>
      <w:marRight w:val="0"/>
      <w:marTop w:val="0"/>
      <w:marBottom w:val="0"/>
      <w:divBdr>
        <w:top w:val="none" w:sz="0" w:space="0" w:color="auto"/>
        <w:left w:val="none" w:sz="0" w:space="0" w:color="auto"/>
        <w:bottom w:val="none" w:sz="0" w:space="0" w:color="auto"/>
        <w:right w:val="none" w:sz="0" w:space="0" w:color="auto"/>
      </w:divBdr>
    </w:div>
    <w:div w:id="252058790">
      <w:bodyDiv w:val="1"/>
      <w:marLeft w:val="0"/>
      <w:marRight w:val="0"/>
      <w:marTop w:val="0"/>
      <w:marBottom w:val="0"/>
      <w:divBdr>
        <w:top w:val="none" w:sz="0" w:space="0" w:color="auto"/>
        <w:left w:val="none" w:sz="0" w:space="0" w:color="auto"/>
        <w:bottom w:val="none" w:sz="0" w:space="0" w:color="auto"/>
        <w:right w:val="none" w:sz="0" w:space="0" w:color="auto"/>
      </w:divBdr>
    </w:div>
    <w:div w:id="255525919">
      <w:bodyDiv w:val="1"/>
      <w:marLeft w:val="0"/>
      <w:marRight w:val="0"/>
      <w:marTop w:val="0"/>
      <w:marBottom w:val="0"/>
      <w:divBdr>
        <w:top w:val="none" w:sz="0" w:space="0" w:color="auto"/>
        <w:left w:val="none" w:sz="0" w:space="0" w:color="auto"/>
        <w:bottom w:val="none" w:sz="0" w:space="0" w:color="auto"/>
        <w:right w:val="none" w:sz="0" w:space="0" w:color="auto"/>
      </w:divBdr>
    </w:div>
    <w:div w:id="264121318">
      <w:bodyDiv w:val="1"/>
      <w:marLeft w:val="0"/>
      <w:marRight w:val="0"/>
      <w:marTop w:val="0"/>
      <w:marBottom w:val="0"/>
      <w:divBdr>
        <w:top w:val="none" w:sz="0" w:space="0" w:color="auto"/>
        <w:left w:val="none" w:sz="0" w:space="0" w:color="auto"/>
        <w:bottom w:val="none" w:sz="0" w:space="0" w:color="auto"/>
        <w:right w:val="none" w:sz="0" w:space="0" w:color="auto"/>
      </w:divBdr>
    </w:div>
    <w:div w:id="267591564">
      <w:bodyDiv w:val="1"/>
      <w:marLeft w:val="0"/>
      <w:marRight w:val="0"/>
      <w:marTop w:val="0"/>
      <w:marBottom w:val="0"/>
      <w:divBdr>
        <w:top w:val="none" w:sz="0" w:space="0" w:color="auto"/>
        <w:left w:val="none" w:sz="0" w:space="0" w:color="auto"/>
        <w:bottom w:val="none" w:sz="0" w:space="0" w:color="auto"/>
        <w:right w:val="none" w:sz="0" w:space="0" w:color="auto"/>
      </w:divBdr>
    </w:div>
    <w:div w:id="270210600">
      <w:bodyDiv w:val="1"/>
      <w:marLeft w:val="0"/>
      <w:marRight w:val="0"/>
      <w:marTop w:val="0"/>
      <w:marBottom w:val="0"/>
      <w:divBdr>
        <w:top w:val="none" w:sz="0" w:space="0" w:color="auto"/>
        <w:left w:val="none" w:sz="0" w:space="0" w:color="auto"/>
        <w:bottom w:val="none" w:sz="0" w:space="0" w:color="auto"/>
        <w:right w:val="none" w:sz="0" w:space="0" w:color="auto"/>
      </w:divBdr>
    </w:div>
    <w:div w:id="270286095">
      <w:bodyDiv w:val="1"/>
      <w:marLeft w:val="0"/>
      <w:marRight w:val="0"/>
      <w:marTop w:val="0"/>
      <w:marBottom w:val="0"/>
      <w:divBdr>
        <w:top w:val="none" w:sz="0" w:space="0" w:color="auto"/>
        <w:left w:val="none" w:sz="0" w:space="0" w:color="auto"/>
        <w:bottom w:val="none" w:sz="0" w:space="0" w:color="auto"/>
        <w:right w:val="none" w:sz="0" w:space="0" w:color="auto"/>
      </w:divBdr>
    </w:div>
    <w:div w:id="275480090">
      <w:bodyDiv w:val="1"/>
      <w:marLeft w:val="0"/>
      <w:marRight w:val="0"/>
      <w:marTop w:val="0"/>
      <w:marBottom w:val="0"/>
      <w:divBdr>
        <w:top w:val="none" w:sz="0" w:space="0" w:color="auto"/>
        <w:left w:val="none" w:sz="0" w:space="0" w:color="auto"/>
        <w:bottom w:val="none" w:sz="0" w:space="0" w:color="auto"/>
        <w:right w:val="none" w:sz="0" w:space="0" w:color="auto"/>
      </w:divBdr>
    </w:div>
    <w:div w:id="277297154">
      <w:bodyDiv w:val="1"/>
      <w:marLeft w:val="0"/>
      <w:marRight w:val="0"/>
      <w:marTop w:val="0"/>
      <w:marBottom w:val="0"/>
      <w:divBdr>
        <w:top w:val="none" w:sz="0" w:space="0" w:color="auto"/>
        <w:left w:val="none" w:sz="0" w:space="0" w:color="auto"/>
        <w:bottom w:val="none" w:sz="0" w:space="0" w:color="auto"/>
        <w:right w:val="none" w:sz="0" w:space="0" w:color="auto"/>
      </w:divBdr>
    </w:div>
    <w:div w:id="287010446">
      <w:bodyDiv w:val="1"/>
      <w:marLeft w:val="0"/>
      <w:marRight w:val="0"/>
      <w:marTop w:val="0"/>
      <w:marBottom w:val="0"/>
      <w:divBdr>
        <w:top w:val="none" w:sz="0" w:space="0" w:color="auto"/>
        <w:left w:val="none" w:sz="0" w:space="0" w:color="auto"/>
        <w:bottom w:val="none" w:sz="0" w:space="0" w:color="auto"/>
        <w:right w:val="none" w:sz="0" w:space="0" w:color="auto"/>
      </w:divBdr>
    </w:div>
    <w:div w:id="289015044">
      <w:bodyDiv w:val="1"/>
      <w:marLeft w:val="0"/>
      <w:marRight w:val="0"/>
      <w:marTop w:val="0"/>
      <w:marBottom w:val="0"/>
      <w:divBdr>
        <w:top w:val="none" w:sz="0" w:space="0" w:color="auto"/>
        <w:left w:val="none" w:sz="0" w:space="0" w:color="auto"/>
        <w:bottom w:val="none" w:sz="0" w:space="0" w:color="auto"/>
        <w:right w:val="none" w:sz="0" w:space="0" w:color="auto"/>
      </w:divBdr>
    </w:div>
    <w:div w:id="294412293">
      <w:bodyDiv w:val="1"/>
      <w:marLeft w:val="0"/>
      <w:marRight w:val="0"/>
      <w:marTop w:val="0"/>
      <w:marBottom w:val="0"/>
      <w:divBdr>
        <w:top w:val="none" w:sz="0" w:space="0" w:color="auto"/>
        <w:left w:val="none" w:sz="0" w:space="0" w:color="auto"/>
        <w:bottom w:val="none" w:sz="0" w:space="0" w:color="auto"/>
        <w:right w:val="none" w:sz="0" w:space="0" w:color="auto"/>
      </w:divBdr>
    </w:div>
    <w:div w:id="311837745">
      <w:bodyDiv w:val="1"/>
      <w:marLeft w:val="0"/>
      <w:marRight w:val="0"/>
      <w:marTop w:val="0"/>
      <w:marBottom w:val="0"/>
      <w:divBdr>
        <w:top w:val="none" w:sz="0" w:space="0" w:color="auto"/>
        <w:left w:val="none" w:sz="0" w:space="0" w:color="auto"/>
        <w:bottom w:val="none" w:sz="0" w:space="0" w:color="auto"/>
        <w:right w:val="none" w:sz="0" w:space="0" w:color="auto"/>
      </w:divBdr>
    </w:div>
    <w:div w:id="316227659">
      <w:bodyDiv w:val="1"/>
      <w:marLeft w:val="0"/>
      <w:marRight w:val="0"/>
      <w:marTop w:val="0"/>
      <w:marBottom w:val="0"/>
      <w:divBdr>
        <w:top w:val="none" w:sz="0" w:space="0" w:color="auto"/>
        <w:left w:val="none" w:sz="0" w:space="0" w:color="auto"/>
        <w:bottom w:val="none" w:sz="0" w:space="0" w:color="auto"/>
        <w:right w:val="none" w:sz="0" w:space="0" w:color="auto"/>
      </w:divBdr>
    </w:div>
    <w:div w:id="320934735">
      <w:bodyDiv w:val="1"/>
      <w:marLeft w:val="0"/>
      <w:marRight w:val="0"/>
      <w:marTop w:val="0"/>
      <w:marBottom w:val="0"/>
      <w:divBdr>
        <w:top w:val="none" w:sz="0" w:space="0" w:color="auto"/>
        <w:left w:val="none" w:sz="0" w:space="0" w:color="auto"/>
        <w:bottom w:val="none" w:sz="0" w:space="0" w:color="auto"/>
        <w:right w:val="none" w:sz="0" w:space="0" w:color="auto"/>
      </w:divBdr>
    </w:div>
    <w:div w:id="323902237">
      <w:bodyDiv w:val="1"/>
      <w:marLeft w:val="0"/>
      <w:marRight w:val="0"/>
      <w:marTop w:val="0"/>
      <w:marBottom w:val="0"/>
      <w:divBdr>
        <w:top w:val="none" w:sz="0" w:space="0" w:color="auto"/>
        <w:left w:val="none" w:sz="0" w:space="0" w:color="auto"/>
        <w:bottom w:val="none" w:sz="0" w:space="0" w:color="auto"/>
        <w:right w:val="none" w:sz="0" w:space="0" w:color="auto"/>
      </w:divBdr>
    </w:div>
    <w:div w:id="327565303">
      <w:bodyDiv w:val="1"/>
      <w:marLeft w:val="0"/>
      <w:marRight w:val="0"/>
      <w:marTop w:val="0"/>
      <w:marBottom w:val="0"/>
      <w:divBdr>
        <w:top w:val="none" w:sz="0" w:space="0" w:color="auto"/>
        <w:left w:val="none" w:sz="0" w:space="0" w:color="auto"/>
        <w:bottom w:val="none" w:sz="0" w:space="0" w:color="auto"/>
        <w:right w:val="none" w:sz="0" w:space="0" w:color="auto"/>
      </w:divBdr>
    </w:div>
    <w:div w:id="330915399">
      <w:bodyDiv w:val="1"/>
      <w:marLeft w:val="0"/>
      <w:marRight w:val="0"/>
      <w:marTop w:val="0"/>
      <w:marBottom w:val="0"/>
      <w:divBdr>
        <w:top w:val="none" w:sz="0" w:space="0" w:color="auto"/>
        <w:left w:val="none" w:sz="0" w:space="0" w:color="auto"/>
        <w:bottom w:val="none" w:sz="0" w:space="0" w:color="auto"/>
        <w:right w:val="none" w:sz="0" w:space="0" w:color="auto"/>
      </w:divBdr>
      <w:divsChild>
        <w:div w:id="274139893">
          <w:marLeft w:val="0"/>
          <w:marRight w:val="0"/>
          <w:marTop w:val="0"/>
          <w:marBottom w:val="0"/>
          <w:divBdr>
            <w:top w:val="none" w:sz="0" w:space="0" w:color="auto"/>
            <w:left w:val="none" w:sz="0" w:space="0" w:color="auto"/>
            <w:bottom w:val="none" w:sz="0" w:space="0" w:color="auto"/>
            <w:right w:val="none" w:sz="0" w:space="0" w:color="auto"/>
          </w:divBdr>
        </w:div>
        <w:div w:id="299189822">
          <w:marLeft w:val="0"/>
          <w:marRight w:val="0"/>
          <w:marTop w:val="0"/>
          <w:marBottom w:val="0"/>
          <w:divBdr>
            <w:top w:val="none" w:sz="0" w:space="0" w:color="auto"/>
            <w:left w:val="none" w:sz="0" w:space="0" w:color="auto"/>
            <w:bottom w:val="none" w:sz="0" w:space="0" w:color="auto"/>
            <w:right w:val="none" w:sz="0" w:space="0" w:color="auto"/>
          </w:divBdr>
        </w:div>
        <w:div w:id="305015221">
          <w:marLeft w:val="0"/>
          <w:marRight w:val="0"/>
          <w:marTop w:val="0"/>
          <w:marBottom w:val="0"/>
          <w:divBdr>
            <w:top w:val="none" w:sz="0" w:space="0" w:color="auto"/>
            <w:left w:val="none" w:sz="0" w:space="0" w:color="auto"/>
            <w:bottom w:val="none" w:sz="0" w:space="0" w:color="auto"/>
            <w:right w:val="none" w:sz="0" w:space="0" w:color="auto"/>
          </w:divBdr>
          <w:divsChild>
            <w:div w:id="885138752">
              <w:marLeft w:val="0"/>
              <w:marRight w:val="0"/>
              <w:marTop w:val="0"/>
              <w:marBottom w:val="0"/>
              <w:divBdr>
                <w:top w:val="none" w:sz="0" w:space="0" w:color="auto"/>
                <w:left w:val="none" w:sz="0" w:space="0" w:color="auto"/>
                <w:bottom w:val="none" w:sz="0" w:space="0" w:color="auto"/>
                <w:right w:val="none" w:sz="0" w:space="0" w:color="auto"/>
              </w:divBdr>
              <w:divsChild>
                <w:div w:id="864830878">
                  <w:marLeft w:val="0"/>
                  <w:marRight w:val="150"/>
                  <w:marTop w:val="0"/>
                  <w:marBottom w:val="0"/>
                  <w:divBdr>
                    <w:top w:val="none" w:sz="0" w:space="0" w:color="auto"/>
                    <w:left w:val="none" w:sz="0" w:space="0" w:color="auto"/>
                    <w:bottom w:val="none" w:sz="0" w:space="0" w:color="auto"/>
                    <w:right w:val="none" w:sz="0" w:space="0" w:color="auto"/>
                  </w:divBdr>
                  <w:divsChild>
                    <w:div w:id="1756247485">
                      <w:marLeft w:val="0"/>
                      <w:marRight w:val="150"/>
                      <w:marTop w:val="0"/>
                      <w:marBottom w:val="0"/>
                      <w:divBdr>
                        <w:top w:val="none" w:sz="0" w:space="0" w:color="auto"/>
                        <w:left w:val="none" w:sz="0" w:space="0" w:color="auto"/>
                        <w:bottom w:val="none" w:sz="0" w:space="0" w:color="auto"/>
                        <w:right w:val="none" w:sz="0" w:space="0" w:color="auto"/>
                      </w:divBdr>
                    </w:div>
                  </w:divsChild>
                </w:div>
                <w:div w:id="1175192382">
                  <w:marLeft w:val="0"/>
                  <w:marRight w:val="150"/>
                  <w:marTop w:val="0"/>
                  <w:marBottom w:val="0"/>
                  <w:divBdr>
                    <w:top w:val="none" w:sz="0" w:space="0" w:color="auto"/>
                    <w:left w:val="none" w:sz="0" w:space="0" w:color="auto"/>
                    <w:bottom w:val="none" w:sz="0" w:space="0" w:color="auto"/>
                    <w:right w:val="none" w:sz="0" w:space="0" w:color="auto"/>
                  </w:divBdr>
                  <w:divsChild>
                    <w:div w:id="335615042">
                      <w:marLeft w:val="0"/>
                      <w:marRight w:val="150"/>
                      <w:marTop w:val="0"/>
                      <w:marBottom w:val="0"/>
                      <w:divBdr>
                        <w:top w:val="none" w:sz="0" w:space="0" w:color="auto"/>
                        <w:left w:val="none" w:sz="0" w:space="0" w:color="auto"/>
                        <w:bottom w:val="none" w:sz="0" w:space="0" w:color="auto"/>
                        <w:right w:val="none" w:sz="0" w:space="0" w:color="auto"/>
                      </w:divBdr>
                    </w:div>
                  </w:divsChild>
                </w:div>
                <w:div w:id="1395201474">
                  <w:marLeft w:val="0"/>
                  <w:marRight w:val="150"/>
                  <w:marTop w:val="0"/>
                  <w:marBottom w:val="0"/>
                  <w:divBdr>
                    <w:top w:val="none" w:sz="0" w:space="0" w:color="auto"/>
                    <w:left w:val="none" w:sz="0" w:space="0" w:color="auto"/>
                    <w:bottom w:val="none" w:sz="0" w:space="0" w:color="auto"/>
                    <w:right w:val="none" w:sz="0" w:space="0" w:color="auto"/>
                  </w:divBdr>
                  <w:divsChild>
                    <w:div w:id="2039550629">
                      <w:marLeft w:val="0"/>
                      <w:marRight w:val="150"/>
                      <w:marTop w:val="0"/>
                      <w:marBottom w:val="0"/>
                      <w:divBdr>
                        <w:top w:val="none" w:sz="0" w:space="0" w:color="auto"/>
                        <w:left w:val="none" w:sz="0" w:space="0" w:color="auto"/>
                        <w:bottom w:val="none" w:sz="0" w:space="0" w:color="auto"/>
                        <w:right w:val="none" w:sz="0" w:space="0" w:color="auto"/>
                      </w:divBdr>
                    </w:div>
                  </w:divsChild>
                </w:div>
                <w:div w:id="1816214579">
                  <w:marLeft w:val="0"/>
                  <w:marRight w:val="150"/>
                  <w:marTop w:val="0"/>
                  <w:marBottom w:val="0"/>
                  <w:divBdr>
                    <w:top w:val="none" w:sz="0" w:space="0" w:color="auto"/>
                    <w:left w:val="none" w:sz="0" w:space="0" w:color="auto"/>
                    <w:bottom w:val="none" w:sz="0" w:space="0" w:color="auto"/>
                    <w:right w:val="none" w:sz="0" w:space="0" w:color="auto"/>
                  </w:divBdr>
                  <w:divsChild>
                    <w:div w:id="1661038706">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517306692">
          <w:marLeft w:val="0"/>
          <w:marRight w:val="0"/>
          <w:marTop w:val="0"/>
          <w:marBottom w:val="0"/>
          <w:divBdr>
            <w:top w:val="none" w:sz="0" w:space="0" w:color="auto"/>
            <w:left w:val="none" w:sz="0" w:space="0" w:color="auto"/>
            <w:bottom w:val="none" w:sz="0" w:space="0" w:color="auto"/>
            <w:right w:val="none" w:sz="0" w:space="0" w:color="auto"/>
          </w:divBdr>
          <w:divsChild>
            <w:div w:id="2050109237">
              <w:marLeft w:val="0"/>
              <w:marRight w:val="0"/>
              <w:marTop w:val="0"/>
              <w:marBottom w:val="0"/>
              <w:divBdr>
                <w:top w:val="none" w:sz="0" w:space="0" w:color="auto"/>
                <w:left w:val="none" w:sz="0" w:space="0" w:color="auto"/>
                <w:bottom w:val="none" w:sz="0" w:space="0" w:color="auto"/>
                <w:right w:val="none" w:sz="0" w:space="0" w:color="auto"/>
              </w:divBdr>
            </w:div>
          </w:divsChild>
        </w:div>
        <w:div w:id="647855813">
          <w:marLeft w:val="0"/>
          <w:marRight w:val="0"/>
          <w:marTop w:val="0"/>
          <w:marBottom w:val="0"/>
          <w:divBdr>
            <w:top w:val="none" w:sz="0" w:space="0" w:color="auto"/>
            <w:left w:val="none" w:sz="0" w:space="0" w:color="auto"/>
            <w:bottom w:val="none" w:sz="0" w:space="0" w:color="auto"/>
            <w:right w:val="none" w:sz="0" w:space="0" w:color="auto"/>
          </w:divBdr>
        </w:div>
        <w:div w:id="804004737">
          <w:marLeft w:val="0"/>
          <w:marRight w:val="0"/>
          <w:marTop w:val="0"/>
          <w:marBottom w:val="0"/>
          <w:divBdr>
            <w:top w:val="none" w:sz="0" w:space="0" w:color="auto"/>
            <w:left w:val="none" w:sz="0" w:space="0" w:color="auto"/>
            <w:bottom w:val="none" w:sz="0" w:space="0" w:color="auto"/>
            <w:right w:val="none" w:sz="0" w:space="0" w:color="auto"/>
          </w:divBdr>
        </w:div>
        <w:div w:id="943342865">
          <w:marLeft w:val="0"/>
          <w:marRight w:val="0"/>
          <w:marTop w:val="0"/>
          <w:marBottom w:val="0"/>
          <w:divBdr>
            <w:top w:val="none" w:sz="0" w:space="0" w:color="auto"/>
            <w:left w:val="none" w:sz="0" w:space="0" w:color="auto"/>
            <w:bottom w:val="none" w:sz="0" w:space="0" w:color="auto"/>
            <w:right w:val="none" w:sz="0" w:space="0" w:color="auto"/>
          </w:divBdr>
          <w:divsChild>
            <w:div w:id="429394082">
              <w:marLeft w:val="0"/>
              <w:marRight w:val="0"/>
              <w:marTop w:val="0"/>
              <w:marBottom w:val="0"/>
              <w:divBdr>
                <w:top w:val="none" w:sz="0" w:space="0" w:color="auto"/>
                <w:left w:val="none" w:sz="0" w:space="0" w:color="auto"/>
                <w:bottom w:val="none" w:sz="0" w:space="0" w:color="auto"/>
                <w:right w:val="none" w:sz="0" w:space="0" w:color="auto"/>
              </w:divBdr>
            </w:div>
          </w:divsChild>
        </w:div>
        <w:div w:id="994458219">
          <w:marLeft w:val="0"/>
          <w:marRight w:val="0"/>
          <w:marTop w:val="0"/>
          <w:marBottom w:val="0"/>
          <w:divBdr>
            <w:top w:val="none" w:sz="0" w:space="0" w:color="auto"/>
            <w:left w:val="none" w:sz="0" w:space="0" w:color="auto"/>
            <w:bottom w:val="none" w:sz="0" w:space="0" w:color="auto"/>
            <w:right w:val="none" w:sz="0" w:space="0" w:color="auto"/>
          </w:divBdr>
        </w:div>
        <w:div w:id="1001468388">
          <w:marLeft w:val="0"/>
          <w:marRight w:val="0"/>
          <w:marTop w:val="0"/>
          <w:marBottom w:val="0"/>
          <w:divBdr>
            <w:top w:val="none" w:sz="0" w:space="0" w:color="auto"/>
            <w:left w:val="none" w:sz="0" w:space="0" w:color="auto"/>
            <w:bottom w:val="none" w:sz="0" w:space="0" w:color="auto"/>
            <w:right w:val="none" w:sz="0" w:space="0" w:color="auto"/>
          </w:divBdr>
        </w:div>
        <w:div w:id="1190682483">
          <w:marLeft w:val="0"/>
          <w:marRight w:val="0"/>
          <w:marTop w:val="0"/>
          <w:marBottom w:val="0"/>
          <w:divBdr>
            <w:top w:val="none" w:sz="0" w:space="0" w:color="auto"/>
            <w:left w:val="none" w:sz="0" w:space="0" w:color="auto"/>
            <w:bottom w:val="none" w:sz="0" w:space="0" w:color="auto"/>
            <w:right w:val="none" w:sz="0" w:space="0" w:color="auto"/>
          </w:divBdr>
        </w:div>
        <w:div w:id="1235239433">
          <w:marLeft w:val="0"/>
          <w:marRight w:val="0"/>
          <w:marTop w:val="0"/>
          <w:marBottom w:val="0"/>
          <w:divBdr>
            <w:top w:val="none" w:sz="0" w:space="0" w:color="auto"/>
            <w:left w:val="none" w:sz="0" w:space="0" w:color="auto"/>
            <w:bottom w:val="none" w:sz="0" w:space="0" w:color="auto"/>
            <w:right w:val="none" w:sz="0" w:space="0" w:color="auto"/>
          </w:divBdr>
          <w:divsChild>
            <w:div w:id="1549026020">
              <w:marLeft w:val="0"/>
              <w:marRight w:val="0"/>
              <w:marTop w:val="0"/>
              <w:marBottom w:val="0"/>
              <w:divBdr>
                <w:top w:val="none" w:sz="0" w:space="0" w:color="auto"/>
                <w:left w:val="none" w:sz="0" w:space="0" w:color="auto"/>
                <w:bottom w:val="none" w:sz="0" w:space="0" w:color="auto"/>
                <w:right w:val="none" w:sz="0" w:space="0" w:color="auto"/>
              </w:divBdr>
            </w:div>
          </w:divsChild>
        </w:div>
        <w:div w:id="1331374368">
          <w:marLeft w:val="0"/>
          <w:marRight w:val="0"/>
          <w:marTop w:val="0"/>
          <w:marBottom w:val="0"/>
          <w:divBdr>
            <w:top w:val="none" w:sz="0" w:space="0" w:color="auto"/>
            <w:left w:val="none" w:sz="0" w:space="0" w:color="auto"/>
            <w:bottom w:val="none" w:sz="0" w:space="0" w:color="auto"/>
            <w:right w:val="none" w:sz="0" w:space="0" w:color="auto"/>
          </w:divBdr>
        </w:div>
        <w:div w:id="1599562672">
          <w:marLeft w:val="0"/>
          <w:marRight w:val="0"/>
          <w:marTop w:val="0"/>
          <w:marBottom w:val="0"/>
          <w:divBdr>
            <w:top w:val="none" w:sz="0" w:space="0" w:color="auto"/>
            <w:left w:val="none" w:sz="0" w:space="0" w:color="auto"/>
            <w:bottom w:val="none" w:sz="0" w:space="0" w:color="auto"/>
            <w:right w:val="none" w:sz="0" w:space="0" w:color="auto"/>
          </w:divBdr>
        </w:div>
        <w:div w:id="1745448882">
          <w:marLeft w:val="0"/>
          <w:marRight w:val="0"/>
          <w:marTop w:val="0"/>
          <w:marBottom w:val="0"/>
          <w:divBdr>
            <w:top w:val="none" w:sz="0" w:space="0" w:color="auto"/>
            <w:left w:val="none" w:sz="0" w:space="0" w:color="auto"/>
            <w:bottom w:val="none" w:sz="0" w:space="0" w:color="auto"/>
            <w:right w:val="none" w:sz="0" w:space="0" w:color="auto"/>
          </w:divBdr>
        </w:div>
        <w:div w:id="1885558053">
          <w:marLeft w:val="0"/>
          <w:marRight w:val="0"/>
          <w:marTop w:val="0"/>
          <w:marBottom w:val="0"/>
          <w:divBdr>
            <w:top w:val="none" w:sz="0" w:space="0" w:color="auto"/>
            <w:left w:val="none" w:sz="0" w:space="0" w:color="auto"/>
            <w:bottom w:val="none" w:sz="0" w:space="0" w:color="auto"/>
            <w:right w:val="none" w:sz="0" w:space="0" w:color="auto"/>
          </w:divBdr>
        </w:div>
        <w:div w:id="2029718157">
          <w:marLeft w:val="0"/>
          <w:marRight w:val="0"/>
          <w:marTop w:val="0"/>
          <w:marBottom w:val="0"/>
          <w:divBdr>
            <w:top w:val="none" w:sz="0" w:space="0" w:color="auto"/>
            <w:left w:val="none" w:sz="0" w:space="0" w:color="auto"/>
            <w:bottom w:val="none" w:sz="0" w:space="0" w:color="auto"/>
            <w:right w:val="none" w:sz="0" w:space="0" w:color="auto"/>
          </w:divBdr>
        </w:div>
      </w:divsChild>
    </w:div>
    <w:div w:id="347098539">
      <w:bodyDiv w:val="1"/>
      <w:marLeft w:val="0"/>
      <w:marRight w:val="0"/>
      <w:marTop w:val="0"/>
      <w:marBottom w:val="0"/>
      <w:divBdr>
        <w:top w:val="none" w:sz="0" w:space="0" w:color="auto"/>
        <w:left w:val="none" w:sz="0" w:space="0" w:color="auto"/>
        <w:bottom w:val="none" w:sz="0" w:space="0" w:color="auto"/>
        <w:right w:val="none" w:sz="0" w:space="0" w:color="auto"/>
      </w:divBdr>
    </w:div>
    <w:div w:id="350567414">
      <w:bodyDiv w:val="1"/>
      <w:marLeft w:val="0"/>
      <w:marRight w:val="0"/>
      <w:marTop w:val="0"/>
      <w:marBottom w:val="0"/>
      <w:divBdr>
        <w:top w:val="none" w:sz="0" w:space="0" w:color="auto"/>
        <w:left w:val="none" w:sz="0" w:space="0" w:color="auto"/>
        <w:bottom w:val="none" w:sz="0" w:space="0" w:color="auto"/>
        <w:right w:val="none" w:sz="0" w:space="0" w:color="auto"/>
      </w:divBdr>
    </w:div>
    <w:div w:id="364330276">
      <w:bodyDiv w:val="1"/>
      <w:marLeft w:val="0"/>
      <w:marRight w:val="0"/>
      <w:marTop w:val="0"/>
      <w:marBottom w:val="0"/>
      <w:divBdr>
        <w:top w:val="none" w:sz="0" w:space="0" w:color="auto"/>
        <w:left w:val="none" w:sz="0" w:space="0" w:color="auto"/>
        <w:bottom w:val="none" w:sz="0" w:space="0" w:color="auto"/>
        <w:right w:val="none" w:sz="0" w:space="0" w:color="auto"/>
      </w:divBdr>
    </w:div>
    <w:div w:id="370307085">
      <w:bodyDiv w:val="1"/>
      <w:marLeft w:val="0"/>
      <w:marRight w:val="0"/>
      <w:marTop w:val="0"/>
      <w:marBottom w:val="0"/>
      <w:divBdr>
        <w:top w:val="none" w:sz="0" w:space="0" w:color="auto"/>
        <w:left w:val="none" w:sz="0" w:space="0" w:color="auto"/>
        <w:bottom w:val="none" w:sz="0" w:space="0" w:color="auto"/>
        <w:right w:val="none" w:sz="0" w:space="0" w:color="auto"/>
      </w:divBdr>
    </w:div>
    <w:div w:id="372316260">
      <w:bodyDiv w:val="1"/>
      <w:marLeft w:val="0"/>
      <w:marRight w:val="0"/>
      <w:marTop w:val="0"/>
      <w:marBottom w:val="0"/>
      <w:divBdr>
        <w:top w:val="none" w:sz="0" w:space="0" w:color="auto"/>
        <w:left w:val="none" w:sz="0" w:space="0" w:color="auto"/>
        <w:bottom w:val="none" w:sz="0" w:space="0" w:color="auto"/>
        <w:right w:val="none" w:sz="0" w:space="0" w:color="auto"/>
      </w:divBdr>
    </w:div>
    <w:div w:id="384527433">
      <w:bodyDiv w:val="1"/>
      <w:marLeft w:val="0"/>
      <w:marRight w:val="0"/>
      <w:marTop w:val="0"/>
      <w:marBottom w:val="0"/>
      <w:divBdr>
        <w:top w:val="none" w:sz="0" w:space="0" w:color="auto"/>
        <w:left w:val="none" w:sz="0" w:space="0" w:color="auto"/>
        <w:bottom w:val="none" w:sz="0" w:space="0" w:color="auto"/>
        <w:right w:val="none" w:sz="0" w:space="0" w:color="auto"/>
      </w:divBdr>
    </w:div>
    <w:div w:id="392579859">
      <w:bodyDiv w:val="1"/>
      <w:marLeft w:val="0"/>
      <w:marRight w:val="0"/>
      <w:marTop w:val="0"/>
      <w:marBottom w:val="0"/>
      <w:divBdr>
        <w:top w:val="none" w:sz="0" w:space="0" w:color="auto"/>
        <w:left w:val="none" w:sz="0" w:space="0" w:color="auto"/>
        <w:bottom w:val="none" w:sz="0" w:space="0" w:color="auto"/>
        <w:right w:val="none" w:sz="0" w:space="0" w:color="auto"/>
      </w:divBdr>
    </w:div>
    <w:div w:id="398015544">
      <w:bodyDiv w:val="1"/>
      <w:marLeft w:val="0"/>
      <w:marRight w:val="0"/>
      <w:marTop w:val="0"/>
      <w:marBottom w:val="0"/>
      <w:divBdr>
        <w:top w:val="none" w:sz="0" w:space="0" w:color="auto"/>
        <w:left w:val="none" w:sz="0" w:space="0" w:color="auto"/>
        <w:bottom w:val="none" w:sz="0" w:space="0" w:color="auto"/>
        <w:right w:val="none" w:sz="0" w:space="0" w:color="auto"/>
      </w:divBdr>
    </w:div>
    <w:div w:id="398675887">
      <w:bodyDiv w:val="1"/>
      <w:marLeft w:val="0"/>
      <w:marRight w:val="0"/>
      <w:marTop w:val="0"/>
      <w:marBottom w:val="0"/>
      <w:divBdr>
        <w:top w:val="none" w:sz="0" w:space="0" w:color="auto"/>
        <w:left w:val="none" w:sz="0" w:space="0" w:color="auto"/>
        <w:bottom w:val="none" w:sz="0" w:space="0" w:color="auto"/>
        <w:right w:val="none" w:sz="0" w:space="0" w:color="auto"/>
      </w:divBdr>
    </w:div>
    <w:div w:id="400559918">
      <w:bodyDiv w:val="1"/>
      <w:marLeft w:val="0"/>
      <w:marRight w:val="0"/>
      <w:marTop w:val="0"/>
      <w:marBottom w:val="0"/>
      <w:divBdr>
        <w:top w:val="none" w:sz="0" w:space="0" w:color="auto"/>
        <w:left w:val="none" w:sz="0" w:space="0" w:color="auto"/>
        <w:bottom w:val="none" w:sz="0" w:space="0" w:color="auto"/>
        <w:right w:val="none" w:sz="0" w:space="0" w:color="auto"/>
      </w:divBdr>
    </w:div>
    <w:div w:id="403768723">
      <w:bodyDiv w:val="1"/>
      <w:marLeft w:val="0"/>
      <w:marRight w:val="0"/>
      <w:marTop w:val="0"/>
      <w:marBottom w:val="0"/>
      <w:divBdr>
        <w:top w:val="none" w:sz="0" w:space="0" w:color="auto"/>
        <w:left w:val="none" w:sz="0" w:space="0" w:color="auto"/>
        <w:bottom w:val="none" w:sz="0" w:space="0" w:color="auto"/>
        <w:right w:val="none" w:sz="0" w:space="0" w:color="auto"/>
      </w:divBdr>
    </w:div>
    <w:div w:id="407729911">
      <w:bodyDiv w:val="1"/>
      <w:marLeft w:val="0"/>
      <w:marRight w:val="0"/>
      <w:marTop w:val="0"/>
      <w:marBottom w:val="0"/>
      <w:divBdr>
        <w:top w:val="none" w:sz="0" w:space="0" w:color="auto"/>
        <w:left w:val="none" w:sz="0" w:space="0" w:color="auto"/>
        <w:bottom w:val="none" w:sz="0" w:space="0" w:color="auto"/>
        <w:right w:val="none" w:sz="0" w:space="0" w:color="auto"/>
      </w:divBdr>
    </w:div>
    <w:div w:id="419837676">
      <w:bodyDiv w:val="1"/>
      <w:marLeft w:val="0"/>
      <w:marRight w:val="0"/>
      <w:marTop w:val="0"/>
      <w:marBottom w:val="0"/>
      <w:divBdr>
        <w:top w:val="none" w:sz="0" w:space="0" w:color="auto"/>
        <w:left w:val="none" w:sz="0" w:space="0" w:color="auto"/>
        <w:bottom w:val="none" w:sz="0" w:space="0" w:color="auto"/>
        <w:right w:val="none" w:sz="0" w:space="0" w:color="auto"/>
      </w:divBdr>
    </w:div>
    <w:div w:id="433019712">
      <w:bodyDiv w:val="1"/>
      <w:marLeft w:val="0"/>
      <w:marRight w:val="0"/>
      <w:marTop w:val="0"/>
      <w:marBottom w:val="0"/>
      <w:divBdr>
        <w:top w:val="none" w:sz="0" w:space="0" w:color="auto"/>
        <w:left w:val="none" w:sz="0" w:space="0" w:color="auto"/>
        <w:bottom w:val="none" w:sz="0" w:space="0" w:color="auto"/>
        <w:right w:val="none" w:sz="0" w:space="0" w:color="auto"/>
      </w:divBdr>
    </w:div>
    <w:div w:id="434714113">
      <w:bodyDiv w:val="1"/>
      <w:marLeft w:val="0"/>
      <w:marRight w:val="0"/>
      <w:marTop w:val="0"/>
      <w:marBottom w:val="0"/>
      <w:divBdr>
        <w:top w:val="none" w:sz="0" w:space="0" w:color="auto"/>
        <w:left w:val="none" w:sz="0" w:space="0" w:color="auto"/>
        <w:bottom w:val="none" w:sz="0" w:space="0" w:color="auto"/>
        <w:right w:val="none" w:sz="0" w:space="0" w:color="auto"/>
      </w:divBdr>
    </w:div>
    <w:div w:id="436294547">
      <w:bodyDiv w:val="1"/>
      <w:marLeft w:val="0"/>
      <w:marRight w:val="0"/>
      <w:marTop w:val="0"/>
      <w:marBottom w:val="0"/>
      <w:divBdr>
        <w:top w:val="none" w:sz="0" w:space="0" w:color="auto"/>
        <w:left w:val="none" w:sz="0" w:space="0" w:color="auto"/>
        <w:bottom w:val="none" w:sz="0" w:space="0" w:color="auto"/>
        <w:right w:val="none" w:sz="0" w:space="0" w:color="auto"/>
      </w:divBdr>
    </w:div>
    <w:div w:id="457839342">
      <w:bodyDiv w:val="1"/>
      <w:marLeft w:val="0"/>
      <w:marRight w:val="0"/>
      <w:marTop w:val="0"/>
      <w:marBottom w:val="0"/>
      <w:divBdr>
        <w:top w:val="none" w:sz="0" w:space="0" w:color="auto"/>
        <w:left w:val="none" w:sz="0" w:space="0" w:color="auto"/>
        <w:bottom w:val="none" w:sz="0" w:space="0" w:color="auto"/>
        <w:right w:val="none" w:sz="0" w:space="0" w:color="auto"/>
      </w:divBdr>
    </w:div>
    <w:div w:id="467817783">
      <w:bodyDiv w:val="1"/>
      <w:marLeft w:val="0"/>
      <w:marRight w:val="0"/>
      <w:marTop w:val="0"/>
      <w:marBottom w:val="0"/>
      <w:divBdr>
        <w:top w:val="none" w:sz="0" w:space="0" w:color="auto"/>
        <w:left w:val="none" w:sz="0" w:space="0" w:color="auto"/>
        <w:bottom w:val="none" w:sz="0" w:space="0" w:color="auto"/>
        <w:right w:val="none" w:sz="0" w:space="0" w:color="auto"/>
      </w:divBdr>
    </w:div>
    <w:div w:id="474683247">
      <w:bodyDiv w:val="1"/>
      <w:marLeft w:val="0"/>
      <w:marRight w:val="0"/>
      <w:marTop w:val="0"/>
      <w:marBottom w:val="0"/>
      <w:divBdr>
        <w:top w:val="none" w:sz="0" w:space="0" w:color="auto"/>
        <w:left w:val="none" w:sz="0" w:space="0" w:color="auto"/>
        <w:bottom w:val="none" w:sz="0" w:space="0" w:color="auto"/>
        <w:right w:val="none" w:sz="0" w:space="0" w:color="auto"/>
      </w:divBdr>
    </w:div>
    <w:div w:id="482476244">
      <w:bodyDiv w:val="1"/>
      <w:marLeft w:val="0"/>
      <w:marRight w:val="0"/>
      <w:marTop w:val="0"/>
      <w:marBottom w:val="0"/>
      <w:divBdr>
        <w:top w:val="none" w:sz="0" w:space="0" w:color="auto"/>
        <w:left w:val="none" w:sz="0" w:space="0" w:color="auto"/>
        <w:bottom w:val="none" w:sz="0" w:space="0" w:color="auto"/>
        <w:right w:val="none" w:sz="0" w:space="0" w:color="auto"/>
      </w:divBdr>
    </w:div>
    <w:div w:id="484200063">
      <w:bodyDiv w:val="1"/>
      <w:marLeft w:val="0"/>
      <w:marRight w:val="0"/>
      <w:marTop w:val="0"/>
      <w:marBottom w:val="0"/>
      <w:divBdr>
        <w:top w:val="none" w:sz="0" w:space="0" w:color="auto"/>
        <w:left w:val="none" w:sz="0" w:space="0" w:color="auto"/>
        <w:bottom w:val="none" w:sz="0" w:space="0" w:color="auto"/>
        <w:right w:val="none" w:sz="0" w:space="0" w:color="auto"/>
      </w:divBdr>
    </w:div>
    <w:div w:id="489836803">
      <w:bodyDiv w:val="1"/>
      <w:marLeft w:val="0"/>
      <w:marRight w:val="0"/>
      <w:marTop w:val="0"/>
      <w:marBottom w:val="0"/>
      <w:divBdr>
        <w:top w:val="none" w:sz="0" w:space="0" w:color="auto"/>
        <w:left w:val="none" w:sz="0" w:space="0" w:color="auto"/>
        <w:bottom w:val="none" w:sz="0" w:space="0" w:color="auto"/>
        <w:right w:val="none" w:sz="0" w:space="0" w:color="auto"/>
      </w:divBdr>
    </w:div>
    <w:div w:id="502167818">
      <w:bodyDiv w:val="1"/>
      <w:marLeft w:val="0"/>
      <w:marRight w:val="0"/>
      <w:marTop w:val="0"/>
      <w:marBottom w:val="0"/>
      <w:divBdr>
        <w:top w:val="none" w:sz="0" w:space="0" w:color="auto"/>
        <w:left w:val="none" w:sz="0" w:space="0" w:color="auto"/>
        <w:bottom w:val="none" w:sz="0" w:space="0" w:color="auto"/>
        <w:right w:val="none" w:sz="0" w:space="0" w:color="auto"/>
      </w:divBdr>
    </w:div>
    <w:div w:id="507871216">
      <w:bodyDiv w:val="1"/>
      <w:marLeft w:val="0"/>
      <w:marRight w:val="0"/>
      <w:marTop w:val="0"/>
      <w:marBottom w:val="0"/>
      <w:divBdr>
        <w:top w:val="none" w:sz="0" w:space="0" w:color="auto"/>
        <w:left w:val="none" w:sz="0" w:space="0" w:color="auto"/>
        <w:bottom w:val="none" w:sz="0" w:space="0" w:color="auto"/>
        <w:right w:val="none" w:sz="0" w:space="0" w:color="auto"/>
      </w:divBdr>
    </w:div>
    <w:div w:id="539905758">
      <w:bodyDiv w:val="1"/>
      <w:marLeft w:val="0"/>
      <w:marRight w:val="0"/>
      <w:marTop w:val="0"/>
      <w:marBottom w:val="0"/>
      <w:divBdr>
        <w:top w:val="none" w:sz="0" w:space="0" w:color="auto"/>
        <w:left w:val="none" w:sz="0" w:space="0" w:color="auto"/>
        <w:bottom w:val="none" w:sz="0" w:space="0" w:color="auto"/>
        <w:right w:val="none" w:sz="0" w:space="0" w:color="auto"/>
      </w:divBdr>
    </w:div>
    <w:div w:id="540899007">
      <w:bodyDiv w:val="1"/>
      <w:marLeft w:val="0"/>
      <w:marRight w:val="0"/>
      <w:marTop w:val="0"/>
      <w:marBottom w:val="0"/>
      <w:divBdr>
        <w:top w:val="none" w:sz="0" w:space="0" w:color="auto"/>
        <w:left w:val="none" w:sz="0" w:space="0" w:color="auto"/>
        <w:bottom w:val="none" w:sz="0" w:space="0" w:color="auto"/>
        <w:right w:val="none" w:sz="0" w:space="0" w:color="auto"/>
      </w:divBdr>
    </w:div>
    <w:div w:id="541556300">
      <w:bodyDiv w:val="1"/>
      <w:marLeft w:val="0"/>
      <w:marRight w:val="0"/>
      <w:marTop w:val="0"/>
      <w:marBottom w:val="0"/>
      <w:divBdr>
        <w:top w:val="none" w:sz="0" w:space="0" w:color="auto"/>
        <w:left w:val="none" w:sz="0" w:space="0" w:color="auto"/>
        <w:bottom w:val="none" w:sz="0" w:space="0" w:color="auto"/>
        <w:right w:val="none" w:sz="0" w:space="0" w:color="auto"/>
      </w:divBdr>
    </w:div>
    <w:div w:id="546113880">
      <w:bodyDiv w:val="1"/>
      <w:marLeft w:val="0"/>
      <w:marRight w:val="0"/>
      <w:marTop w:val="0"/>
      <w:marBottom w:val="0"/>
      <w:divBdr>
        <w:top w:val="none" w:sz="0" w:space="0" w:color="auto"/>
        <w:left w:val="none" w:sz="0" w:space="0" w:color="auto"/>
        <w:bottom w:val="none" w:sz="0" w:space="0" w:color="auto"/>
        <w:right w:val="none" w:sz="0" w:space="0" w:color="auto"/>
      </w:divBdr>
    </w:div>
    <w:div w:id="552278478">
      <w:bodyDiv w:val="1"/>
      <w:marLeft w:val="0"/>
      <w:marRight w:val="0"/>
      <w:marTop w:val="0"/>
      <w:marBottom w:val="0"/>
      <w:divBdr>
        <w:top w:val="none" w:sz="0" w:space="0" w:color="auto"/>
        <w:left w:val="none" w:sz="0" w:space="0" w:color="auto"/>
        <w:bottom w:val="none" w:sz="0" w:space="0" w:color="auto"/>
        <w:right w:val="none" w:sz="0" w:space="0" w:color="auto"/>
      </w:divBdr>
      <w:divsChild>
        <w:div w:id="329019103">
          <w:marLeft w:val="0"/>
          <w:marRight w:val="0"/>
          <w:marTop w:val="0"/>
          <w:marBottom w:val="0"/>
          <w:divBdr>
            <w:top w:val="none" w:sz="0" w:space="0" w:color="auto"/>
            <w:left w:val="none" w:sz="0" w:space="0" w:color="auto"/>
            <w:bottom w:val="none" w:sz="0" w:space="0" w:color="auto"/>
            <w:right w:val="none" w:sz="0" w:space="0" w:color="auto"/>
          </w:divBdr>
        </w:div>
        <w:div w:id="688263904">
          <w:marLeft w:val="0"/>
          <w:marRight w:val="0"/>
          <w:marTop w:val="0"/>
          <w:marBottom w:val="0"/>
          <w:divBdr>
            <w:top w:val="none" w:sz="0" w:space="0" w:color="auto"/>
            <w:left w:val="none" w:sz="0" w:space="0" w:color="auto"/>
            <w:bottom w:val="none" w:sz="0" w:space="0" w:color="auto"/>
            <w:right w:val="none" w:sz="0" w:space="0" w:color="auto"/>
          </w:divBdr>
        </w:div>
        <w:div w:id="701785491">
          <w:marLeft w:val="0"/>
          <w:marRight w:val="0"/>
          <w:marTop w:val="0"/>
          <w:marBottom w:val="0"/>
          <w:divBdr>
            <w:top w:val="none" w:sz="0" w:space="0" w:color="auto"/>
            <w:left w:val="none" w:sz="0" w:space="0" w:color="auto"/>
            <w:bottom w:val="none" w:sz="0" w:space="0" w:color="auto"/>
            <w:right w:val="none" w:sz="0" w:space="0" w:color="auto"/>
          </w:divBdr>
          <w:divsChild>
            <w:div w:id="2110998848">
              <w:marLeft w:val="0"/>
              <w:marRight w:val="0"/>
              <w:marTop w:val="0"/>
              <w:marBottom w:val="0"/>
              <w:divBdr>
                <w:top w:val="none" w:sz="0" w:space="0" w:color="auto"/>
                <w:left w:val="none" w:sz="0" w:space="0" w:color="auto"/>
                <w:bottom w:val="none" w:sz="0" w:space="0" w:color="auto"/>
                <w:right w:val="none" w:sz="0" w:space="0" w:color="auto"/>
              </w:divBdr>
            </w:div>
          </w:divsChild>
        </w:div>
        <w:div w:id="866333094">
          <w:marLeft w:val="0"/>
          <w:marRight w:val="0"/>
          <w:marTop w:val="0"/>
          <w:marBottom w:val="0"/>
          <w:divBdr>
            <w:top w:val="none" w:sz="0" w:space="0" w:color="auto"/>
            <w:left w:val="none" w:sz="0" w:space="0" w:color="auto"/>
            <w:bottom w:val="none" w:sz="0" w:space="0" w:color="auto"/>
            <w:right w:val="none" w:sz="0" w:space="0" w:color="auto"/>
          </w:divBdr>
          <w:divsChild>
            <w:div w:id="113402294">
              <w:marLeft w:val="0"/>
              <w:marRight w:val="0"/>
              <w:marTop w:val="0"/>
              <w:marBottom w:val="0"/>
              <w:divBdr>
                <w:top w:val="none" w:sz="0" w:space="0" w:color="auto"/>
                <w:left w:val="none" w:sz="0" w:space="0" w:color="auto"/>
                <w:bottom w:val="none" w:sz="0" w:space="0" w:color="auto"/>
                <w:right w:val="none" w:sz="0" w:space="0" w:color="auto"/>
              </w:divBdr>
            </w:div>
          </w:divsChild>
        </w:div>
        <w:div w:id="1126123474">
          <w:marLeft w:val="0"/>
          <w:marRight w:val="0"/>
          <w:marTop w:val="0"/>
          <w:marBottom w:val="0"/>
          <w:divBdr>
            <w:top w:val="none" w:sz="0" w:space="0" w:color="auto"/>
            <w:left w:val="none" w:sz="0" w:space="0" w:color="auto"/>
            <w:bottom w:val="none" w:sz="0" w:space="0" w:color="auto"/>
            <w:right w:val="none" w:sz="0" w:space="0" w:color="auto"/>
          </w:divBdr>
        </w:div>
        <w:div w:id="1196164117">
          <w:marLeft w:val="0"/>
          <w:marRight w:val="0"/>
          <w:marTop w:val="0"/>
          <w:marBottom w:val="0"/>
          <w:divBdr>
            <w:top w:val="none" w:sz="0" w:space="0" w:color="auto"/>
            <w:left w:val="none" w:sz="0" w:space="0" w:color="auto"/>
            <w:bottom w:val="none" w:sz="0" w:space="0" w:color="auto"/>
            <w:right w:val="none" w:sz="0" w:space="0" w:color="auto"/>
          </w:divBdr>
        </w:div>
        <w:div w:id="1291520928">
          <w:marLeft w:val="0"/>
          <w:marRight w:val="0"/>
          <w:marTop w:val="0"/>
          <w:marBottom w:val="0"/>
          <w:divBdr>
            <w:top w:val="none" w:sz="0" w:space="0" w:color="auto"/>
            <w:left w:val="none" w:sz="0" w:space="0" w:color="auto"/>
            <w:bottom w:val="none" w:sz="0" w:space="0" w:color="auto"/>
            <w:right w:val="none" w:sz="0" w:space="0" w:color="auto"/>
          </w:divBdr>
        </w:div>
        <w:div w:id="1330329150">
          <w:marLeft w:val="0"/>
          <w:marRight w:val="0"/>
          <w:marTop w:val="0"/>
          <w:marBottom w:val="0"/>
          <w:divBdr>
            <w:top w:val="none" w:sz="0" w:space="0" w:color="auto"/>
            <w:left w:val="none" w:sz="0" w:space="0" w:color="auto"/>
            <w:bottom w:val="none" w:sz="0" w:space="0" w:color="auto"/>
            <w:right w:val="none" w:sz="0" w:space="0" w:color="auto"/>
          </w:divBdr>
          <w:divsChild>
            <w:div w:id="314458302">
              <w:marLeft w:val="0"/>
              <w:marRight w:val="0"/>
              <w:marTop w:val="0"/>
              <w:marBottom w:val="0"/>
              <w:divBdr>
                <w:top w:val="none" w:sz="0" w:space="0" w:color="auto"/>
                <w:left w:val="none" w:sz="0" w:space="0" w:color="auto"/>
                <w:bottom w:val="none" w:sz="0" w:space="0" w:color="auto"/>
                <w:right w:val="none" w:sz="0" w:space="0" w:color="auto"/>
              </w:divBdr>
            </w:div>
          </w:divsChild>
        </w:div>
        <w:div w:id="1475369004">
          <w:marLeft w:val="0"/>
          <w:marRight w:val="0"/>
          <w:marTop w:val="0"/>
          <w:marBottom w:val="0"/>
          <w:divBdr>
            <w:top w:val="none" w:sz="0" w:space="0" w:color="auto"/>
            <w:left w:val="none" w:sz="0" w:space="0" w:color="auto"/>
            <w:bottom w:val="none" w:sz="0" w:space="0" w:color="auto"/>
            <w:right w:val="none" w:sz="0" w:space="0" w:color="auto"/>
          </w:divBdr>
          <w:divsChild>
            <w:div w:id="846284407">
              <w:marLeft w:val="0"/>
              <w:marRight w:val="0"/>
              <w:marTop w:val="0"/>
              <w:marBottom w:val="0"/>
              <w:divBdr>
                <w:top w:val="none" w:sz="0" w:space="0" w:color="auto"/>
                <w:left w:val="none" w:sz="0" w:space="0" w:color="auto"/>
                <w:bottom w:val="none" w:sz="0" w:space="0" w:color="auto"/>
                <w:right w:val="none" w:sz="0" w:space="0" w:color="auto"/>
              </w:divBdr>
            </w:div>
          </w:divsChild>
        </w:div>
        <w:div w:id="1630549273">
          <w:marLeft w:val="0"/>
          <w:marRight w:val="0"/>
          <w:marTop w:val="0"/>
          <w:marBottom w:val="0"/>
          <w:divBdr>
            <w:top w:val="none" w:sz="0" w:space="0" w:color="auto"/>
            <w:left w:val="none" w:sz="0" w:space="0" w:color="auto"/>
            <w:bottom w:val="none" w:sz="0" w:space="0" w:color="auto"/>
            <w:right w:val="none" w:sz="0" w:space="0" w:color="auto"/>
          </w:divBdr>
        </w:div>
        <w:div w:id="1703902812">
          <w:marLeft w:val="0"/>
          <w:marRight w:val="0"/>
          <w:marTop w:val="0"/>
          <w:marBottom w:val="0"/>
          <w:divBdr>
            <w:top w:val="none" w:sz="0" w:space="0" w:color="auto"/>
            <w:left w:val="none" w:sz="0" w:space="0" w:color="auto"/>
            <w:bottom w:val="none" w:sz="0" w:space="0" w:color="auto"/>
            <w:right w:val="none" w:sz="0" w:space="0" w:color="auto"/>
          </w:divBdr>
          <w:divsChild>
            <w:div w:id="488181447">
              <w:marLeft w:val="0"/>
              <w:marRight w:val="0"/>
              <w:marTop w:val="0"/>
              <w:marBottom w:val="0"/>
              <w:divBdr>
                <w:top w:val="none" w:sz="0" w:space="0" w:color="auto"/>
                <w:left w:val="none" w:sz="0" w:space="0" w:color="auto"/>
                <w:bottom w:val="none" w:sz="0" w:space="0" w:color="auto"/>
                <w:right w:val="none" w:sz="0" w:space="0" w:color="auto"/>
              </w:divBdr>
            </w:div>
          </w:divsChild>
        </w:div>
        <w:div w:id="1836723424">
          <w:marLeft w:val="0"/>
          <w:marRight w:val="0"/>
          <w:marTop w:val="0"/>
          <w:marBottom w:val="0"/>
          <w:divBdr>
            <w:top w:val="none" w:sz="0" w:space="0" w:color="auto"/>
            <w:left w:val="none" w:sz="0" w:space="0" w:color="auto"/>
            <w:bottom w:val="none" w:sz="0" w:space="0" w:color="auto"/>
            <w:right w:val="none" w:sz="0" w:space="0" w:color="auto"/>
          </w:divBdr>
        </w:div>
        <w:div w:id="1964262585">
          <w:marLeft w:val="0"/>
          <w:marRight w:val="0"/>
          <w:marTop w:val="0"/>
          <w:marBottom w:val="0"/>
          <w:divBdr>
            <w:top w:val="none" w:sz="0" w:space="0" w:color="auto"/>
            <w:left w:val="none" w:sz="0" w:space="0" w:color="auto"/>
            <w:bottom w:val="none" w:sz="0" w:space="0" w:color="auto"/>
            <w:right w:val="none" w:sz="0" w:space="0" w:color="auto"/>
          </w:divBdr>
        </w:div>
        <w:div w:id="1967857023">
          <w:marLeft w:val="0"/>
          <w:marRight w:val="0"/>
          <w:marTop w:val="0"/>
          <w:marBottom w:val="0"/>
          <w:divBdr>
            <w:top w:val="none" w:sz="0" w:space="0" w:color="auto"/>
            <w:left w:val="none" w:sz="0" w:space="0" w:color="auto"/>
            <w:bottom w:val="none" w:sz="0" w:space="0" w:color="auto"/>
            <w:right w:val="none" w:sz="0" w:space="0" w:color="auto"/>
          </w:divBdr>
          <w:divsChild>
            <w:div w:id="1629702572">
              <w:marLeft w:val="0"/>
              <w:marRight w:val="0"/>
              <w:marTop w:val="0"/>
              <w:marBottom w:val="0"/>
              <w:divBdr>
                <w:top w:val="none" w:sz="0" w:space="0" w:color="auto"/>
                <w:left w:val="none" w:sz="0" w:space="0" w:color="auto"/>
                <w:bottom w:val="none" w:sz="0" w:space="0" w:color="auto"/>
                <w:right w:val="none" w:sz="0" w:space="0" w:color="auto"/>
              </w:divBdr>
            </w:div>
          </w:divsChild>
        </w:div>
        <w:div w:id="1978992790">
          <w:marLeft w:val="0"/>
          <w:marRight w:val="0"/>
          <w:marTop w:val="0"/>
          <w:marBottom w:val="0"/>
          <w:divBdr>
            <w:top w:val="none" w:sz="0" w:space="0" w:color="auto"/>
            <w:left w:val="none" w:sz="0" w:space="0" w:color="auto"/>
            <w:bottom w:val="none" w:sz="0" w:space="0" w:color="auto"/>
            <w:right w:val="none" w:sz="0" w:space="0" w:color="auto"/>
          </w:divBdr>
          <w:divsChild>
            <w:div w:id="586113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656634">
      <w:bodyDiv w:val="1"/>
      <w:marLeft w:val="0"/>
      <w:marRight w:val="0"/>
      <w:marTop w:val="0"/>
      <w:marBottom w:val="0"/>
      <w:divBdr>
        <w:top w:val="none" w:sz="0" w:space="0" w:color="auto"/>
        <w:left w:val="none" w:sz="0" w:space="0" w:color="auto"/>
        <w:bottom w:val="none" w:sz="0" w:space="0" w:color="auto"/>
        <w:right w:val="none" w:sz="0" w:space="0" w:color="auto"/>
      </w:divBdr>
    </w:div>
    <w:div w:id="594092475">
      <w:bodyDiv w:val="1"/>
      <w:marLeft w:val="0"/>
      <w:marRight w:val="0"/>
      <w:marTop w:val="0"/>
      <w:marBottom w:val="0"/>
      <w:divBdr>
        <w:top w:val="none" w:sz="0" w:space="0" w:color="auto"/>
        <w:left w:val="none" w:sz="0" w:space="0" w:color="auto"/>
        <w:bottom w:val="none" w:sz="0" w:space="0" w:color="auto"/>
        <w:right w:val="none" w:sz="0" w:space="0" w:color="auto"/>
      </w:divBdr>
    </w:div>
    <w:div w:id="608585866">
      <w:bodyDiv w:val="1"/>
      <w:marLeft w:val="0"/>
      <w:marRight w:val="0"/>
      <w:marTop w:val="0"/>
      <w:marBottom w:val="0"/>
      <w:divBdr>
        <w:top w:val="none" w:sz="0" w:space="0" w:color="auto"/>
        <w:left w:val="none" w:sz="0" w:space="0" w:color="auto"/>
        <w:bottom w:val="none" w:sz="0" w:space="0" w:color="auto"/>
        <w:right w:val="none" w:sz="0" w:space="0" w:color="auto"/>
      </w:divBdr>
    </w:div>
    <w:div w:id="614753695">
      <w:bodyDiv w:val="1"/>
      <w:marLeft w:val="0"/>
      <w:marRight w:val="0"/>
      <w:marTop w:val="0"/>
      <w:marBottom w:val="0"/>
      <w:divBdr>
        <w:top w:val="none" w:sz="0" w:space="0" w:color="auto"/>
        <w:left w:val="none" w:sz="0" w:space="0" w:color="auto"/>
        <w:bottom w:val="none" w:sz="0" w:space="0" w:color="auto"/>
        <w:right w:val="none" w:sz="0" w:space="0" w:color="auto"/>
      </w:divBdr>
    </w:div>
    <w:div w:id="628242348">
      <w:bodyDiv w:val="1"/>
      <w:marLeft w:val="0"/>
      <w:marRight w:val="0"/>
      <w:marTop w:val="0"/>
      <w:marBottom w:val="0"/>
      <w:divBdr>
        <w:top w:val="none" w:sz="0" w:space="0" w:color="auto"/>
        <w:left w:val="none" w:sz="0" w:space="0" w:color="auto"/>
        <w:bottom w:val="none" w:sz="0" w:space="0" w:color="auto"/>
        <w:right w:val="none" w:sz="0" w:space="0" w:color="auto"/>
      </w:divBdr>
    </w:div>
    <w:div w:id="637302798">
      <w:bodyDiv w:val="1"/>
      <w:marLeft w:val="0"/>
      <w:marRight w:val="0"/>
      <w:marTop w:val="0"/>
      <w:marBottom w:val="0"/>
      <w:divBdr>
        <w:top w:val="none" w:sz="0" w:space="0" w:color="auto"/>
        <w:left w:val="none" w:sz="0" w:space="0" w:color="auto"/>
        <w:bottom w:val="none" w:sz="0" w:space="0" w:color="auto"/>
        <w:right w:val="none" w:sz="0" w:space="0" w:color="auto"/>
      </w:divBdr>
    </w:div>
    <w:div w:id="647899517">
      <w:bodyDiv w:val="1"/>
      <w:marLeft w:val="0"/>
      <w:marRight w:val="0"/>
      <w:marTop w:val="0"/>
      <w:marBottom w:val="0"/>
      <w:divBdr>
        <w:top w:val="none" w:sz="0" w:space="0" w:color="auto"/>
        <w:left w:val="none" w:sz="0" w:space="0" w:color="auto"/>
        <w:bottom w:val="none" w:sz="0" w:space="0" w:color="auto"/>
        <w:right w:val="none" w:sz="0" w:space="0" w:color="auto"/>
      </w:divBdr>
    </w:div>
    <w:div w:id="673728464">
      <w:bodyDiv w:val="1"/>
      <w:marLeft w:val="0"/>
      <w:marRight w:val="0"/>
      <w:marTop w:val="0"/>
      <w:marBottom w:val="0"/>
      <w:divBdr>
        <w:top w:val="none" w:sz="0" w:space="0" w:color="auto"/>
        <w:left w:val="none" w:sz="0" w:space="0" w:color="auto"/>
        <w:bottom w:val="none" w:sz="0" w:space="0" w:color="auto"/>
        <w:right w:val="none" w:sz="0" w:space="0" w:color="auto"/>
      </w:divBdr>
    </w:div>
    <w:div w:id="674917985">
      <w:bodyDiv w:val="1"/>
      <w:marLeft w:val="0"/>
      <w:marRight w:val="0"/>
      <w:marTop w:val="0"/>
      <w:marBottom w:val="0"/>
      <w:divBdr>
        <w:top w:val="none" w:sz="0" w:space="0" w:color="auto"/>
        <w:left w:val="none" w:sz="0" w:space="0" w:color="auto"/>
        <w:bottom w:val="none" w:sz="0" w:space="0" w:color="auto"/>
        <w:right w:val="none" w:sz="0" w:space="0" w:color="auto"/>
      </w:divBdr>
    </w:div>
    <w:div w:id="675958446">
      <w:bodyDiv w:val="1"/>
      <w:marLeft w:val="0"/>
      <w:marRight w:val="0"/>
      <w:marTop w:val="0"/>
      <w:marBottom w:val="0"/>
      <w:divBdr>
        <w:top w:val="none" w:sz="0" w:space="0" w:color="auto"/>
        <w:left w:val="none" w:sz="0" w:space="0" w:color="auto"/>
        <w:bottom w:val="none" w:sz="0" w:space="0" w:color="auto"/>
        <w:right w:val="none" w:sz="0" w:space="0" w:color="auto"/>
      </w:divBdr>
    </w:div>
    <w:div w:id="690034120">
      <w:bodyDiv w:val="1"/>
      <w:marLeft w:val="0"/>
      <w:marRight w:val="0"/>
      <w:marTop w:val="0"/>
      <w:marBottom w:val="0"/>
      <w:divBdr>
        <w:top w:val="none" w:sz="0" w:space="0" w:color="auto"/>
        <w:left w:val="none" w:sz="0" w:space="0" w:color="auto"/>
        <w:bottom w:val="none" w:sz="0" w:space="0" w:color="auto"/>
        <w:right w:val="none" w:sz="0" w:space="0" w:color="auto"/>
      </w:divBdr>
    </w:div>
    <w:div w:id="695277422">
      <w:bodyDiv w:val="1"/>
      <w:marLeft w:val="0"/>
      <w:marRight w:val="0"/>
      <w:marTop w:val="0"/>
      <w:marBottom w:val="0"/>
      <w:divBdr>
        <w:top w:val="none" w:sz="0" w:space="0" w:color="auto"/>
        <w:left w:val="none" w:sz="0" w:space="0" w:color="auto"/>
        <w:bottom w:val="none" w:sz="0" w:space="0" w:color="auto"/>
        <w:right w:val="none" w:sz="0" w:space="0" w:color="auto"/>
      </w:divBdr>
    </w:div>
    <w:div w:id="696085787">
      <w:bodyDiv w:val="1"/>
      <w:marLeft w:val="0"/>
      <w:marRight w:val="0"/>
      <w:marTop w:val="0"/>
      <w:marBottom w:val="0"/>
      <w:divBdr>
        <w:top w:val="none" w:sz="0" w:space="0" w:color="auto"/>
        <w:left w:val="none" w:sz="0" w:space="0" w:color="auto"/>
        <w:bottom w:val="none" w:sz="0" w:space="0" w:color="auto"/>
        <w:right w:val="none" w:sz="0" w:space="0" w:color="auto"/>
      </w:divBdr>
    </w:div>
    <w:div w:id="704215342">
      <w:bodyDiv w:val="1"/>
      <w:marLeft w:val="0"/>
      <w:marRight w:val="0"/>
      <w:marTop w:val="0"/>
      <w:marBottom w:val="0"/>
      <w:divBdr>
        <w:top w:val="none" w:sz="0" w:space="0" w:color="auto"/>
        <w:left w:val="none" w:sz="0" w:space="0" w:color="auto"/>
        <w:bottom w:val="none" w:sz="0" w:space="0" w:color="auto"/>
        <w:right w:val="none" w:sz="0" w:space="0" w:color="auto"/>
      </w:divBdr>
    </w:div>
    <w:div w:id="707416071">
      <w:bodyDiv w:val="1"/>
      <w:marLeft w:val="0"/>
      <w:marRight w:val="0"/>
      <w:marTop w:val="0"/>
      <w:marBottom w:val="0"/>
      <w:divBdr>
        <w:top w:val="none" w:sz="0" w:space="0" w:color="auto"/>
        <w:left w:val="none" w:sz="0" w:space="0" w:color="auto"/>
        <w:bottom w:val="none" w:sz="0" w:space="0" w:color="auto"/>
        <w:right w:val="none" w:sz="0" w:space="0" w:color="auto"/>
      </w:divBdr>
    </w:div>
    <w:div w:id="710345700">
      <w:bodyDiv w:val="1"/>
      <w:marLeft w:val="0"/>
      <w:marRight w:val="0"/>
      <w:marTop w:val="0"/>
      <w:marBottom w:val="0"/>
      <w:divBdr>
        <w:top w:val="none" w:sz="0" w:space="0" w:color="auto"/>
        <w:left w:val="none" w:sz="0" w:space="0" w:color="auto"/>
        <w:bottom w:val="none" w:sz="0" w:space="0" w:color="auto"/>
        <w:right w:val="none" w:sz="0" w:space="0" w:color="auto"/>
      </w:divBdr>
    </w:div>
    <w:div w:id="730999979">
      <w:bodyDiv w:val="1"/>
      <w:marLeft w:val="0"/>
      <w:marRight w:val="0"/>
      <w:marTop w:val="0"/>
      <w:marBottom w:val="0"/>
      <w:divBdr>
        <w:top w:val="none" w:sz="0" w:space="0" w:color="auto"/>
        <w:left w:val="none" w:sz="0" w:space="0" w:color="auto"/>
        <w:bottom w:val="none" w:sz="0" w:space="0" w:color="auto"/>
        <w:right w:val="none" w:sz="0" w:space="0" w:color="auto"/>
      </w:divBdr>
    </w:div>
    <w:div w:id="735519871">
      <w:bodyDiv w:val="1"/>
      <w:marLeft w:val="0"/>
      <w:marRight w:val="0"/>
      <w:marTop w:val="0"/>
      <w:marBottom w:val="0"/>
      <w:divBdr>
        <w:top w:val="none" w:sz="0" w:space="0" w:color="auto"/>
        <w:left w:val="none" w:sz="0" w:space="0" w:color="auto"/>
        <w:bottom w:val="none" w:sz="0" w:space="0" w:color="auto"/>
        <w:right w:val="none" w:sz="0" w:space="0" w:color="auto"/>
      </w:divBdr>
      <w:divsChild>
        <w:div w:id="17514224">
          <w:marLeft w:val="0"/>
          <w:marRight w:val="0"/>
          <w:marTop w:val="0"/>
          <w:marBottom w:val="0"/>
          <w:divBdr>
            <w:top w:val="none" w:sz="0" w:space="0" w:color="auto"/>
            <w:left w:val="none" w:sz="0" w:space="0" w:color="auto"/>
            <w:bottom w:val="none" w:sz="0" w:space="0" w:color="auto"/>
            <w:right w:val="none" w:sz="0" w:space="0" w:color="auto"/>
          </w:divBdr>
        </w:div>
        <w:div w:id="157424384">
          <w:marLeft w:val="0"/>
          <w:marRight w:val="0"/>
          <w:marTop w:val="0"/>
          <w:marBottom w:val="0"/>
          <w:divBdr>
            <w:top w:val="none" w:sz="0" w:space="0" w:color="auto"/>
            <w:left w:val="none" w:sz="0" w:space="0" w:color="auto"/>
            <w:bottom w:val="none" w:sz="0" w:space="0" w:color="auto"/>
            <w:right w:val="none" w:sz="0" w:space="0" w:color="auto"/>
          </w:divBdr>
          <w:divsChild>
            <w:div w:id="1249119176">
              <w:marLeft w:val="0"/>
              <w:marRight w:val="0"/>
              <w:marTop w:val="0"/>
              <w:marBottom w:val="0"/>
              <w:divBdr>
                <w:top w:val="none" w:sz="0" w:space="0" w:color="auto"/>
                <w:left w:val="none" w:sz="0" w:space="0" w:color="auto"/>
                <w:bottom w:val="none" w:sz="0" w:space="0" w:color="auto"/>
                <w:right w:val="none" w:sz="0" w:space="0" w:color="auto"/>
              </w:divBdr>
            </w:div>
          </w:divsChild>
        </w:div>
        <w:div w:id="237448591">
          <w:marLeft w:val="0"/>
          <w:marRight w:val="0"/>
          <w:marTop w:val="0"/>
          <w:marBottom w:val="0"/>
          <w:divBdr>
            <w:top w:val="none" w:sz="0" w:space="0" w:color="auto"/>
            <w:left w:val="none" w:sz="0" w:space="0" w:color="auto"/>
            <w:bottom w:val="none" w:sz="0" w:space="0" w:color="auto"/>
            <w:right w:val="none" w:sz="0" w:space="0" w:color="auto"/>
          </w:divBdr>
          <w:divsChild>
            <w:div w:id="836386113">
              <w:marLeft w:val="0"/>
              <w:marRight w:val="0"/>
              <w:marTop w:val="0"/>
              <w:marBottom w:val="0"/>
              <w:divBdr>
                <w:top w:val="none" w:sz="0" w:space="0" w:color="auto"/>
                <w:left w:val="none" w:sz="0" w:space="0" w:color="auto"/>
                <w:bottom w:val="none" w:sz="0" w:space="0" w:color="auto"/>
                <w:right w:val="none" w:sz="0" w:space="0" w:color="auto"/>
              </w:divBdr>
            </w:div>
          </w:divsChild>
        </w:div>
        <w:div w:id="285434382">
          <w:marLeft w:val="0"/>
          <w:marRight w:val="0"/>
          <w:marTop w:val="0"/>
          <w:marBottom w:val="0"/>
          <w:divBdr>
            <w:top w:val="none" w:sz="0" w:space="0" w:color="auto"/>
            <w:left w:val="none" w:sz="0" w:space="0" w:color="auto"/>
            <w:bottom w:val="none" w:sz="0" w:space="0" w:color="auto"/>
            <w:right w:val="none" w:sz="0" w:space="0" w:color="auto"/>
          </w:divBdr>
          <w:divsChild>
            <w:div w:id="661660665">
              <w:marLeft w:val="0"/>
              <w:marRight w:val="0"/>
              <w:marTop w:val="0"/>
              <w:marBottom w:val="0"/>
              <w:divBdr>
                <w:top w:val="none" w:sz="0" w:space="0" w:color="auto"/>
                <w:left w:val="none" w:sz="0" w:space="0" w:color="auto"/>
                <w:bottom w:val="none" w:sz="0" w:space="0" w:color="auto"/>
                <w:right w:val="none" w:sz="0" w:space="0" w:color="auto"/>
              </w:divBdr>
            </w:div>
          </w:divsChild>
        </w:div>
        <w:div w:id="350033238">
          <w:marLeft w:val="0"/>
          <w:marRight w:val="0"/>
          <w:marTop w:val="0"/>
          <w:marBottom w:val="0"/>
          <w:divBdr>
            <w:top w:val="none" w:sz="0" w:space="0" w:color="auto"/>
            <w:left w:val="none" w:sz="0" w:space="0" w:color="auto"/>
            <w:bottom w:val="none" w:sz="0" w:space="0" w:color="auto"/>
            <w:right w:val="none" w:sz="0" w:space="0" w:color="auto"/>
          </w:divBdr>
        </w:div>
        <w:div w:id="474107131">
          <w:marLeft w:val="0"/>
          <w:marRight w:val="0"/>
          <w:marTop w:val="0"/>
          <w:marBottom w:val="0"/>
          <w:divBdr>
            <w:top w:val="none" w:sz="0" w:space="0" w:color="auto"/>
            <w:left w:val="none" w:sz="0" w:space="0" w:color="auto"/>
            <w:bottom w:val="none" w:sz="0" w:space="0" w:color="auto"/>
            <w:right w:val="none" w:sz="0" w:space="0" w:color="auto"/>
          </w:divBdr>
          <w:divsChild>
            <w:div w:id="596212028">
              <w:marLeft w:val="0"/>
              <w:marRight w:val="0"/>
              <w:marTop w:val="0"/>
              <w:marBottom w:val="0"/>
              <w:divBdr>
                <w:top w:val="none" w:sz="0" w:space="0" w:color="auto"/>
                <w:left w:val="none" w:sz="0" w:space="0" w:color="auto"/>
                <w:bottom w:val="none" w:sz="0" w:space="0" w:color="auto"/>
                <w:right w:val="none" w:sz="0" w:space="0" w:color="auto"/>
              </w:divBdr>
            </w:div>
          </w:divsChild>
        </w:div>
        <w:div w:id="543640707">
          <w:marLeft w:val="0"/>
          <w:marRight w:val="0"/>
          <w:marTop w:val="0"/>
          <w:marBottom w:val="0"/>
          <w:divBdr>
            <w:top w:val="none" w:sz="0" w:space="0" w:color="auto"/>
            <w:left w:val="none" w:sz="0" w:space="0" w:color="auto"/>
            <w:bottom w:val="none" w:sz="0" w:space="0" w:color="auto"/>
            <w:right w:val="none" w:sz="0" w:space="0" w:color="auto"/>
          </w:divBdr>
          <w:divsChild>
            <w:div w:id="1449809316">
              <w:marLeft w:val="0"/>
              <w:marRight w:val="0"/>
              <w:marTop w:val="0"/>
              <w:marBottom w:val="0"/>
              <w:divBdr>
                <w:top w:val="none" w:sz="0" w:space="0" w:color="auto"/>
                <w:left w:val="none" w:sz="0" w:space="0" w:color="auto"/>
                <w:bottom w:val="none" w:sz="0" w:space="0" w:color="auto"/>
                <w:right w:val="none" w:sz="0" w:space="0" w:color="auto"/>
              </w:divBdr>
            </w:div>
          </w:divsChild>
        </w:div>
        <w:div w:id="631251735">
          <w:marLeft w:val="0"/>
          <w:marRight w:val="0"/>
          <w:marTop w:val="0"/>
          <w:marBottom w:val="0"/>
          <w:divBdr>
            <w:top w:val="none" w:sz="0" w:space="0" w:color="auto"/>
            <w:left w:val="none" w:sz="0" w:space="0" w:color="auto"/>
            <w:bottom w:val="none" w:sz="0" w:space="0" w:color="auto"/>
            <w:right w:val="none" w:sz="0" w:space="0" w:color="auto"/>
          </w:divBdr>
        </w:div>
        <w:div w:id="873270817">
          <w:marLeft w:val="0"/>
          <w:marRight w:val="0"/>
          <w:marTop w:val="0"/>
          <w:marBottom w:val="0"/>
          <w:divBdr>
            <w:top w:val="none" w:sz="0" w:space="0" w:color="auto"/>
            <w:left w:val="none" w:sz="0" w:space="0" w:color="auto"/>
            <w:bottom w:val="none" w:sz="0" w:space="0" w:color="auto"/>
            <w:right w:val="none" w:sz="0" w:space="0" w:color="auto"/>
          </w:divBdr>
          <w:divsChild>
            <w:div w:id="616764602">
              <w:marLeft w:val="0"/>
              <w:marRight w:val="0"/>
              <w:marTop w:val="0"/>
              <w:marBottom w:val="0"/>
              <w:divBdr>
                <w:top w:val="none" w:sz="0" w:space="0" w:color="auto"/>
                <w:left w:val="none" w:sz="0" w:space="0" w:color="auto"/>
                <w:bottom w:val="none" w:sz="0" w:space="0" w:color="auto"/>
                <w:right w:val="none" w:sz="0" w:space="0" w:color="auto"/>
              </w:divBdr>
            </w:div>
          </w:divsChild>
        </w:div>
        <w:div w:id="1211191339">
          <w:marLeft w:val="0"/>
          <w:marRight w:val="0"/>
          <w:marTop w:val="0"/>
          <w:marBottom w:val="0"/>
          <w:divBdr>
            <w:top w:val="none" w:sz="0" w:space="0" w:color="auto"/>
            <w:left w:val="none" w:sz="0" w:space="0" w:color="auto"/>
            <w:bottom w:val="none" w:sz="0" w:space="0" w:color="auto"/>
            <w:right w:val="none" w:sz="0" w:space="0" w:color="auto"/>
          </w:divBdr>
        </w:div>
        <w:div w:id="1347055502">
          <w:marLeft w:val="0"/>
          <w:marRight w:val="0"/>
          <w:marTop w:val="0"/>
          <w:marBottom w:val="0"/>
          <w:divBdr>
            <w:top w:val="none" w:sz="0" w:space="0" w:color="auto"/>
            <w:left w:val="none" w:sz="0" w:space="0" w:color="auto"/>
            <w:bottom w:val="none" w:sz="0" w:space="0" w:color="auto"/>
            <w:right w:val="none" w:sz="0" w:space="0" w:color="auto"/>
          </w:divBdr>
        </w:div>
        <w:div w:id="1544976197">
          <w:marLeft w:val="0"/>
          <w:marRight w:val="0"/>
          <w:marTop w:val="0"/>
          <w:marBottom w:val="0"/>
          <w:divBdr>
            <w:top w:val="none" w:sz="0" w:space="0" w:color="auto"/>
            <w:left w:val="none" w:sz="0" w:space="0" w:color="auto"/>
            <w:bottom w:val="none" w:sz="0" w:space="0" w:color="auto"/>
            <w:right w:val="none" w:sz="0" w:space="0" w:color="auto"/>
          </w:divBdr>
        </w:div>
        <w:div w:id="1663392386">
          <w:marLeft w:val="0"/>
          <w:marRight w:val="0"/>
          <w:marTop w:val="0"/>
          <w:marBottom w:val="0"/>
          <w:divBdr>
            <w:top w:val="none" w:sz="0" w:space="0" w:color="auto"/>
            <w:left w:val="none" w:sz="0" w:space="0" w:color="auto"/>
            <w:bottom w:val="none" w:sz="0" w:space="0" w:color="auto"/>
            <w:right w:val="none" w:sz="0" w:space="0" w:color="auto"/>
          </w:divBdr>
        </w:div>
        <w:div w:id="1788432069">
          <w:marLeft w:val="0"/>
          <w:marRight w:val="0"/>
          <w:marTop w:val="0"/>
          <w:marBottom w:val="0"/>
          <w:divBdr>
            <w:top w:val="none" w:sz="0" w:space="0" w:color="auto"/>
            <w:left w:val="none" w:sz="0" w:space="0" w:color="auto"/>
            <w:bottom w:val="none" w:sz="0" w:space="0" w:color="auto"/>
            <w:right w:val="none" w:sz="0" w:space="0" w:color="auto"/>
          </w:divBdr>
          <w:divsChild>
            <w:div w:id="1294553620">
              <w:marLeft w:val="0"/>
              <w:marRight w:val="0"/>
              <w:marTop w:val="0"/>
              <w:marBottom w:val="0"/>
              <w:divBdr>
                <w:top w:val="none" w:sz="0" w:space="0" w:color="auto"/>
                <w:left w:val="none" w:sz="0" w:space="0" w:color="auto"/>
                <w:bottom w:val="none" w:sz="0" w:space="0" w:color="auto"/>
                <w:right w:val="none" w:sz="0" w:space="0" w:color="auto"/>
              </w:divBdr>
            </w:div>
          </w:divsChild>
        </w:div>
        <w:div w:id="1893809621">
          <w:marLeft w:val="0"/>
          <w:marRight w:val="0"/>
          <w:marTop w:val="0"/>
          <w:marBottom w:val="0"/>
          <w:divBdr>
            <w:top w:val="none" w:sz="0" w:space="0" w:color="auto"/>
            <w:left w:val="none" w:sz="0" w:space="0" w:color="auto"/>
            <w:bottom w:val="none" w:sz="0" w:space="0" w:color="auto"/>
            <w:right w:val="none" w:sz="0" w:space="0" w:color="auto"/>
          </w:divBdr>
        </w:div>
      </w:divsChild>
    </w:div>
    <w:div w:id="741876084">
      <w:bodyDiv w:val="1"/>
      <w:marLeft w:val="0"/>
      <w:marRight w:val="0"/>
      <w:marTop w:val="0"/>
      <w:marBottom w:val="0"/>
      <w:divBdr>
        <w:top w:val="none" w:sz="0" w:space="0" w:color="auto"/>
        <w:left w:val="none" w:sz="0" w:space="0" w:color="auto"/>
        <w:bottom w:val="none" w:sz="0" w:space="0" w:color="auto"/>
        <w:right w:val="none" w:sz="0" w:space="0" w:color="auto"/>
      </w:divBdr>
    </w:div>
    <w:div w:id="749276730">
      <w:bodyDiv w:val="1"/>
      <w:marLeft w:val="0"/>
      <w:marRight w:val="0"/>
      <w:marTop w:val="0"/>
      <w:marBottom w:val="0"/>
      <w:divBdr>
        <w:top w:val="none" w:sz="0" w:space="0" w:color="auto"/>
        <w:left w:val="none" w:sz="0" w:space="0" w:color="auto"/>
        <w:bottom w:val="none" w:sz="0" w:space="0" w:color="auto"/>
        <w:right w:val="none" w:sz="0" w:space="0" w:color="auto"/>
      </w:divBdr>
    </w:div>
    <w:div w:id="755639667">
      <w:bodyDiv w:val="1"/>
      <w:marLeft w:val="0"/>
      <w:marRight w:val="0"/>
      <w:marTop w:val="0"/>
      <w:marBottom w:val="0"/>
      <w:divBdr>
        <w:top w:val="none" w:sz="0" w:space="0" w:color="auto"/>
        <w:left w:val="none" w:sz="0" w:space="0" w:color="auto"/>
        <w:bottom w:val="none" w:sz="0" w:space="0" w:color="auto"/>
        <w:right w:val="none" w:sz="0" w:space="0" w:color="auto"/>
      </w:divBdr>
    </w:div>
    <w:div w:id="761141405">
      <w:bodyDiv w:val="1"/>
      <w:marLeft w:val="0"/>
      <w:marRight w:val="0"/>
      <w:marTop w:val="0"/>
      <w:marBottom w:val="0"/>
      <w:divBdr>
        <w:top w:val="none" w:sz="0" w:space="0" w:color="auto"/>
        <w:left w:val="none" w:sz="0" w:space="0" w:color="auto"/>
        <w:bottom w:val="none" w:sz="0" w:space="0" w:color="auto"/>
        <w:right w:val="none" w:sz="0" w:space="0" w:color="auto"/>
      </w:divBdr>
    </w:div>
    <w:div w:id="773599163">
      <w:bodyDiv w:val="1"/>
      <w:marLeft w:val="0"/>
      <w:marRight w:val="0"/>
      <w:marTop w:val="0"/>
      <w:marBottom w:val="0"/>
      <w:divBdr>
        <w:top w:val="none" w:sz="0" w:space="0" w:color="auto"/>
        <w:left w:val="none" w:sz="0" w:space="0" w:color="auto"/>
        <w:bottom w:val="none" w:sz="0" w:space="0" w:color="auto"/>
        <w:right w:val="none" w:sz="0" w:space="0" w:color="auto"/>
      </w:divBdr>
    </w:div>
    <w:div w:id="773672700">
      <w:bodyDiv w:val="1"/>
      <w:marLeft w:val="0"/>
      <w:marRight w:val="0"/>
      <w:marTop w:val="0"/>
      <w:marBottom w:val="0"/>
      <w:divBdr>
        <w:top w:val="none" w:sz="0" w:space="0" w:color="auto"/>
        <w:left w:val="none" w:sz="0" w:space="0" w:color="auto"/>
        <w:bottom w:val="none" w:sz="0" w:space="0" w:color="auto"/>
        <w:right w:val="none" w:sz="0" w:space="0" w:color="auto"/>
      </w:divBdr>
    </w:div>
    <w:div w:id="775056059">
      <w:bodyDiv w:val="1"/>
      <w:marLeft w:val="0"/>
      <w:marRight w:val="0"/>
      <w:marTop w:val="0"/>
      <w:marBottom w:val="0"/>
      <w:divBdr>
        <w:top w:val="none" w:sz="0" w:space="0" w:color="auto"/>
        <w:left w:val="none" w:sz="0" w:space="0" w:color="auto"/>
        <w:bottom w:val="none" w:sz="0" w:space="0" w:color="auto"/>
        <w:right w:val="none" w:sz="0" w:space="0" w:color="auto"/>
      </w:divBdr>
    </w:div>
    <w:div w:id="783229259">
      <w:bodyDiv w:val="1"/>
      <w:marLeft w:val="0"/>
      <w:marRight w:val="0"/>
      <w:marTop w:val="0"/>
      <w:marBottom w:val="0"/>
      <w:divBdr>
        <w:top w:val="none" w:sz="0" w:space="0" w:color="auto"/>
        <w:left w:val="none" w:sz="0" w:space="0" w:color="auto"/>
        <w:bottom w:val="none" w:sz="0" w:space="0" w:color="auto"/>
        <w:right w:val="none" w:sz="0" w:space="0" w:color="auto"/>
      </w:divBdr>
    </w:div>
    <w:div w:id="799499684">
      <w:bodyDiv w:val="1"/>
      <w:marLeft w:val="0"/>
      <w:marRight w:val="0"/>
      <w:marTop w:val="0"/>
      <w:marBottom w:val="0"/>
      <w:divBdr>
        <w:top w:val="none" w:sz="0" w:space="0" w:color="auto"/>
        <w:left w:val="none" w:sz="0" w:space="0" w:color="auto"/>
        <w:bottom w:val="none" w:sz="0" w:space="0" w:color="auto"/>
        <w:right w:val="none" w:sz="0" w:space="0" w:color="auto"/>
      </w:divBdr>
    </w:div>
    <w:div w:id="805851452">
      <w:bodyDiv w:val="1"/>
      <w:marLeft w:val="0"/>
      <w:marRight w:val="0"/>
      <w:marTop w:val="0"/>
      <w:marBottom w:val="0"/>
      <w:divBdr>
        <w:top w:val="none" w:sz="0" w:space="0" w:color="auto"/>
        <w:left w:val="none" w:sz="0" w:space="0" w:color="auto"/>
        <w:bottom w:val="none" w:sz="0" w:space="0" w:color="auto"/>
        <w:right w:val="none" w:sz="0" w:space="0" w:color="auto"/>
      </w:divBdr>
    </w:div>
    <w:div w:id="809982831">
      <w:bodyDiv w:val="1"/>
      <w:marLeft w:val="0"/>
      <w:marRight w:val="0"/>
      <w:marTop w:val="0"/>
      <w:marBottom w:val="0"/>
      <w:divBdr>
        <w:top w:val="none" w:sz="0" w:space="0" w:color="auto"/>
        <w:left w:val="none" w:sz="0" w:space="0" w:color="auto"/>
        <w:bottom w:val="none" w:sz="0" w:space="0" w:color="auto"/>
        <w:right w:val="none" w:sz="0" w:space="0" w:color="auto"/>
      </w:divBdr>
    </w:div>
    <w:div w:id="811405814">
      <w:bodyDiv w:val="1"/>
      <w:marLeft w:val="0"/>
      <w:marRight w:val="0"/>
      <w:marTop w:val="0"/>
      <w:marBottom w:val="0"/>
      <w:divBdr>
        <w:top w:val="none" w:sz="0" w:space="0" w:color="auto"/>
        <w:left w:val="none" w:sz="0" w:space="0" w:color="auto"/>
        <w:bottom w:val="none" w:sz="0" w:space="0" w:color="auto"/>
        <w:right w:val="none" w:sz="0" w:space="0" w:color="auto"/>
      </w:divBdr>
    </w:div>
    <w:div w:id="814219313">
      <w:bodyDiv w:val="1"/>
      <w:marLeft w:val="0"/>
      <w:marRight w:val="0"/>
      <w:marTop w:val="0"/>
      <w:marBottom w:val="0"/>
      <w:divBdr>
        <w:top w:val="none" w:sz="0" w:space="0" w:color="auto"/>
        <w:left w:val="none" w:sz="0" w:space="0" w:color="auto"/>
        <w:bottom w:val="none" w:sz="0" w:space="0" w:color="auto"/>
        <w:right w:val="none" w:sz="0" w:space="0" w:color="auto"/>
      </w:divBdr>
    </w:div>
    <w:div w:id="818378952">
      <w:bodyDiv w:val="1"/>
      <w:marLeft w:val="0"/>
      <w:marRight w:val="0"/>
      <w:marTop w:val="0"/>
      <w:marBottom w:val="0"/>
      <w:divBdr>
        <w:top w:val="none" w:sz="0" w:space="0" w:color="auto"/>
        <w:left w:val="none" w:sz="0" w:space="0" w:color="auto"/>
        <w:bottom w:val="none" w:sz="0" w:space="0" w:color="auto"/>
        <w:right w:val="none" w:sz="0" w:space="0" w:color="auto"/>
      </w:divBdr>
    </w:div>
    <w:div w:id="823281963">
      <w:bodyDiv w:val="1"/>
      <w:marLeft w:val="0"/>
      <w:marRight w:val="0"/>
      <w:marTop w:val="0"/>
      <w:marBottom w:val="0"/>
      <w:divBdr>
        <w:top w:val="none" w:sz="0" w:space="0" w:color="auto"/>
        <w:left w:val="none" w:sz="0" w:space="0" w:color="auto"/>
        <w:bottom w:val="none" w:sz="0" w:space="0" w:color="auto"/>
        <w:right w:val="none" w:sz="0" w:space="0" w:color="auto"/>
      </w:divBdr>
    </w:div>
    <w:div w:id="834346210">
      <w:bodyDiv w:val="1"/>
      <w:marLeft w:val="0"/>
      <w:marRight w:val="0"/>
      <w:marTop w:val="0"/>
      <w:marBottom w:val="0"/>
      <w:divBdr>
        <w:top w:val="none" w:sz="0" w:space="0" w:color="auto"/>
        <w:left w:val="none" w:sz="0" w:space="0" w:color="auto"/>
        <w:bottom w:val="none" w:sz="0" w:space="0" w:color="auto"/>
        <w:right w:val="none" w:sz="0" w:space="0" w:color="auto"/>
      </w:divBdr>
    </w:div>
    <w:div w:id="843671991">
      <w:bodyDiv w:val="1"/>
      <w:marLeft w:val="0"/>
      <w:marRight w:val="0"/>
      <w:marTop w:val="0"/>
      <w:marBottom w:val="0"/>
      <w:divBdr>
        <w:top w:val="none" w:sz="0" w:space="0" w:color="auto"/>
        <w:left w:val="none" w:sz="0" w:space="0" w:color="auto"/>
        <w:bottom w:val="none" w:sz="0" w:space="0" w:color="auto"/>
        <w:right w:val="none" w:sz="0" w:space="0" w:color="auto"/>
      </w:divBdr>
    </w:div>
    <w:div w:id="849106242">
      <w:bodyDiv w:val="1"/>
      <w:marLeft w:val="0"/>
      <w:marRight w:val="0"/>
      <w:marTop w:val="0"/>
      <w:marBottom w:val="0"/>
      <w:divBdr>
        <w:top w:val="none" w:sz="0" w:space="0" w:color="auto"/>
        <w:left w:val="none" w:sz="0" w:space="0" w:color="auto"/>
        <w:bottom w:val="none" w:sz="0" w:space="0" w:color="auto"/>
        <w:right w:val="none" w:sz="0" w:space="0" w:color="auto"/>
      </w:divBdr>
    </w:div>
    <w:div w:id="851380234">
      <w:bodyDiv w:val="1"/>
      <w:marLeft w:val="0"/>
      <w:marRight w:val="0"/>
      <w:marTop w:val="0"/>
      <w:marBottom w:val="0"/>
      <w:divBdr>
        <w:top w:val="none" w:sz="0" w:space="0" w:color="auto"/>
        <w:left w:val="none" w:sz="0" w:space="0" w:color="auto"/>
        <w:bottom w:val="none" w:sz="0" w:space="0" w:color="auto"/>
        <w:right w:val="none" w:sz="0" w:space="0" w:color="auto"/>
      </w:divBdr>
    </w:div>
    <w:div w:id="851652659">
      <w:bodyDiv w:val="1"/>
      <w:marLeft w:val="0"/>
      <w:marRight w:val="0"/>
      <w:marTop w:val="0"/>
      <w:marBottom w:val="0"/>
      <w:divBdr>
        <w:top w:val="none" w:sz="0" w:space="0" w:color="auto"/>
        <w:left w:val="none" w:sz="0" w:space="0" w:color="auto"/>
        <w:bottom w:val="none" w:sz="0" w:space="0" w:color="auto"/>
        <w:right w:val="none" w:sz="0" w:space="0" w:color="auto"/>
      </w:divBdr>
    </w:div>
    <w:div w:id="872574906">
      <w:bodyDiv w:val="1"/>
      <w:marLeft w:val="0"/>
      <w:marRight w:val="0"/>
      <w:marTop w:val="0"/>
      <w:marBottom w:val="0"/>
      <w:divBdr>
        <w:top w:val="none" w:sz="0" w:space="0" w:color="auto"/>
        <w:left w:val="none" w:sz="0" w:space="0" w:color="auto"/>
        <w:bottom w:val="none" w:sz="0" w:space="0" w:color="auto"/>
        <w:right w:val="none" w:sz="0" w:space="0" w:color="auto"/>
      </w:divBdr>
    </w:div>
    <w:div w:id="879902558">
      <w:bodyDiv w:val="1"/>
      <w:marLeft w:val="0"/>
      <w:marRight w:val="0"/>
      <w:marTop w:val="0"/>
      <w:marBottom w:val="0"/>
      <w:divBdr>
        <w:top w:val="none" w:sz="0" w:space="0" w:color="auto"/>
        <w:left w:val="none" w:sz="0" w:space="0" w:color="auto"/>
        <w:bottom w:val="none" w:sz="0" w:space="0" w:color="auto"/>
        <w:right w:val="none" w:sz="0" w:space="0" w:color="auto"/>
      </w:divBdr>
    </w:div>
    <w:div w:id="887764274">
      <w:bodyDiv w:val="1"/>
      <w:marLeft w:val="0"/>
      <w:marRight w:val="0"/>
      <w:marTop w:val="0"/>
      <w:marBottom w:val="0"/>
      <w:divBdr>
        <w:top w:val="none" w:sz="0" w:space="0" w:color="auto"/>
        <w:left w:val="none" w:sz="0" w:space="0" w:color="auto"/>
        <w:bottom w:val="none" w:sz="0" w:space="0" w:color="auto"/>
        <w:right w:val="none" w:sz="0" w:space="0" w:color="auto"/>
      </w:divBdr>
    </w:div>
    <w:div w:id="898519155">
      <w:bodyDiv w:val="1"/>
      <w:marLeft w:val="0"/>
      <w:marRight w:val="0"/>
      <w:marTop w:val="0"/>
      <w:marBottom w:val="0"/>
      <w:divBdr>
        <w:top w:val="none" w:sz="0" w:space="0" w:color="auto"/>
        <w:left w:val="none" w:sz="0" w:space="0" w:color="auto"/>
        <w:bottom w:val="none" w:sz="0" w:space="0" w:color="auto"/>
        <w:right w:val="none" w:sz="0" w:space="0" w:color="auto"/>
      </w:divBdr>
    </w:div>
    <w:div w:id="903835956">
      <w:bodyDiv w:val="1"/>
      <w:marLeft w:val="0"/>
      <w:marRight w:val="0"/>
      <w:marTop w:val="0"/>
      <w:marBottom w:val="0"/>
      <w:divBdr>
        <w:top w:val="none" w:sz="0" w:space="0" w:color="auto"/>
        <w:left w:val="none" w:sz="0" w:space="0" w:color="auto"/>
        <w:bottom w:val="none" w:sz="0" w:space="0" w:color="auto"/>
        <w:right w:val="none" w:sz="0" w:space="0" w:color="auto"/>
      </w:divBdr>
    </w:div>
    <w:div w:id="907879708">
      <w:bodyDiv w:val="1"/>
      <w:marLeft w:val="0"/>
      <w:marRight w:val="0"/>
      <w:marTop w:val="0"/>
      <w:marBottom w:val="0"/>
      <w:divBdr>
        <w:top w:val="none" w:sz="0" w:space="0" w:color="auto"/>
        <w:left w:val="none" w:sz="0" w:space="0" w:color="auto"/>
        <w:bottom w:val="none" w:sz="0" w:space="0" w:color="auto"/>
        <w:right w:val="none" w:sz="0" w:space="0" w:color="auto"/>
      </w:divBdr>
    </w:div>
    <w:div w:id="912197117">
      <w:bodyDiv w:val="1"/>
      <w:marLeft w:val="0"/>
      <w:marRight w:val="0"/>
      <w:marTop w:val="0"/>
      <w:marBottom w:val="0"/>
      <w:divBdr>
        <w:top w:val="none" w:sz="0" w:space="0" w:color="auto"/>
        <w:left w:val="none" w:sz="0" w:space="0" w:color="auto"/>
        <w:bottom w:val="none" w:sz="0" w:space="0" w:color="auto"/>
        <w:right w:val="none" w:sz="0" w:space="0" w:color="auto"/>
      </w:divBdr>
    </w:div>
    <w:div w:id="915435102">
      <w:bodyDiv w:val="1"/>
      <w:marLeft w:val="0"/>
      <w:marRight w:val="0"/>
      <w:marTop w:val="0"/>
      <w:marBottom w:val="0"/>
      <w:divBdr>
        <w:top w:val="none" w:sz="0" w:space="0" w:color="auto"/>
        <w:left w:val="none" w:sz="0" w:space="0" w:color="auto"/>
        <w:bottom w:val="none" w:sz="0" w:space="0" w:color="auto"/>
        <w:right w:val="none" w:sz="0" w:space="0" w:color="auto"/>
      </w:divBdr>
    </w:div>
    <w:div w:id="939875894">
      <w:bodyDiv w:val="1"/>
      <w:marLeft w:val="0"/>
      <w:marRight w:val="0"/>
      <w:marTop w:val="0"/>
      <w:marBottom w:val="0"/>
      <w:divBdr>
        <w:top w:val="none" w:sz="0" w:space="0" w:color="auto"/>
        <w:left w:val="none" w:sz="0" w:space="0" w:color="auto"/>
        <w:bottom w:val="none" w:sz="0" w:space="0" w:color="auto"/>
        <w:right w:val="none" w:sz="0" w:space="0" w:color="auto"/>
      </w:divBdr>
    </w:div>
    <w:div w:id="944767303">
      <w:bodyDiv w:val="1"/>
      <w:marLeft w:val="0"/>
      <w:marRight w:val="0"/>
      <w:marTop w:val="0"/>
      <w:marBottom w:val="0"/>
      <w:divBdr>
        <w:top w:val="none" w:sz="0" w:space="0" w:color="auto"/>
        <w:left w:val="none" w:sz="0" w:space="0" w:color="auto"/>
        <w:bottom w:val="none" w:sz="0" w:space="0" w:color="auto"/>
        <w:right w:val="none" w:sz="0" w:space="0" w:color="auto"/>
      </w:divBdr>
    </w:div>
    <w:div w:id="948392891">
      <w:bodyDiv w:val="1"/>
      <w:marLeft w:val="0"/>
      <w:marRight w:val="0"/>
      <w:marTop w:val="0"/>
      <w:marBottom w:val="0"/>
      <w:divBdr>
        <w:top w:val="none" w:sz="0" w:space="0" w:color="auto"/>
        <w:left w:val="none" w:sz="0" w:space="0" w:color="auto"/>
        <w:bottom w:val="none" w:sz="0" w:space="0" w:color="auto"/>
        <w:right w:val="none" w:sz="0" w:space="0" w:color="auto"/>
      </w:divBdr>
    </w:div>
    <w:div w:id="952521346">
      <w:bodyDiv w:val="1"/>
      <w:marLeft w:val="0"/>
      <w:marRight w:val="0"/>
      <w:marTop w:val="0"/>
      <w:marBottom w:val="0"/>
      <w:divBdr>
        <w:top w:val="none" w:sz="0" w:space="0" w:color="auto"/>
        <w:left w:val="none" w:sz="0" w:space="0" w:color="auto"/>
        <w:bottom w:val="none" w:sz="0" w:space="0" w:color="auto"/>
        <w:right w:val="none" w:sz="0" w:space="0" w:color="auto"/>
      </w:divBdr>
    </w:div>
    <w:div w:id="953295268">
      <w:bodyDiv w:val="1"/>
      <w:marLeft w:val="0"/>
      <w:marRight w:val="0"/>
      <w:marTop w:val="0"/>
      <w:marBottom w:val="0"/>
      <w:divBdr>
        <w:top w:val="none" w:sz="0" w:space="0" w:color="auto"/>
        <w:left w:val="none" w:sz="0" w:space="0" w:color="auto"/>
        <w:bottom w:val="none" w:sz="0" w:space="0" w:color="auto"/>
        <w:right w:val="none" w:sz="0" w:space="0" w:color="auto"/>
      </w:divBdr>
    </w:div>
    <w:div w:id="961956770">
      <w:bodyDiv w:val="1"/>
      <w:marLeft w:val="0"/>
      <w:marRight w:val="0"/>
      <w:marTop w:val="0"/>
      <w:marBottom w:val="0"/>
      <w:divBdr>
        <w:top w:val="none" w:sz="0" w:space="0" w:color="auto"/>
        <w:left w:val="none" w:sz="0" w:space="0" w:color="auto"/>
        <w:bottom w:val="none" w:sz="0" w:space="0" w:color="auto"/>
        <w:right w:val="none" w:sz="0" w:space="0" w:color="auto"/>
      </w:divBdr>
    </w:div>
    <w:div w:id="989987327">
      <w:bodyDiv w:val="1"/>
      <w:marLeft w:val="0"/>
      <w:marRight w:val="0"/>
      <w:marTop w:val="0"/>
      <w:marBottom w:val="0"/>
      <w:divBdr>
        <w:top w:val="none" w:sz="0" w:space="0" w:color="auto"/>
        <w:left w:val="none" w:sz="0" w:space="0" w:color="auto"/>
        <w:bottom w:val="none" w:sz="0" w:space="0" w:color="auto"/>
        <w:right w:val="none" w:sz="0" w:space="0" w:color="auto"/>
      </w:divBdr>
    </w:div>
    <w:div w:id="990251884">
      <w:bodyDiv w:val="1"/>
      <w:marLeft w:val="0"/>
      <w:marRight w:val="0"/>
      <w:marTop w:val="0"/>
      <w:marBottom w:val="0"/>
      <w:divBdr>
        <w:top w:val="none" w:sz="0" w:space="0" w:color="auto"/>
        <w:left w:val="none" w:sz="0" w:space="0" w:color="auto"/>
        <w:bottom w:val="none" w:sz="0" w:space="0" w:color="auto"/>
        <w:right w:val="none" w:sz="0" w:space="0" w:color="auto"/>
      </w:divBdr>
    </w:div>
    <w:div w:id="991326258">
      <w:bodyDiv w:val="1"/>
      <w:marLeft w:val="0"/>
      <w:marRight w:val="0"/>
      <w:marTop w:val="0"/>
      <w:marBottom w:val="0"/>
      <w:divBdr>
        <w:top w:val="none" w:sz="0" w:space="0" w:color="auto"/>
        <w:left w:val="none" w:sz="0" w:space="0" w:color="auto"/>
        <w:bottom w:val="none" w:sz="0" w:space="0" w:color="auto"/>
        <w:right w:val="none" w:sz="0" w:space="0" w:color="auto"/>
      </w:divBdr>
    </w:div>
    <w:div w:id="995765259">
      <w:bodyDiv w:val="1"/>
      <w:marLeft w:val="0"/>
      <w:marRight w:val="0"/>
      <w:marTop w:val="0"/>
      <w:marBottom w:val="0"/>
      <w:divBdr>
        <w:top w:val="none" w:sz="0" w:space="0" w:color="auto"/>
        <w:left w:val="none" w:sz="0" w:space="0" w:color="auto"/>
        <w:bottom w:val="none" w:sz="0" w:space="0" w:color="auto"/>
        <w:right w:val="none" w:sz="0" w:space="0" w:color="auto"/>
      </w:divBdr>
    </w:div>
    <w:div w:id="1003968525">
      <w:bodyDiv w:val="1"/>
      <w:marLeft w:val="0"/>
      <w:marRight w:val="0"/>
      <w:marTop w:val="0"/>
      <w:marBottom w:val="0"/>
      <w:divBdr>
        <w:top w:val="none" w:sz="0" w:space="0" w:color="auto"/>
        <w:left w:val="none" w:sz="0" w:space="0" w:color="auto"/>
        <w:bottom w:val="none" w:sz="0" w:space="0" w:color="auto"/>
        <w:right w:val="none" w:sz="0" w:space="0" w:color="auto"/>
      </w:divBdr>
    </w:div>
    <w:div w:id="1009409057">
      <w:bodyDiv w:val="1"/>
      <w:marLeft w:val="0"/>
      <w:marRight w:val="0"/>
      <w:marTop w:val="0"/>
      <w:marBottom w:val="0"/>
      <w:divBdr>
        <w:top w:val="none" w:sz="0" w:space="0" w:color="auto"/>
        <w:left w:val="none" w:sz="0" w:space="0" w:color="auto"/>
        <w:bottom w:val="none" w:sz="0" w:space="0" w:color="auto"/>
        <w:right w:val="none" w:sz="0" w:space="0" w:color="auto"/>
      </w:divBdr>
    </w:div>
    <w:div w:id="1016078555">
      <w:bodyDiv w:val="1"/>
      <w:marLeft w:val="0"/>
      <w:marRight w:val="0"/>
      <w:marTop w:val="0"/>
      <w:marBottom w:val="0"/>
      <w:divBdr>
        <w:top w:val="none" w:sz="0" w:space="0" w:color="auto"/>
        <w:left w:val="none" w:sz="0" w:space="0" w:color="auto"/>
        <w:bottom w:val="none" w:sz="0" w:space="0" w:color="auto"/>
        <w:right w:val="none" w:sz="0" w:space="0" w:color="auto"/>
      </w:divBdr>
    </w:div>
    <w:div w:id="1021972526">
      <w:bodyDiv w:val="1"/>
      <w:marLeft w:val="0"/>
      <w:marRight w:val="0"/>
      <w:marTop w:val="0"/>
      <w:marBottom w:val="0"/>
      <w:divBdr>
        <w:top w:val="none" w:sz="0" w:space="0" w:color="auto"/>
        <w:left w:val="none" w:sz="0" w:space="0" w:color="auto"/>
        <w:bottom w:val="none" w:sz="0" w:space="0" w:color="auto"/>
        <w:right w:val="none" w:sz="0" w:space="0" w:color="auto"/>
      </w:divBdr>
    </w:div>
    <w:div w:id="1024206258">
      <w:bodyDiv w:val="1"/>
      <w:marLeft w:val="0"/>
      <w:marRight w:val="0"/>
      <w:marTop w:val="0"/>
      <w:marBottom w:val="0"/>
      <w:divBdr>
        <w:top w:val="none" w:sz="0" w:space="0" w:color="auto"/>
        <w:left w:val="none" w:sz="0" w:space="0" w:color="auto"/>
        <w:bottom w:val="none" w:sz="0" w:space="0" w:color="auto"/>
        <w:right w:val="none" w:sz="0" w:space="0" w:color="auto"/>
      </w:divBdr>
    </w:div>
    <w:div w:id="1027296959">
      <w:bodyDiv w:val="1"/>
      <w:marLeft w:val="0"/>
      <w:marRight w:val="0"/>
      <w:marTop w:val="0"/>
      <w:marBottom w:val="0"/>
      <w:divBdr>
        <w:top w:val="none" w:sz="0" w:space="0" w:color="auto"/>
        <w:left w:val="none" w:sz="0" w:space="0" w:color="auto"/>
        <w:bottom w:val="none" w:sz="0" w:space="0" w:color="auto"/>
        <w:right w:val="none" w:sz="0" w:space="0" w:color="auto"/>
      </w:divBdr>
    </w:div>
    <w:div w:id="1027832703">
      <w:bodyDiv w:val="1"/>
      <w:marLeft w:val="0"/>
      <w:marRight w:val="0"/>
      <w:marTop w:val="0"/>
      <w:marBottom w:val="0"/>
      <w:divBdr>
        <w:top w:val="none" w:sz="0" w:space="0" w:color="auto"/>
        <w:left w:val="none" w:sz="0" w:space="0" w:color="auto"/>
        <w:bottom w:val="none" w:sz="0" w:space="0" w:color="auto"/>
        <w:right w:val="none" w:sz="0" w:space="0" w:color="auto"/>
      </w:divBdr>
    </w:div>
    <w:div w:id="1032799943">
      <w:bodyDiv w:val="1"/>
      <w:marLeft w:val="0"/>
      <w:marRight w:val="0"/>
      <w:marTop w:val="0"/>
      <w:marBottom w:val="0"/>
      <w:divBdr>
        <w:top w:val="none" w:sz="0" w:space="0" w:color="auto"/>
        <w:left w:val="none" w:sz="0" w:space="0" w:color="auto"/>
        <w:bottom w:val="none" w:sz="0" w:space="0" w:color="auto"/>
        <w:right w:val="none" w:sz="0" w:space="0" w:color="auto"/>
      </w:divBdr>
    </w:div>
    <w:div w:id="1041249004">
      <w:bodyDiv w:val="1"/>
      <w:marLeft w:val="0"/>
      <w:marRight w:val="0"/>
      <w:marTop w:val="0"/>
      <w:marBottom w:val="0"/>
      <w:divBdr>
        <w:top w:val="none" w:sz="0" w:space="0" w:color="auto"/>
        <w:left w:val="none" w:sz="0" w:space="0" w:color="auto"/>
        <w:bottom w:val="none" w:sz="0" w:space="0" w:color="auto"/>
        <w:right w:val="none" w:sz="0" w:space="0" w:color="auto"/>
      </w:divBdr>
    </w:div>
    <w:div w:id="1049493548">
      <w:bodyDiv w:val="1"/>
      <w:marLeft w:val="0"/>
      <w:marRight w:val="0"/>
      <w:marTop w:val="0"/>
      <w:marBottom w:val="0"/>
      <w:divBdr>
        <w:top w:val="none" w:sz="0" w:space="0" w:color="auto"/>
        <w:left w:val="none" w:sz="0" w:space="0" w:color="auto"/>
        <w:bottom w:val="none" w:sz="0" w:space="0" w:color="auto"/>
        <w:right w:val="none" w:sz="0" w:space="0" w:color="auto"/>
      </w:divBdr>
    </w:div>
    <w:div w:id="1050494669">
      <w:bodyDiv w:val="1"/>
      <w:marLeft w:val="0"/>
      <w:marRight w:val="0"/>
      <w:marTop w:val="0"/>
      <w:marBottom w:val="0"/>
      <w:divBdr>
        <w:top w:val="none" w:sz="0" w:space="0" w:color="auto"/>
        <w:left w:val="none" w:sz="0" w:space="0" w:color="auto"/>
        <w:bottom w:val="none" w:sz="0" w:space="0" w:color="auto"/>
        <w:right w:val="none" w:sz="0" w:space="0" w:color="auto"/>
      </w:divBdr>
    </w:div>
    <w:div w:id="1054158291">
      <w:bodyDiv w:val="1"/>
      <w:marLeft w:val="0"/>
      <w:marRight w:val="0"/>
      <w:marTop w:val="0"/>
      <w:marBottom w:val="0"/>
      <w:divBdr>
        <w:top w:val="none" w:sz="0" w:space="0" w:color="auto"/>
        <w:left w:val="none" w:sz="0" w:space="0" w:color="auto"/>
        <w:bottom w:val="none" w:sz="0" w:space="0" w:color="auto"/>
        <w:right w:val="none" w:sz="0" w:space="0" w:color="auto"/>
      </w:divBdr>
    </w:div>
    <w:div w:id="1060859405">
      <w:bodyDiv w:val="1"/>
      <w:marLeft w:val="0"/>
      <w:marRight w:val="0"/>
      <w:marTop w:val="0"/>
      <w:marBottom w:val="0"/>
      <w:divBdr>
        <w:top w:val="none" w:sz="0" w:space="0" w:color="auto"/>
        <w:left w:val="none" w:sz="0" w:space="0" w:color="auto"/>
        <w:bottom w:val="none" w:sz="0" w:space="0" w:color="auto"/>
        <w:right w:val="none" w:sz="0" w:space="0" w:color="auto"/>
      </w:divBdr>
    </w:div>
    <w:div w:id="1067995311">
      <w:bodyDiv w:val="1"/>
      <w:marLeft w:val="0"/>
      <w:marRight w:val="0"/>
      <w:marTop w:val="0"/>
      <w:marBottom w:val="0"/>
      <w:divBdr>
        <w:top w:val="none" w:sz="0" w:space="0" w:color="auto"/>
        <w:left w:val="none" w:sz="0" w:space="0" w:color="auto"/>
        <w:bottom w:val="none" w:sz="0" w:space="0" w:color="auto"/>
        <w:right w:val="none" w:sz="0" w:space="0" w:color="auto"/>
      </w:divBdr>
    </w:div>
    <w:div w:id="1070692558">
      <w:bodyDiv w:val="1"/>
      <w:marLeft w:val="0"/>
      <w:marRight w:val="0"/>
      <w:marTop w:val="0"/>
      <w:marBottom w:val="0"/>
      <w:divBdr>
        <w:top w:val="none" w:sz="0" w:space="0" w:color="auto"/>
        <w:left w:val="none" w:sz="0" w:space="0" w:color="auto"/>
        <w:bottom w:val="none" w:sz="0" w:space="0" w:color="auto"/>
        <w:right w:val="none" w:sz="0" w:space="0" w:color="auto"/>
      </w:divBdr>
    </w:div>
    <w:div w:id="1072972703">
      <w:bodyDiv w:val="1"/>
      <w:marLeft w:val="0"/>
      <w:marRight w:val="0"/>
      <w:marTop w:val="0"/>
      <w:marBottom w:val="0"/>
      <w:divBdr>
        <w:top w:val="none" w:sz="0" w:space="0" w:color="auto"/>
        <w:left w:val="none" w:sz="0" w:space="0" w:color="auto"/>
        <w:bottom w:val="none" w:sz="0" w:space="0" w:color="auto"/>
        <w:right w:val="none" w:sz="0" w:space="0" w:color="auto"/>
      </w:divBdr>
    </w:div>
    <w:div w:id="1088040398">
      <w:bodyDiv w:val="1"/>
      <w:marLeft w:val="0"/>
      <w:marRight w:val="0"/>
      <w:marTop w:val="0"/>
      <w:marBottom w:val="0"/>
      <w:divBdr>
        <w:top w:val="none" w:sz="0" w:space="0" w:color="auto"/>
        <w:left w:val="none" w:sz="0" w:space="0" w:color="auto"/>
        <w:bottom w:val="none" w:sz="0" w:space="0" w:color="auto"/>
        <w:right w:val="none" w:sz="0" w:space="0" w:color="auto"/>
      </w:divBdr>
    </w:div>
    <w:div w:id="1088228750">
      <w:bodyDiv w:val="1"/>
      <w:marLeft w:val="0"/>
      <w:marRight w:val="0"/>
      <w:marTop w:val="0"/>
      <w:marBottom w:val="0"/>
      <w:divBdr>
        <w:top w:val="none" w:sz="0" w:space="0" w:color="auto"/>
        <w:left w:val="none" w:sz="0" w:space="0" w:color="auto"/>
        <w:bottom w:val="none" w:sz="0" w:space="0" w:color="auto"/>
        <w:right w:val="none" w:sz="0" w:space="0" w:color="auto"/>
      </w:divBdr>
    </w:div>
    <w:div w:id="1089470995">
      <w:bodyDiv w:val="1"/>
      <w:marLeft w:val="0"/>
      <w:marRight w:val="0"/>
      <w:marTop w:val="0"/>
      <w:marBottom w:val="0"/>
      <w:divBdr>
        <w:top w:val="none" w:sz="0" w:space="0" w:color="auto"/>
        <w:left w:val="none" w:sz="0" w:space="0" w:color="auto"/>
        <w:bottom w:val="none" w:sz="0" w:space="0" w:color="auto"/>
        <w:right w:val="none" w:sz="0" w:space="0" w:color="auto"/>
      </w:divBdr>
      <w:divsChild>
        <w:div w:id="85267970">
          <w:marLeft w:val="0"/>
          <w:marRight w:val="0"/>
          <w:marTop w:val="0"/>
          <w:marBottom w:val="0"/>
          <w:divBdr>
            <w:top w:val="none" w:sz="0" w:space="0" w:color="auto"/>
            <w:left w:val="none" w:sz="0" w:space="0" w:color="auto"/>
            <w:bottom w:val="none" w:sz="0" w:space="0" w:color="auto"/>
            <w:right w:val="none" w:sz="0" w:space="0" w:color="auto"/>
          </w:divBdr>
        </w:div>
        <w:div w:id="104159877">
          <w:marLeft w:val="0"/>
          <w:marRight w:val="0"/>
          <w:marTop w:val="0"/>
          <w:marBottom w:val="0"/>
          <w:divBdr>
            <w:top w:val="none" w:sz="0" w:space="0" w:color="auto"/>
            <w:left w:val="none" w:sz="0" w:space="0" w:color="auto"/>
            <w:bottom w:val="none" w:sz="0" w:space="0" w:color="auto"/>
            <w:right w:val="none" w:sz="0" w:space="0" w:color="auto"/>
          </w:divBdr>
        </w:div>
        <w:div w:id="195506893">
          <w:marLeft w:val="0"/>
          <w:marRight w:val="0"/>
          <w:marTop w:val="0"/>
          <w:marBottom w:val="0"/>
          <w:divBdr>
            <w:top w:val="none" w:sz="0" w:space="0" w:color="auto"/>
            <w:left w:val="none" w:sz="0" w:space="0" w:color="auto"/>
            <w:bottom w:val="none" w:sz="0" w:space="0" w:color="auto"/>
            <w:right w:val="none" w:sz="0" w:space="0" w:color="auto"/>
          </w:divBdr>
          <w:divsChild>
            <w:div w:id="1167943107">
              <w:marLeft w:val="0"/>
              <w:marRight w:val="0"/>
              <w:marTop w:val="0"/>
              <w:marBottom w:val="0"/>
              <w:divBdr>
                <w:top w:val="none" w:sz="0" w:space="0" w:color="auto"/>
                <w:left w:val="none" w:sz="0" w:space="0" w:color="auto"/>
                <w:bottom w:val="none" w:sz="0" w:space="0" w:color="auto"/>
                <w:right w:val="none" w:sz="0" w:space="0" w:color="auto"/>
              </w:divBdr>
            </w:div>
          </w:divsChild>
        </w:div>
        <w:div w:id="281108080">
          <w:marLeft w:val="0"/>
          <w:marRight w:val="0"/>
          <w:marTop w:val="0"/>
          <w:marBottom w:val="0"/>
          <w:divBdr>
            <w:top w:val="none" w:sz="0" w:space="0" w:color="auto"/>
            <w:left w:val="none" w:sz="0" w:space="0" w:color="auto"/>
            <w:bottom w:val="none" w:sz="0" w:space="0" w:color="auto"/>
            <w:right w:val="none" w:sz="0" w:space="0" w:color="auto"/>
          </w:divBdr>
        </w:div>
        <w:div w:id="287930189">
          <w:marLeft w:val="0"/>
          <w:marRight w:val="0"/>
          <w:marTop w:val="0"/>
          <w:marBottom w:val="0"/>
          <w:divBdr>
            <w:top w:val="none" w:sz="0" w:space="0" w:color="auto"/>
            <w:left w:val="none" w:sz="0" w:space="0" w:color="auto"/>
            <w:bottom w:val="none" w:sz="0" w:space="0" w:color="auto"/>
            <w:right w:val="none" w:sz="0" w:space="0" w:color="auto"/>
          </w:divBdr>
          <w:divsChild>
            <w:div w:id="2085296470">
              <w:marLeft w:val="0"/>
              <w:marRight w:val="0"/>
              <w:marTop w:val="0"/>
              <w:marBottom w:val="0"/>
              <w:divBdr>
                <w:top w:val="none" w:sz="0" w:space="0" w:color="auto"/>
                <w:left w:val="none" w:sz="0" w:space="0" w:color="auto"/>
                <w:bottom w:val="none" w:sz="0" w:space="0" w:color="auto"/>
                <w:right w:val="none" w:sz="0" w:space="0" w:color="auto"/>
              </w:divBdr>
            </w:div>
          </w:divsChild>
        </w:div>
        <w:div w:id="311837604">
          <w:marLeft w:val="0"/>
          <w:marRight w:val="0"/>
          <w:marTop w:val="0"/>
          <w:marBottom w:val="0"/>
          <w:divBdr>
            <w:top w:val="none" w:sz="0" w:space="0" w:color="auto"/>
            <w:left w:val="none" w:sz="0" w:space="0" w:color="auto"/>
            <w:bottom w:val="none" w:sz="0" w:space="0" w:color="auto"/>
            <w:right w:val="none" w:sz="0" w:space="0" w:color="auto"/>
          </w:divBdr>
          <w:divsChild>
            <w:div w:id="1690377862">
              <w:marLeft w:val="0"/>
              <w:marRight w:val="0"/>
              <w:marTop w:val="0"/>
              <w:marBottom w:val="0"/>
              <w:divBdr>
                <w:top w:val="none" w:sz="0" w:space="0" w:color="auto"/>
                <w:left w:val="none" w:sz="0" w:space="0" w:color="auto"/>
                <w:bottom w:val="none" w:sz="0" w:space="0" w:color="auto"/>
                <w:right w:val="none" w:sz="0" w:space="0" w:color="auto"/>
              </w:divBdr>
            </w:div>
          </w:divsChild>
        </w:div>
        <w:div w:id="341398363">
          <w:marLeft w:val="0"/>
          <w:marRight w:val="0"/>
          <w:marTop w:val="0"/>
          <w:marBottom w:val="0"/>
          <w:divBdr>
            <w:top w:val="none" w:sz="0" w:space="0" w:color="auto"/>
            <w:left w:val="none" w:sz="0" w:space="0" w:color="auto"/>
            <w:bottom w:val="none" w:sz="0" w:space="0" w:color="auto"/>
            <w:right w:val="none" w:sz="0" w:space="0" w:color="auto"/>
          </w:divBdr>
        </w:div>
        <w:div w:id="428738654">
          <w:marLeft w:val="0"/>
          <w:marRight w:val="0"/>
          <w:marTop w:val="0"/>
          <w:marBottom w:val="0"/>
          <w:divBdr>
            <w:top w:val="none" w:sz="0" w:space="0" w:color="auto"/>
            <w:left w:val="none" w:sz="0" w:space="0" w:color="auto"/>
            <w:bottom w:val="none" w:sz="0" w:space="0" w:color="auto"/>
            <w:right w:val="none" w:sz="0" w:space="0" w:color="auto"/>
          </w:divBdr>
        </w:div>
        <w:div w:id="786893652">
          <w:marLeft w:val="0"/>
          <w:marRight w:val="0"/>
          <w:marTop w:val="0"/>
          <w:marBottom w:val="0"/>
          <w:divBdr>
            <w:top w:val="none" w:sz="0" w:space="0" w:color="auto"/>
            <w:left w:val="none" w:sz="0" w:space="0" w:color="auto"/>
            <w:bottom w:val="none" w:sz="0" w:space="0" w:color="auto"/>
            <w:right w:val="none" w:sz="0" w:space="0" w:color="auto"/>
          </w:divBdr>
          <w:divsChild>
            <w:div w:id="136142392">
              <w:marLeft w:val="0"/>
              <w:marRight w:val="0"/>
              <w:marTop w:val="0"/>
              <w:marBottom w:val="0"/>
              <w:divBdr>
                <w:top w:val="none" w:sz="0" w:space="0" w:color="auto"/>
                <w:left w:val="none" w:sz="0" w:space="0" w:color="auto"/>
                <w:bottom w:val="none" w:sz="0" w:space="0" w:color="auto"/>
                <w:right w:val="none" w:sz="0" w:space="0" w:color="auto"/>
              </w:divBdr>
            </w:div>
          </w:divsChild>
        </w:div>
        <w:div w:id="787045000">
          <w:marLeft w:val="0"/>
          <w:marRight w:val="0"/>
          <w:marTop w:val="0"/>
          <w:marBottom w:val="0"/>
          <w:divBdr>
            <w:top w:val="none" w:sz="0" w:space="0" w:color="auto"/>
            <w:left w:val="none" w:sz="0" w:space="0" w:color="auto"/>
            <w:bottom w:val="none" w:sz="0" w:space="0" w:color="auto"/>
            <w:right w:val="none" w:sz="0" w:space="0" w:color="auto"/>
          </w:divBdr>
          <w:divsChild>
            <w:div w:id="1093089595">
              <w:marLeft w:val="0"/>
              <w:marRight w:val="0"/>
              <w:marTop w:val="0"/>
              <w:marBottom w:val="0"/>
              <w:divBdr>
                <w:top w:val="none" w:sz="0" w:space="0" w:color="auto"/>
                <w:left w:val="none" w:sz="0" w:space="0" w:color="auto"/>
                <w:bottom w:val="none" w:sz="0" w:space="0" w:color="auto"/>
                <w:right w:val="none" w:sz="0" w:space="0" w:color="auto"/>
              </w:divBdr>
            </w:div>
          </w:divsChild>
        </w:div>
        <w:div w:id="1079592785">
          <w:marLeft w:val="0"/>
          <w:marRight w:val="0"/>
          <w:marTop w:val="0"/>
          <w:marBottom w:val="0"/>
          <w:divBdr>
            <w:top w:val="none" w:sz="0" w:space="0" w:color="auto"/>
            <w:left w:val="none" w:sz="0" w:space="0" w:color="auto"/>
            <w:bottom w:val="none" w:sz="0" w:space="0" w:color="auto"/>
            <w:right w:val="none" w:sz="0" w:space="0" w:color="auto"/>
          </w:divBdr>
        </w:div>
        <w:div w:id="1090470520">
          <w:marLeft w:val="0"/>
          <w:marRight w:val="0"/>
          <w:marTop w:val="0"/>
          <w:marBottom w:val="0"/>
          <w:divBdr>
            <w:top w:val="none" w:sz="0" w:space="0" w:color="auto"/>
            <w:left w:val="none" w:sz="0" w:space="0" w:color="auto"/>
            <w:bottom w:val="none" w:sz="0" w:space="0" w:color="auto"/>
            <w:right w:val="none" w:sz="0" w:space="0" w:color="auto"/>
          </w:divBdr>
        </w:div>
        <w:div w:id="1784616989">
          <w:marLeft w:val="0"/>
          <w:marRight w:val="0"/>
          <w:marTop w:val="0"/>
          <w:marBottom w:val="0"/>
          <w:divBdr>
            <w:top w:val="none" w:sz="0" w:space="0" w:color="auto"/>
            <w:left w:val="none" w:sz="0" w:space="0" w:color="auto"/>
            <w:bottom w:val="none" w:sz="0" w:space="0" w:color="auto"/>
            <w:right w:val="none" w:sz="0" w:space="0" w:color="auto"/>
          </w:divBdr>
          <w:divsChild>
            <w:div w:id="392698644">
              <w:marLeft w:val="0"/>
              <w:marRight w:val="0"/>
              <w:marTop w:val="0"/>
              <w:marBottom w:val="0"/>
              <w:divBdr>
                <w:top w:val="none" w:sz="0" w:space="0" w:color="auto"/>
                <w:left w:val="none" w:sz="0" w:space="0" w:color="auto"/>
                <w:bottom w:val="none" w:sz="0" w:space="0" w:color="auto"/>
                <w:right w:val="none" w:sz="0" w:space="0" w:color="auto"/>
              </w:divBdr>
            </w:div>
          </w:divsChild>
        </w:div>
        <w:div w:id="1958682454">
          <w:marLeft w:val="0"/>
          <w:marRight w:val="0"/>
          <w:marTop w:val="0"/>
          <w:marBottom w:val="0"/>
          <w:divBdr>
            <w:top w:val="none" w:sz="0" w:space="0" w:color="auto"/>
            <w:left w:val="none" w:sz="0" w:space="0" w:color="auto"/>
            <w:bottom w:val="none" w:sz="0" w:space="0" w:color="auto"/>
            <w:right w:val="none" w:sz="0" w:space="0" w:color="auto"/>
          </w:divBdr>
        </w:div>
        <w:div w:id="1972129192">
          <w:marLeft w:val="0"/>
          <w:marRight w:val="0"/>
          <w:marTop w:val="0"/>
          <w:marBottom w:val="0"/>
          <w:divBdr>
            <w:top w:val="none" w:sz="0" w:space="0" w:color="auto"/>
            <w:left w:val="none" w:sz="0" w:space="0" w:color="auto"/>
            <w:bottom w:val="none" w:sz="0" w:space="0" w:color="auto"/>
            <w:right w:val="none" w:sz="0" w:space="0" w:color="auto"/>
          </w:divBdr>
          <w:divsChild>
            <w:div w:id="259531768">
              <w:marLeft w:val="0"/>
              <w:marRight w:val="0"/>
              <w:marTop w:val="0"/>
              <w:marBottom w:val="0"/>
              <w:divBdr>
                <w:top w:val="none" w:sz="0" w:space="0" w:color="auto"/>
                <w:left w:val="none" w:sz="0" w:space="0" w:color="auto"/>
                <w:bottom w:val="none" w:sz="0" w:space="0" w:color="auto"/>
                <w:right w:val="none" w:sz="0" w:space="0" w:color="auto"/>
              </w:divBdr>
            </w:div>
          </w:divsChild>
        </w:div>
        <w:div w:id="2088333740">
          <w:marLeft w:val="0"/>
          <w:marRight w:val="0"/>
          <w:marTop w:val="0"/>
          <w:marBottom w:val="0"/>
          <w:divBdr>
            <w:top w:val="none" w:sz="0" w:space="0" w:color="auto"/>
            <w:left w:val="none" w:sz="0" w:space="0" w:color="auto"/>
            <w:bottom w:val="none" w:sz="0" w:space="0" w:color="auto"/>
            <w:right w:val="none" w:sz="0" w:space="0" w:color="auto"/>
          </w:divBdr>
          <w:divsChild>
            <w:div w:id="11199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926262">
      <w:bodyDiv w:val="1"/>
      <w:marLeft w:val="0"/>
      <w:marRight w:val="0"/>
      <w:marTop w:val="0"/>
      <w:marBottom w:val="0"/>
      <w:divBdr>
        <w:top w:val="none" w:sz="0" w:space="0" w:color="auto"/>
        <w:left w:val="none" w:sz="0" w:space="0" w:color="auto"/>
        <w:bottom w:val="none" w:sz="0" w:space="0" w:color="auto"/>
        <w:right w:val="none" w:sz="0" w:space="0" w:color="auto"/>
      </w:divBdr>
    </w:div>
    <w:div w:id="1093475972">
      <w:bodyDiv w:val="1"/>
      <w:marLeft w:val="0"/>
      <w:marRight w:val="0"/>
      <w:marTop w:val="0"/>
      <w:marBottom w:val="0"/>
      <w:divBdr>
        <w:top w:val="none" w:sz="0" w:space="0" w:color="auto"/>
        <w:left w:val="none" w:sz="0" w:space="0" w:color="auto"/>
        <w:bottom w:val="none" w:sz="0" w:space="0" w:color="auto"/>
        <w:right w:val="none" w:sz="0" w:space="0" w:color="auto"/>
      </w:divBdr>
    </w:div>
    <w:div w:id="1098020717">
      <w:bodyDiv w:val="1"/>
      <w:marLeft w:val="0"/>
      <w:marRight w:val="0"/>
      <w:marTop w:val="0"/>
      <w:marBottom w:val="0"/>
      <w:divBdr>
        <w:top w:val="none" w:sz="0" w:space="0" w:color="auto"/>
        <w:left w:val="none" w:sz="0" w:space="0" w:color="auto"/>
        <w:bottom w:val="none" w:sz="0" w:space="0" w:color="auto"/>
        <w:right w:val="none" w:sz="0" w:space="0" w:color="auto"/>
      </w:divBdr>
    </w:div>
    <w:div w:id="1109619652">
      <w:bodyDiv w:val="1"/>
      <w:marLeft w:val="0"/>
      <w:marRight w:val="0"/>
      <w:marTop w:val="0"/>
      <w:marBottom w:val="0"/>
      <w:divBdr>
        <w:top w:val="none" w:sz="0" w:space="0" w:color="auto"/>
        <w:left w:val="none" w:sz="0" w:space="0" w:color="auto"/>
        <w:bottom w:val="none" w:sz="0" w:space="0" w:color="auto"/>
        <w:right w:val="none" w:sz="0" w:space="0" w:color="auto"/>
      </w:divBdr>
    </w:div>
    <w:div w:id="1112288081">
      <w:bodyDiv w:val="1"/>
      <w:marLeft w:val="0"/>
      <w:marRight w:val="0"/>
      <w:marTop w:val="0"/>
      <w:marBottom w:val="0"/>
      <w:divBdr>
        <w:top w:val="none" w:sz="0" w:space="0" w:color="auto"/>
        <w:left w:val="none" w:sz="0" w:space="0" w:color="auto"/>
        <w:bottom w:val="none" w:sz="0" w:space="0" w:color="auto"/>
        <w:right w:val="none" w:sz="0" w:space="0" w:color="auto"/>
      </w:divBdr>
    </w:div>
    <w:div w:id="1113479385">
      <w:bodyDiv w:val="1"/>
      <w:marLeft w:val="0"/>
      <w:marRight w:val="0"/>
      <w:marTop w:val="0"/>
      <w:marBottom w:val="0"/>
      <w:divBdr>
        <w:top w:val="none" w:sz="0" w:space="0" w:color="auto"/>
        <w:left w:val="none" w:sz="0" w:space="0" w:color="auto"/>
        <w:bottom w:val="none" w:sz="0" w:space="0" w:color="auto"/>
        <w:right w:val="none" w:sz="0" w:space="0" w:color="auto"/>
      </w:divBdr>
    </w:div>
    <w:div w:id="1123772209">
      <w:bodyDiv w:val="1"/>
      <w:marLeft w:val="0"/>
      <w:marRight w:val="0"/>
      <w:marTop w:val="0"/>
      <w:marBottom w:val="0"/>
      <w:divBdr>
        <w:top w:val="none" w:sz="0" w:space="0" w:color="auto"/>
        <w:left w:val="none" w:sz="0" w:space="0" w:color="auto"/>
        <w:bottom w:val="none" w:sz="0" w:space="0" w:color="auto"/>
        <w:right w:val="none" w:sz="0" w:space="0" w:color="auto"/>
      </w:divBdr>
    </w:div>
    <w:div w:id="1130517823">
      <w:bodyDiv w:val="1"/>
      <w:marLeft w:val="0"/>
      <w:marRight w:val="0"/>
      <w:marTop w:val="0"/>
      <w:marBottom w:val="0"/>
      <w:divBdr>
        <w:top w:val="none" w:sz="0" w:space="0" w:color="auto"/>
        <w:left w:val="none" w:sz="0" w:space="0" w:color="auto"/>
        <w:bottom w:val="none" w:sz="0" w:space="0" w:color="auto"/>
        <w:right w:val="none" w:sz="0" w:space="0" w:color="auto"/>
      </w:divBdr>
    </w:div>
    <w:div w:id="1145052448">
      <w:bodyDiv w:val="1"/>
      <w:marLeft w:val="0"/>
      <w:marRight w:val="0"/>
      <w:marTop w:val="0"/>
      <w:marBottom w:val="0"/>
      <w:divBdr>
        <w:top w:val="none" w:sz="0" w:space="0" w:color="auto"/>
        <w:left w:val="none" w:sz="0" w:space="0" w:color="auto"/>
        <w:bottom w:val="none" w:sz="0" w:space="0" w:color="auto"/>
        <w:right w:val="none" w:sz="0" w:space="0" w:color="auto"/>
      </w:divBdr>
    </w:div>
    <w:div w:id="1147824252">
      <w:bodyDiv w:val="1"/>
      <w:marLeft w:val="0"/>
      <w:marRight w:val="0"/>
      <w:marTop w:val="0"/>
      <w:marBottom w:val="0"/>
      <w:divBdr>
        <w:top w:val="none" w:sz="0" w:space="0" w:color="auto"/>
        <w:left w:val="none" w:sz="0" w:space="0" w:color="auto"/>
        <w:bottom w:val="none" w:sz="0" w:space="0" w:color="auto"/>
        <w:right w:val="none" w:sz="0" w:space="0" w:color="auto"/>
      </w:divBdr>
    </w:div>
    <w:div w:id="1153638150">
      <w:bodyDiv w:val="1"/>
      <w:marLeft w:val="0"/>
      <w:marRight w:val="0"/>
      <w:marTop w:val="0"/>
      <w:marBottom w:val="0"/>
      <w:divBdr>
        <w:top w:val="none" w:sz="0" w:space="0" w:color="auto"/>
        <w:left w:val="none" w:sz="0" w:space="0" w:color="auto"/>
        <w:bottom w:val="none" w:sz="0" w:space="0" w:color="auto"/>
        <w:right w:val="none" w:sz="0" w:space="0" w:color="auto"/>
      </w:divBdr>
    </w:div>
    <w:div w:id="1156653838">
      <w:bodyDiv w:val="1"/>
      <w:marLeft w:val="0"/>
      <w:marRight w:val="0"/>
      <w:marTop w:val="0"/>
      <w:marBottom w:val="0"/>
      <w:divBdr>
        <w:top w:val="none" w:sz="0" w:space="0" w:color="auto"/>
        <w:left w:val="none" w:sz="0" w:space="0" w:color="auto"/>
        <w:bottom w:val="none" w:sz="0" w:space="0" w:color="auto"/>
        <w:right w:val="none" w:sz="0" w:space="0" w:color="auto"/>
      </w:divBdr>
    </w:div>
    <w:div w:id="1183124777">
      <w:bodyDiv w:val="1"/>
      <w:marLeft w:val="0"/>
      <w:marRight w:val="0"/>
      <w:marTop w:val="0"/>
      <w:marBottom w:val="0"/>
      <w:divBdr>
        <w:top w:val="none" w:sz="0" w:space="0" w:color="auto"/>
        <w:left w:val="none" w:sz="0" w:space="0" w:color="auto"/>
        <w:bottom w:val="none" w:sz="0" w:space="0" w:color="auto"/>
        <w:right w:val="none" w:sz="0" w:space="0" w:color="auto"/>
      </w:divBdr>
    </w:div>
    <w:div w:id="1216577305">
      <w:bodyDiv w:val="1"/>
      <w:marLeft w:val="0"/>
      <w:marRight w:val="0"/>
      <w:marTop w:val="0"/>
      <w:marBottom w:val="0"/>
      <w:divBdr>
        <w:top w:val="none" w:sz="0" w:space="0" w:color="auto"/>
        <w:left w:val="none" w:sz="0" w:space="0" w:color="auto"/>
        <w:bottom w:val="none" w:sz="0" w:space="0" w:color="auto"/>
        <w:right w:val="none" w:sz="0" w:space="0" w:color="auto"/>
      </w:divBdr>
    </w:div>
    <w:div w:id="1218780773">
      <w:bodyDiv w:val="1"/>
      <w:marLeft w:val="0"/>
      <w:marRight w:val="0"/>
      <w:marTop w:val="0"/>
      <w:marBottom w:val="0"/>
      <w:divBdr>
        <w:top w:val="none" w:sz="0" w:space="0" w:color="auto"/>
        <w:left w:val="none" w:sz="0" w:space="0" w:color="auto"/>
        <w:bottom w:val="none" w:sz="0" w:space="0" w:color="auto"/>
        <w:right w:val="none" w:sz="0" w:space="0" w:color="auto"/>
      </w:divBdr>
    </w:div>
    <w:div w:id="1223518640">
      <w:bodyDiv w:val="1"/>
      <w:marLeft w:val="0"/>
      <w:marRight w:val="0"/>
      <w:marTop w:val="0"/>
      <w:marBottom w:val="0"/>
      <w:divBdr>
        <w:top w:val="none" w:sz="0" w:space="0" w:color="auto"/>
        <w:left w:val="none" w:sz="0" w:space="0" w:color="auto"/>
        <w:bottom w:val="none" w:sz="0" w:space="0" w:color="auto"/>
        <w:right w:val="none" w:sz="0" w:space="0" w:color="auto"/>
      </w:divBdr>
    </w:div>
    <w:div w:id="1224560756">
      <w:bodyDiv w:val="1"/>
      <w:marLeft w:val="0"/>
      <w:marRight w:val="0"/>
      <w:marTop w:val="0"/>
      <w:marBottom w:val="0"/>
      <w:divBdr>
        <w:top w:val="none" w:sz="0" w:space="0" w:color="auto"/>
        <w:left w:val="none" w:sz="0" w:space="0" w:color="auto"/>
        <w:bottom w:val="none" w:sz="0" w:space="0" w:color="auto"/>
        <w:right w:val="none" w:sz="0" w:space="0" w:color="auto"/>
      </w:divBdr>
    </w:div>
    <w:div w:id="1225603189">
      <w:bodyDiv w:val="1"/>
      <w:marLeft w:val="0"/>
      <w:marRight w:val="0"/>
      <w:marTop w:val="0"/>
      <w:marBottom w:val="0"/>
      <w:divBdr>
        <w:top w:val="none" w:sz="0" w:space="0" w:color="auto"/>
        <w:left w:val="none" w:sz="0" w:space="0" w:color="auto"/>
        <w:bottom w:val="none" w:sz="0" w:space="0" w:color="auto"/>
        <w:right w:val="none" w:sz="0" w:space="0" w:color="auto"/>
      </w:divBdr>
    </w:div>
    <w:div w:id="1225919045">
      <w:bodyDiv w:val="1"/>
      <w:marLeft w:val="0"/>
      <w:marRight w:val="0"/>
      <w:marTop w:val="0"/>
      <w:marBottom w:val="0"/>
      <w:divBdr>
        <w:top w:val="none" w:sz="0" w:space="0" w:color="auto"/>
        <w:left w:val="none" w:sz="0" w:space="0" w:color="auto"/>
        <w:bottom w:val="none" w:sz="0" w:space="0" w:color="auto"/>
        <w:right w:val="none" w:sz="0" w:space="0" w:color="auto"/>
      </w:divBdr>
    </w:div>
    <w:div w:id="1245723024">
      <w:bodyDiv w:val="1"/>
      <w:marLeft w:val="0"/>
      <w:marRight w:val="0"/>
      <w:marTop w:val="0"/>
      <w:marBottom w:val="0"/>
      <w:divBdr>
        <w:top w:val="none" w:sz="0" w:space="0" w:color="auto"/>
        <w:left w:val="none" w:sz="0" w:space="0" w:color="auto"/>
        <w:bottom w:val="none" w:sz="0" w:space="0" w:color="auto"/>
        <w:right w:val="none" w:sz="0" w:space="0" w:color="auto"/>
      </w:divBdr>
    </w:div>
    <w:div w:id="1255557366">
      <w:bodyDiv w:val="1"/>
      <w:marLeft w:val="0"/>
      <w:marRight w:val="0"/>
      <w:marTop w:val="0"/>
      <w:marBottom w:val="0"/>
      <w:divBdr>
        <w:top w:val="none" w:sz="0" w:space="0" w:color="auto"/>
        <w:left w:val="none" w:sz="0" w:space="0" w:color="auto"/>
        <w:bottom w:val="none" w:sz="0" w:space="0" w:color="auto"/>
        <w:right w:val="none" w:sz="0" w:space="0" w:color="auto"/>
      </w:divBdr>
    </w:div>
    <w:div w:id="1256091931">
      <w:bodyDiv w:val="1"/>
      <w:marLeft w:val="0"/>
      <w:marRight w:val="0"/>
      <w:marTop w:val="0"/>
      <w:marBottom w:val="0"/>
      <w:divBdr>
        <w:top w:val="none" w:sz="0" w:space="0" w:color="auto"/>
        <w:left w:val="none" w:sz="0" w:space="0" w:color="auto"/>
        <w:bottom w:val="none" w:sz="0" w:space="0" w:color="auto"/>
        <w:right w:val="none" w:sz="0" w:space="0" w:color="auto"/>
      </w:divBdr>
    </w:div>
    <w:div w:id="1265576436">
      <w:bodyDiv w:val="1"/>
      <w:marLeft w:val="0"/>
      <w:marRight w:val="0"/>
      <w:marTop w:val="0"/>
      <w:marBottom w:val="0"/>
      <w:divBdr>
        <w:top w:val="none" w:sz="0" w:space="0" w:color="auto"/>
        <w:left w:val="none" w:sz="0" w:space="0" w:color="auto"/>
        <w:bottom w:val="none" w:sz="0" w:space="0" w:color="auto"/>
        <w:right w:val="none" w:sz="0" w:space="0" w:color="auto"/>
      </w:divBdr>
    </w:div>
    <w:div w:id="1267467851">
      <w:bodyDiv w:val="1"/>
      <w:marLeft w:val="0"/>
      <w:marRight w:val="0"/>
      <w:marTop w:val="0"/>
      <w:marBottom w:val="0"/>
      <w:divBdr>
        <w:top w:val="none" w:sz="0" w:space="0" w:color="auto"/>
        <w:left w:val="none" w:sz="0" w:space="0" w:color="auto"/>
        <w:bottom w:val="none" w:sz="0" w:space="0" w:color="auto"/>
        <w:right w:val="none" w:sz="0" w:space="0" w:color="auto"/>
      </w:divBdr>
    </w:div>
    <w:div w:id="1268124518">
      <w:bodyDiv w:val="1"/>
      <w:marLeft w:val="0"/>
      <w:marRight w:val="0"/>
      <w:marTop w:val="0"/>
      <w:marBottom w:val="0"/>
      <w:divBdr>
        <w:top w:val="none" w:sz="0" w:space="0" w:color="auto"/>
        <w:left w:val="none" w:sz="0" w:space="0" w:color="auto"/>
        <w:bottom w:val="none" w:sz="0" w:space="0" w:color="auto"/>
        <w:right w:val="none" w:sz="0" w:space="0" w:color="auto"/>
      </w:divBdr>
    </w:div>
    <w:div w:id="1280338149">
      <w:bodyDiv w:val="1"/>
      <w:marLeft w:val="0"/>
      <w:marRight w:val="0"/>
      <w:marTop w:val="0"/>
      <w:marBottom w:val="0"/>
      <w:divBdr>
        <w:top w:val="none" w:sz="0" w:space="0" w:color="auto"/>
        <w:left w:val="none" w:sz="0" w:space="0" w:color="auto"/>
        <w:bottom w:val="none" w:sz="0" w:space="0" w:color="auto"/>
        <w:right w:val="none" w:sz="0" w:space="0" w:color="auto"/>
      </w:divBdr>
    </w:div>
    <w:div w:id="1283920787">
      <w:bodyDiv w:val="1"/>
      <w:marLeft w:val="0"/>
      <w:marRight w:val="0"/>
      <w:marTop w:val="0"/>
      <w:marBottom w:val="0"/>
      <w:divBdr>
        <w:top w:val="none" w:sz="0" w:space="0" w:color="auto"/>
        <w:left w:val="none" w:sz="0" w:space="0" w:color="auto"/>
        <w:bottom w:val="none" w:sz="0" w:space="0" w:color="auto"/>
        <w:right w:val="none" w:sz="0" w:space="0" w:color="auto"/>
      </w:divBdr>
    </w:div>
    <w:div w:id="1293247537">
      <w:bodyDiv w:val="1"/>
      <w:marLeft w:val="0"/>
      <w:marRight w:val="0"/>
      <w:marTop w:val="0"/>
      <w:marBottom w:val="0"/>
      <w:divBdr>
        <w:top w:val="none" w:sz="0" w:space="0" w:color="auto"/>
        <w:left w:val="none" w:sz="0" w:space="0" w:color="auto"/>
        <w:bottom w:val="none" w:sz="0" w:space="0" w:color="auto"/>
        <w:right w:val="none" w:sz="0" w:space="0" w:color="auto"/>
      </w:divBdr>
    </w:div>
    <w:div w:id="1298219423">
      <w:bodyDiv w:val="1"/>
      <w:marLeft w:val="0"/>
      <w:marRight w:val="0"/>
      <w:marTop w:val="0"/>
      <w:marBottom w:val="0"/>
      <w:divBdr>
        <w:top w:val="none" w:sz="0" w:space="0" w:color="auto"/>
        <w:left w:val="none" w:sz="0" w:space="0" w:color="auto"/>
        <w:bottom w:val="none" w:sz="0" w:space="0" w:color="auto"/>
        <w:right w:val="none" w:sz="0" w:space="0" w:color="auto"/>
      </w:divBdr>
    </w:div>
    <w:div w:id="1304119658">
      <w:bodyDiv w:val="1"/>
      <w:marLeft w:val="0"/>
      <w:marRight w:val="0"/>
      <w:marTop w:val="0"/>
      <w:marBottom w:val="0"/>
      <w:divBdr>
        <w:top w:val="none" w:sz="0" w:space="0" w:color="auto"/>
        <w:left w:val="none" w:sz="0" w:space="0" w:color="auto"/>
        <w:bottom w:val="none" w:sz="0" w:space="0" w:color="auto"/>
        <w:right w:val="none" w:sz="0" w:space="0" w:color="auto"/>
      </w:divBdr>
    </w:div>
    <w:div w:id="1304121024">
      <w:bodyDiv w:val="1"/>
      <w:marLeft w:val="0"/>
      <w:marRight w:val="0"/>
      <w:marTop w:val="0"/>
      <w:marBottom w:val="0"/>
      <w:divBdr>
        <w:top w:val="none" w:sz="0" w:space="0" w:color="auto"/>
        <w:left w:val="none" w:sz="0" w:space="0" w:color="auto"/>
        <w:bottom w:val="none" w:sz="0" w:space="0" w:color="auto"/>
        <w:right w:val="none" w:sz="0" w:space="0" w:color="auto"/>
      </w:divBdr>
    </w:div>
    <w:div w:id="1307781419">
      <w:bodyDiv w:val="1"/>
      <w:marLeft w:val="0"/>
      <w:marRight w:val="0"/>
      <w:marTop w:val="0"/>
      <w:marBottom w:val="0"/>
      <w:divBdr>
        <w:top w:val="none" w:sz="0" w:space="0" w:color="auto"/>
        <w:left w:val="none" w:sz="0" w:space="0" w:color="auto"/>
        <w:bottom w:val="none" w:sz="0" w:space="0" w:color="auto"/>
        <w:right w:val="none" w:sz="0" w:space="0" w:color="auto"/>
      </w:divBdr>
    </w:div>
    <w:div w:id="1330328077">
      <w:bodyDiv w:val="1"/>
      <w:marLeft w:val="0"/>
      <w:marRight w:val="0"/>
      <w:marTop w:val="0"/>
      <w:marBottom w:val="0"/>
      <w:divBdr>
        <w:top w:val="none" w:sz="0" w:space="0" w:color="auto"/>
        <w:left w:val="none" w:sz="0" w:space="0" w:color="auto"/>
        <w:bottom w:val="none" w:sz="0" w:space="0" w:color="auto"/>
        <w:right w:val="none" w:sz="0" w:space="0" w:color="auto"/>
      </w:divBdr>
    </w:div>
    <w:div w:id="1332441717">
      <w:bodyDiv w:val="1"/>
      <w:marLeft w:val="0"/>
      <w:marRight w:val="0"/>
      <w:marTop w:val="0"/>
      <w:marBottom w:val="0"/>
      <w:divBdr>
        <w:top w:val="none" w:sz="0" w:space="0" w:color="auto"/>
        <w:left w:val="none" w:sz="0" w:space="0" w:color="auto"/>
        <w:bottom w:val="none" w:sz="0" w:space="0" w:color="auto"/>
        <w:right w:val="none" w:sz="0" w:space="0" w:color="auto"/>
      </w:divBdr>
    </w:div>
    <w:div w:id="1334380212">
      <w:bodyDiv w:val="1"/>
      <w:marLeft w:val="0"/>
      <w:marRight w:val="0"/>
      <w:marTop w:val="0"/>
      <w:marBottom w:val="0"/>
      <w:divBdr>
        <w:top w:val="none" w:sz="0" w:space="0" w:color="auto"/>
        <w:left w:val="none" w:sz="0" w:space="0" w:color="auto"/>
        <w:bottom w:val="none" w:sz="0" w:space="0" w:color="auto"/>
        <w:right w:val="none" w:sz="0" w:space="0" w:color="auto"/>
      </w:divBdr>
    </w:div>
    <w:div w:id="1335768677">
      <w:bodyDiv w:val="1"/>
      <w:marLeft w:val="0"/>
      <w:marRight w:val="0"/>
      <w:marTop w:val="0"/>
      <w:marBottom w:val="0"/>
      <w:divBdr>
        <w:top w:val="none" w:sz="0" w:space="0" w:color="auto"/>
        <w:left w:val="none" w:sz="0" w:space="0" w:color="auto"/>
        <w:bottom w:val="none" w:sz="0" w:space="0" w:color="auto"/>
        <w:right w:val="none" w:sz="0" w:space="0" w:color="auto"/>
      </w:divBdr>
    </w:div>
    <w:div w:id="1342049559">
      <w:bodyDiv w:val="1"/>
      <w:marLeft w:val="0"/>
      <w:marRight w:val="0"/>
      <w:marTop w:val="0"/>
      <w:marBottom w:val="0"/>
      <w:divBdr>
        <w:top w:val="none" w:sz="0" w:space="0" w:color="auto"/>
        <w:left w:val="none" w:sz="0" w:space="0" w:color="auto"/>
        <w:bottom w:val="none" w:sz="0" w:space="0" w:color="auto"/>
        <w:right w:val="none" w:sz="0" w:space="0" w:color="auto"/>
      </w:divBdr>
    </w:div>
    <w:div w:id="1346901988">
      <w:bodyDiv w:val="1"/>
      <w:marLeft w:val="0"/>
      <w:marRight w:val="0"/>
      <w:marTop w:val="0"/>
      <w:marBottom w:val="0"/>
      <w:divBdr>
        <w:top w:val="none" w:sz="0" w:space="0" w:color="auto"/>
        <w:left w:val="none" w:sz="0" w:space="0" w:color="auto"/>
        <w:bottom w:val="none" w:sz="0" w:space="0" w:color="auto"/>
        <w:right w:val="none" w:sz="0" w:space="0" w:color="auto"/>
      </w:divBdr>
      <w:divsChild>
        <w:div w:id="102698991">
          <w:marLeft w:val="0"/>
          <w:marRight w:val="0"/>
          <w:marTop w:val="0"/>
          <w:marBottom w:val="0"/>
          <w:divBdr>
            <w:top w:val="none" w:sz="0" w:space="0" w:color="auto"/>
            <w:left w:val="none" w:sz="0" w:space="0" w:color="auto"/>
            <w:bottom w:val="none" w:sz="0" w:space="0" w:color="auto"/>
            <w:right w:val="none" w:sz="0" w:space="0" w:color="auto"/>
          </w:divBdr>
        </w:div>
        <w:div w:id="121845170">
          <w:marLeft w:val="0"/>
          <w:marRight w:val="0"/>
          <w:marTop w:val="0"/>
          <w:marBottom w:val="0"/>
          <w:divBdr>
            <w:top w:val="none" w:sz="0" w:space="0" w:color="auto"/>
            <w:left w:val="none" w:sz="0" w:space="0" w:color="auto"/>
            <w:bottom w:val="none" w:sz="0" w:space="0" w:color="auto"/>
            <w:right w:val="none" w:sz="0" w:space="0" w:color="auto"/>
          </w:divBdr>
        </w:div>
        <w:div w:id="142354785">
          <w:marLeft w:val="0"/>
          <w:marRight w:val="0"/>
          <w:marTop w:val="0"/>
          <w:marBottom w:val="0"/>
          <w:divBdr>
            <w:top w:val="none" w:sz="0" w:space="0" w:color="auto"/>
            <w:left w:val="none" w:sz="0" w:space="0" w:color="auto"/>
            <w:bottom w:val="none" w:sz="0" w:space="0" w:color="auto"/>
            <w:right w:val="none" w:sz="0" w:space="0" w:color="auto"/>
          </w:divBdr>
          <w:divsChild>
            <w:div w:id="2026786074">
              <w:marLeft w:val="0"/>
              <w:marRight w:val="0"/>
              <w:marTop w:val="0"/>
              <w:marBottom w:val="0"/>
              <w:divBdr>
                <w:top w:val="none" w:sz="0" w:space="0" w:color="auto"/>
                <w:left w:val="none" w:sz="0" w:space="0" w:color="auto"/>
                <w:bottom w:val="none" w:sz="0" w:space="0" w:color="auto"/>
                <w:right w:val="none" w:sz="0" w:space="0" w:color="auto"/>
              </w:divBdr>
            </w:div>
          </w:divsChild>
        </w:div>
        <w:div w:id="278925195">
          <w:marLeft w:val="0"/>
          <w:marRight w:val="0"/>
          <w:marTop w:val="0"/>
          <w:marBottom w:val="0"/>
          <w:divBdr>
            <w:top w:val="none" w:sz="0" w:space="0" w:color="auto"/>
            <w:left w:val="none" w:sz="0" w:space="0" w:color="auto"/>
            <w:bottom w:val="none" w:sz="0" w:space="0" w:color="auto"/>
            <w:right w:val="none" w:sz="0" w:space="0" w:color="auto"/>
          </w:divBdr>
        </w:div>
        <w:div w:id="557714130">
          <w:marLeft w:val="0"/>
          <w:marRight w:val="0"/>
          <w:marTop w:val="0"/>
          <w:marBottom w:val="0"/>
          <w:divBdr>
            <w:top w:val="none" w:sz="0" w:space="0" w:color="auto"/>
            <w:left w:val="none" w:sz="0" w:space="0" w:color="auto"/>
            <w:bottom w:val="none" w:sz="0" w:space="0" w:color="auto"/>
            <w:right w:val="none" w:sz="0" w:space="0" w:color="auto"/>
          </w:divBdr>
          <w:divsChild>
            <w:div w:id="1927111371">
              <w:marLeft w:val="0"/>
              <w:marRight w:val="0"/>
              <w:marTop w:val="0"/>
              <w:marBottom w:val="0"/>
              <w:divBdr>
                <w:top w:val="none" w:sz="0" w:space="0" w:color="auto"/>
                <w:left w:val="none" w:sz="0" w:space="0" w:color="auto"/>
                <w:bottom w:val="none" w:sz="0" w:space="0" w:color="auto"/>
                <w:right w:val="none" w:sz="0" w:space="0" w:color="auto"/>
              </w:divBdr>
            </w:div>
          </w:divsChild>
        </w:div>
        <w:div w:id="563226717">
          <w:marLeft w:val="0"/>
          <w:marRight w:val="0"/>
          <w:marTop w:val="0"/>
          <w:marBottom w:val="0"/>
          <w:divBdr>
            <w:top w:val="none" w:sz="0" w:space="0" w:color="auto"/>
            <w:left w:val="none" w:sz="0" w:space="0" w:color="auto"/>
            <w:bottom w:val="none" w:sz="0" w:space="0" w:color="auto"/>
            <w:right w:val="none" w:sz="0" w:space="0" w:color="auto"/>
          </w:divBdr>
          <w:divsChild>
            <w:div w:id="164639939">
              <w:marLeft w:val="0"/>
              <w:marRight w:val="0"/>
              <w:marTop w:val="0"/>
              <w:marBottom w:val="0"/>
              <w:divBdr>
                <w:top w:val="none" w:sz="0" w:space="0" w:color="auto"/>
                <w:left w:val="none" w:sz="0" w:space="0" w:color="auto"/>
                <w:bottom w:val="none" w:sz="0" w:space="0" w:color="auto"/>
                <w:right w:val="none" w:sz="0" w:space="0" w:color="auto"/>
              </w:divBdr>
            </w:div>
          </w:divsChild>
        </w:div>
        <w:div w:id="601571489">
          <w:marLeft w:val="0"/>
          <w:marRight w:val="0"/>
          <w:marTop w:val="0"/>
          <w:marBottom w:val="0"/>
          <w:divBdr>
            <w:top w:val="none" w:sz="0" w:space="0" w:color="auto"/>
            <w:left w:val="none" w:sz="0" w:space="0" w:color="auto"/>
            <w:bottom w:val="none" w:sz="0" w:space="0" w:color="auto"/>
            <w:right w:val="none" w:sz="0" w:space="0" w:color="auto"/>
          </w:divBdr>
          <w:divsChild>
            <w:div w:id="225604350">
              <w:marLeft w:val="0"/>
              <w:marRight w:val="0"/>
              <w:marTop w:val="0"/>
              <w:marBottom w:val="0"/>
              <w:divBdr>
                <w:top w:val="none" w:sz="0" w:space="0" w:color="auto"/>
                <w:left w:val="none" w:sz="0" w:space="0" w:color="auto"/>
                <w:bottom w:val="none" w:sz="0" w:space="0" w:color="auto"/>
                <w:right w:val="none" w:sz="0" w:space="0" w:color="auto"/>
              </w:divBdr>
            </w:div>
          </w:divsChild>
        </w:div>
        <w:div w:id="709454472">
          <w:marLeft w:val="0"/>
          <w:marRight w:val="0"/>
          <w:marTop w:val="0"/>
          <w:marBottom w:val="0"/>
          <w:divBdr>
            <w:top w:val="none" w:sz="0" w:space="0" w:color="auto"/>
            <w:left w:val="none" w:sz="0" w:space="0" w:color="auto"/>
            <w:bottom w:val="none" w:sz="0" w:space="0" w:color="auto"/>
            <w:right w:val="none" w:sz="0" w:space="0" w:color="auto"/>
          </w:divBdr>
        </w:div>
        <w:div w:id="758907409">
          <w:marLeft w:val="0"/>
          <w:marRight w:val="0"/>
          <w:marTop w:val="0"/>
          <w:marBottom w:val="0"/>
          <w:divBdr>
            <w:top w:val="none" w:sz="0" w:space="0" w:color="auto"/>
            <w:left w:val="none" w:sz="0" w:space="0" w:color="auto"/>
            <w:bottom w:val="none" w:sz="0" w:space="0" w:color="auto"/>
            <w:right w:val="none" w:sz="0" w:space="0" w:color="auto"/>
          </w:divBdr>
        </w:div>
        <w:div w:id="788865129">
          <w:marLeft w:val="0"/>
          <w:marRight w:val="0"/>
          <w:marTop w:val="0"/>
          <w:marBottom w:val="0"/>
          <w:divBdr>
            <w:top w:val="none" w:sz="0" w:space="0" w:color="auto"/>
            <w:left w:val="none" w:sz="0" w:space="0" w:color="auto"/>
            <w:bottom w:val="none" w:sz="0" w:space="0" w:color="auto"/>
            <w:right w:val="none" w:sz="0" w:space="0" w:color="auto"/>
          </w:divBdr>
        </w:div>
        <w:div w:id="812992043">
          <w:marLeft w:val="0"/>
          <w:marRight w:val="0"/>
          <w:marTop w:val="0"/>
          <w:marBottom w:val="0"/>
          <w:divBdr>
            <w:top w:val="none" w:sz="0" w:space="0" w:color="auto"/>
            <w:left w:val="none" w:sz="0" w:space="0" w:color="auto"/>
            <w:bottom w:val="none" w:sz="0" w:space="0" w:color="auto"/>
            <w:right w:val="none" w:sz="0" w:space="0" w:color="auto"/>
          </w:divBdr>
          <w:divsChild>
            <w:div w:id="105740718">
              <w:marLeft w:val="0"/>
              <w:marRight w:val="0"/>
              <w:marTop w:val="0"/>
              <w:marBottom w:val="0"/>
              <w:divBdr>
                <w:top w:val="none" w:sz="0" w:space="0" w:color="auto"/>
                <w:left w:val="none" w:sz="0" w:space="0" w:color="auto"/>
                <w:bottom w:val="none" w:sz="0" w:space="0" w:color="auto"/>
                <w:right w:val="none" w:sz="0" w:space="0" w:color="auto"/>
              </w:divBdr>
            </w:div>
          </w:divsChild>
        </w:div>
        <w:div w:id="1248690116">
          <w:marLeft w:val="0"/>
          <w:marRight w:val="0"/>
          <w:marTop w:val="0"/>
          <w:marBottom w:val="0"/>
          <w:divBdr>
            <w:top w:val="none" w:sz="0" w:space="0" w:color="auto"/>
            <w:left w:val="none" w:sz="0" w:space="0" w:color="auto"/>
            <w:bottom w:val="none" w:sz="0" w:space="0" w:color="auto"/>
            <w:right w:val="none" w:sz="0" w:space="0" w:color="auto"/>
          </w:divBdr>
          <w:divsChild>
            <w:div w:id="1162432823">
              <w:marLeft w:val="0"/>
              <w:marRight w:val="0"/>
              <w:marTop w:val="0"/>
              <w:marBottom w:val="0"/>
              <w:divBdr>
                <w:top w:val="none" w:sz="0" w:space="0" w:color="auto"/>
                <w:left w:val="none" w:sz="0" w:space="0" w:color="auto"/>
                <w:bottom w:val="none" w:sz="0" w:space="0" w:color="auto"/>
                <w:right w:val="none" w:sz="0" w:space="0" w:color="auto"/>
              </w:divBdr>
            </w:div>
          </w:divsChild>
        </w:div>
        <w:div w:id="1539931485">
          <w:marLeft w:val="0"/>
          <w:marRight w:val="0"/>
          <w:marTop w:val="0"/>
          <w:marBottom w:val="0"/>
          <w:divBdr>
            <w:top w:val="none" w:sz="0" w:space="0" w:color="auto"/>
            <w:left w:val="none" w:sz="0" w:space="0" w:color="auto"/>
            <w:bottom w:val="none" w:sz="0" w:space="0" w:color="auto"/>
            <w:right w:val="none" w:sz="0" w:space="0" w:color="auto"/>
          </w:divBdr>
        </w:div>
        <w:div w:id="1717000966">
          <w:marLeft w:val="0"/>
          <w:marRight w:val="0"/>
          <w:marTop w:val="0"/>
          <w:marBottom w:val="0"/>
          <w:divBdr>
            <w:top w:val="none" w:sz="0" w:space="0" w:color="auto"/>
            <w:left w:val="none" w:sz="0" w:space="0" w:color="auto"/>
            <w:bottom w:val="none" w:sz="0" w:space="0" w:color="auto"/>
            <w:right w:val="none" w:sz="0" w:space="0" w:color="auto"/>
          </w:divBdr>
          <w:divsChild>
            <w:div w:id="1517570669">
              <w:marLeft w:val="0"/>
              <w:marRight w:val="0"/>
              <w:marTop w:val="0"/>
              <w:marBottom w:val="0"/>
              <w:divBdr>
                <w:top w:val="none" w:sz="0" w:space="0" w:color="auto"/>
                <w:left w:val="none" w:sz="0" w:space="0" w:color="auto"/>
                <w:bottom w:val="none" w:sz="0" w:space="0" w:color="auto"/>
                <w:right w:val="none" w:sz="0" w:space="0" w:color="auto"/>
              </w:divBdr>
            </w:div>
          </w:divsChild>
        </w:div>
        <w:div w:id="1898977572">
          <w:marLeft w:val="0"/>
          <w:marRight w:val="0"/>
          <w:marTop w:val="0"/>
          <w:marBottom w:val="0"/>
          <w:divBdr>
            <w:top w:val="none" w:sz="0" w:space="0" w:color="auto"/>
            <w:left w:val="none" w:sz="0" w:space="0" w:color="auto"/>
            <w:bottom w:val="none" w:sz="0" w:space="0" w:color="auto"/>
            <w:right w:val="none" w:sz="0" w:space="0" w:color="auto"/>
          </w:divBdr>
        </w:div>
      </w:divsChild>
    </w:div>
    <w:div w:id="1352217140">
      <w:bodyDiv w:val="1"/>
      <w:marLeft w:val="0"/>
      <w:marRight w:val="0"/>
      <w:marTop w:val="0"/>
      <w:marBottom w:val="0"/>
      <w:divBdr>
        <w:top w:val="none" w:sz="0" w:space="0" w:color="auto"/>
        <w:left w:val="none" w:sz="0" w:space="0" w:color="auto"/>
        <w:bottom w:val="none" w:sz="0" w:space="0" w:color="auto"/>
        <w:right w:val="none" w:sz="0" w:space="0" w:color="auto"/>
      </w:divBdr>
    </w:div>
    <w:div w:id="1364789913">
      <w:bodyDiv w:val="1"/>
      <w:marLeft w:val="0"/>
      <w:marRight w:val="0"/>
      <w:marTop w:val="0"/>
      <w:marBottom w:val="0"/>
      <w:divBdr>
        <w:top w:val="none" w:sz="0" w:space="0" w:color="auto"/>
        <w:left w:val="none" w:sz="0" w:space="0" w:color="auto"/>
        <w:bottom w:val="none" w:sz="0" w:space="0" w:color="auto"/>
        <w:right w:val="none" w:sz="0" w:space="0" w:color="auto"/>
      </w:divBdr>
    </w:div>
    <w:div w:id="1370033582">
      <w:bodyDiv w:val="1"/>
      <w:marLeft w:val="0"/>
      <w:marRight w:val="0"/>
      <w:marTop w:val="0"/>
      <w:marBottom w:val="0"/>
      <w:divBdr>
        <w:top w:val="none" w:sz="0" w:space="0" w:color="auto"/>
        <w:left w:val="none" w:sz="0" w:space="0" w:color="auto"/>
        <w:bottom w:val="none" w:sz="0" w:space="0" w:color="auto"/>
        <w:right w:val="none" w:sz="0" w:space="0" w:color="auto"/>
      </w:divBdr>
    </w:div>
    <w:div w:id="1371875625">
      <w:bodyDiv w:val="1"/>
      <w:marLeft w:val="0"/>
      <w:marRight w:val="0"/>
      <w:marTop w:val="0"/>
      <w:marBottom w:val="0"/>
      <w:divBdr>
        <w:top w:val="none" w:sz="0" w:space="0" w:color="auto"/>
        <w:left w:val="none" w:sz="0" w:space="0" w:color="auto"/>
        <w:bottom w:val="none" w:sz="0" w:space="0" w:color="auto"/>
        <w:right w:val="none" w:sz="0" w:space="0" w:color="auto"/>
      </w:divBdr>
    </w:div>
    <w:div w:id="1380129887">
      <w:bodyDiv w:val="1"/>
      <w:marLeft w:val="0"/>
      <w:marRight w:val="0"/>
      <w:marTop w:val="0"/>
      <w:marBottom w:val="0"/>
      <w:divBdr>
        <w:top w:val="none" w:sz="0" w:space="0" w:color="auto"/>
        <w:left w:val="none" w:sz="0" w:space="0" w:color="auto"/>
        <w:bottom w:val="none" w:sz="0" w:space="0" w:color="auto"/>
        <w:right w:val="none" w:sz="0" w:space="0" w:color="auto"/>
      </w:divBdr>
    </w:div>
    <w:div w:id="1380595881">
      <w:bodyDiv w:val="1"/>
      <w:marLeft w:val="0"/>
      <w:marRight w:val="0"/>
      <w:marTop w:val="0"/>
      <w:marBottom w:val="0"/>
      <w:divBdr>
        <w:top w:val="none" w:sz="0" w:space="0" w:color="auto"/>
        <w:left w:val="none" w:sz="0" w:space="0" w:color="auto"/>
        <w:bottom w:val="none" w:sz="0" w:space="0" w:color="auto"/>
        <w:right w:val="none" w:sz="0" w:space="0" w:color="auto"/>
      </w:divBdr>
    </w:div>
    <w:div w:id="1383094850">
      <w:bodyDiv w:val="1"/>
      <w:marLeft w:val="0"/>
      <w:marRight w:val="0"/>
      <w:marTop w:val="0"/>
      <w:marBottom w:val="0"/>
      <w:divBdr>
        <w:top w:val="none" w:sz="0" w:space="0" w:color="auto"/>
        <w:left w:val="none" w:sz="0" w:space="0" w:color="auto"/>
        <w:bottom w:val="none" w:sz="0" w:space="0" w:color="auto"/>
        <w:right w:val="none" w:sz="0" w:space="0" w:color="auto"/>
      </w:divBdr>
    </w:div>
    <w:div w:id="1386030378">
      <w:bodyDiv w:val="1"/>
      <w:marLeft w:val="0"/>
      <w:marRight w:val="0"/>
      <w:marTop w:val="0"/>
      <w:marBottom w:val="0"/>
      <w:divBdr>
        <w:top w:val="none" w:sz="0" w:space="0" w:color="auto"/>
        <w:left w:val="none" w:sz="0" w:space="0" w:color="auto"/>
        <w:bottom w:val="none" w:sz="0" w:space="0" w:color="auto"/>
        <w:right w:val="none" w:sz="0" w:space="0" w:color="auto"/>
      </w:divBdr>
    </w:div>
    <w:div w:id="1389762193">
      <w:bodyDiv w:val="1"/>
      <w:marLeft w:val="0"/>
      <w:marRight w:val="0"/>
      <w:marTop w:val="0"/>
      <w:marBottom w:val="0"/>
      <w:divBdr>
        <w:top w:val="none" w:sz="0" w:space="0" w:color="auto"/>
        <w:left w:val="none" w:sz="0" w:space="0" w:color="auto"/>
        <w:bottom w:val="none" w:sz="0" w:space="0" w:color="auto"/>
        <w:right w:val="none" w:sz="0" w:space="0" w:color="auto"/>
      </w:divBdr>
    </w:div>
    <w:div w:id="1390543322">
      <w:bodyDiv w:val="1"/>
      <w:marLeft w:val="0"/>
      <w:marRight w:val="0"/>
      <w:marTop w:val="0"/>
      <w:marBottom w:val="0"/>
      <w:divBdr>
        <w:top w:val="none" w:sz="0" w:space="0" w:color="auto"/>
        <w:left w:val="none" w:sz="0" w:space="0" w:color="auto"/>
        <w:bottom w:val="none" w:sz="0" w:space="0" w:color="auto"/>
        <w:right w:val="none" w:sz="0" w:space="0" w:color="auto"/>
      </w:divBdr>
    </w:div>
    <w:div w:id="1390959436">
      <w:bodyDiv w:val="1"/>
      <w:marLeft w:val="0"/>
      <w:marRight w:val="0"/>
      <w:marTop w:val="0"/>
      <w:marBottom w:val="0"/>
      <w:divBdr>
        <w:top w:val="none" w:sz="0" w:space="0" w:color="auto"/>
        <w:left w:val="none" w:sz="0" w:space="0" w:color="auto"/>
        <w:bottom w:val="none" w:sz="0" w:space="0" w:color="auto"/>
        <w:right w:val="none" w:sz="0" w:space="0" w:color="auto"/>
      </w:divBdr>
    </w:div>
    <w:div w:id="1396321648">
      <w:bodyDiv w:val="1"/>
      <w:marLeft w:val="0"/>
      <w:marRight w:val="0"/>
      <w:marTop w:val="0"/>
      <w:marBottom w:val="0"/>
      <w:divBdr>
        <w:top w:val="none" w:sz="0" w:space="0" w:color="auto"/>
        <w:left w:val="none" w:sz="0" w:space="0" w:color="auto"/>
        <w:bottom w:val="none" w:sz="0" w:space="0" w:color="auto"/>
        <w:right w:val="none" w:sz="0" w:space="0" w:color="auto"/>
      </w:divBdr>
    </w:div>
    <w:div w:id="1400665188">
      <w:bodyDiv w:val="1"/>
      <w:marLeft w:val="0"/>
      <w:marRight w:val="0"/>
      <w:marTop w:val="0"/>
      <w:marBottom w:val="0"/>
      <w:divBdr>
        <w:top w:val="none" w:sz="0" w:space="0" w:color="auto"/>
        <w:left w:val="none" w:sz="0" w:space="0" w:color="auto"/>
        <w:bottom w:val="none" w:sz="0" w:space="0" w:color="auto"/>
        <w:right w:val="none" w:sz="0" w:space="0" w:color="auto"/>
      </w:divBdr>
    </w:div>
    <w:div w:id="1422486269">
      <w:bodyDiv w:val="1"/>
      <w:marLeft w:val="0"/>
      <w:marRight w:val="0"/>
      <w:marTop w:val="0"/>
      <w:marBottom w:val="0"/>
      <w:divBdr>
        <w:top w:val="none" w:sz="0" w:space="0" w:color="auto"/>
        <w:left w:val="none" w:sz="0" w:space="0" w:color="auto"/>
        <w:bottom w:val="none" w:sz="0" w:space="0" w:color="auto"/>
        <w:right w:val="none" w:sz="0" w:space="0" w:color="auto"/>
      </w:divBdr>
    </w:div>
    <w:div w:id="1440949159">
      <w:bodyDiv w:val="1"/>
      <w:marLeft w:val="0"/>
      <w:marRight w:val="0"/>
      <w:marTop w:val="0"/>
      <w:marBottom w:val="0"/>
      <w:divBdr>
        <w:top w:val="none" w:sz="0" w:space="0" w:color="auto"/>
        <w:left w:val="none" w:sz="0" w:space="0" w:color="auto"/>
        <w:bottom w:val="none" w:sz="0" w:space="0" w:color="auto"/>
        <w:right w:val="none" w:sz="0" w:space="0" w:color="auto"/>
      </w:divBdr>
    </w:div>
    <w:div w:id="1441757940">
      <w:bodyDiv w:val="1"/>
      <w:marLeft w:val="0"/>
      <w:marRight w:val="0"/>
      <w:marTop w:val="0"/>
      <w:marBottom w:val="0"/>
      <w:divBdr>
        <w:top w:val="none" w:sz="0" w:space="0" w:color="auto"/>
        <w:left w:val="none" w:sz="0" w:space="0" w:color="auto"/>
        <w:bottom w:val="none" w:sz="0" w:space="0" w:color="auto"/>
        <w:right w:val="none" w:sz="0" w:space="0" w:color="auto"/>
      </w:divBdr>
    </w:div>
    <w:div w:id="1446580722">
      <w:bodyDiv w:val="1"/>
      <w:marLeft w:val="0"/>
      <w:marRight w:val="0"/>
      <w:marTop w:val="0"/>
      <w:marBottom w:val="0"/>
      <w:divBdr>
        <w:top w:val="none" w:sz="0" w:space="0" w:color="auto"/>
        <w:left w:val="none" w:sz="0" w:space="0" w:color="auto"/>
        <w:bottom w:val="none" w:sz="0" w:space="0" w:color="auto"/>
        <w:right w:val="none" w:sz="0" w:space="0" w:color="auto"/>
      </w:divBdr>
    </w:div>
    <w:div w:id="1447965766">
      <w:bodyDiv w:val="1"/>
      <w:marLeft w:val="0"/>
      <w:marRight w:val="0"/>
      <w:marTop w:val="0"/>
      <w:marBottom w:val="0"/>
      <w:divBdr>
        <w:top w:val="none" w:sz="0" w:space="0" w:color="auto"/>
        <w:left w:val="none" w:sz="0" w:space="0" w:color="auto"/>
        <w:bottom w:val="none" w:sz="0" w:space="0" w:color="auto"/>
        <w:right w:val="none" w:sz="0" w:space="0" w:color="auto"/>
      </w:divBdr>
    </w:div>
    <w:div w:id="1449927397">
      <w:bodyDiv w:val="1"/>
      <w:marLeft w:val="0"/>
      <w:marRight w:val="0"/>
      <w:marTop w:val="0"/>
      <w:marBottom w:val="0"/>
      <w:divBdr>
        <w:top w:val="none" w:sz="0" w:space="0" w:color="auto"/>
        <w:left w:val="none" w:sz="0" w:space="0" w:color="auto"/>
        <w:bottom w:val="none" w:sz="0" w:space="0" w:color="auto"/>
        <w:right w:val="none" w:sz="0" w:space="0" w:color="auto"/>
      </w:divBdr>
    </w:div>
    <w:div w:id="1452895153">
      <w:bodyDiv w:val="1"/>
      <w:marLeft w:val="0"/>
      <w:marRight w:val="0"/>
      <w:marTop w:val="0"/>
      <w:marBottom w:val="0"/>
      <w:divBdr>
        <w:top w:val="none" w:sz="0" w:space="0" w:color="auto"/>
        <w:left w:val="none" w:sz="0" w:space="0" w:color="auto"/>
        <w:bottom w:val="none" w:sz="0" w:space="0" w:color="auto"/>
        <w:right w:val="none" w:sz="0" w:space="0" w:color="auto"/>
      </w:divBdr>
    </w:div>
    <w:div w:id="1483349657">
      <w:bodyDiv w:val="1"/>
      <w:marLeft w:val="0"/>
      <w:marRight w:val="0"/>
      <w:marTop w:val="0"/>
      <w:marBottom w:val="0"/>
      <w:divBdr>
        <w:top w:val="none" w:sz="0" w:space="0" w:color="auto"/>
        <w:left w:val="none" w:sz="0" w:space="0" w:color="auto"/>
        <w:bottom w:val="none" w:sz="0" w:space="0" w:color="auto"/>
        <w:right w:val="none" w:sz="0" w:space="0" w:color="auto"/>
      </w:divBdr>
    </w:div>
    <w:div w:id="1485005904">
      <w:bodyDiv w:val="1"/>
      <w:marLeft w:val="0"/>
      <w:marRight w:val="0"/>
      <w:marTop w:val="0"/>
      <w:marBottom w:val="0"/>
      <w:divBdr>
        <w:top w:val="none" w:sz="0" w:space="0" w:color="auto"/>
        <w:left w:val="none" w:sz="0" w:space="0" w:color="auto"/>
        <w:bottom w:val="none" w:sz="0" w:space="0" w:color="auto"/>
        <w:right w:val="none" w:sz="0" w:space="0" w:color="auto"/>
      </w:divBdr>
    </w:div>
    <w:div w:id="1494102012">
      <w:bodyDiv w:val="1"/>
      <w:marLeft w:val="0"/>
      <w:marRight w:val="0"/>
      <w:marTop w:val="0"/>
      <w:marBottom w:val="0"/>
      <w:divBdr>
        <w:top w:val="none" w:sz="0" w:space="0" w:color="auto"/>
        <w:left w:val="none" w:sz="0" w:space="0" w:color="auto"/>
        <w:bottom w:val="none" w:sz="0" w:space="0" w:color="auto"/>
        <w:right w:val="none" w:sz="0" w:space="0" w:color="auto"/>
      </w:divBdr>
    </w:div>
    <w:div w:id="1504130559">
      <w:bodyDiv w:val="1"/>
      <w:marLeft w:val="0"/>
      <w:marRight w:val="0"/>
      <w:marTop w:val="0"/>
      <w:marBottom w:val="0"/>
      <w:divBdr>
        <w:top w:val="none" w:sz="0" w:space="0" w:color="auto"/>
        <w:left w:val="none" w:sz="0" w:space="0" w:color="auto"/>
        <w:bottom w:val="none" w:sz="0" w:space="0" w:color="auto"/>
        <w:right w:val="none" w:sz="0" w:space="0" w:color="auto"/>
      </w:divBdr>
    </w:div>
    <w:div w:id="1504973398">
      <w:bodyDiv w:val="1"/>
      <w:marLeft w:val="0"/>
      <w:marRight w:val="0"/>
      <w:marTop w:val="0"/>
      <w:marBottom w:val="0"/>
      <w:divBdr>
        <w:top w:val="none" w:sz="0" w:space="0" w:color="auto"/>
        <w:left w:val="none" w:sz="0" w:space="0" w:color="auto"/>
        <w:bottom w:val="none" w:sz="0" w:space="0" w:color="auto"/>
        <w:right w:val="none" w:sz="0" w:space="0" w:color="auto"/>
      </w:divBdr>
      <w:divsChild>
        <w:div w:id="671561">
          <w:marLeft w:val="0"/>
          <w:marRight w:val="0"/>
          <w:marTop w:val="0"/>
          <w:marBottom w:val="0"/>
          <w:divBdr>
            <w:top w:val="none" w:sz="0" w:space="0" w:color="auto"/>
            <w:left w:val="none" w:sz="0" w:space="0" w:color="auto"/>
            <w:bottom w:val="none" w:sz="0" w:space="0" w:color="auto"/>
            <w:right w:val="none" w:sz="0" w:space="0" w:color="auto"/>
          </w:divBdr>
        </w:div>
        <w:div w:id="79451451">
          <w:marLeft w:val="0"/>
          <w:marRight w:val="0"/>
          <w:marTop w:val="0"/>
          <w:marBottom w:val="0"/>
          <w:divBdr>
            <w:top w:val="none" w:sz="0" w:space="0" w:color="auto"/>
            <w:left w:val="none" w:sz="0" w:space="0" w:color="auto"/>
            <w:bottom w:val="none" w:sz="0" w:space="0" w:color="auto"/>
            <w:right w:val="none" w:sz="0" w:space="0" w:color="auto"/>
          </w:divBdr>
          <w:divsChild>
            <w:div w:id="76249497">
              <w:marLeft w:val="0"/>
              <w:marRight w:val="0"/>
              <w:marTop w:val="0"/>
              <w:marBottom w:val="0"/>
              <w:divBdr>
                <w:top w:val="none" w:sz="0" w:space="0" w:color="auto"/>
                <w:left w:val="none" w:sz="0" w:space="0" w:color="auto"/>
                <w:bottom w:val="none" w:sz="0" w:space="0" w:color="auto"/>
                <w:right w:val="none" w:sz="0" w:space="0" w:color="auto"/>
              </w:divBdr>
            </w:div>
          </w:divsChild>
        </w:div>
        <w:div w:id="154149192">
          <w:marLeft w:val="0"/>
          <w:marRight w:val="0"/>
          <w:marTop w:val="0"/>
          <w:marBottom w:val="0"/>
          <w:divBdr>
            <w:top w:val="none" w:sz="0" w:space="0" w:color="auto"/>
            <w:left w:val="none" w:sz="0" w:space="0" w:color="auto"/>
            <w:bottom w:val="none" w:sz="0" w:space="0" w:color="auto"/>
            <w:right w:val="none" w:sz="0" w:space="0" w:color="auto"/>
          </w:divBdr>
        </w:div>
        <w:div w:id="158351219">
          <w:marLeft w:val="0"/>
          <w:marRight w:val="0"/>
          <w:marTop w:val="0"/>
          <w:marBottom w:val="0"/>
          <w:divBdr>
            <w:top w:val="none" w:sz="0" w:space="0" w:color="auto"/>
            <w:left w:val="none" w:sz="0" w:space="0" w:color="auto"/>
            <w:bottom w:val="none" w:sz="0" w:space="0" w:color="auto"/>
            <w:right w:val="none" w:sz="0" w:space="0" w:color="auto"/>
          </w:divBdr>
        </w:div>
        <w:div w:id="192424606">
          <w:marLeft w:val="0"/>
          <w:marRight w:val="0"/>
          <w:marTop w:val="0"/>
          <w:marBottom w:val="0"/>
          <w:divBdr>
            <w:top w:val="none" w:sz="0" w:space="0" w:color="auto"/>
            <w:left w:val="none" w:sz="0" w:space="0" w:color="auto"/>
            <w:bottom w:val="none" w:sz="0" w:space="0" w:color="auto"/>
            <w:right w:val="none" w:sz="0" w:space="0" w:color="auto"/>
          </w:divBdr>
          <w:divsChild>
            <w:div w:id="83503711">
              <w:marLeft w:val="0"/>
              <w:marRight w:val="0"/>
              <w:marTop w:val="0"/>
              <w:marBottom w:val="0"/>
              <w:divBdr>
                <w:top w:val="none" w:sz="0" w:space="0" w:color="auto"/>
                <w:left w:val="none" w:sz="0" w:space="0" w:color="auto"/>
                <w:bottom w:val="none" w:sz="0" w:space="0" w:color="auto"/>
                <w:right w:val="none" w:sz="0" w:space="0" w:color="auto"/>
              </w:divBdr>
            </w:div>
          </w:divsChild>
        </w:div>
        <w:div w:id="278731601">
          <w:marLeft w:val="0"/>
          <w:marRight w:val="0"/>
          <w:marTop w:val="0"/>
          <w:marBottom w:val="0"/>
          <w:divBdr>
            <w:top w:val="none" w:sz="0" w:space="0" w:color="auto"/>
            <w:left w:val="none" w:sz="0" w:space="0" w:color="auto"/>
            <w:bottom w:val="none" w:sz="0" w:space="0" w:color="auto"/>
            <w:right w:val="none" w:sz="0" w:space="0" w:color="auto"/>
          </w:divBdr>
        </w:div>
        <w:div w:id="282926600">
          <w:marLeft w:val="0"/>
          <w:marRight w:val="0"/>
          <w:marTop w:val="0"/>
          <w:marBottom w:val="0"/>
          <w:divBdr>
            <w:top w:val="none" w:sz="0" w:space="0" w:color="auto"/>
            <w:left w:val="none" w:sz="0" w:space="0" w:color="auto"/>
            <w:bottom w:val="none" w:sz="0" w:space="0" w:color="auto"/>
            <w:right w:val="none" w:sz="0" w:space="0" w:color="auto"/>
          </w:divBdr>
        </w:div>
        <w:div w:id="285235823">
          <w:marLeft w:val="0"/>
          <w:marRight w:val="0"/>
          <w:marTop w:val="0"/>
          <w:marBottom w:val="0"/>
          <w:divBdr>
            <w:top w:val="none" w:sz="0" w:space="0" w:color="auto"/>
            <w:left w:val="none" w:sz="0" w:space="0" w:color="auto"/>
            <w:bottom w:val="none" w:sz="0" w:space="0" w:color="auto"/>
            <w:right w:val="none" w:sz="0" w:space="0" w:color="auto"/>
          </w:divBdr>
        </w:div>
        <w:div w:id="430778533">
          <w:marLeft w:val="0"/>
          <w:marRight w:val="0"/>
          <w:marTop w:val="0"/>
          <w:marBottom w:val="0"/>
          <w:divBdr>
            <w:top w:val="none" w:sz="0" w:space="0" w:color="auto"/>
            <w:left w:val="none" w:sz="0" w:space="0" w:color="auto"/>
            <w:bottom w:val="none" w:sz="0" w:space="0" w:color="auto"/>
            <w:right w:val="none" w:sz="0" w:space="0" w:color="auto"/>
          </w:divBdr>
        </w:div>
        <w:div w:id="459229476">
          <w:marLeft w:val="0"/>
          <w:marRight w:val="0"/>
          <w:marTop w:val="0"/>
          <w:marBottom w:val="0"/>
          <w:divBdr>
            <w:top w:val="none" w:sz="0" w:space="0" w:color="auto"/>
            <w:left w:val="none" w:sz="0" w:space="0" w:color="auto"/>
            <w:bottom w:val="none" w:sz="0" w:space="0" w:color="auto"/>
            <w:right w:val="none" w:sz="0" w:space="0" w:color="auto"/>
          </w:divBdr>
          <w:divsChild>
            <w:div w:id="73862516">
              <w:marLeft w:val="0"/>
              <w:marRight w:val="0"/>
              <w:marTop w:val="0"/>
              <w:marBottom w:val="0"/>
              <w:divBdr>
                <w:top w:val="none" w:sz="0" w:space="0" w:color="auto"/>
                <w:left w:val="none" w:sz="0" w:space="0" w:color="auto"/>
                <w:bottom w:val="none" w:sz="0" w:space="0" w:color="auto"/>
                <w:right w:val="none" w:sz="0" w:space="0" w:color="auto"/>
              </w:divBdr>
            </w:div>
          </w:divsChild>
        </w:div>
        <w:div w:id="545265103">
          <w:marLeft w:val="0"/>
          <w:marRight w:val="0"/>
          <w:marTop w:val="0"/>
          <w:marBottom w:val="0"/>
          <w:divBdr>
            <w:top w:val="none" w:sz="0" w:space="0" w:color="auto"/>
            <w:left w:val="none" w:sz="0" w:space="0" w:color="auto"/>
            <w:bottom w:val="none" w:sz="0" w:space="0" w:color="auto"/>
            <w:right w:val="none" w:sz="0" w:space="0" w:color="auto"/>
          </w:divBdr>
        </w:div>
        <w:div w:id="624505269">
          <w:marLeft w:val="0"/>
          <w:marRight w:val="0"/>
          <w:marTop w:val="0"/>
          <w:marBottom w:val="0"/>
          <w:divBdr>
            <w:top w:val="none" w:sz="0" w:space="0" w:color="auto"/>
            <w:left w:val="none" w:sz="0" w:space="0" w:color="auto"/>
            <w:bottom w:val="none" w:sz="0" w:space="0" w:color="auto"/>
            <w:right w:val="none" w:sz="0" w:space="0" w:color="auto"/>
          </w:divBdr>
        </w:div>
        <w:div w:id="708527037">
          <w:marLeft w:val="0"/>
          <w:marRight w:val="0"/>
          <w:marTop w:val="0"/>
          <w:marBottom w:val="0"/>
          <w:divBdr>
            <w:top w:val="none" w:sz="0" w:space="0" w:color="auto"/>
            <w:left w:val="none" w:sz="0" w:space="0" w:color="auto"/>
            <w:bottom w:val="none" w:sz="0" w:space="0" w:color="auto"/>
            <w:right w:val="none" w:sz="0" w:space="0" w:color="auto"/>
          </w:divBdr>
        </w:div>
        <w:div w:id="816267336">
          <w:marLeft w:val="0"/>
          <w:marRight w:val="0"/>
          <w:marTop w:val="0"/>
          <w:marBottom w:val="0"/>
          <w:divBdr>
            <w:top w:val="none" w:sz="0" w:space="0" w:color="auto"/>
            <w:left w:val="none" w:sz="0" w:space="0" w:color="auto"/>
            <w:bottom w:val="none" w:sz="0" w:space="0" w:color="auto"/>
            <w:right w:val="none" w:sz="0" w:space="0" w:color="auto"/>
          </w:divBdr>
        </w:div>
        <w:div w:id="839001546">
          <w:marLeft w:val="0"/>
          <w:marRight w:val="0"/>
          <w:marTop w:val="0"/>
          <w:marBottom w:val="0"/>
          <w:divBdr>
            <w:top w:val="none" w:sz="0" w:space="0" w:color="auto"/>
            <w:left w:val="none" w:sz="0" w:space="0" w:color="auto"/>
            <w:bottom w:val="none" w:sz="0" w:space="0" w:color="auto"/>
            <w:right w:val="none" w:sz="0" w:space="0" w:color="auto"/>
          </w:divBdr>
        </w:div>
        <w:div w:id="858394282">
          <w:marLeft w:val="0"/>
          <w:marRight w:val="0"/>
          <w:marTop w:val="0"/>
          <w:marBottom w:val="0"/>
          <w:divBdr>
            <w:top w:val="none" w:sz="0" w:space="0" w:color="auto"/>
            <w:left w:val="none" w:sz="0" w:space="0" w:color="auto"/>
            <w:bottom w:val="none" w:sz="0" w:space="0" w:color="auto"/>
            <w:right w:val="none" w:sz="0" w:space="0" w:color="auto"/>
          </w:divBdr>
          <w:divsChild>
            <w:div w:id="1941403060">
              <w:marLeft w:val="0"/>
              <w:marRight w:val="0"/>
              <w:marTop w:val="0"/>
              <w:marBottom w:val="0"/>
              <w:divBdr>
                <w:top w:val="none" w:sz="0" w:space="0" w:color="auto"/>
                <w:left w:val="none" w:sz="0" w:space="0" w:color="auto"/>
                <w:bottom w:val="none" w:sz="0" w:space="0" w:color="auto"/>
                <w:right w:val="none" w:sz="0" w:space="0" w:color="auto"/>
              </w:divBdr>
            </w:div>
          </w:divsChild>
        </w:div>
        <w:div w:id="882134432">
          <w:marLeft w:val="0"/>
          <w:marRight w:val="0"/>
          <w:marTop w:val="0"/>
          <w:marBottom w:val="0"/>
          <w:divBdr>
            <w:top w:val="none" w:sz="0" w:space="0" w:color="auto"/>
            <w:left w:val="none" w:sz="0" w:space="0" w:color="auto"/>
            <w:bottom w:val="none" w:sz="0" w:space="0" w:color="auto"/>
            <w:right w:val="none" w:sz="0" w:space="0" w:color="auto"/>
          </w:divBdr>
          <w:divsChild>
            <w:div w:id="1574506435">
              <w:marLeft w:val="0"/>
              <w:marRight w:val="0"/>
              <w:marTop w:val="0"/>
              <w:marBottom w:val="0"/>
              <w:divBdr>
                <w:top w:val="none" w:sz="0" w:space="0" w:color="auto"/>
                <w:left w:val="none" w:sz="0" w:space="0" w:color="auto"/>
                <w:bottom w:val="none" w:sz="0" w:space="0" w:color="auto"/>
                <w:right w:val="none" w:sz="0" w:space="0" w:color="auto"/>
              </w:divBdr>
            </w:div>
          </w:divsChild>
        </w:div>
        <w:div w:id="954679363">
          <w:marLeft w:val="0"/>
          <w:marRight w:val="0"/>
          <w:marTop w:val="0"/>
          <w:marBottom w:val="0"/>
          <w:divBdr>
            <w:top w:val="none" w:sz="0" w:space="0" w:color="auto"/>
            <w:left w:val="none" w:sz="0" w:space="0" w:color="auto"/>
            <w:bottom w:val="none" w:sz="0" w:space="0" w:color="auto"/>
            <w:right w:val="none" w:sz="0" w:space="0" w:color="auto"/>
          </w:divBdr>
        </w:div>
        <w:div w:id="967200219">
          <w:marLeft w:val="0"/>
          <w:marRight w:val="0"/>
          <w:marTop w:val="0"/>
          <w:marBottom w:val="0"/>
          <w:divBdr>
            <w:top w:val="none" w:sz="0" w:space="0" w:color="auto"/>
            <w:left w:val="none" w:sz="0" w:space="0" w:color="auto"/>
            <w:bottom w:val="none" w:sz="0" w:space="0" w:color="auto"/>
            <w:right w:val="none" w:sz="0" w:space="0" w:color="auto"/>
          </w:divBdr>
          <w:divsChild>
            <w:div w:id="699861254">
              <w:marLeft w:val="0"/>
              <w:marRight w:val="0"/>
              <w:marTop w:val="0"/>
              <w:marBottom w:val="0"/>
              <w:divBdr>
                <w:top w:val="none" w:sz="0" w:space="0" w:color="auto"/>
                <w:left w:val="none" w:sz="0" w:space="0" w:color="auto"/>
                <w:bottom w:val="none" w:sz="0" w:space="0" w:color="auto"/>
                <w:right w:val="none" w:sz="0" w:space="0" w:color="auto"/>
              </w:divBdr>
            </w:div>
          </w:divsChild>
        </w:div>
        <w:div w:id="1052071529">
          <w:marLeft w:val="0"/>
          <w:marRight w:val="0"/>
          <w:marTop w:val="0"/>
          <w:marBottom w:val="0"/>
          <w:divBdr>
            <w:top w:val="none" w:sz="0" w:space="0" w:color="auto"/>
            <w:left w:val="none" w:sz="0" w:space="0" w:color="auto"/>
            <w:bottom w:val="none" w:sz="0" w:space="0" w:color="auto"/>
            <w:right w:val="none" w:sz="0" w:space="0" w:color="auto"/>
          </w:divBdr>
        </w:div>
        <w:div w:id="1062950140">
          <w:marLeft w:val="0"/>
          <w:marRight w:val="0"/>
          <w:marTop w:val="0"/>
          <w:marBottom w:val="0"/>
          <w:divBdr>
            <w:top w:val="none" w:sz="0" w:space="0" w:color="auto"/>
            <w:left w:val="none" w:sz="0" w:space="0" w:color="auto"/>
            <w:bottom w:val="none" w:sz="0" w:space="0" w:color="auto"/>
            <w:right w:val="none" w:sz="0" w:space="0" w:color="auto"/>
          </w:divBdr>
          <w:divsChild>
            <w:div w:id="1559513151">
              <w:marLeft w:val="0"/>
              <w:marRight w:val="0"/>
              <w:marTop w:val="0"/>
              <w:marBottom w:val="0"/>
              <w:divBdr>
                <w:top w:val="none" w:sz="0" w:space="0" w:color="auto"/>
                <w:left w:val="none" w:sz="0" w:space="0" w:color="auto"/>
                <w:bottom w:val="none" w:sz="0" w:space="0" w:color="auto"/>
                <w:right w:val="none" w:sz="0" w:space="0" w:color="auto"/>
              </w:divBdr>
            </w:div>
          </w:divsChild>
        </w:div>
        <w:div w:id="1162895048">
          <w:marLeft w:val="0"/>
          <w:marRight w:val="0"/>
          <w:marTop w:val="0"/>
          <w:marBottom w:val="0"/>
          <w:divBdr>
            <w:top w:val="none" w:sz="0" w:space="0" w:color="auto"/>
            <w:left w:val="none" w:sz="0" w:space="0" w:color="auto"/>
            <w:bottom w:val="none" w:sz="0" w:space="0" w:color="auto"/>
            <w:right w:val="none" w:sz="0" w:space="0" w:color="auto"/>
          </w:divBdr>
          <w:divsChild>
            <w:div w:id="2120290834">
              <w:marLeft w:val="0"/>
              <w:marRight w:val="0"/>
              <w:marTop w:val="0"/>
              <w:marBottom w:val="0"/>
              <w:divBdr>
                <w:top w:val="none" w:sz="0" w:space="0" w:color="auto"/>
                <w:left w:val="none" w:sz="0" w:space="0" w:color="auto"/>
                <w:bottom w:val="none" w:sz="0" w:space="0" w:color="auto"/>
                <w:right w:val="none" w:sz="0" w:space="0" w:color="auto"/>
              </w:divBdr>
            </w:div>
          </w:divsChild>
        </w:div>
        <w:div w:id="1248078516">
          <w:marLeft w:val="0"/>
          <w:marRight w:val="0"/>
          <w:marTop w:val="0"/>
          <w:marBottom w:val="0"/>
          <w:divBdr>
            <w:top w:val="none" w:sz="0" w:space="0" w:color="auto"/>
            <w:left w:val="none" w:sz="0" w:space="0" w:color="auto"/>
            <w:bottom w:val="none" w:sz="0" w:space="0" w:color="auto"/>
            <w:right w:val="none" w:sz="0" w:space="0" w:color="auto"/>
          </w:divBdr>
        </w:div>
        <w:div w:id="1264651482">
          <w:marLeft w:val="0"/>
          <w:marRight w:val="0"/>
          <w:marTop w:val="0"/>
          <w:marBottom w:val="0"/>
          <w:divBdr>
            <w:top w:val="none" w:sz="0" w:space="0" w:color="auto"/>
            <w:left w:val="none" w:sz="0" w:space="0" w:color="auto"/>
            <w:bottom w:val="none" w:sz="0" w:space="0" w:color="auto"/>
            <w:right w:val="none" w:sz="0" w:space="0" w:color="auto"/>
          </w:divBdr>
          <w:divsChild>
            <w:div w:id="1610579362">
              <w:marLeft w:val="0"/>
              <w:marRight w:val="0"/>
              <w:marTop w:val="0"/>
              <w:marBottom w:val="0"/>
              <w:divBdr>
                <w:top w:val="none" w:sz="0" w:space="0" w:color="auto"/>
                <w:left w:val="none" w:sz="0" w:space="0" w:color="auto"/>
                <w:bottom w:val="none" w:sz="0" w:space="0" w:color="auto"/>
                <w:right w:val="none" w:sz="0" w:space="0" w:color="auto"/>
              </w:divBdr>
            </w:div>
          </w:divsChild>
        </w:div>
        <w:div w:id="1301692120">
          <w:marLeft w:val="0"/>
          <w:marRight w:val="0"/>
          <w:marTop w:val="0"/>
          <w:marBottom w:val="0"/>
          <w:divBdr>
            <w:top w:val="none" w:sz="0" w:space="0" w:color="auto"/>
            <w:left w:val="none" w:sz="0" w:space="0" w:color="auto"/>
            <w:bottom w:val="none" w:sz="0" w:space="0" w:color="auto"/>
            <w:right w:val="none" w:sz="0" w:space="0" w:color="auto"/>
          </w:divBdr>
          <w:divsChild>
            <w:div w:id="1457676113">
              <w:marLeft w:val="0"/>
              <w:marRight w:val="0"/>
              <w:marTop w:val="0"/>
              <w:marBottom w:val="0"/>
              <w:divBdr>
                <w:top w:val="none" w:sz="0" w:space="0" w:color="auto"/>
                <w:left w:val="none" w:sz="0" w:space="0" w:color="auto"/>
                <w:bottom w:val="none" w:sz="0" w:space="0" w:color="auto"/>
                <w:right w:val="none" w:sz="0" w:space="0" w:color="auto"/>
              </w:divBdr>
            </w:div>
          </w:divsChild>
        </w:div>
        <w:div w:id="1311669824">
          <w:marLeft w:val="0"/>
          <w:marRight w:val="0"/>
          <w:marTop w:val="0"/>
          <w:marBottom w:val="0"/>
          <w:divBdr>
            <w:top w:val="none" w:sz="0" w:space="0" w:color="auto"/>
            <w:left w:val="none" w:sz="0" w:space="0" w:color="auto"/>
            <w:bottom w:val="none" w:sz="0" w:space="0" w:color="auto"/>
            <w:right w:val="none" w:sz="0" w:space="0" w:color="auto"/>
          </w:divBdr>
        </w:div>
        <w:div w:id="1315525271">
          <w:marLeft w:val="0"/>
          <w:marRight w:val="0"/>
          <w:marTop w:val="0"/>
          <w:marBottom w:val="0"/>
          <w:divBdr>
            <w:top w:val="none" w:sz="0" w:space="0" w:color="auto"/>
            <w:left w:val="none" w:sz="0" w:space="0" w:color="auto"/>
            <w:bottom w:val="none" w:sz="0" w:space="0" w:color="auto"/>
            <w:right w:val="none" w:sz="0" w:space="0" w:color="auto"/>
          </w:divBdr>
        </w:div>
        <w:div w:id="1358119676">
          <w:marLeft w:val="0"/>
          <w:marRight w:val="0"/>
          <w:marTop w:val="0"/>
          <w:marBottom w:val="0"/>
          <w:divBdr>
            <w:top w:val="none" w:sz="0" w:space="0" w:color="auto"/>
            <w:left w:val="none" w:sz="0" w:space="0" w:color="auto"/>
            <w:bottom w:val="none" w:sz="0" w:space="0" w:color="auto"/>
            <w:right w:val="none" w:sz="0" w:space="0" w:color="auto"/>
          </w:divBdr>
        </w:div>
        <w:div w:id="1392116523">
          <w:marLeft w:val="0"/>
          <w:marRight w:val="0"/>
          <w:marTop w:val="0"/>
          <w:marBottom w:val="0"/>
          <w:divBdr>
            <w:top w:val="none" w:sz="0" w:space="0" w:color="auto"/>
            <w:left w:val="none" w:sz="0" w:space="0" w:color="auto"/>
            <w:bottom w:val="none" w:sz="0" w:space="0" w:color="auto"/>
            <w:right w:val="none" w:sz="0" w:space="0" w:color="auto"/>
          </w:divBdr>
          <w:divsChild>
            <w:div w:id="1066565373">
              <w:marLeft w:val="0"/>
              <w:marRight w:val="0"/>
              <w:marTop w:val="0"/>
              <w:marBottom w:val="0"/>
              <w:divBdr>
                <w:top w:val="none" w:sz="0" w:space="0" w:color="auto"/>
                <w:left w:val="none" w:sz="0" w:space="0" w:color="auto"/>
                <w:bottom w:val="none" w:sz="0" w:space="0" w:color="auto"/>
                <w:right w:val="none" w:sz="0" w:space="0" w:color="auto"/>
              </w:divBdr>
              <w:divsChild>
                <w:div w:id="97986384">
                  <w:marLeft w:val="0"/>
                  <w:marRight w:val="150"/>
                  <w:marTop w:val="0"/>
                  <w:marBottom w:val="0"/>
                  <w:divBdr>
                    <w:top w:val="none" w:sz="0" w:space="0" w:color="auto"/>
                    <w:left w:val="none" w:sz="0" w:space="0" w:color="auto"/>
                    <w:bottom w:val="none" w:sz="0" w:space="0" w:color="auto"/>
                    <w:right w:val="none" w:sz="0" w:space="0" w:color="auto"/>
                  </w:divBdr>
                  <w:divsChild>
                    <w:div w:id="2133400384">
                      <w:marLeft w:val="0"/>
                      <w:marRight w:val="150"/>
                      <w:marTop w:val="0"/>
                      <w:marBottom w:val="0"/>
                      <w:divBdr>
                        <w:top w:val="none" w:sz="0" w:space="0" w:color="auto"/>
                        <w:left w:val="none" w:sz="0" w:space="0" w:color="auto"/>
                        <w:bottom w:val="none" w:sz="0" w:space="0" w:color="auto"/>
                        <w:right w:val="none" w:sz="0" w:space="0" w:color="auto"/>
                      </w:divBdr>
                    </w:div>
                  </w:divsChild>
                </w:div>
                <w:div w:id="1803108872">
                  <w:marLeft w:val="0"/>
                  <w:marRight w:val="150"/>
                  <w:marTop w:val="0"/>
                  <w:marBottom w:val="0"/>
                  <w:divBdr>
                    <w:top w:val="none" w:sz="0" w:space="0" w:color="auto"/>
                    <w:left w:val="none" w:sz="0" w:space="0" w:color="auto"/>
                    <w:bottom w:val="none" w:sz="0" w:space="0" w:color="auto"/>
                    <w:right w:val="none" w:sz="0" w:space="0" w:color="auto"/>
                  </w:divBdr>
                  <w:divsChild>
                    <w:div w:id="1038625184">
                      <w:marLeft w:val="0"/>
                      <w:marRight w:val="150"/>
                      <w:marTop w:val="0"/>
                      <w:marBottom w:val="0"/>
                      <w:divBdr>
                        <w:top w:val="none" w:sz="0" w:space="0" w:color="auto"/>
                        <w:left w:val="none" w:sz="0" w:space="0" w:color="auto"/>
                        <w:bottom w:val="none" w:sz="0" w:space="0" w:color="auto"/>
                        <w:right w:val="none" w:sz="0" w:space="0" w:color="auto"/>
                      </w:divBdr>
                    </w:div>
                  </w:divsChild>
                </w:div>
                <w:div w:id="1891500185">
                  <w:marLeft w:val="0"/>
                  <w:marRight w:val="150"/>
                  <w:marTop w:val="0"/>
                  <w:marBottom w:val="0"/>
                  <w:divBdr>
                    <w:top w:val="none" w:sz="0" w:space="0" w:color="auto"/>
                    <w:left w:val="none" w:sz="0" w:space="0" w:color="auto"/>
                    <w:bottom w:val="none" w:sz="0" w:space="0" w:color="auto"/>
                    <w:right w:val="none" w:sz="0" w:space="0" w:color="auto"/>
                  </w:divBdr>
                  <w:divsChild>
                    <w:div w:id="1134057064">
                      <w:marLeft w:val="0"/>
                      <w:marRight w:val="150"/>
                      <w:marTop w:val="0"/>
                      <w:marBottom w:val="0"/>
                      <w:divBdr>
                        <w:top w:val="none" w:sz="0" w:space="0" w:color="auto"/>
                        <w:left w:val="none" w:sz="0" w:space="0" w:color="auto"/>
                        <w:bottom w:val="none" w:sz="0" w:space="0" w:color="auto"/>
                        <w:right w:val="none" w:sz="0" w:space="0" w:color="auto"/>
                      </w:divBdr>
                    </w:div>
                  </w:divsChild>
                </w:div>
                <w:div w:id="1998265895">
                  <w:marLeft w:val="0"/>
                  <w:marRight w:val="150"/>
                  <w:marTop w:val="0"/>
                  <w:marBottom w:val="0"/>
                  <w:divBdr>
                    <w:top w:val="none" w:sz="0" w:space="0" w:color="auto"/>
                    <w:left w:val="none" w:sz="0" w:space="0" w:color="auto"/>
                    <w:bottom w:val="none" w:sz="0" w:space="0" w:color="auto"/>
                    <w:right w:val="none" w:sz="0" w:space="0" w:color="auto"/>
                  </w:divBdr>
                  <w:divsChild>
                    <w:div w:id="1238438219">
                      <w:marLeft w:val="0"/>
                      <w:marRight w:val="150"/>
                      <w:marTop w:val="0"/>
                      <w:marBottom w:val="0"/>
                      <w:divBdr>
                        <w:top w:val="none" w:sz="0" w:space="0" w:color="auto"/>
                        <w:left w:val="none" w:sz="0" w:space="0" w:color="auto"/>
                        <w:bottom w:val="none" w:sz="0" w:space="0" w:color="auto"/>
                        <w:right w:val="none" w:sz="0" w:space="0" w:color="auto"/>
                      </w:divBdr>
                    </w:div>
                  </w:divsChild>
                </w:div>
              </w:divsChild>
            </w:div>
          </w:divsChild>
        </w:div>
        <w:div w:id="1392190419">
          <w:marLeft w:val="0"/>
          <w:marRight w:val="0"/>
          <w:marTop w:val="0"/>
          <w:marBottom w:val="0"/>
          <w:divBdr>
            <w:top w:val="none" w:sz="0" w:space="0" w:color="auto"/>
            <w:left w:val="none" w:sz="0" w:space="0" w:color="auto"/>
            <w:bottom w:val="none" w:sz="0" w:space="0" w:color="auto"/>
            <w:right w:val="none" w:sz="0" w:space="0" w:color="auto"/>
          </w:divBdr>
        </w:div>
        <w:div w:id="1394085581">
          <w:marLeft w:val="0"/>
          <w:marRight w:val="0"/>
          <w:marTop w:val="0"/>
          <w:marBottom w:val="0"/>
          <w:divBdr>
            <w:top w:val="none" w:sz="0" w:space="0" w:color="auto"/>
            <w:left w:val="none" w:sz="0" w:space="0" w:color="auto"/>
            <w:bottom w:val="none" w:sz="0" w:space="0" w:color="auto"/>
            <w:right w:val="none" w:sz="0" w:space="0" w:color="auto"/>
          </w:divBdr>
          <w:divsChild>
            <w:div w:id="772240070">
              <w:marLeft w:val="0"/>
              <w:marRight w:val="0"/>
              <w:marTop w:val="0"/>
              <w:marBottom w:val="0"/>
              <w:divBdr>
                <w:top w:val="none" w:sz="0" w:space="0" w:color="auto"/>
                <w:left w:val="none" w:sz="0" w:space="0" w:color="auto"/>
                <w:bottom w:val="none" w:sz="0" w:space="0" w:color="auto"/>
                <w:right w:val="none" w:sz="0" w:space="0" w:color="auto"/>
              </w:divBdr>
            </w:div>
          </w:divsChild>
        </w:div>
        <w:div w:id="1410736090">
          <w:marLeft w:val="0"/>
          <w:marRight w:val="0"/>
          <w:marTop w:val="0"/>
          <w:marBottom w:val="0"/>
          <w:divBdr>
            <w:top w:val="none" w:sz="0" w:space="0" w:color="auto"/>
            <w:left w:val="none" w:sz="0" w:space="0" w:color="auto"/>
            <w:bottom w:val="none" w:sz="0" w:space="0" w:color="auto"/>
            <w:right w:val="none" w:sz="0" w:space="0" w:color="auto"/>
          </w:divBdr>
          <w:divsChild>
            <w:div w:id="727265185">
              <w:marLeft w:val="0"/>
              <w:marRight w:val="0"/>
              <w:marTop w:val="0"/>
              <w:marBottom w:val="0"/>
              <w:divBdr>
                <w:top w:val="none" w:sz="0" w:space="0" w:color="auto"/>
                <w:left w:val="none" w:sz="0" w:space="0" w:color="auto"/>
                <w:bottom w:val="none" w:sz="0" w:space="0" w:color="auto"/>
                <w:right w:val="none" w:sz="0" w:space="0" w:color="auto"/>
              </w:divBdr>
            </w:div>
          </w:divsChild>
        </w:div>
        <w:div w:id="1430275375">
          <w:marLeft w:val="0"/>
          <w:marRight w:val="0"/>
          <w:marTop w:val="0"/>
          <w:marBottom w:val="0"/>
          <w:divBdr>
            <w:top w:val="none" w:sz="0" w:space="0" w:color="auto"/>
            <w:left w:val="none" w:sz="0" w:space="0" w:color="auto"/>
            <w:bottom w:val="none" w:sz="0" w:space="0" w:color="auto"/>
            <w:right w:val="none" w:sz="0" w:space="0" w:color="auto"/>
          </w:divBdr>
          <w:divsChild>
            <w:div w:id="363364270">
              <w:marLeft w:val="0"/>
              <w:marRight w:val="0"/>
              <w:marTop w:val="0"/>
              <w:marBottom w:val="0"/>
              <w:divBdr>
                <w:top w:val="none" w:sz="0" w:space="0" w:color="auto"/>
                <w:left w:val="none" w:sz="0" w:space="0" w:color="auto"/>
                <w:bottom w:val="none" w:sz="0" w:space="0" w:color="auto"/>
                <w:right w:val="none" w:sz="0" w:space="0" w:color="auto"/>
              </w:divBdr>
            </w:div>
          </w:divsChild>
        </w:div>
        <w:div w:id="1450469259">
          <w:marLeft w:val="0"/>
          <w:marRight w:val="0"/>
          <w:marTop w:val="0"/>
          <w:marBottom w:val="0"/>
          <w:divBdr>
            <w:top w:val="none" w:sz="0" w:space="0" w:color="auto"/>
            <w:left w:val="none" w:sz="0" w:space="0" w:color="auto"/>
            <w:bottom w:val="none" w:sz="0" w:space="0" w:color="auto"/>
            <w:right w:val="none" w:sz="0" w:space="0" w:color="auto"/>
          </w:divBdr>
          <w:divsChild>
            <w:div w:id="583958419">
              <w:marLeft w:val="0"/>
              <w:marRight w:val="0"/>
              <w:marTop w:val="0"/>
              <w:marBottom w:val="0"/>
              <w:divBdr>
                <w:top w:val="none" w:sz="0" w:space="0" w:color="auto"/>
                <w:left w:val="none" w:sz="0" w:space="0" w:color="auto"/>
                <w:bottom w:val="none" w:sz="0" w:space="0" w:color="auto"/>
                <w:right w:val="none" w:sz="0" w:space="0" w:color="auto"/>
              </w:divBdr>
            </w:div>
          </w:divsChild>
        </w:div>
        <w:div w:id="1475022817">
          <w:marLeft w:val="0"/>
          <w:marRight w:val="0"/>
          <w:marTop w:val="0"/>
          <w:marBottom w:val="0"/>
          <w:divBdr>
            <w:top w:val="none" w:sz="0" w:space="0" w:color="auto"/>
            <w:left w:val="none" w:sz="0" w:space="0" w:color="auto"/>
            <w:bottom w:val="none" w:sz="0" w:space="0" w:color="auto"/>
            <w:right w:val="none" w:sz="0" w:space="0" w:color="auto"/>
          </w:divBdr>
        </w:div>
        <w:div w:id="1492209732">
          <w:marLeft w:val="0"/>
          <w:marRight w:val="0"/>
          <w:marTop w:val="0"/>
          <w:marBottom w:val="0"/>
          <w:divBdr>
            <w:top w:val="none" w:sz="0" w:space="0" w:color="auto"/>
            <w:left w:val="none" w:sz="0" w:space="0" w:color="auto"/>
            <w:bottom w:val="none" w:sz="0" w:space="0" w:color="auto"/>
            <w:right w:val="none" w:sz="0" w:space="0" w:color="auto"/>
          </w:divBdr>
        </w:div>
        <w:div w:id="1577738305">
          <w:marLeft w:val="0"/>
          <w:marRight w:val="0"/>
          <w:marTop w:val="0"/>
          <w:marBottom w:val="0"/>
          <w:divBdr>
            <w:top w:val="none" w:sz="0" w:space="0" w:color="auto"/>
            <w:left w:val="none" w:sz="0" w:space="0" w:color="auto"/>
            <w:bottom w:val="none" w:sz="0" w:space="0" w:color="auto"/>
            <w:right w:val="none" w:sz="0" w:space="0" w:color="auto"/>
          </w:divBdr>
        </w:div>
        <w:div w:id="1605071347">
          <w:marLeft w:val="0"/>
          <w:marRight w:val="0"/>
          <w:marTop w:val="0"/>
          <w:marBottom w:val="0"/>
          <w:divBdr>
            <w:top w:val="none" w:sz="0" w:space="0" w:color="auto"/>
            <w:left w:val="none" w:sz="0" w:space="0" w:color="auto"/>
            <w:bottom w:val="none" w:sz="0" w:space="0" w:color="auto"/>
            <w:right w:val="none" w:sz="0" w:space="0" w:color="auto"/>
          </w:divBdr>
          <w:divsChild>
            <w:div w:id="1248929840">
              <w:marLeft w:val="0"/>
              <w:marRight w:val="0"/>
              <w:marTop w:val="0"/>
              <w:marBottom w:val="0"/>
              <w:divBdr>
                <w:top w:val="none" w:sz="0" w:space="0" w:color="auto"/>
                <w:left w:val="none" w:sz="0" w:space="0" w:color="auto"/>
                <w:bottom w:val="none" w:sz="0" w:space="0" w:color="auto"/>
                <w:right w:val="none" w:sz="0" w:space="0" w:color="auto"/>
              </w:divBdr>
            </w:div>
          </w:divsChild>
        </w:div>
        <w:div w:id="1618902211">
          <w:marLeft w:val="0"/>
          <w:marRight w:val="0"/>
          <w:marTop w:val="0"/>
          <w:marBottom w:val="0"/>
          <w:divBdr>
            <w:top w:val="none" w:sz="0" w:space="0" w:color="auto"/>
            <w:left w:val="none" w:sz="0" w:space="0" w:color="auto"/>
            <w:bottom w:val="none" w:sz="0" w:space="0" w:color="auto"/>
            <w:right w:val="none" w:sz="0" w:space="0" w:color="auto"/>
          </w:divBdr>
        </w:div>
        <w:div w:id="1661810281">
          <w:marLeft w:val="0"/>
          <w:marRight w:val="0"/>
          <w:marTop w:val="0"/>
          <w:marBottom w:val="0"/>
          <w:divBdr>
            <w:top w:val="none" w:sz="0" w:space="0" w:color="auto"/>
            <w:left w:val="none" w:sz="0" w:space="0" w:color="auto"/>
            <w:bottom w:val="none" w:sz="0" w:space="0" w:color="auto"/>
            <w:right w:val="none" w:sz="0" w:space="0" w:color="auto"/>
          </w:divBdr>
          <w:divsChild>
            <w:div w:id="260920161">
              <w:marLeft w:val="0"/>
              <w:marRight w:val="0"/>
              <w:marTop w:val="0"/>
              <w:marBottom w:val="0"/>
              <w:divBdr>
                <w:top w:val="none" w:sz="0" w:space="0" w:color="auto"/>
                <w:left w:val="none" w:sz="0" w:space="0" w:color="auto"/>
                <w:bottom w:val="none" w:sz="0" w:space="0" w:color="auto"/>
                <w:right w:val="none" w:sz="0" w:space="0" w:color="auto"/>
              </w:divBdr>
            </w:div>
          </w:divsChild>
        </w:div>
        <w:div w:id="1687709355">
          <w:marLeft w:val="0"/>
          <w:marRight w:val="0"/>
          <w:marTop w:val="0"/>
          <w:marBottom w:val="0"/>
          <w:divBdr>
            <w:top w:val="none" w:sz="0" w:space="0" w:color="auto"/>
            <w:left w:val="none" w:sz="0" w:space="0" w:color="auto"/>
            <w:bottom w:val="none" w:sz="0" w:space="0" w:color="auto"/>
            <w:right w:val="none" w:sz="0" w:space="0" w:color="auto"/>
          </w:divBdr>
          <w:divsChild>
            <w:div w:id="1709262759">
              <w:marLeft w:val="0"/>
              <w:marRight w:val="0"/>
              <w:marTop w:val="0"/>
              <w:marBottom w:val="0"/>
              <w:divBdr>
                <w:top w:val="none" w:sz="0" w:space="0" w:color="auto"/>
                <w:left w:val="none" w:sz="0" w:space="0" w:color="auto"/>
                <w:bottom w:val="none" w:sz="0" w:space="0" w:color="auto"/>
                <w:right w:val="none" w:sz="0" w:space="0" w:color="auto"/>
              </w:divBdr>
            </w:div>
          </w:divsChild>
        </w:div>
        <w:div w:id="1721395757">
          <w:marLeft w:val="0"/>
          <w:marRight w:val="0"/>
          <w:marTop w:val="0"/>
          <w:marBottom w:val="0"/>
          <w:divBdr>
            <w:top w:val="none" w:sz="0" w:space="0" w:color="auto"/>
            <w:left w:val="none" w:sz="0" w:space="0" w:color="auto"/>
            <w:bottom w:val="none" w:sz="0" w:space="0" w:color="auto"/>
            <w:right w:val="none" w:sz="0" w:space="0" w:color="auto"/>
          </w:divBdr>
        </w:div>
        <w:div w:id="1754476251">
          <w:marLeft w:val="0"/>
          <w:marRight w:val="0"/>
          <w:marTop w:val="0"/>
          <w:marBottom w:val="0"/>
          <w:divBdr>
            <w:top w:val="none" w:sz="0" w:space="0" w:color="auto"/>
            <w:left w:val="none" w:sz="0" w:space="0" w:color="auto"/>
            <w:bottom w:val="none" w:sz="0" w:space="0" w:color="auto"/>
            <w:right w:val="none" w:sz="0" w:space="0" w:color="auto"/>
          </w:divBdr>
        </w:div>
        <w:div w:id="1898854376">
          <w:marLeft w:val="0"/>
          <w:marRight w:val="0"/>
          <w:marTop w:val="0"/>
          <w:marBottom w:val="0"/>
          <w:divBdr>
            <w:top w:val="none" w:sz="0" w:space="0" w:color="auto"/>
            <w:left w:val="none" w:sz="0" w:space="0" w:color="auto"/>
            <w:bottom w:val="none" w:sz="0" w:space="0" w:color="auto"/>
            <w:right w:val="none" w:sz="0" w:space="0" w:color="auto"/>
          </w:divBdr>
          <w:divsChild>
            <w:div w:id="1990204641">
              <w:marLeft w:val="0"/>
              <w:marRight w:val="0"/>
              <w:marTop w:val="0"/>
              <w:marBottom w:val="0"/>
              <w:divBdr>
                <w:top w:val="none" w:sz="0" w:space="0" w:color="auto"/>
                <w:left w:val="none" w:sz="0" w:space="0" w:color="auto"/>
                <w:bottom w:val="none" w:sz="0" w:space="0" w:color="auto"/>
                <w:right w:val="none" w:sz="0" w:space="0" w:color="auto"/>
              </w:divBdr>
            </w:div>
          </w:divsChild>
        </w:div>
        <w:div w:id="1921863167">
          <w:marLeft w:val="0"/>
          <w:marRight w:val="0"/>
          <w:marTop w:val="0"/>
          <w:marBottom w:val="0"/>
          <w:divBdr>
            <w:top w:val="none" w:sz="0" w:space="0" w:color="auto"/>
            <w:left w:val="none" w:sz="0" w:space="0" w:color="auto"/>
            <w:bottom w:val="none" w:sz="0" w:space="0" w:color="auto"/>
            <w:right w:val="none" w:sz="0" w:space="0" w:color="auto"/>
          </w:divBdr>
        </w:div>
        <w:div w:id="1924484441">
          <w:marLeft w:val="0"/>
          <w:marRight w:val="0"/>
          <w:marTop w:val="0"/>
          <w:marBottom w:val="0"/>
          <w:divBdr>
            <w:top w:val="none" w:sz="0" w:space="0" w:color="auto"/>
            <w:left w:val="none" w:sz="0" w:space="0" w:color="auto"/>
            <w:bottom w:val="none" w:sz="0" w:space="0" w:color="auto"/>
            <w:right w:val="none" w:sz="0" w:space="0" w:color="auto"/>
          </w:divBdr>
        </w:div>
        <w:div w:id="1951738610">
          <w:marLeft w:val="0"/>
          <w:marRight w:val="0"/>
          <w:marTop w:val="0"/>
          <w:marBottom w:val="0"/>
          <w:divBdr>
            <w:top w:val="none" w:sz="0" w:space="0" w:color="auto"/>
            <w:left w:val="none" w:sz="0" w:space="0" w:color="auto"/>
            <w:bottom w:val="none" w:sz="0" w:space="0" w:color="auto"/>
            <w:right w:val="none" w:sz="0" w:space="0" w:color="auto"/>
          </w:divBdr>
          <w:divsChild>
            <w:div w:id="321616931">
              <w:marLeft w:val="0"/>
              <w:marRight w:val="0"/>
              <w:marTop w:val="0"/>
              <w:marBottom w:val="0"/>
              <w:divBdr>
                <w:top w:val="none" w:sz="0" w:space="0" w:color="auto"/>
                <w:left w:val="none" w:sz="0" w:space="0" w:color="auto"/>
                <w:bottom w:val="none" w:sz="0" w:space="0" w:color="auto"/>
                <w:right w:val="none" w:sz="0" w:space="0" w:color="auto"/>
              </w:divBdr>
            </w:div>
          </w:divsChild>
        </w:div>
        <w:div w:id="2024937003">
          <w:marLeft w:val="0"/>
          <w:marRight w:val="0"/>
          <w:marTop w:val="0"/>
          <w:marBottom w:val="0"/>
          <w:divBdr>
            <w:top w:val="none" w:sz="0" w:space="0" w:color="auto"/>
            <w:left w:val="none" w:sz="0" w:space="0" w:color="auto"/>
            <w:bottom w:val="none" w:sz="0" w:space="0" w:color="auto"/>
            <w:right w:val="none" w:sz="0" w:space="0" w:color="auto"/>
          </w:divBdr>
        </w:div>
        <w:div w:id="2045595619">
          <w:marLeft w:val="0"/>
          <w:marRight w:val="0"/>
          <w:marTop w:val="0"/>
          <w:marBottom w:val="0"/>
          <w:divBdr>
            <w:top w:val="none" w:sz="0" w:space="0" w:color="auto"/>
            <w:left w:val="none" w:sz="0" w:space="0" w:color="auto"/>
            <w:bottom w:val="none" w:sz="0" w:space="0" w:color="auto"/>
            <w:right w:val="none" w:sz="0" w:space="0" w:color="auto"/>
          </w:divBdr>
        </w:div>
        <w:div w:id="2106925759">
          <w:marLeft w:val="0"/>
          <w:marRight w:val="0"/>
          <w:marTop w:val="0"/>
          <w:marBottom w:val="0"/>
          <w:divBdr>
            <w:top w:val="none" w:sz="0" w:space="0" w:color="auto"/>
            <w:left w:val="none" w:sz="0" w:space="0" w:color="auto"/>
            <w:bottom w:val="none" w:sz="0" w:space="0" w:color="auto"/>
            <w:right w:val="none" w:sz="0" w:space="0" w:color="auto"/>
          </w:divBdr>
          <w:divsChild>
            <w:div w:id="1219125224">
              <w:marLeft w:val="0"/>
              <w:marRight w:val="0"/>
              <w:marTop w:val="0"/>
              <w:marBottom w:val="0"/>
              <w:divBdr>
                <w:top w:val="none" w:sz="0" w:space="0" w:color="auto"/>
                <w:left w:val="none" w:sz="0" w:space="0" w:color="auto"/>
                <w:bottom w:val="none" w:sz="0" w:space="0" w:color="auto"/>
                <w:right w:val="none" w:sz="0" w:space="0" w:color="auto"/>
              </w:divBdr>
            </w:div>
          </w:divsChild>
        </w:div>
        <w:div w:id="2145849646">
          <w:marLeft w:val="0"/>
          <w:marRight w:val="0"/>
          <w:marTop w:val="0"/>
          <w:marBottom w:val="0"/>
          <w:divBdr>
            <w:top w:val="none" w:sz="0" w:space="0" w:color="auto"/>
            <w:left w:val="none" w:sz="0" w:space="0" w:color="auto"/>
            <w:bottom w:val="none" w:sz="0" w:space="0" w:color="auto"/>
            <w:right w:val="none" w:sz="0" w:space="0" w:color="auto"/>
          </w:divBdr>
        </w:div>
      </w:divsChild>
    </w:div>
    <w:div w:id="1513036156">
      <w:bodyDiv w:val="1"/>
      <w:marLeft w:val="0"/>
      <w:marRight w:val="0"/>
      <w:marTop w:val="0"/>
      <w:marBottom w:val="0"/>
      <w:divBdr>
        <w:top w:val="none" w:sz="0" w:space="0" w:color="auto"/>
        <w:left w:val="none" w:sz="0" w:space="0" w:color="auto"/>
        <w:bottom w:val="none" w:sz="0" w:space="0" w:color="auto"/>
        <w:right w:val="none" w:sz="0" w:space="0" w:color="auto"/>
      </w:divBdr>
    </w:div>
    <w:div w:id="1515415061">
      <w:bodyDiv w:val="1"/>
      <w:marLeft w:val="0"/>
      <w:marRight w:val="0"/>
      <w:marTop w:val="0"/>
      <w:marBottom w:val="0"/>
      <w:divBdr>
        <w:top w:val="none" w:sz="0" w:space="0" w:color="auto"/>
        <w:left w:val="none" w:sz="0" w:space="0" w:color="auto"/>
        <w:bottom w:val="none" w:sz="0" w:space="0" w:color="auto"/>
        <w:right w:val="none" w:sz="0" w:space="0" w:color="auto"/>
      </w:divBdr>
    </w:div>
    <w:div w:id="1515875502">
      <w:bodyDiv w:val="1"/>
      <w:marLeft w:val="0"/>
      <w:marRight w:val="0"/>
      <w:marTop w:val="0"/>
      <w:marBottom w:val="0"/>
      <w:divBdr>
        <w:top w:val="none" w:sz="0" w:space="0" w:color="auto"/>
        <w:left w:val="none" w:sz="0" w:space="0" w:color="auto"/>
        <w:bottom w:val="none" w:sz="0" w:space="0" w:color="auto"/>
        <w:right w:val="none" w:sz="0" w:space="0" w:color="auto"/>
      </w:divBdr>
    </w:div>
    <w:div w:id="1526483642">
      <w:bodyDiv w:val="1"/>
      <w:marLeft w:val="0"/>
      <w:marRight w:val="0"/>
      <w:marTop w:val="0"/>
      <w:marBottom w:val="0"/>
      <w:divBdr>
        <w:top w:val="none" w:sz="0" w:space="0" w:color="auto"/>
        <w:left w:val="none" w:sz="0" w:space="0" w:color="auto"/>
        <w:bottom w:val="none" w:sz="0" w:space="0" w:color="auto"/>
        <w:right w:val="none" w:sz="0" w:space="0" w:color="auto"/>
      </w:divBdr>
    </w:div>
    <w:div w:id="1536962806">
      <w:bodyDiv w:val="1"/>
      <w:marLeft w:val="0"/>
      <w:marRight w:val="0"/>
      <w:marTop w:val="0"/>
      <w:marBottom w:val="0"/>
      <w:divBdr>
        <w:top w:val="none" w:sz="0" w:space="0" w:color="auto"/>
        <w:left w:val="none" w:sz="0" w:space="0" w:color="auto"/>
        <w:bottom w:val="none" w:sz="0" w:space="0" w:color="auto"/>
        <w:right w:val="none" w:sz="0" w:space="0" w:color="auto"/>
      </w:divBdr>
    </w:div>
    <w:div w:id="1538273688">
      <w:bodyDiv w:val="1"/>
      <w:marLeft w:val="0"/>
      <w:marRight w:val="0"/>
      <w:marTop w:val="0"/>
      <w:marBottom w:val="0"/>
      <w:divBdr>
        <w:top w:val="none" w:sz="0" w:space="0" w:color="auto"/>
        <w:left w:val="none" w:sz="0" w:space="0" w:color="auto"/>
        <w:bottom w:val="none" w:sz="0" w:space="0" w:color="auto"/>
        <w:right w:val="none" w:sz="0" w:space="0" w:color="auto"/>
      </w:divBdr>
    </w:div>
    <w:div w:id="1546600612">
      <w:bodyDiv w:val="1"/>
      <w:marLeft w:val="0"/>
      <w:marRight w:val="0"/>
      <w:marTop w:val="0"/>
      <w:marBottom w:val="0"/>
      <w:divBdr>
        <w:top w:val="none" w:sz="0" w:space="0" w:color="auto"/>
        <w:left w:val="none" w:sz="0" w:space="0" w:color="auto"/>
        <w:bottom w:val="none" w:sz="0" w:space="0" w:color="auto"/>
        <w:right w:val="none" w:sz="0" w:space="0" w:color="auto"/>
      </w:divBdr>
    </w:div>
    <w:div w:id="1547252301">
      <w:bodyDiv w:val="1"/>
      <w:marLeft w:val="0"/>
      <w:marRight w:val="0"/>
      <w:marTop w:val="0"/>
      <w:marBottom w:val="0"/>
      <w:divBdr>
        <w:top w:val="none" w:sz="0" w:space="0" w:color="auto"/>
        <w:left w:val="none" w:sz="0" w:space="0" w:color="auto"/>
        <w:bottom w:val="none" w:sz="0" w:space="0" w:color="auto"/>
        <w:right w:val="none" w:sz="0" w:space="0" w:color="auto"/>
      </w:divBdr>
    </w:div>
    <w:div w:id="1547596754">
      <w:bodyDiv w:val="1"/>
      <w:marLeft w:val="0"/>
      <w:marRight w:val="0"/>
      <w:marTop w:val="0"/>
      <w:marBottom w:val="0"/>
      <w:divBdr>
        <w:top w:val="none" w:sz="0" w:space="0" w:color="auto"/>
        <w:left w:val="none" w:sz="0" w:space="0" w:color="auto"/>
        <w:bottom w:val="none" w:sz="0" w:space="0" w:color="auto"/>
        <w:right w:val="none" w:sz="0" w:space="0" w:color="auto"/>
      </w:divBdr>
    </w:div>
    <w:div w:id="1560097326">
      <w:bodyDiv w:val="1"/>
      <w:marLeft w:val="0"/>
      <w:marRight w:val="0"/>
      <w:marTop w:val="0"/>
      <w:marBottom w:val="0"/>
      <w:divBdr>
        <w:top w:val="none" w:sz="0" w:space="0" w:color="auto"/>
        <w:left w:val="none" w:sz="0" w:space="0" w:color="auto"/>
        <w:bottom w:val="none" w:sz="0" w:space="0" w:color="auto"/>
        <w:right w:val="none" w:sz="0" w:space="0" w:color="auto"/>
      </w:divBdr>
    </w:div>
    <w:div w:id="1574048797">
      <w:bodyDiv w:val="1"/>
      <w:marLeft w:val="0"/>
      <w:marRight w:val="0"/>
      <w:marTop w:val="0"/>
      <w:marBottom w:val="0"/>
      <w:divBdr>
        <w:top w:val="none" w:sz="0" w:space="0" w:color="auto"/>
        <w:left w:val="none" w:sz="0" w:space="0" w:color="auto"/>
        <w:bottom w:val="none" w:sz="0" w:space="0" w:color="auto"/>
        <w:right w:val="none" w:sz="0" w:space="0" w:color="auto"/>
      </w:divBdr>
    </w:div>
    <w:div w:id="1577939663">
      <w:bodyDiv w:val="1"/>
      <w:marLeft w:val="0"/>
      <w:marRight w:val="0"/>
      <w:marTop w:val="0"/>
      <w:marBottom w:val="0"/>
      <w:divBdr>
        <w:top w:val="none" w:sz="0" w:space="0" w:color="auto"/>
        <w:left w:val="none" w:sz="0" w:space="0" w:color="auto"/>
        <w:bottom w:val="none" w:sz="0" w:space="0" w:color="auto"/>
        <w:right w:val="none" w:sz="0" w:space="0" w:color="auto"/>
      </w:divBdr>
    </w:div>
    <w:div w:id="1593977626">
      <w:bodyDiv w:val="1"/>
      <w:marLeft w:val="0"/>
      <w:marRight w:val="0"/>
      <w:marTop w:val="0"/>
      <w:marBottom w:val="0"/>
      <w:divBdr>
        <w:top w:val="none" w:sz="0" w:space="0" w:color="auto"/>
        <w:left w:val="none" w:sz="0" w:space="0" w:color="auto"/>
        <w:bottom w:val="none" w:sz="0" w:space="0" w:color="auto"/>
        <w:right w:val="none" w:sz="0" w:space="0" w:color="auto"/>
      </w:divBdr>
    </w:div>
    <w:div w:id="1598948495">
      <w:bodyDiv w:val="1"/>
      <w:marLeft w:val="0"/>
      <w:marRight w:val="0"/>
      <w:marTop w:val="0"/>
      <w:marBottom w:val="0"/>
      <w:divBdr>
        <w:top w:val="none" w:sz="0" w:space="0" w:color="auto"/>
        <w:left w:val="none" w:sz="0" w:space="0" w:color="auto"/>
        <w:bottom w:val="none" w:sz="0" w:space="0" w:color="auto"/>
        <w:right w:val="none" w:sz="0" w:space="0" w:color="auto"/>
      </w:divBdr>
    </w:div>
    <w:div w:id="1598975269">
      <w:bodyDiv w:val="1"/>
      <w:marLeft w:val="0"/>
      <w:marRight w:val="0"/>
      <w:marTop w:val="0"/>
      <w:marBottom w:val="0"/>
      <w:divBdr>
        <w:top w:val="none" w:sz="0" w:space="0" w:color="auto"/>
        <w:left w:val="none" w:sz="0" w:space="0" w:color="auto"/>
        <w:bottom w:val="none" w:sz="0" w:space="0" w:color="auto"/>
        <w:right w:val="none" w:sz="0" w:space="0" w:color="auto"/>
      </w:divBdr>
    </w:div>
    <w:div w:id="1607233212">
      <w:bodyDiv w:val="1"/>
      <w:marLeft w:val="0"/>
      <w:marRight w:val="0"/>
      <w:marTop w:val="0"/>
      <w:marBottom w:val="0"/>
      <w:divBdr>
        <w:top w:val="none" w:sz="0" w:space="0" w:color="auto"/>
        <w:left w:val="none" w:sz="0" w:space="0" w:color="auto"/>
        <w:bottom w:val="none" w:sz="0" w:space="0" w:color="auto"/>
        <w:right w:val="none" w:sz="0" w:space="0" w:color="auto"/>
      </w:divBdr>
    </w:div>
    <w:div w:id="1624118212">
      <w:bodyDiv w:val="1"/>
      <w:marLeft w:val="0"/>
      <w:marRight w:val="0"/>
      <w:marTop w:val="0"/>
      <w:marBottom w:val="0"/>
      <w:divBdr>
        <w:top w:val="none" w:sz="0" w:space="0" w:color="auto"/>
        <w:left w:val="none" w:sz="0" w:space="0" w:color="auto"/>
        <w:bottom w:val="none" w:sz="0" w:space="0" w:color="auto"/>
        <w:right w:val="none" w:sz="0" w:space="0" w:color="auto"/>
      </w:divBdr>
    </w:div>
    <w:div w:id="1630474642">
      <w:bodyDiv w:val="1"/>
      <w:marLeft w:val="0"/>
      <w:marRight w:val="0"/>
      <w:marTop w:val="0"/>
      <w:marBottom w:val="0"/>
      <w:divBdr>
        <w:top w:val="none" w:sz="0" w:space="0" w:color="auto"/>
        <w:left w:val="none" w:sz="0" w:space="0" w:color="auto"/>
        <w:bottom w:val="none" w:sz="0" w:space="0" w:color="auto"/>
        <w:right w:val="none" w:sz="0" w:space="0" w:color="auto"/>
      </w:divBdr>
    </w:div>
    <w:div w:id="1654942965">
      <w:bodyDiv w:val="1"/>
      <w:marLeft w:val="0"/>
      <w:marRight w:val="0"/>
      <w:marTop w:val="0"/>
      <w:marBottom w:val="0"/>
      <w:divBdr>
        <w:top w:val="none" w:sz="0" w:space="0" w:color="auto"/>
        <w:left w:val="none" w:sz="0" w:space="0" w:color="auto"/>
        <w:bottom w:val="none" w:sz="0" w:space="0" w:color="auto"/>
        <w:right w:val="none" w:sz="0" w:space="0" w:color="auto"/>
      </w:divBdr>
    </w:div>
    <w:div w:id="1670256117">
      <w:bodyDiv w:val="1"/>
      <w:marLeft w:val="0"/>
      <w:marRight w:val="0"/>
      <w:marTop w:val="0"/>
      <w:marBottom w:val="0"/>
      <w:divBdr>
        <w:top w:val="none" w:sz="0" w:space="0" w:color="auto"/>
        <w:left w:val="none" w:sz="0" w:space="0" w:color="auto"/>
        <w:bottom w:val="none" w:sz="0" w:space="0" w:color="auto"/>
        <w:right w:val="none" w:sz="0" w:space="0" w:color="auto"/>
      </w:divBdr>
    </w:div>
    <w:div w:id="1675960686">
      <w:bodyDiv w:val="1"/>
      <w:marLeft w:val="0"/>
      <w:marRight w:val="0"/>
      <w:marTop w:val="0"/>
      <w:marBottom w:val="0"/>
      <w:divBdr>
        <w:top w:val="none" w:sz="0" w:space="0" w:color="auto"/>
        <w:left w:val="none" w:sz="0" w:space="0" w:color="auto"/>
        <w:bottom w:val="none" w:sz="0" w:space="0" w:color="auto"/>
        <w:right w:val="none" w:sz="0" w:space="0" w:color="auto"/>
      </w:divBdr>
    </w:div>
    <w:div w:id="1685127941">
      <w:bodyDiv w:val="1"/>
      <w:marLeft w:val="0"/>
      <w:marRight w:val="0"/>
      <w:marTop w:val="0"/>
      <w:marBottom w:val="0"/>
      <w:divBdr>
        <w:top w:val="none" w:sz="0" w:space="0" w:color="auto"/>
        <w:left w:val="none" w:sz="0" w:space="0" w:color="auto"/>
        <w:bottom w:val="none" w:sz="0" w:space="0" w:color="auto"/>
        <w:right w:val="none" w:sz="0" w:space="0" w:color="auto"/>
      </w:divBdr>
    </w:div>
    <w:div w:id="1686514887">
      <w:bodyDiv w:val="1"/>
      <w:marLeft w:val="0"/>
      <w:marRight w:val="0"/>
      <w:marTop w:val="0"/>
      <w:marBottom w:val="0"/>
      <w:divBdr>
        <w:top w:val="none" w:sz="0" w:space="0" w:color="auto"/>
        <w:left w:val="none" w:sz="0" w:space="0" w:color="auto"/>
        <w:bottom w:val="none" w:sz="0" w:space="0" w:color="auto"/>
        <w:right w:val="none" w:sz="0" w:space="0" w:color="auto"/>
      </w:divBdr>
    </w:div>
    <w:div w:id="1695232591">
      <w:bodyDiv w:val="1"/>
      <w:marLeft w:val="0"/>
      <w:marRight w:val="0"/>
      <w:marTop w:val="0"/>
      <w:marBottom w:val="0"/>
      <w:divBdr>
        <w:top w:val="none" w:sz="0" w:space="0" w:color="auto"/>
        <w:left w:val="none" w:sz="0" w:space="0" w:color="auto"/>
        <w:bottom w:val="none" w:sz="0" w:space="0" w:color="auto"/>
        <w:right w:val="none" w:sz="0" w:space="0" w:color="auto"/>
      </w:divBdr>
    </w:div>
    <w:div w:id="1695351572">
      <w:bodyDiv w:val="1"/>
      <w:marLeft w:val="0"/>
      <w:marRight w:val="0"/>
      <w:marTop w:val="0"/>
      <w:marBottom w:val="0"/>
      <w:divBdr>
        <w:top w:val="none" w:sz="0" w:space="0" w:color="auto"/>
        <w:left w:val="none" w:sz="0" w:space="0" w:color="auto"/>
        <w:bottom w:val="none" w:sz="0" w:space="0" w:color="auto"/>
        <w:right w:val="none" w:sz="0" w:space="0" w:color="auto"/>
      </w:divBdr>
    </w:div>
    <w:div w:id="1695880308">
      <w:bodyDiv w:val="1"/>
      <w:marLeft w:val="0"/>
      <w:marRight w:val="0"/>
      <w:marTop w:val="0"/>
      <w:marBottom w:val="0"/>
      <w:divBdr>
        <w:top w:val="none" w:sz="0" w:space="0" w:color="auto"/>
        <w:left w:val="none" w:sz="0" w:space="0" w:color="auto"/>
        <w:bottom w:val="none" w:sz="0" w:space="0" w:color="auto"/>
        <w:right w:val="none" w:sz="0" w:space="0" w:color="auto"/>
      </w:divBdr>
    </w:div>
    <w:div w:id="1705592154">
      <w:bodyDiv w:val="1"/>
      <w:marLeft w:val="0"/>
      <w:marRight w:val="0"/>
      <w:marTop w:val="0"/>
      <w:marBottom w:val="0"/>
      <w:divBdr>
        <w:top w:val="none" w:sz="0" w:space="0" w:color="auto"/>
        <w:left w:val="none" w:sz="0" w:space="0" w:color="auto"/>
        <w:bottom w:val="none" w:sz="0" w:space="0" w:color="auto"/>
        <w:right w:val="none" w:sz="0" w:space="0" w:color="auto"/>
      </w:divBdr>
    </w:div>
    <w:div w:id="1715158481">
      <w:bodyDiv w:val="1"/>
      <w:marLeft w:val="0"/>
      <w:marRight w:val="0"/>
      <w:marTop w:val="0"/>
      <w:marBottom w:val="0"/>
      <w:divBdr>
        <w:top w:val="none" w:sz="0" w:space="0" w:color="auto"/>
        <w:left w:val="none" w:sz="0" w:space="0" w:color="auto"/>
        <w:bottom w:val="none" w:sz="0" w:space="0" w:color="auto"/>
        <w:right w:val="none" w:sz="0" w:space="0" w:color="auto"/>
      </w:divBdr>
    </w:div>
    <w:div w:id="1721594212">
      <w:bodyDiv w:val="1"/>
      <w:marLeft w:val="0"/>
      <w:marRight w:val="0"/>
      <w:marTop w:val="0"/>
      <w:marBottom w:val="0"/>
      <w:divBdr>
        <w:top w:val="none" w:sz="0" w:space="0" w:color="auto"/>
        <w:left w:val="none" w:sz="0" w:space="0" w:color="auto"/>
        <w:bottom w:val="none" w:sz="0" w:space="0" w:color="auto"/>
        <w:right w:val="none" w:sz="0" w:space="0" w:color="auto"/>
      </w:divBdr>
    </w:div>
    <w:div w:id="1729839752">
      <w:bodyDiv w:val="1"/>
      <w:marLeft w:val="0"/>
      <w:marRight w:val="0"/>
      <w:marTop w:val="0"/>
      <w:marBottom w:val="0"/>
      <w:divBdr>
        <w:top w:val="none" w:sz="0" w:space="0" w:color="auto"/>
        <w:left w:val="none" w:sz="0" w:space="0" w:color="auto"/>
        <w:bottom w:val="none" w:sz="0" w:space="0" w:color="auto"/>
        <w:right w:val="none" w:sz="0" w:space="0" w:color="auto"/>
      </w:divBdr>
    </w:div>
    <w:div w:id="1731004745">
      <w:bodyDiv w:val="1"/>
      <w:marLeft w:val="0"/>
      <w:marRight w:val="0"/>
      <w:marTop w:val="0"/>
      <w:marBottom w:val="0"/>
      <w:divBdr>
        <w:top w:val="none" w:sz="0" w:space="0" w:color="auto"/>
        <w:left w:val="none" w:sz="0" w:space="0" w:color="auto"/>
        <w:bottom w:val="none" w:sz="0" w:space="0" w:color="auto"/>
        <w:right w:val="none" w:sz="0" w:space="0" w:color="auto"/>
      </w:divBdr>
    </w:div>
    <w:div w:id="1735202767">
      <w:bodyDiv w:val="1"/>
      <w:marLeft w:val="0"/>
      <w:marRight w:val="0"/>
      <w:marTop w:val="0"/>
      <w:marBottom w:val="0"/>
      <w:divBdr>
        <w:top w:val="none" w:sz="0" w:space="0" w:color="auto"/>
        <w:left w:val="none" w:sz="0" w:space="0" w:color="auto"/>
        <w:bottom w:val="none" w:sz="0" w:space="0" w:color="auto"/>
        <w:right w:val="none" w:sz="0" w:space="0" w:color="auto"/>
      </w:divBdr>
    </w:div>
    <w:div w:id="1735620481">
      <w:bodyDiv w:val="1"/>
      <w:marLeft w:val="0"/>
      <w:marRight w:val="0"/>
      <w:marTop w:val="0"/>
      <w:marBottom w:val="0"/>
      <w:divBdr>
        <w:top w:val="none" w:sz="0" w:space="0" w:color="auto"/>
        <w:left w:val="none" w:sz="0" w:space="0" w:color="auto"/>
        <w:bottom w:val="none" w:sz="0" w:space="0" w:color="auto"/>
        <w:right w:val="none" w:sz="0" w:space="0" w:color="auto"/>
      </w:divBdr>
    </w:div>
    <w:div w:id="1736204104">
      <w:bodyDiv w:val="1"/>
      <w:marLeft w:val="0"/>
      <w:marRight w:val="0"/>
      <w:marTop w:val="0"/>
      <w:marBottom w:val="0"/>
      <w:divBdr>
        <w:top w:val="none" w:sz="0" w:space="0" w:color="auto"/>
        <w:left w:val="none" w:sz="0" w:space="0" w:color="auto"/>
        <w:bottom w:val="none" w:sz="0" w:space="0" w:color="auto"/>
        <w:right w:val="none" w:sz="0" w:space="0" w:color="auto"/>
      </w:divBdr>
    </w:div>
    <w:div w:id="1757436741">
      <w:bodyDiv w:val="1"/>
      <w:marLeft w:val="0"/>
      <w:marRight w:val="0"/>
      <w:marTop w:val="0"/>
      <w:marBottom w:val="0"/>
      <w:divBdr>
        <w:top w:val="none" w:sz="0" w:space="0" w:color="auto"/>
        <w:left w:val="none" w:sz="0" w:space="0" w:color="auto"/>
        <w:bottom w:val="none" w:sz="0" w:space="0" w:color="auto"/>
        <w:right w:val="none" w:sz="0" w:space="0" w:color="auto"/>
      </w:divBdr>
    </w:div>
    <w:div w:id="1761027278">
      <w:bodyDiv w:val="1"/>
      <w:marLeft w:val="0"/>
      <w:marRight w:val="0"/>
      <w:marTop w:val="0"/>
      <w:marBottom w:val="0"/>
      <w:divBdr>
        <w:top w:val="none" w:sz="0" w:space="0" w:color="auto"/>
        <w:left w:val="none" w:sz="0" w:space="0" w:color="auto"/>
        <w:bottom w:val="none" w:sz="0" w:space="0" w:color="auto"/>
        <w:right w:val="none" w:sz="0" w:space="0" w:color="auto"/>
      </w:divBdr>
    </w:div>
    <w:div w:id="1763330201">
      <w:bodyDiv w:val="1"/>
      <w:marLeft w:val="0"/>
      <w:marRight w:val="0"/>
      <w:marTop w:val="0"/>
      <w:marBottom w:val="0"/>
      <w:divBdr>
        <w:top w:val="none" w:sz="0" w:space="0" w:color="auto"/>
        <w:left w:val="none" w:sz="0" w:space="0" w:color="auto"/>
        <w:bottom w:val="none" w:sz="0" w:space="0" w:color="auto"/>
        <w:right w:val="none" w:sz="0" w:space="0" w:color="auto"/>
      </w:divBdr>
    </w:div>
    <w:div w:id="1776056732">
      <w:bodyDiv w:val="1"/>
      <w:marLeft w:val="0"/>
      <w:marRight w:val="0"/>
      <w:marTop w:val="0"/>
      <w:marBottom w:val="0"/>
      <w:divBdr>
        <w:top w:val="none" w:sz="0" w:space="0" w:color="auto"/>
        <w:left w:val="none" w:sz="0" w:space="0" w:color="auto"/>
        <w:bottom w:val="none" w:sz="0" w:space="0" w:color="auto"/>
        <w:right w:val="none" w:sz="0" w:space="0" w:color="auto"/>
      </w:divBdr>
    </w:div>
    <w:div w:id="1776439557">
      <w:bodyDiv w:val="1"/>
      <w:marLeft w:val="0"/>
      <w:marRight w:val="0"/>
      <w:marTop w:val="0"/>
      <w:marBottom w:val="0"/>
      <w:divBdr>
        <w:top w:val="none" w:sz="0" w:space="0" w:color="auto"/>
        <w:left w:val="none" w:sz="0" w:space="0" w:color="auto"/>
        <w:bottom w:val="none" w:sz="0" w:space="0" w:color="auto"/>
        <w:right w:val="none" w:sz="0" w:space="0" w:color="auto"/>
      </w:divBdr>
    </w:div>
    <w:div w:id="1781145272">
      <w:bodyDiv w:val="1"/>
      <w:marLeft w:val="0"/>
      <w:marRight w:val="0"/>
      <w:marTop w:val="0"/>
      <w:marBottom w:val="0"/>
      <w:divBdr>
        <w:top w:val="none" w:sz="0" w:space="0" w:color="auto"/>
        <w:left w:val="none" w:sz="0" w:space="0" w:color="auto"/>
        <w:bottom w:val="none" w:sz="0" w:space="0" w:color="auto"/>
        <w:right w:val="none" w:sz="0" w:space="0" w:color="auto"/>
      </w:divBdr>
    </w:div>
    <w:div w:id="1783065176">
      <w:bodyDiv w:val="1"/>
      <w:marLeft w:val="0"/>
      <w:marRight w:val="0"/>
      <w:marTop w:val="0"/>
      <w:marBottom w:val="0"/>
      <w:divBdr>
        <w:top w:val="none" w:sz="0" w:space="0" w:color="auto"/>
        <w:left w:val="none" w:sz="0" w:space="0" w:color="auto"/>
        <w:bottom w:val="none" w:sz="0" w:space="0" w:color="auto"/>
        <w:right w:val="none" w:sz="0" w:space="0" w:color="auto"/>
      </w:divBdr>
    </w:div>
    <w:div w:id="1791589394">
      <w:bodyDiv w:val="1"/>
      <w:marLeft w:val="0"/>
      <w:marRight w:val="0"/>
      <w:marTop w:val="0"/>
      <w:marBottom w:val="0"/>
      <w:divBdr>
        <w:top w:val="none" w:sz="0" w:space="0" w:color="auto"/>
        <w:left w:val="none" w:sz="0" w:space="0" w:color="auto"/>
        <w:bottom w:val="none" w:sz="0" w:space="0" w:color="auto"/>
        <w:right w:val="none" w:sz="0" w:space="0" w:color="auto"/>
      </w:divBdr>
    </w:div>
    <w:div w:id="1804155168">
      <w:bodyDiv w:val="1"/>
      <w:marLeft w:val="0"/>
      <w:marRight w:val="0"/>
      <w:marTop w:val="0"/>
      <w:marBottom w:val="0"/>
      <w:divBdr>
        <w:top w:val="none" w:sz="0" w:space="0" w:color="auto"/>
        <w:left w:val="none" w:sz="0" w:space="0" w:color="auto"/>
        <w:bottom w:val="none" w:sz="0" w:space="0" w:color="auto"/>
        <w:right w:val="none" w:sz="0" w:space="0" w:color="auto"/>
      </w:divBdr>
    </w:div>
    <w:div w:id="1804272209">
      <w:bodyDiv w:val="1"/>
      <w:marLeft w:val="0"/>
      <w:marRight w:val="0"/>
      <w:marTop w:val="0"/>
      <w:marBottom w:val="0"/>
      <w:divBdr>
        <w:top w:val="none" w:sz="0" w:space="0" w:color="auto"/>
        <w:left w:val="none" w:sz="0" w:space="0" w:color="auto"/>
        <w:bottom w:val="none" w:sz="0" w:space="0" w:color="auto"/>
        <w:right w:val="none" w:sz="0" w:space="0" w:color="auto"/>
      </w:divBdr>
    </w:div>
    <w:div w:id="1808741994">
      <w:bodyDiv w:val="1"/>
      <w:marLeft w:val="0"/>
      <w:marRight w:val="0"/>
      <w:marTop w:val="0"/>
      <w:marBottom w:val="0"/>
      <w:divBdr>
        <w:top w:val="none" w:sz="0" w:space="0" w:color="auto"/>
        <w:left w:val="none" w:sz="0" w:space="0" w:color="auto"/>
        <w:bottom w:val="none" w:sz="0" w:space="0" w:color="auto"/>
        <w:right w:val="none" w:sz="0" w:space="0" w:color="auto"/>
      </w:divBdr>
    </w:div>
    <w:div w:id="1814635939">
      <w:bodyDiv w:val="1"/>
      <w:marLeft w:val="0"/>
      <w:marRight w:val="0"/>
      <w:marTop w:val="0"/>
      <w:marBottom w:val="0"/>
      <w:divBdr>
        <w:top w:val="none" w:sz="0" w:space="0" w:color="auto"/>
        <w:left w:val="none" w:sz="0" w:space="0" w:color="auto"/>
        <w:bottom w:val="none" w:sz="0" w:space="0" w:color="auto"/>
        <w:right w:val="none" w:sz="0" w:space="0" w:color="auto"/>
      </w:divBdr>
    </w:div>
    <w:div w:id="1821917718">
      <w:bodyDiv w:val="1"/>
      <w:marLeft w:val="0"/>
      <w:marRight w:val="0"/>
      <w:marTop w:val="0"/>
      <w:marBottom w:val="0"/>
      <w:divBdr>
        <w:top w:val="none" w:sz="0" w:space="0" w:color="auto"/>
        <w:left w:val="none" w:sz="0" w:space="0" w:color="auto"/>
        <w:bottom w:val="none" w:sz="0" w:space="0" w:color="auto"/>
        <w:right w:val="none" w:sz="0" w:space="0" w:color="auto"/>
      </w:divBdr>
    </w:div>
    <w:div w:id="1826897594">
      <w:bodyDiv w:val="1"/>
      <w:marLeft w:val="0"/>
      <w:marRight w:val="0"/>
      <w:marTop w:val="0"/>
      <w:marBottom w:val="0"/>
      <w:divBdr>
        <w:top w:val="none" w:sz="0" w:space="0" w:color="auto"/>
        <w:left w:val="none" w:sz="0" w:space="0" w:color="auto"/>
        <w:bottom w:val="none" w:sz="0" w:space="0" w:color="auto"/>
        <w:right w:val="none" w:sz="0" w:space="0" w:color="auto"/>
      </w:divBdr>
    </w:div>
    <w:div w:id="1831167672">
      <w:bodyDiv w:val="1"/>
      <w:marLeft w:val="0"/>
      <w:marRight w:val="0"/>
      <w:marTop w:val="0"/>
      <w:marBottom w:val="0"/>
      <w:divBdr>
        <w:top w:val="none" w:sz="0" w:space="0" w:color="auto"/>
        <w:left w:val="none" w:sz="0" w:space="0" w:color="auto"/>
        <w:bottom w:val="none" w:sz="0" w:space="0" w:color="auto"/>
        <w:right w:val="none" w:sz="0" w:space="0" w:color="auto"/>
      </w:divBdr>
    </w:div>
    <w:div w:id="1858347170">
      <w:bodyDiv w:val="1"/>
      <w:marLeft w:val="0"/>
      <w:marRight w:val="0"/>
      <w:marTop w:val="0"/>
      <w:marBottom w:val="0"/>
      <w:divBdr>
        <w:top w:val="none" w:sz="0" w:space="0" w:color="auto"/>
        <w:left w:val="none" w:sz="0" w:space="0" w:color="auto"/>
        <w:bottom w:val="none" w:sz="0" w:space="0" w:color="auto"/>
        <w:right w:val="none" w:sz="0" w:space="0" w:color="auto"/>
      </w:divBdr>
    </w:div>
    <w:div w:id="1866166632">
      <w:bodyDiv w:val="1"/>
      <w:marLeft w:val="0"/>
      <w:marRight w:val="0"/>
      <w:marTop w:val="0"/>
      <w:marBottom w:val="0"/>
      <w:divBdr>
        <w:top w:val="none" w:sz="0" w:space="0" w:color="auto"/>
        <w:left w:val="none" w:sz="0" w:space="0" w:color="auto"/>
        <w:bottom w:val="none" w:sz="0" w:space="0" w:color="auto"/>
        <w:right w:val="none" w:sz="0" w:space="0" w:color="auto"/>
      </w:divBdr>
    </w:div>
    <w:div w:id="1872526283">
      <w:bodyDiv w:val="1"/>
      <w:marLeft w:val="0"/>
      <w:marRight w:val="0"/>
      <w:marTop w:val="0"/>
      <w:marBottom w:val="0"/>
      <w:divBdr>
        <w:top w:val="none" w:sz="0" w:space="0" w:color="auto"/>
        <w:left w:val="none" w:sz="0" w:space="0" w:color="auto"/>
        <w:bottom w:val="none" w:sz="0" w:space="0" w:color="auto"/>
        <w:right w:val="none" w:sz="0" w:space="0" w:color="auto"/>
      </w:divBdr>
    </w:div>
    <w:div w:id="1877237464">
      <w:bodyDiv w:val="1"/>
      <w:marLeft w:val="0"/>
      <w:marRight w:val="0"/>
      <w:marTop w:val="0"/>
      <w:marBottom w:val="0"/>
      <w:divBdr>
        <w:top w:val="none" w:sz="0" w:space="0" w:color="auto"/>
        <w:left w:val="none" w:sz="0" w:space="0" w:color="auto"/>
        <w:bottom w:val="none" w:sz="0" w:space="0" w:color="auto"/>
        <w:right w:val="none" w:sz="0" w:space="0" w:color="auto"/>
      </w:divBdr>
    </w:div>
    <w:div w:id="1878658688">
      <w:bodyDiv w:val="1"/>
      <w:marLeft w:val="0"/>
      <w:marRight w:val="0"/>
      <w:marTop w:val="0"/>
      <w:marBottom w:val="0"/>
      <w:divBdr>
        <w:top w:val="none" w:sz="0" w:space="0" w:color="auto"/>
        <w:left w:val="none" w:sz="0" w:space="0" w:color="auto"/>
        <w:bottom w:val="none" w:sz="0" w:space="0" w:color="auto"/>
        <w:right w:val="none" w:sz="0" w:space="0" w:color="auto"/>
      </w:divBdr>
    </w:div>
    <w:div w:id="1882743153">
      <w:bodyDiv w:val="1"/>
      <w:marLeft w:val="0"/>
      <w:marRight w:val="0"/>
      <w:marTop w:val="0"/>
      <w:marBottom w:val="0"/>
      <w:divBdr>
        <w:top w:val="none" w:sz="0" w:space="0" w:color="auto"/>
        <w:left w:val="none" w:sz="0" w:space="0" w:color="auto"/>
        <w:bottom w:val="none" w:sz="0" w:space="0" w:color="auto"/>
        <w:right w:val="none" w:sz="0" w:space="0" w:color="auto"/>
      </w:divBdr>
    </w:div>
    <w:div w:id="1884173338">
      <w:bodyDiv w:val="1"/>
      <w:marLeft w:val="0"/>
      <w:marRight w:val="0"/>
      <w:marTop w:val="0"/>
      <w:marBottom w:val="0"/>
      <w:divBdr>
        <w:top w:val="none" w:sz="0" w:space="0" w:color="auto"/>
        <w:left w:val="none" w:sz="0" w:space="0" w:color="auto"/>
        <w:bottom w:val="none" w:sz="0" w:space="0" w:color="auto"/>
        <w:right w:val="none" w:sz="0" w:space="0" w:color="auto"/>
      </w:divBdr>
    </w:div>
    <w:div w:id="1888294447">
      <w:bodyDiv w:val="1"/>
      <w:marLeft w:val="0"/>
      <w:marRight w:val="0"/>
      <w:marTop w:val="0"/>
      <w:marBottom w:val="0"/>
      <w:divBdr>
        <w:top w:val="none" w:sz="0" w:space="0" w:color="auto"/>
        <w:left w:val="none" w:sz="0" w:space="0" w:color="auto"/>
        <w:bottom w:val="none" w:sz="0" w:space="0" w:color="auto"/>
        <w:right w:val="none" w:sz="0" w:space="0" w:color="auto"/>
      </w:divBdr>
    </w:div>
    <w:div w:id="1891917264">
      <w:bodyDiv w:val="1"/>
      <w:marLeft w:val="0"/>
      <w:marRight w:val="0"/>
      <w:marTop w:val="0"/>
      <w:marBottom w:val="0"/>
      <w:divBdr>
        <w:top w:val="none" w:sz="0" w:space="0" w:color="auto"/>
        <w:left w:val="none" w:sz="0" w:space="0" w:color="auto"/>
        <w:bottom w:val="none" w:sz="0" w:space="0" w:color="auto"/>
        <w:right w:val="none" w:sz="0" w:space="0" w:color="auto"/>
      </w:divBdr>
    </w:div>
    <w:div w:id="1893426305">
      <w:bodyDiv w:val="1"/>
      <w:marLeft w:val="0"/>
      <w:marRight w:val="0"/>
      <w:marTop w:val="0"/>
      <w:marBottom w:val="0"/>
      <w:divBdr>
        <w:top w:val="none" w:sz="0" w:space="0" w:color="auto"/>
        <w:left w:val="none" w:sz="0" w:space="0" w:color="auto"/>
        <w:bottom w:val="none" w:sz="0" w:space="0" w:color="auto"/>
        <w:right w:val="none" w:sz="0" w:space="0" w:color="auto"/>
      </w:divBdr>
    </w:div>
    <w:div w:id="1894922271">
      <w:bodyDiv w:val="1"/>
      <w:marLeft w:val="0"/>
      <w:marRight w:val="0"/>
      <w:marTop w:val="0"/>
      <w:marBottom w:val="0"/>
      <w:divBdr>
        <w:top w:val="none" w:sz="0" w:space="0" w:color="auto"/>
        <w:left w:val="none" w:sz="0" w:space="0" w:color="auto"/>
        <w:bottom w:val="none" w:sz="0" w:space="0" w:color="auto"/>
        <w:right w:val="none" w:sz="0" w:space="0" w:color="auto"/>
      </w:divBdr>
    </w:div>
    <w:div w:id="1903755787">
      <w:bodyDiv w:val="1"/>
      <w:marLeft w:val="0"/>
      <w:marRight w:val="0"/>
      <w:marTop w:val="0"/>
      <w:marBottom w:val="0"/>
      <w:divBdr>
        <w:top w:val="none" w:sz="0" w:space="0" w:color="auto"/>
        <w:left w:val="none" w:sz="0" w:space="0" w:color="auto"/>
        <w:bottom w:val="none" w:sz="0" w:space="0" w:color="auto"/>
        <w:right w:val="none" w:sz="0" w:space="0" w:color="auto"/>
      </w:divBdr>
    </w:div>
    <w:div w:id="1908565999">
      <w:bodyDiv w:val="1"/>
      <w:marLeft w:val="0"/>
      <w:marRight w:val="0"/>
      <w:marTop w:val="0"/>
      <w:marBottom w:val="0"/>
      <w:divBdr>
        <w:top w:val="none" w:sz="0" w:space="0" w:color="auto"/>
        <w:left w:val="none" w:sz="0" w:space="0" w:color="auto"/>
        <w:bottom w:val="none" w:sz="0" w:space="0" w:color="auto"/>
        <w:right w:val="none" w:sz="0" w:space="0" w:color="auto"/>
      </w:divBdr>
    </w:div>
    <w:div w:id="1908805324">
      <w:bodyDiv w:val="1"/>
      <w:marLeft w:val="0"/>
      <w:marRight w:val="0"/>
      <w:marTop w:val="0"/>
      <w:marBottom w:val="0"/>
      <w:divBdr>
        <w:top w:val="none" w:sz="0" w:space="0" w:color="auto"/>
        <w:left w:val="none" w:sz="0" w:space="0" w:color="auto"/>
        <w:bottom w:val="none" w:sz="0" w:space="0" w:color="auto"/>
        <w:right w:val="none" w:sz="0" w:space="0" w:color="auto"/>
      </w:divBdr>
    </w:div>
    <w:div w:id="1914311229">
      <w:bodyDiv w:val="1"/>
      <w:marLeft w:val="0"/>
      <w:marRight w:val="0"/>
      <w:marTop w:val="0"/>
      <w:marBottom w:val="0"/>
      <w:divBdr>
        <w:top w:val="none" w:sz="0" w:space="0" w:color="auto"/>
        <w:left w:val="none" w:sz="0" w:space="0" w:color="auto"/>
        <w:bottom w:val="none" w:sz="0" w:space="0" w:color="auto"/>
        <w:right w:val="none" w:sz="0" w:space="0" w:color="auto"/>
      </w:divBdr>
    </w:div>
    <w:div w:id="1918855217">
      <w:bodyDiv w:val="1"/>
      <w:marLeft w:val="0"/>
      <w:marRight w:val="0"/>
      <w:marTop w:val="0"/>
      <w:marBottom w:val="0"/>
      <w:divBdr>
        <w:top w:val="none" w:sz="0" w:space="0" w:color="auto"/>
        <w:left w:val="none" w:sz="0" w:space="0" w:color="auto"/>
        <w:bottom w:val="none" w:sz="0" w:space="0" w:color="auto"/>
        <w:right w:val="none" w:sz="0" w:space="0" w:color="auto"/>
      </w:divBdr>
    </w:div>
    <w:div w:id="1921867999">
      <w:bodyDiv w:val="1"/>
      <w:marLeft w:val="0"/>
      <w:marRight w:val="0"/>
      <w:marTop w:val="0"/>
      <w:marBottom w:val="0"/>
      <w:divBdr>
        <w:top w:val="none" w:sz="0" w:space="0" w:color="auto"/>
        <w:left w:val="none" w:sz="0" w:space="0" w:color="auto"/>
        <w:bottom w:val="none" w:sz="0" w:space="0" w:color="auto"/>
        <w:right w:val="none" w:sz="0" w:space="0" w:color="auto"/>
      </w:divBdr>
    </w:div>
    <w:div w:id="1934625408">
      <w:bodyDiv w:val="1"/>
      <w:marLeft w:val="0"/>
      <w:marRight w:val="0"/>
      <w:marTop w:val="0"/>
      <w:marBottom w:val="0"/>
      <w:divBdr>
        <w:top w:val="none" w:sz="0" w:space="0" w:color="auto"/>
        <w:left w:val="none" w:sz="0" w:space="0" w:color="auto"/>
        <w:bottom w:val="none" w:sz="0" w:space="0" w:color="auto"/>
        <w:right w:val="none" w:sz="0" w:space="0" w:color="auto"/>
      </w:divBdr>
    </w:div>
    <w:div w:id="1936205514">
      <w:bodyDiv w:val="1"/>
      <w:marLeft w:val="0"/>
      <w:marRight w:val="0"/>
      <w:marTop w:val="0"/>
      <w:marBottom w:val="0"/>
      <w:divBdr>
        <w:top w:val="none" w:sz="0" w:space="0" w:color="auto"/>
        <w:left w:val="none" w:sz="0" w:space="0" w:color="auto"/>
        <w:bottom w:val="none" w:sz="0" w:space="0" w:color="auto"/>
        <w:right w:val="none" w:sz="0" w:space="0" w:color="auto"/>
      </w:divBdr>
    </w:div>
    <w:div w:id="1942101070">
      <w:bodyDiv w:val="1"/>
      <w:marLeft w:val="0"/>
      <w:marRight w:val="0"/>
      <w:marTop w:val="0"/>
      <w:marBottom w:val="0"/>
      <w:divBdr>
        <w:top w:val="none" w:sz="0" w:space="0" w:color="auto"/>
        <w:left w:val="none" w:sz="0" w:space="0" w:color="auto"/>
        <w:bottom w:val="none" w:sz="0" w:space="0" w:color="auto"/>
        <w:right w:val="none" w:sz="0" w:space="0" w:color="auto"/>
      </w:divBdr>
    </w:div>
    <w:div w:id="1943754654">
      <w:bodyDiv w:val="1"/>
      <w:marLeft w:val="0"/>
      <w:marRight w:val="0"/>
      <w:marTop w:val="0"/>
      <w:marBottom w:val="0"/>
      <w:divBdr>
        <w:top w:val="none" w:sz="0" w:space="0" w:color="auto"/>
        <w:left w:val="none" w:sz="0" w:space="0" w:color="auto"/>
        <w:bottom w:val="none" w:sz="0" w:space="0" w:color="auto"/>
        <w:right w:val="none" w:sz="0" w:space="0" w:color="auto"/>
      </w:divBdr>
    </w:div>
    <w:div w:id="1949047089">
      <w:bodyDiv w:val="1"/>
      <w:marLeft w:val="0"/>
      <w:marRight w:val="0"/>
      <w:marTop w:val="0"/>
      <w:marBottom w:val="0"/>
      <w:divBdr>
        <w:top w:val="none" w:sz="0" w:space="0" w:color="auto"/>
        <w:left w:val="none" w:sz="0" w:space="0" w:color="auto"/>
        <w:bottom w:val="none" w:sz="0" w:space="0" w:color="auto"/>
        <w:right w:val="none" w:sz="0" w:space="0" w:color="auto"/>
      </w:divBdr>
    </w:div>
    <w:div w:id="1958443172">
      <w:bodyDiv w:val="1"/>
      <w:marLeft w:val="0"/>
      <w:marRight w:val="0"/>
      <w:marTop w:val="0"/>
      <w:marBottom w:val="0"/>
      <w:divBdr>
        <w:top w:val="none" w:sz="0" w:space="0" w:color="auto"/>
        <w:left w:val="none" w:sz="0" w:space="0" w:color="auto"/>
        <w:bottom w:val="none" w:sz="0" w:space="0" w:color="auto"/>
        <w:right w:val="none" w:sz="0" w:space="0" w:color="auto"/>
      </w:divBdr>
    </w:div>
    <w:div w:id="1971088547">
      <w:bodyDiv w:val="1"/>
      <w:marLeft w:val="0"/>
      <w:marRight w:val="0"/>
      <w:marTop w:val="0"/>
      <w:marBottom w:val="0"/>
      <w:divBdr>
        <w:top w:val="none" w:sz="0" w:space="0" w:color="auto"/>
        <w:left w:val="none" w:sz="0" w:space="0" w:color="auto"/>
        <w:bottom w:val="none" w:sz="0" w:space="0" w:color="auto"/>
        <w:right w:val="none" w:sz="0" w:space="0" w:color="auto"/>
      </w:divBdr>
    </w:div>
    <w:div w:id="1980071623">
      <w:bodyDiv w:val="1"/>
      <w:marLeft w:val="0"/>
      <w:marRight w:val="0"/>
      <w:marTop w:val="0"/>
      <w:marBottom w:val="0"/>
      <w:divBdr>
        <w:top w:val="none" w:sz="0" w:space="0" w:color="auto"/>
        <w:left w:val="none" w:sz="0" w:space="0" w:color="auto"/>
        <w:bottom w:val="none" w:sz="0" w:space="0" w:color="auto"/>
        <w:right w:val="none" w:sz="0" w:space="0" w:color="auto"/>
      </w:divBdr>
    </w:div>
    <w:div w:id="1981307376">
      <w:bodyDiv w:val="1"/>
      <w:marLeft w:val="0"/>
      <w:marRight w:val="0"/>
      <w:marTop w:val="0"/>
      <w:marBottom w:val="0"/>
      <w:divBdr>
        <w:top w:val="none" w:sz="0" w:space="0" w:color="auto"/>
        <w:left w:val="none" w:sz="0" w:space="0" w:color="auto"/>
        <w:bottom w:val="none" w:sz="0" w:space="0" w:color="auto"/>
        <w:right w:val="none" w:sz="0" w:space="0" w:color="auto"/>
      </w:divBdr>
    </w:div>
    <w:div w:id="1982534158">
      <w:bodyDiv w:val="1"/>
      <w:marLeft w:val="0"/>
      <w:marRight w:val="0"/>
      <w:marTop w:val="0"/>
      <w:marBottom w:val="0"/>
      <w:divBdr>
        <w:top w:val="none" w:sz="0" w:space="0" w:color="auto"/>
        <w:left w:val="none" w:sz="0" w:space="0" w:color="auto"/>
        <w:bottom w:val="none" w:sz="0" w:space="0" w:color="auto"/>
        <w:right w:val="none" w:sz="0" w:space="0" w:color="auto"/>
      </w:divBdr>
    </w:div>
    <w:div w:id="1984311262">
      <w:bodyDiv w:val="1"/>
      <w:marLeft w:val="0"/>
      <w:marRight w:val="0"/>
      <w:marTop w:val="0"/>
      <w:marBottom w:val="0"/>
      <w:divBdr>
        <w:top w:val="none" w:sz="0" w:space="0" w:color="auto"/>
        <w:left w:val="none" w:sz="0" w:space="0" w:color="auto"/>
        <w:bottom w:val="none" w:sz="0" w:space="0" w:color="auto"/>
        <w:right w:val="none" w:sz="0" w:space="0" w:color="auto"/>
      </w:divBdr>
    </w:div>
    <w:div w:id="1985306362">
      <w:bodyDiv w:val="1"/>
      <w:marLeft w:val="0"/>
      <w:marRight w:val="0"/>
      <w:marTop w:val="0"/>
      <w:marBottom w:val="0"/>
      <w:divBdr>
        <w:top w:val="none" w:sz="0" w:space="0" w:color="auto"/>
        <w:left w:val="none" w:sz="0" w:space="0" w:color="auto"/>
        <w:bottom w:val="none" w:sz="0" w:space="0" w:color="auto"/>
        <w:right w:val="none" w:sz="0" w:space="0" w:color="auto"/>
      </w:divBdr>
    </w:div>
    <w:div w:id="2001734682">
      <w:bodyDiv w:val="1"/>
      <w:marLeft w:val="0"/>
      <w:marRight w:val="0"/>
      <w:marTop w:val="0"/>
      <w:marBottom w:val="0"/>
      <w:divBdr>
        <w:top w:val="none" w:sz="0" w:space="0" w:color="auto"/>
        <w:left w:val="none" w:sz="0" w:space="0" w:color="auto"/>
        <w:bottom w:val="none" w:sz="0" w:space="0" w:color="auto"/>
        <w:right w:val="none" w:sz="0" w:space="0" w:color="auto"/>
      </w:divBdr>
    </w:div>
    <w:div w:id="2012640977">
      <w:bodyDiv w:val="1"/>
      <w:marLeft w:val="0"/>
      <w:marRight w:val="0"/>
      <w:marTop w:val="0"/>
      <w:marBottom w:val="0"/>
      <w:divBdr>
        <w:top w:val="none" w:sz="0" w:space="0" w:color="auto"/>
        <w:left w:val="none" w:sz="0" w:space="0" w:color="auto"/>
        <w:bottom w:val="none" w:sz="0" w:space="0" w:color="auto"/>
        <w:right w:val="none" w:sz="0" w:space="0" w:color="auto"/>
      </w:divBdr>
    </w:div>
    <w:div w:id="2013757284">
      <w:bodyDiv w:val="1"/>
      <w:marLeft w:val="0"/>
      <w:marRight w:val="0"/>
      <w:marTop w:val="0"/>
      <w:marBottom w:val="0"/>
      <w:divBdr>
        <w:top w:val="none" w:sz="0" w:space="0" w:color="auto"/>
        <w:left w:val="none" w:sz="0" w:space="0" w:color="auto"/>
        <w:bottom w:val="none" w:sz="0" w:space="0" w:color="auto"/>
        <w:right w:val="none" w:sz="0" w:space="0" w:color="auto"/>
      </w:divBdr>
    </w:div>
    <w:div w:id="2030375510">
      <w:bodyDiv w:val="1"/>
      <w:marLeft w:val="0"/>
      <w:marRight w:val="0"/>
      <w:marTop w:val="0"/>
      <w:marBottom w:val="0"/>
      <w:divBdr>
        <w:top w:val="none" w:sz="0" w:space="0" w:color="auto"/>
        <w:left w:val="none" w:sz="0" w:space="0" w:color="auto"/>
        <w:bottom w:val="none" w:sz="0" w:space="0" w:color="auto"/>
        <w:right w:val="none" w:sz="0" w:space="0" w:color="auto"/>
      </w:divBdr>
    </w:div>
    <w:div w:id="2030715679">
      <w:bodyDiv w:val="1"/>
      <w:marLeft w:val="0"/>
      <w:marRight w:val="0"/>
      <w:marTop w:val="0"/>
      <w:marBottom w:val="0"/>
      <w:divBdr>
        <w:top w:val="none" w:sz="0" w:space="0" w:color="auto"/>
        <w:left w:val="none" w:sz="0" w:space="0" w:color="auto"/>
        <w:bottom w:val="none" w:sz="0" w:space="0" w:color="auto"/>
        <w:right w:val="none" w:sz="0" w:space="0" w:color="auto"/>
      </w:divBdr>
    </w:div>
    <w:div w:id="2032100331">
      <w:bodyDiv w:val="1"/>
      <w:marLeft w:val="0"/>
      <w:marRight w:val="0"/>
      <w:marTop w:val="0"/>
      <w:marBottom w:val="0"/>
      <w:divBdr>
        <w:top w:val="none" w:sz="0" w:space="0" w:color="auto"/>
        <w:left w:val="none" w:sz="0" w:space="0" w:color="auto"/>
        <w:bottom w:val="none" w:sz="0" w:space="0" w:color="auto"/>
        <w:right w:val="none" w:sz="0" w:space="0" w:color="auto"/>
      </w:divBdr>
    </w:div>
    <w:div w:id="2046903319">
      <w:bodyDiv w:val="1"/>
      <w:marLeft w:val="0"/>
      <w:marRight w:val="0"/>
      <w:marTop w:val="0"/>
      <w:marBottom w:val="0"/>
      <w:divBdr>
        <w:top w:val="none" w:sz="0" w:space="0" w:color="auto"/>
        <w:left w:val="none" w:sz="0" w:space="0" w:color="auto"/>
        <w:bottom w:val="none" w:sz="0" w:space="0" w:color="auto"/>
        <w:right w:val="none" w:sz="0" w:space="0" w:color="auto"/>
      </w:divBdr>
    </w:div>
    <w:div w:id="2055690043">
      <w:bodyDiv w:val="1"/>
      <w:marLeft w:val="0"/>
      <w:marRight w:val="0"/>
      <w:marTop w:val="0"/>
      <w:marBottom w:val="0"/>
      <w:divBdr>
        <w:top w:val="none" w:sz="0" w:space="0" w:color="auto"/>
        <w:left w:val="none" w:sz="0" w:space="0" w:color="auto"/>
        <w:bottom w:val="none" w:sz="0" w:space="0" w:color="auto"/>
        <w:right w:val="none" w:sz="0" w:space="0" w:color="auto"/>
      </w:divBdr>
    </w:div>
    <w:div w:id="2069566514">
      <w:bodyDiv w:val="1"/>
      <w:marLeft w:val="0"/>
      <w:marRight w:val="0"/>
      <w:marTop w:val="0"/>
      <w:marBottom w:val="0"/>
      <w:divBdr>
        <w:top w:val="none" w:sz="0" w:space="0" w:color="auto"/>
        <w:left w:val="none" w:sz="0" w:space="0" w:color="auto"/>
        <w:bottom w:val="none" w:sz="0" w:space="0" w:color="auto"/>
        <w:right w:val="none" w:sz="0" w:space="0" w:color="auto"/>
      </w:divBdr>
    </w:div>
    <w:div w:id="2079283497">
      <w:bodyDiv w:val="1"/>
      <w:marLeft w:val="0"/>
      <w:marRight w:val="0"/>
      <w:marTop w:val="0"/>
      <w:marBottom w:val="0"/>
      <w:divBdr>
        <w:top w:val="none" w:sz="0" w:space="0" w:color="auto"/>
        <w:left w:val="none" w:sz="0" w:space="0" w:color="auto"/>
        <w:bottom w:val="none" w:sz="0" w:space="0" w:color="auto"/>
        <w:right w:val="none" w:sz="0" w:space="0" w:color="auto"/>
      </w:divBdr>
    </w:div>
    <w:div w:id="2086801991">
      <w:bodyDiv w:val="1"/>
      <w:marLeft w:val="0"/>
      <w:marRight w:val="0"/>
      <w:marTop w:val="0"/>
      <w:marBottom w:val="0"/>
      <w:divBdr>
        <w:top w:val="none" w:sz="0" w:space="0" w:color="auto"/>
        <w:left w:val="none" w:sz="0" w:space="0" w:color="auto"/>
        <w:bottom w:val="none" w:sz="0" w:space="0" w:color="auto"/>
        <w:right w:val="none" w:sz="0" w:space="0" w:color="auto"/>
      </w:divBdr>
    </w:div>
    <w:div w:id="2087260021">
      <w:bodyDiv w:val="1"/>
      <w:marLeft w:val="0"/>
      <w:marRight w:val="0"/>
      <w:marTop w:val="0"/>
      <w:marBottom w:val="0"/>
      <w:divBdr>
        <w:top w:val="none" w:sz="0" w:space="0" w:color="auto"/>
        <w:left w:val="none" w:sz="0" w:space="0" w:color="auto"/>
        <w:bottom w:val="none" w:sz="0" w:space="0" w:color="auto"/>
        <w:right w:val="none" w:sz="0" w:space="0" w:color="auto"/>
      </w:divBdr>
    </w:div>
    <w:div w:id="2087266897">
      <w:bodyDiv w:val="1"/>
      <w:marLeft w:val="0"/>
      <w:marRight w:val="0"/>
      <w:marTop w:val="0"/>
      <w:marBottom w:val="0"/>
      <w:divBdr>
        <w:top w:val="none" w:sz="0" w:space="0" w:color="auto"/>
        <w:left w:val="none" w:sz="0" w:space="0" w:color="auto"/>
        <w:bottom w:val="none" w:sz="0" w:space="0" w:color="auto"/>
        <w:right w:val="none" w:sz="0" w:space="0" w:color="auto"/>
      </w:divBdr>
    </w:div>
    <w:div w:id="2093895859">
      <w:bodyDiv w:val="1"/>
      <w:marLeft w:val="0"/>
      <w:marRight w:val="0"/>
      <w:marTop w:val="0"/>
      <w:marBottom w:val="0"/>
      <w:divBdr>
        <w:top w:val="none" w:sz="0" w:space="0" w:color="auto"/>
        <w:left w:val="none" w:sz="0" w:space="0" w:color="auto"/>
        <w:bottom w:val="none" w:sz="0" w:space="0" w:color="auto"/>
        <w:right w:val="none" w:sz="0" w:space="0" w:color="auto"/>
      </w:divBdr>
    </w:div>
    <w:div w:id="2098208312">
      <w:bodyDiv w:val="1"/>
      <w:marLeft w:val="0"/>
      <w:marRight w:val="0"/>
      <w:marTop w:val="0"/>
      <w:marBottom w:val="0"/>
      <w:divBdr>
        <w:top w:val="none" w:sz="0" w:space="0" w:color="auto"/>
        <w:left w:val="none" w:sz="0" w:space="0" w:color="auto"/>
        <w:bottom w:val="none" w:sz="0" w:space="0" w:color="auto"/>
        <w:right w:val="none" w:sz="0" w:space="0" w:color="auto"/>
      </w:divBdr>
    </w:div>
    <w:div w:id="2100128142">
      <w:bodyDiv w:val="1"/>
      <w:marLeft w:val="0"/>
      <w:marRight w:val="0"/>
      <w:marTop w:val="0"/>
      <w:marBottom w:val="0"/>
      <w:divBdr>
        <w:top w:val="none" w:sz="0" w:space="0" w:color="auto"/>
        <w:left w:val="none" w:sz="0" w:space="0" w:color="auto"/>
        <w:bottom w:val="none" w:sz="0" w:space="0" w:color="auto"/>
        <w:right w:val="none" w:sz="0" w:space="0" w:color="auto"/>
      </w:divBdr>
    </w:div>
    <w:div w:id="2105417191">
      <w:bodyDiv w:val="1"/>
      <w:marLeft w:val="0"/>
      <w:marRight w:val="0"/>
      <w:marTop w:val="0"/>
      <w:marBottom w:val="0"/>
      <w:divBdr>
        <w:top w:val="none" w:sz="0" w:space="0" w:color="auto"/>
        <w:left w:val="none" w:sz="0" w:space="0" w:color="auto"/>
        <w:bottom w:val="none" w:sz="0" w:space="0" w:color="auto"/>
        <w:right w:val="none" w:sz="0" w:space="0" w:color="auto"/>
      </w:divBdr>
    </w:div>
    <w:div w:id="2115706198">
      <w:bodyDiv w:val="1"/>
      <w:marLeft w:val="0"/>
      <w:marRight w:val="0"/>
      <w:marTop w:val="0"/>
      <w:marBottom w:val="0"/>
      <w:divBdr>
        <w:top w:val="none" w:sz="0" w:space="0" w:color="auto"/>
        <w:left w:val="none" w:sz="0" w:space="0" w:color="auto"/>
        <w:bottom w:val="none" w:sz="0" w:space="0" w:color="auto"/>
        <w:right w:val="none" w:sz="0" w:space="0" w:color="auto"/>
      </w:divBdr>
    </w:div>
    <w:div w:id="2117945155">
      <w:bodyDiv w:val="1"/>
      <w:marLeft w:val="0"/>
      <w:marRight w:val="0"/>
      <w:marTop w:val="0"/>
      <w:marBottom w:val="0"/>
      <w:divBdr>
        <w:top w:val="none" w:sz="0" w:space="0" w:color="auto"/>
        <w:left w:val="none" w:sz="0" w:space="0" w:color="auto"/>
        <w:bottom w:val="none" w:sz="0" w:space="0" w:color="auto"/>
        <w:right w:val="none" w:sz="0" w:space="0" w:color="auto"/>
      </w:divBdr>
    </w:div>
    <w:div w:id="2132825156">
      <w:bodyDiv w:val="1"/>
      <w:marLeft w:val="0"/>
      <w:marRight w:val="0"/>
      <w:marTop w:val="0"/>
      <w:marBottom w:val="0"/>
      <w:divBdr>
        <w:top w:val="none" w:sz="0" w:space="0" w:color="auto"/>
        <w:left w:val="none" w:sz="0" w:space="0" w:color="auto"/>
        <w:bottom w:val="none" w:sz="0" w:space="0" w:color="auto"/>
        <w:right w:val="none" w:sz="0" w:space="0" w:color="auto"/>
      </w:divBdr>
    </w:div>
    <w:div w:id="2135101941">
      <w:bodyDiv w:val="1"/>
      <w:marLeft w:val="0"/>
      <w:marRight w:val="0"/>
      <w:marTop w:val="0"/>
      <w:marBottom w:val="0"/>
      <w:divBdr>
        <w:top w:val="none" w:sz="0" w:space="0" w:color="auto"/>
        <w:left w:val="none" w:sz="0" w:space="0" w:color="auto"/>
        <w:bottom w:val="none" w:sz="0" w:space="0" w:color="auto"/>
        <w:right w:val="none" w:sz="0" w:space="0" w:color="auto"/>
      </w:divBdr>
    </w:div>
    <w:div w:id="2142113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4.png"/><Relationship Id="rId18" Type="http://schemas.openxmlformats.org/officeDocument/2006/relationships/hyperlink" Target="http://CRAN" TargetMode="Externa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footer" Target="footer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467354-6B22-44DF-A2B2-687C0D1ABB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1596</TotalTime>
  <Pages>26</Pages>
  <Words>14515</Words>
  <Characters>82739</Characters>
  <Application>Microsoft Office Word</Application>
  <DocSecurity>0</DocSecurity>
  <Lines>689</Lines>
  <Paragraphs>194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dc:creator>
  <cp:keywords/>
  <dc:description/>
  <cp:lastModifiedBy>J</cp:lastModifiedBy>
  <cp:revision>159</cp:revision>
  <dcterms:created xsi:type="dcterms:W3CDTF">2019-07-26T14:39:00Z</dcterms:created>
  <dcterms:modified xsi:type="dcterms:W3CDTF">2019-08-20T19:33:00Z</dcterms:modified>
</cp:coreProperties>
</file>