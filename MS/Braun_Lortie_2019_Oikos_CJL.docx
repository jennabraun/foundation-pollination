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70192" w14:textId="4D458EEC" w:rsidR="001B7A64" w:rsidRDefault="001B7A64" w:rsidP="00744A93">
      <w:pPr>
        <w:spacing w:line="360" w:lineRule="auto"/>
        <w:rPr>
          <w:ins w:id="0" w:author="zenrunner" w:date="2019-11-10T17:20:00Z"/>
        </w:rPr>
      </w:pPr>
      <w:r>
        <w:t xml:space="preserve">The small-scale floral neighbourhood but not </w:t>
      </w:r>
      <w:r w:rsidR="00652CA5">
        <w:t>phenotypic traits</w:t>
      </w:r>
      <w:r>
        <w:t xml:space="preserve"> </w:t>
      </w:r>
      <w:r w:rsidR="00652CA5">
        <w:t>predict</w:t>
      </w:r>
      <w:r>
        <w:t xml:space="preserve"> the structure of an individual-based pollinator visitation network. </w:t>
      </w:r>
      <w:ins w:id="1" w:author="zenrunner" w:date="2019-11-10T17:20:00Z">
        <w:r w:rsidR="005E5A85">
          <w:t>title good - can we simplify a bit though?</w:t>
        </w:r>
      </w:ins>
    </w:p>
    <w:p w14:paraId="35B71FA3" w14:textId="77777777" w:rsidR="005E5A85" w:rsidRDefault="005E5A85" w:rsidP="00744A93">
      <w:pPr>
        <w:spacing w:line="360" w:lineRule="auto"/>
        <w:rPr>
          <w:ins w:id="2" w:author="zenrunner" w:date="2019-11-10T17:20:00Z"/>
        </w:rPr>
      </w:pPr>
    </w:p>
    <w:p w14:paraId="1E8CC0A3" w14:textId="2AEEEEC2" w:rsidR="005E5A85" w:rsidRDefault="005E5A85" w:rsidP="00744A93">
      <w:pPr>
        <w:spacing w:line="360" w:lineRule="auto"/>
      </w:pPr>
      <w:ins w:id="3" w:author="zenrunner" w:date="2019-11-10T17:20:00Z">
        <w:r>
          <w:t xml:space="preserve">Neighborhood not phenotype predict </w:t>
        </w:r>
      </w:ins>
      <w:ins w:id="4" w:author="zenrunner" w:date="2019-11-10T17:21:00Z">
        <w:r>
          <w:t>individual-based pollinator visitation network.</w:t>
        </w:r>
      </w:ins>
    </w:p>
    <w:p w14:paraId="6E1906D8" w14:textId="1AC8367E" w:rsidR="0008668A" w:rsidRPr="00CC2802" w:rsidRDefault="007A45F7" w:rsidP="00CC2802">
      <w:pPr>
        <w:spacing w:line="360" w:lineRule="auto"/>
      </w:pPr>
      <w:r>
        <w:t>Abstract</w:t>
      </w:r>
      <w:r w:rsidR="00744A93">
        <w:t xml:space="preserve"> (</w:t>
      </w:r>
      <w:r w:rsidR="00F403C1">
        <w:t>&lt;300</w:t>
      </w:r>
      <w:r w:rsidR="00744A93">
        <w:t xml:space="preserve"> words)</w:t>
      </w:r>
    </w:p>
    <w:p w14:paraId="0B2DBF36" w14:textId="7BC91237" w:rsidR="00081358" w:rsidRDefault="0045660B" w:rsidP="00081358">
      <w:pPr>
        <w:spacing w:line="360" w:lineRule="auto"/>
      </w:pPr>
      <w:r>
        <w:t xml:space="preserve">A central focus of ecology is understanding </w:t>
      </w:r>
      <w:r w:rsidR="006C4620">
        <w:t>the mechanisms underlying interaction patterns in natural communities. Network analysis</w:t>
      </w:r>
      <w:r w:rsidR="00CC2802">
        <w:t xml:space="preserve"> </w:t>
      </w:r>
      <w:r w:rsidR="006C4620">
        <w:t>has</w:t>
      </w:r>
      <w:r w:rsidR="00CC2802">
        <w:t xml:space="preserve"> </w:t>
      </w:r>
      <w:del w:id="5" w:author="zenrunner" w:date="2019-11-10T17:22:00Z">
        <w:r w:rsidR="00CC2802" w:rsidDel="00936C0D">
          <w:delText>emerged as</w:delText>
        </w:r>
      </w:del>
      <w:ins w:id="6" w:author="zenrunner" w:date="2019-11-10T17:22:00Z">
        <w:r w:rsidR="00936C0D">
          <w:t>become</w:t>
        </w:r>
      </w:ins>
      <w:r w:rsidR="00CC2802">
        <w:t xml:space="preserve"> </w:t>
      </w:r>
      <w:r w:rsidR="006C4620">
        <w:t>a valuable tool</w:t>
      </w:r>
      <w:r w:rsidR="00CC2802">
        <w:t xml:space="preserve"> for </w:t>
      </w:r>
      <w:del w:id="7" w:author="zenrunner" w:date="2019-11-10T17:22:00Z">
        <w:r w:rsidR="00CC2802" w:rsidDel="00224AF1">
          <w:delText xml:space="preserve">understanding </w:delText>
        </w:r>
      </w:del>
      <w:r w:rsidR="006C4620">
        <w:t>pl</w:t>
      </w:r>
      <w:r w:rsidR="00081358">
        <w:t xml:space="preserve">ant </w:t>
      </w:r>
      <w:r w:rsidR="006C4620">
        <w:t xml:space="preserve">pollinator interactions, but these networks are primarily built by aggregating interactions within species. </w:t>
      </w:r>
      <w:r w:rsidR="003413E2">
        <w:t xml:space="preserve">Interactions are </w:t>
      </w:r>
      <w:del w:id="8" w:author="zenrunner" w:date="2019-11-10T17:22:00Z">
        <w:r w:rsidR="003413E2" w:rsidDel="00A40CEE">
          <w:delText>act</w:delText>
        </w:r>
        <w:r w:rsidR="006C4620" w:rsidDel="00A40CEE">
          <w:delText xml:space="preserve">ually </w:delText>
        </w:r>
      </w:del>
      <w:r w:rsidR="006C4620">
        <w:t xml:space="preserve">made between individuals </w:t>
      </w:r>
      <w:ins w:id="9" w:author="zenrunner" w:date="2019-11-10T17:22:00Z">
        <w:r w:rsidR="00A40CEE">
          <w:t>however</w:t>
        </w:r>
        <w:r w:rsidR="002666F4">
          <w:t>,</w:t>
        </w:r>
        <w:r w:rsidR="00A40CEE">
          <w:t xml:space="preserve"> </w:t>
        </w:r>
      </w:ins>
      <w:r w:rsidR="006C4620">
        <w:t>and an advantage of individual-based networks is the ability to integrate individual traits</w:t>
      </w:r>
      <w:ins w:id="10" w:author="zenrunner" w:date="2019-11-10T17:22:00Z">
        <w:r w:rsidR="002666F4">
          <w:t>.</w:t>
        </w:r>
      </w:ins>
      <w:r w:rsidR="006C4620">
        <w:t xml:space="preserve"> </w:t>
      </w:r>
      <w:del w:id="11" w:author="zenrunner" w:date="2019-11-10T17:22:00Z">
        <w:r w:rsidR="006C4620" w:rsidDel="002666F4">
          <w:delText>and therefore</w:delText>
        </w:r>
      </w:del>
      <w:ins w:id="12" w:author="zenrunner" w:date="2019-11-10T17:22:00Z">
        <w:r w:rsidR="002666F4">
          <w:t>This approach</w:t>
        </w:r>
      </w:ins>
      <w:r w:rsidR="006C4620">
        <w:t xml:space="preserve"> </w:t>
      </w:r>
      <w:del w:id="13" w:author="zenrunner" w:date="2019-11-10T17:22:00Z">
        <w:r w:rsidR="006C4620" w:rsidDel="00E36BAB">
          <w:delText xml:space="preserve">promote </w:delText>
        </w:r>
      </w:del>
      <w:ins w:id="14" w:author="zenrunner" w:date="2019-11-10T17:22:00Z">
        <w:r w:rsidR="00E36BAB">
          <w:t xml:space="preserve">provides a </w:t>
        </w:r>
      </w:ins>
      <w:r w:rsidR="006C4620">
        <w:t xml:space="preserve">mechanistic </w:t>
      </w:r>
      <w:del w:id="15" w:author="zenrunner" w:date="2019-11-10T17:23:00Z">
        <w:r w:rsidR="006C4620" w:rsidDel="00E36BAB">
          <w:delText xml:space="preserve">understanding </w:delText>
        </w:r>
      </w:del>
      <w:ins w:id="16" w:author="zenrunner" w:date="2019-11-10T17:23:00Z">
        <w:r w:rsidR="00E36BAB">
          <w:t xml:space="preserve">assessment </w:t>
        </w:r>
      </w:ins>
      <w:r w:rsidR="006C4620">
        <w:t xml:space="preserve">of the drivers of network structure. </w:t>
      </w:r>
      <w:r w:rsidR="008E529F" w:rsidRPr="005019DC">
        <w:t xml:space="preserve">In all plant communities, focusing only on </w:t>
      </w:r>
      <w:r w:rsidR="008E529F">
        <w:t xml:space="preserve">the drivers of </w:t>
      </w:r>
      <w:r w:rsidR="008E529F" w:rsidRPr="005019DC">
        <w:t>pairwise interactions limits our capacity to describe and predict community resilience, structure, and composition.</w:t>
      </w:r>
      <w:r w:rsidR="008E529F">
        <w:t xml:space="preserve"> </w:t>
      </w:r>
      <w:r w:rsidR="006C4620">
        <w:t xml:space="preserve">We used a desert shrub and cactus community as a model system to study the underlying drivers of network topology. </w:t>
      </w:r>
      <w:r w:rsidR="003413E2">
        <w:t>We hypothesized that the traits that alter attractiveness of plants to pollinators can predict an individual plant’s role within the</w:t>
      </w:r>
      <w:r w:rsidR="006C4620">
        <w:t xml:space="preserve"> visitation</w:t>
      </w:r>
      <w:r w:rsidR="003413E2">
        <w:t xml:space="preserve"> network and contribute to the structure of network. </w:t>
      </w:r>
      <w:r w:rsidR="006C4620">
        <w:t xml:space="preserve">We found that floral display size increased pollinator visitation early in </w:t>
      </w:r>
      <w:r w:rsidR="00081358">
        <w:t xml:space="preserve">the </w:t>
      </w:r>
      <w:r w:rsidR="006C4620">
        <w:t xml:space="preserve">study but contrary to our </w:t>
      </w:r>
      <w:del w:id="17" w:author="zenrunner" w:date="2019-11-10T17:23:00Z">
        <w:r w:rsidR="006C4620" w:rsidDel="00EE350D">
          <w:delText xml:space="preserve">expectations </w:delText>
        </w:r>
      </w:del>
      <w:ins w:id="18" w:author="zenrunner" w:date="2019-11-10T17:23:00Z">
        <w:r w:rsidR="00EE350D">
          <w:t xml:space="preserve">predctions </w:t>
        </w:r>
      </w:ins>
      <w:r w:rsidR="006C4620">
        <w:t xml:space="preserve">did not directly influence </w:t>
      </w:r>
      <w:ins w:id="19" w:author="zenrunner" w:date="2019-11-10T17:23:00Z">
        <w:r w:rsidR="00BF6A72">
          <w:t xml:space="preserve">the centrality measures for </w:t>
        </w:r>
      </w:ins>
      <w:r w:rsidR="006C4620">
        <w:t>individual plant</w:t>
      </w:r>
      <w:del w:id="20" w:author="zenrunner" w:date="2019-11-10T17:24:00Z">
        <w:r w:rsidR="006C4620" w:rsidDel="00BF6A72">
          <w:delText>’</w:delText>
        </w:r>
      </w:del>
      <w:r w:rsidR="006C4620">
        <w:t xml:space="preserve">s </w:t>
      </w:r>
      <w:del w:id="21" w:author="zenrunner" w:date="2019-11-10T17:24:00Z">
        <w:r w:rsidR="006C4620" w:rsidDel="00BF6A72">
          <w:delText xml:space="preserve">centrality </w:delText>
        </w:r>
      </w:del>
      <w:r w:rsidR="006C4620">
        <w:t xml:space="preserve">or </w:t>
      </w:r>
      <w:ins w:id="22" w:author="zenrunner" w:date="2019-11-10T17:24:00Z">
        <w:r w:rsidR="00BF6A72">
          <w:t xml:space="preserve">for </w:t>
        </w:r>
      </w:ins>
      <w:r w:rsidR="00081358">
        <w:t xml:space="preserve">the formation of </w:t>
      </w:r>
      <w:r w:rsidR="006C4620">
        <w:t xml:space="preserve">any </w:t>
      </w:r>
      <w:ins w:id="23" w:author="zenrunner" w:date="2019-11-10T17:24:00Z">
        <w:r w:rsidR="00BF6A72">
          <w:t xml:space="preserve">other measures of </w:t>
        </w:r>
      </w:ins>
      <w:r w:rsidR="006C4620">
        <w:t>network structure</w:t>
      </w:r>
      <w:del w:id="24" w:author="zenrunner" w:date="2019-11-10T17:24:00Z">
        <w:r w:rsidR="006C4620" w:rsidDel="00BF6A72">
          <w:delText>s</w:delText>
        </w:r>
      </w:del>
      <w:r w:rsidR="006C4620">
        <w:t xml:space="preserve">. Neighbourhood shrub density </w:t>
      </w:r>
      <w:r w:rsidR="00EB5AA6">
        <w:t>positively influence</w:t>
      </w:r>
      <w:r w:rsidR="00081358">
        <w:t>d</w:t>
      </w:r>
      <w:r w:rsidR="00EB5AA6">
        <w:t xml:space="preserve"> pollinator visitation </w:t>
      </w:r>
      <w:r w:rsidR="00081358">
        <w:t xml:space="preserve">rates </w:t>
      </w:r>
      <w:r w:rsidR="00EB5AA6">
        <w:t xml:space="preserve">indicating diffuse facilitation was prevalent in this system. </w:t>
      </w:r>
      <w:r w:rsidR="00081358">
        <w:t xml:space="preserve">In addition, plants growing in </w:t>
      </w:r>
      <w:ins w:id="25" w:author="zenrunner" w:date="2019-11-10T17:24:00Z">
        <w:r w:rsidR="009E2061">
          <w:t xml:space="preserve">relatively higher </w:t>
        </w:r>
      </w:ins>
      <w:commentRangeStart w:id="26"/>
      <w:r w:rsidR="00081358">
        <w:t>dens</w:t>
      </w:r>
      <w:ins w:id="27" w:author="zenrunner" w:date="2019-11-10T17:25:00Z">
        <w:r w:rsidR="009E2061">
          <w:t>ities of</w:t>
        </w:r>
      </w:ins>
      <w:del w:id="28" w:author="zenrunner" w:date="2019-11-10T17:25:00Z">
        <w:r w:rsidR="00081358" w:rsidDel="009E2061">
          <w:delText>er</w:delText>
        </w:r>
      </w:del>
      <w:r w:rsidR="00081358">
        <w:t xml:space="preserve"> shrub</w:t>
      </w:r>
      <w:ins w:id="29" w:author="zenrunner" w:date="2019-11-10T17:25:00Z">
        <w:r w:rsidR="009E2061">
          <w:t>s</w:t>
        </w:r>
      </w:ins>
      <w:r w:rsidR="00081358">
        <w:t xml:space="preserve"> </w:t>
      </w:r>
      <w:del w:id="30" w:author="zenrunner" w:date="2019-11-10T17:25:00Z">
        <w:r w:rsidR="00081358" w:rsidDel="009E2061">
          <w:delText>patches</w:delText>
        </w:r>
        <w:commentRangeEnd w:id="26"/>
        <w:r w:rsidR="00081358" w:rsidDel="009E2061">
          <w:rPr>
            <w:rStyle w:val="CommentReference"/>
          </w:rPr>
          <w:commentReference w:id="26"/>
        </w:r>
        <w:r w:rsidR="00081358" w:rsidDel="009E2061">
          <w:delText xml:space="preserve"> </w:delText>
        </w:r>
      </w:del>
      <w:r w:rsidR="00081358">
        <w:t>had roles</w:t>
      </w:r>
      <w:ins w:id="31" w:author="zenrunner" w:date="2019-11-10T17:25:00Z">
        <w:r w:rsidR="00F306D1">
          <w:t>?? more central?</w:t>
        </w:r>
      </w:ins>
      <w:r w:rsidR="00081358">
        <w:t xml:space="preserve"> important to connecting the network. </w:t>
      </w:r>
      <w:del w:id="32" w:author="zenrunner" w:date="2019-11-10T17:25:00Z">
        <w:r w:rsidR="00081358" w:rsidDel="001E5D7F">
          <w:delText>Overall, t</w:delText>
        </w:r>
      </w:del>
      <w:ins w:id="33" w:author="zenrunner" w:date="2019-11-10T17:25:00Z">
        <w:r w:rsidR="001E5D7F">
          <w:t>T</w:t>
        </w:r>
      </w:ins>
      <w:r w:rsidR="00081358">
        <w:t>he individual-based network resembled the aggregated</w:t>
      </w:r>
      <w:ins w:id="34" w:author="zenrunner" w:date="2019-11-10T17:25:00Z">
        <w:r w:rsidR="001E5D7F">
          <w:t>-</w:t>
        </w:r>
      </w:ins>
      <w:del w:id="35" w:author="zenrunner" w:date="2019-11-10T17:25:00Z">
        <w:r w:rsidR="00081358" w:rsidDel="001E5D7F">
          <w:delText xml:space="preserve"> </w:delText>
        </w:r>
      </w:del>
      <w:r w:rsidR="00081358">
        <w:t xml:space="preserve">species network </w:t>
      </w:r>
      <w:del w:id="36" w:author="zenrunner" w:date="2019-11-10T17:26:00Z">
        <w:r w:rsidR="00081358" w:rsidDel="00007B92">
          <w:delText>indicating that this was a reasonable approach to</w:delText>
        </w:r>
      </w:del>
      <w:ins w:id="37" w:author="zenrunner" w:date="2019-11-10T17:26:00Z">
        <w:r w:rsidR="00007B92">
          <w:t>suggesting that individual-level analyses can predict</w:t>
        </w:r>
      </w:ins>
      <w:r w:rsidR="00081358">
        <w:t xml:space="preserve"> </w:t>
      </w:r>
      <w:del w:id="38" w:author="zenrunner" w:date="2019-11-10T17:26:00Z">
        <w:r w:rsidR="00081358" w:rsidDel="00007B92">
          <w:delText xml:space="preserve">explaining </w:delText>
        </w:r>
      </w:del>
      <w:r w:rsidR="00081358">
        <w:t>interaction patterns</w:t>
      </w:r>
      <w:ins w:id="39" w:author="zenrunner" w:date="2019-11-10T17:26:00Z">
        <w:r w:rsidR="00007B92">
          <w:t xml:space="preserve"> at larger scales?</w:t>
        </w:r>
      </w:ins>
      <w:r w:rsidR="00081358">
        <w:t>. Th</w:t>
      </w:r>
      <w:ins w:id="40" w:author="zenrunner" w:date="2019-11-10T17:26:00Z">
        <w:r w:rsidR="000E7972">
          <w:t xml:space="preserve">is study shows that </w:t>
        </w:r>
      </w:ins>
      <w:del w:id="41" w:author="zenrunner" w:date="2019-11-10T17:26:00Z">
        <w:r w:rsidR="00081358" w:rsidDel="000E7972">
          <w:delText>e</w:delText>
        </w:r>
      </w:del>
      <w:del w:id="42" w:author="zenrunner" w:date="2019-11-10T17:27:00Z">
        <w:r w:rsidR="00081358" w:rsidDel="000E7972">
          <w:delText xml:space="preserve"> results show that</w:delText>
        </w:r>
      </w:del>
      <w:ins w:id="43" w:author="zenrunner" w:date="2019-11-10T17:27:00Z">
        <w:r w:rsidR="00044A98">
          <w:t>immediate</w:t>
        </w:r>
        <w:r w:rsidR="000E7972">
          <w:t xml:space="preserve"> </w:t>
        </w:r>
      </w:ins>
      <w:del w:id="44" w:author="zenrunner" w:date="2019-11-10T17:27:00Z">
        <w:r w:rsidR="00081358" w:rsidDel="000E7972">
          <w:delText xml:space="preserve"> </w:delText>
        </w:r>
      </w:del>
      <w:r w:rsidR="00081358">
        <w:t>neighbours</w:t>
      </w:r>
      <w:ins w:id="45" w:author="zenrunner" w:date="2019-11-10T17:27:00Z">
        <w:r w:rsidR="000E7972">
          <w:t xml:space="preserve"> </w:t>
        </w:r>
      </w:ins>
      <w:del w:id="46" w:author="zenrunner" w:date="2019-11-10T17:27:00Z">
        <w:r w:rsidR="00081358" w:rsidDel="000E7972">
          <w:delText xml:space="preserve">, </w:delText>
        </w:r>
        <w:r w:rsidR="00652CA5" w:rsidDel="000E7972">
          <w:delText xml:space="preserve">as well </w:delText>
        </w:r>
        <w:r w:rsidR="00081358" w:rsidDel="000E7972">
          <w:delText xml:space="preserve">taxonomic identity </w:delText>
        </w:r>
        <w:r w:rsidR="00652CA5" w:rsidDel="000E7972">
          <w:delText xml:space="preserve">and phenology </w:delText>
        </w:r>
        <w:r w:rsidR="001F49C2" w:rsidDel="000E7972">
          <w:delText>are important in</w:delText>
        </w:r>
      </w:del>
      <w:ins w:id="47" w:author="zenrunner" w:date="2019-11-10T17:27:00Z">
        <w:r w:rsidR="000E7972">
          <w:t>can influence the</w:t>
        </w:r>
      </w:ins>
      <w:r w:rsidR="001F49C2">
        <w:t xml:space="preserve"> </w:t>
      </w:r>
      <w:r w:rsidR="00081358">
        <w:t>structur</w:t>
      </w:r>
      <w:ins w:id="48" w:author="zenrunner" w:date="2019-11-10T17:27:00Z">
        <w:r w:rsidR="000E7972">
          <w:t>e of</w:t>
        </w:r>
      </w:ins>
      <w:del w:id="49" w:author="zenrunner" w:date="2019-11-10T17:27:00Z">
        <w:r w:rsidR="00081358" w:rsidDel="000E7972">
          <w:delText>ing</w:delText>
        </w:r>
      </w:del>
      <w:r w:rsidR="00DB28A6">
        <w:t xml:space="preserve"> plant-pollinator interactions at the community level.</w:t>
      </w:r>
      <w:ins w:id="50" w:author="zenrunner" w:date="2019-11-10T17:28:00Z">
        <w:r w:rsidR="00BF15A8">
          <w:t xml:space="preserve"> GREAT - I agree with your comments - GOOD fit for Oikos and matches style - still a bit tangled here with concepts - if my edits are on the right track? </w:t>
        </w:r>
      </w:ins>
    </w:p>
    <w:p w14:paraId="31EFA689" w14:textId="5B73F6B8" w:rsidR="005866A2" w:rsidRDefault="00834496" w:rsidP="00744A93">
      <w:pPr>
        <w:spacing w:line="360" w:lineRule="auto"/>
        <w:rPr>
          <w:b/>
        </w:rPr>
      </w:pPr>
      <w:r>
        <w:rPr>
          <w:b/>
        </w:rPr>
        <w:t>Keywords: arid, desert, p</w:t>
      </w:r>
      <w:r w:rsidR="005B136A" w:rsidRPr="005B136A">
        <w:rPr>
          <w:b/>
        </w:rPr>
        <w:t>ollinati</w:t>
      </w:r>
      <w:r w:rsidR="001C703C">
        <w:rPr>
          <w:b/>
        </w:rPr>
        <w:t xml:space="preserve">on, </w:t>
      </w:r>
      <w:r w:rsidR="005B136A" w:rsidRPr="005B136A">
        <w:rPr>
          <w:b/>
        </w:rPr>
        <w:t xml:space="preserve">facilitation, </w:t>
      </w:r>
      <w:r w:rsidR="001C703C">
        <w:rPr>
          <w:b/>
        </w:rPr>
        <w:t>centrality</w:t>
      </w:r>
      <w:r w:rsidR="005B136A" w:rsidRPr="005B136A">
        <w:rPr>
          <w:b/>
        </w:rPr>
        <w:t>, positive i</w:t>
      </w:r>
      <w:r>
        <w:rPr>
          <w:b/>
        </w:rPr>
        <w:t xml:space="preserve">nteractions, non-trophic, </w:t>
      </w:r>
      <w:r w:rsidR="005B136A" w:rsidRPr="005B136A">
        <w:rPr>
          <w:b/>
        </w:rPr>
        <w:t>network</w:t>
      </w:r>
      <w:del w:id="51" w:author="zenrunner" w:date="2019-11-10T17:28:00Z">
        <w:r w:rsidR="005B136A" w:rsidRPr="005B136A" w:rsidDel="00223CEA">
          <w:rPr>
            <w:b/>
          </w:rPr>
          <w:delText xml:space="preserve"> </w:delText>
        </w:r>
      </w:del>
    </w:p>
    <w:p w14:paraId="4966E48C" w14:textId="5B1D56A6" w:rsidR="00BD2E63" w:rsidRDefault="00BD2E63">
      <w:pPr>
        <w:rPr>
          <w:ins w:id="52" w:author="zenrunner" w:date="2019-11-10T17:28:00Z"/>
          <w:b/>
        </w:rPr>
      </w:pPr>
      <w:ins w:id="53" w:author="zenrunner" w:date="2019-11-10T17:28:00Z">
        <w:r>
          <w:rPr>
            <w:b/>
          </w:rPr>
          <w:br w:type="page"/>
        </w:r>
      </w:ins>
    </w:p>
    <w:p w14:paraId="0F91F9F2" w14:textId="77777777" w:rsidR="005866A2" w:rsidDel="00FF3890" w:rsidRDefault="005866A2" w:rsidP="00744A93">
      <w:pPr>
        <w:spacing w:line="360" w:lineRule="auto"/>
        <w:rPr>
          <w:del w:id="54" w:author="zenrunner" w:date="2019-11-10T17:28:00Z"/>
          <w:b/>
        </w:rPr>
      </w:pPr>
    </w:p>
    <w:p w14:paraId="32138BF5" w14:textId="0319AEA0" w:rsidR="005866A2" w:rsidDel="00FF3890" w:rsidRDefault="005866A2" w:rsidP="00744A93">
      <w:pPr>
        <w:spacing w:line="360" w:lineRule="auto"/>
        <w:rPr>
          <w:del w:id="55" w:author="zenrunner" w:date="2019-11-10T17:28:00Z"/>
          <w:b/>
        </w:rPr>
      </w:pPr>
    </w:p>
    <w:p w14:paraId="0B4CF4D6" w14:textId="41BF2226" w:rsidR="005866A2" w:rsidDel="00FF3890" w:rsidRDefault="005866A2" w:rsidP="00744A93">
      <w:pPr>
        <w:spacing w:line="360" w:lineRule="auto"/>
        <w:rPr>
          <w:del w:id="56" w:author="zenrunner" w:date="2019-11-10T17:28:00Z"/>
          <w:b/>
        </w:rPr>
      </w:pPr>
    </w:p>
    <w:p w14:paraId="5C8DD1C9" w14:textId="2EF811FF" w:rsidR="00E44103" w:rsidDel="00BD2E63" w:rsidRDefault="00E44103" w:rsidP="00744A93">
      <w:pPr>
        <w:spacing w:line="360" w:lineRule="auto"/>
        <w:rPr>
          <w:del w:id="57" w:author="zenrunner" w:date="2019-11-10T17:29:00Z"/>
          <w:b/>
        </w:rPr>
      </w:pPr>
    </w:p>
    <w:p w14:paraId="10885010" w14:textId="081AE158" w:rsidR="00CD5C54" w:rsidRPr="00031250" w:rsidRDefault="00744A93" w:rsidP="00744A93">
      <w:pPr>
        <w:spacing w:line="360" w:lineRule="auto"/>
        <w:rPr>
          <w:b/>
        </w:rPr>
      </w:pPr>
      <w:r w:rsidRPr="00031250">
        <w:rPr>
          <w:b/>
        </w:rPr>
        <w:t>Introduction</w:t>
      </w:r>
    </w:p>
    <w:p w14:paraId="3F0B2091" w14:textId="41578789" w:rsidR="005A553B" w:rsidRDefault="00206132" w:rsidP="00771C04">
      <w:pPr>
        <w:spacing w:line="360" w:lineRule="auto"/>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w:t>
      </w:r>
      <w:del w:id="58" w:author="zenrunner" w:date="2019-11-10T17:29:00Z">
        <w:r w:rsidR="002D2D99" w:rsidDel="0043100B">
          <w:delText xml:space="preserve">are </w:delText>
        </w:r>
      </w:del>
      <w:ins w:id="59" w:author="zenrunner" w:date="2019-11-10T17:29:00Z">
        <w:r w:rsidR="0043100B">
          <w:t xml:space="preserve">can be seen as </w:t>
        </w:r>
      </w:ins>
      <w:r w:rsidR="002D2D99">
        <w:t>aggregations of interacting individuals</w:t>
      </w:r>
      <w:ins w:id="60" w:author="zenrunner" w:date="2019-11-10T17:29:00Z">
        <w:r w:rsidR="0043100B">
          <w:t>??</w:t>
        </w:r>
      </w:ins>
      <w:del w:id="61" w:author="zenrunner" w:date="2019-11-10T17:29:00Z">
        <w:r w:rsidR="002D2D99" w:rsidDel="0043100B">
          <w:delText>,</w:delText>
        </w:r>
      </w:del>
      <w:r w:rsidR="002D2D99">
        <w:t xml:space="preserve"> thus the outcome of interactions between species </w:t>
      </w:r>
      <w:r w:rsidR="002C57CD">
        <w:t>(</w:t>
      </w:r>
      <w:r w:rsidR="00556E39">
        <w:t>i.e. plant fitness</w:t>
      </w:r>
      <w:r w:rsidR="002C57CD">
        <w:t>)</w:t>
      </w:r>
      <w:r w:rsidR="00556E39">
        <w:t xml:space="preserve"> </w:t>
      </w:r>
      <w:r w:rsidR="002D2D99">
        <w:t>can be influenced by both intraspecific and interspecific variation in attractiveness to pollinators.</w:t>
      </w:r>
      <w:ins w:id="62" w:author="zenrunner" w:date="2019-11-10T17:29:00Z">
        <w:r w:rsidR="00545AC3">
          <w:t xml:space="preserve"> bit clunky</w:t>
        </w:r>
      </w:ins>
      <w:r w:rsidR="002D2D99">
        <w:t xml:space="preserve"> </w:t>
      </w:r>
      <w:r w:rsidR="00A463EC">
        <w:t>A</w:t>
      </w:r>
      <w:r w:rsidR="004D6DC5">
        <w:t>ttractiveness to pollinators is influenced by p</w:t>
      </w:r>
      <w:r w:rsidR="002C57CD">
        <w:t xml:space="preserve">henotypic variation in </w:t>
      </w:r>
      <w:r w:rsidR="00A463EC">
        <w:t xml:space="preserve">plant </w:t>
      </w:r>
      <w:r w:rsidR="002C57CD">
        <w:t xml:space="preserve">traits </w:t>
      </w:r>
      <w:del w:id="63" w:author="zenrunner" w:date="2019-11-10T17:30:00Z">
        <w:r w:rsidR="002C57CD" w:rsidDel="00017DCD">
          <w:delText xml:space="preserve">that </w:delText>
        </w:r>
        <w:r w:rsidR="00A463EC" w:rsidDel="00017DCD">
          <w:delText xml:space="preserve">can </w:delText>
        </w:r>
        <w:r w:rsidR="002C57CD" w:rsidDel="00017DCD">
          <w:delText xml:space="preserve">improve </w:delText>
        </w:r>
        <w:r w:rsidR="00530F7F" w:rsidDel="00017DCD">
          <w:delText xml:space="preserve">pollinator </w:delText>
        </w:r>
        <w:r w:rsidR="002C57CD" w:rsidDel="00017DCD">
          <w:delText>for</w:delText>
        </w:r>
        <w:r w:rsidR="00530F7F" w:rsidDel="00017DCD">
          <w:delText>aging efficiency</w:delText>
        </w:r>
        <w:r w:rsidR="002C57CD" w:rsidDel="00017DCD">
          <w:delText xml:space="preserve"> includ</w:delText>
        </w:r>
        <w:r w:rsidR="00D61BC4" w:rsidDel="00017DCD">
          <w:delText>ing</w:delText>
        </w:r>
      </w:del>
      <w:ins w:id="64" w:author="zenrunner" w:date="2019-11-10T17:30:00Z">
        <w:r w:rsidR="00017DCD">
          <w:t>such as</w:t>
        </w:r>
      </w:ins>
      <w:r w:rsidR="00D61BC4">
        <w:t xml:space="preserve"> floral display size </w:t>
      </w:r>
      <w:r w:rsidR="0066335D">
        <w:fldChar w:fldCharType="begin"/>
      </w:r>
      <w:r w:rsidR="00F218CE">
        <w:instrText xml:space="preserve"> ADDIN EN.CITE &lt;EndNote&gt;&lt;Cite&gt;&lt;Author&gt;Thomson&lt;/Author&gt;&lt;Year&gt;1981&lt;/Year&gt;&lt;RecNum&gt;71&lt;/RecNum&gt;&lt;DisplayText&gt;(Ohashi and Yahara 1998, Thomson 1981)&lt;/DisplayText&gt;&lt;record&gt;&lt;rec-number&gt;71&lt;/rec-number&gt;&lt;foreign-keys&gt;&lt;key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F218CE">
        <w:rPr>
          <w:noProof/>
        </w:rPr>
        <w:t>(</w:t>
      </w:r>
      <w:hyperlink w:anchor="_ENREF_37" w:tooltip="Ohashi, 1998 #367" w:history="1">
        <w:r w:rsidR="00CE4F5A">
          <w:rPr>
            <w:noProof/>
          </w:rPr>
          <w:t>Ohashi and Yahara 1998</w:t>
        </w:r>
      </w:hyperlink>
      <w:r w:rsidR="00F218CE">
        <w:rPr>
          <w:noProof/>
        </w:rPr>
        <w:t xml:space="preserve">, </w:t>
      </w:r>
      <w:hyperlink w:anchor="_ENREF_54" w:tooltip="Thomson, 1981 #71" w:history="1">
        <w:r w:rsidR="00CE4F5A">
          <w:rPr>
            <w:noProof/>
          </w:rPr>
          <w:t>Thomson 1981</w:t>
        </w:r>
      </w:hyperlink>
      <w:r w:rsidR="00F218CE">
        <w:rPr>
          <w:noProof/>
        </w:rPr>
        <w:t>)</w:t>
      </w:r>
      <w:r w:rsidR="0066335D">
        <w:fldChar w:fldCharType="end"/>
      </w:r>
      <w:r w:rsidR="0066335D">
        <w:t xml:space="preserve"> </w:t>
      </w:r>
      <w:r w:rsidR="002C57CD">
        <w:t xml:space="preserve">and plant height </w:t>
      </w:r>
      <w:r w:rsidR="0066335D">
        <w:fldChar w:fldCharType="begin"/>
      </w:r>
      <w:r w:rsidR="004967FF">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4967FF">
        <w:rPr>
          <w:noProof/>
        </w:rPr>
        <w:t>(</w:t>
      </w:r>
      <w:hyperlink w:anchor="_ENREF_11" w:tooltip="Donnelly, 1998 #357" w:history="1">
        <w:r w:rsidR="00CE4F5A">
          <w:rPr>
            <w:noProof/>
          </w:rPr>
          <w:t>Donnelly</w:t>
        </w:r>
        <w:r w:rsidR="00CE4F5A" w:rsidRPr="004967FF">
          <w:rPr>
            <w:i/>
            <w:noProof/>
          </w:rPr>
          <w:t>, et al.</w:t>
        </w:r>
        <w:r w:rsidR="00CE4F5A">
          <w:rPr>
            <w:noProof/>
          </w:rPr>
          <w:t xml:space="preserve"> 1998</w:t>
        </w:r>
      </w:hyperlink>
      <w:r w:rsidR="004967FF">
        <w:rPr>
          <w:noProof/>
        </w:rPr>
        <w:t xml:space="preserve">, </w:t>
      </w:r>
      <w:hyperlink w:anchor="_ENREF_55" w:tooltip="Toräng, 2006 #45" w:history="1">
        <w:r w:rsidR="00CE4F5A">
          <w:rPr>
            <w:noProof/>
          </w:rPr>
          <w:t>Toräng</w:t>
        </w:r>
        <w:r w:rsidR="00CE4F5A" w:rsidRPr="004967FF">
          <w:rPr>
            <w:i/>
            <w:noProof/>
          </w:rPr>
          <w:t>, et al.</w:t>
        </w:r>
        <w:r w:rsidR="00CE4F5A">
          <w:rPr>
            <w:noProof/>
          </w:rPr>
          <w:t xml:space="preserve"> 2006</w:t>
        </w:r>
      </w:hyperlink>
      <w:r w:rsidR="004967FF">
        <w:rPr>
          <w:noProof/>
        </w:rPr>
        <w:t>)</w:t>
      </w:r>
      <w:r w:rsidR="0066335D">
        <w:fldChar w:fldCharType="end"/>
      </w:r>
      <w:r w:rsidR="0066335D">
        <w:t>.</w:t>
      </w:r>
      <w:r w:rsidR="004D6DC5">
        <w:t xml:space="preserve"> </w:t>
      </w:r>
      <w:r w:rsidR="00014BDE">
        <w:t>The</w:t>
      </w:r>
      <w:r w:rsidR="002C57CD">
        <w:t xml:space="preserve"> </w:t>
      </w:r>
      <w:r w:rsidR="00486F6E">
        <w:t xml:space="preserve">floral </w:t>
      </w:r>
      <w:r w:rsidR="002C57CD">
        <w:t>composition of</w:t>
      </w:r>
      <w:r w:rsidR="00CA2C9B">
        <w:t xml:space="preserve"> the</w:t>
      </w:r>
      <w:r w:rsidR="002C57CD">
        <w:t xml:space="preserve"> </w:t>
      </w:r>
      <w:r w:rsidR="00486F6E">
        <w:t xml:space="preserve">surrounding area </w:t>
      </w:r>
      <w:r w:rsidR="00014BDE">
        <w:t xml:space="preserve">can also influence attractiveness </w:t>
      </w:r>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4967FF">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4967FF">
        <w:rPr>
          <w:noProof/>
        </w:rPr>
        <w:t>(</w:t>
      </w:r>
      <w:hyperlink w:anchor="_ENREF_46" w:tooltip="Rathcke, 1983 #148" w:history="1">
        <w:r w:rsidR="00CE4F5A">
          <w:rPr>
            <w:noProof/>
          </w:rPr>
          <w:t>Rathcke 1983</w:t>
        </w:r>
      </w:hyperlink>
      <w:r w:rsidR="004967FF">
        <w:rPr>
          <w:noProof/>
        </w:rPr>
        <w:t xml:space="preserve">, </w:t>
      </w:r>
      <w:hyperlink w:anchor="_ENREF_50" w:tooltip="Seifan, 2014 #53" w:history="1">
        <w:r w:rsidR="00CE4F5A">
          <w:rPr>
            <w:noProof/>
          </w:rPr>
          <w:t>Seifan</w:t>
        </w:r>
        <w:r w:rsidR="00CE4F5A" w:rsidRPr="004967FF">
          <w:rPr>
            <w:i/>
            <w:noProof/>
          </w:rPr>
          <w:t>, et al.</w:t>
        </w:r>
        <w:r w:rsidR="00CE4F5A">
          <w:rPr>
            <w:noProof/>
          </w:rPr>
          <w:t xml:space="preserve"> 2014</w:t>
        </w:r>
      </w:hyperlink>
      <w:r w:rsidR="004967FF">
        <w:rPr>
          <w:noProof/>
        </w:rPr>
        <w:t>)</w:t>
      </w:r>
      <w:r w:rsidR="0066335D">
        <w:fldChar w:fldCharType="end"/>
      </w:r>
      <w:r w:rsidR="002C57CD">
        <w:t>.</w:t>
      </w:r>
      <w:r w:rsidR="00FD6018">
        <w:t xml:space="preserve"> </w:t>
      </w:r>
      <w:r w:rsidR="00E029DB">
        <w:t xml:space="preserve">Spatial association with co-blooming heterospecifics can alter the attractiveness of an individual plant leading to increases (facilitation) or decreases (competition) in pollinator visitation rates </w: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 </w:instrTex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EN.CITE.DATA </w:instrText>
      </w:r>
      <w:r w:rsidR="00E029DB">
        <w:fldChar w:fldCharType="end"/>
      </w:r>
      <w:r w:rsidR="00E029DB">
        <w:fldChar w:fldCharType="separate"/>
      </w:r>
      <w:r w:rsidR="00E029DB">
        <w:rPr>
          <w:noProof/>
        </w:rPr>
        <w:t>(</w:t>
      </w:r>
      <w:hyperlink w:anchor="_ENREF_6" w:tooltip="Braun, 2018 #331" w:history="1">
        <w:r w:rsidR="00CE4F5A">
          <w:rPr>
            <w:noProof/>
          </w:rPr>
          <w:t>Braun and Lortie 2018</w:t>
        </w:r>
      </w:hyperlink>
      <w:r w:rsidR="00E029DB">
        <w:rPr>
          <w:noProof/>
        </w:rPr>
        <w:t xml:space="preserve">, </w:t>
      </w:r>
      <w:hyperlink w:anchor="_ENREF_34" w:tooltip="Mitchell, 2009 #134" w:history="1">
        <w:r w:rsidR="00CE4F5A">
          <w:rPr>
            <w:noProof/>
          </w:rPr>
          <w:t>Mitchell</w:t>
        </w:r>
        <w:r w:rsidR="00CE4F5A" w:rsidRPr="004967FF">
          <w:rPr>
            <w:i/>
            <w:noProof/>
          </w:rPr>
          <w:t>, et al.</w:t>
        </w:r>
        <w:r w:rsidR="00CE4F5A">
          <w:rPr>
            <w:noProof/>
          </w:rPr>
          <w:t xml:space="preserve"> 2009</w:t>
        </w:r>
      </w:hyperlink>
      <w:r w:rsidR="00E029DB">
        <w:rPr>
          <w:noProof/>
        </w:rPr>
        <w:t xml:space="preserve">, </w:t>
      </w:r>
      <w:hyperlink w:anchor="_ENREF_46" w:tooltip="Rathcke, 1983 #148" w:history="1">
        <w:r w:rsidR="00CE4F5A">
          <w:rPr>
            <w:noProof/>
          </w:rPr>
          <w:t>Rathcke 1983</w:t>
        </w:r>
      </w:hyperlink>
      <w:r w:rsidR="00E029DB">
        <w:rPr>
          <w:noProof/>
        </w:rPr>
        <w:t>)</w:t>
      </w:r>
      <w:r w:rsidR="00E029DB">
        <w:fldChar w:fldCharType="end"/>
      </w:r>
      <w:r w:rsidR="00E029DB">
        <w:t xml:space="preserve">. </w:t>
      </w:r>
      <w:r w:rsidR="00AD47EE">
        <w:t xml:space="preserve">Consequently, both individual </w:t>
      </w:r>
      <w:r w:rsidR="00CE0321">
        <w:t xml:space="preserve">phenotypic </w:t>
      </w:r>
      <w:r w:rsidR="00394DA4">
        <w:t xml:space="preserve">traits and </w:t>
      </w:r>
      <w:commentRangeStart w:id="65"/>
      <w:r w:rsidR="00394DA4" w:rsidRPr="00394DA4">
        <w:rPr>
          <w:highlight w:val="yellow"/>
        </w:rPr>
        <w:t>neighbourhood context</w:t>
      </w:r>
      <w:r w:rsidR="00AD47EE">
        <w:t xml:space="preserve"> </w:t>
      </w:r>
      <w:commentRangeEnd w:id="65"/>
      <w:r w:rsidR="00AB4579">
        <w:rPr>
          <w:rStyle w:val="CommentReference"/>
        </w:rPr>
        <w:commentReference w:id="65"/>
      </w:r>
      <w:r w:rsidR="00AD47EE">
        <w:t>impact interactions with pollinator</w:t>
      </w:r>
      <w:r w:rsidR="005A553B">
        <w:t>s</w:t>
      </w:r>
      <w:r w:rsidR="00AD47EE">
        <w:t xml:space="preserve"> that in turn influence </w:t>
      </w:r>
      <w:r w:rsidR="0015713A">
        <w:t xml:space="preserve">plant </w:t>
      </w:r>
      <w:r w:rsidR="00AD47EE">
        <w:t>fitness</w:t>
      </w:r>
      <w:r w:rsidR="005A553B">
        <w:t xml:space="preserve">. </w:t>
      </w:r>
      <w:ins w:id="66" w:author="zenrunner" w:date="2019-11-10T17:30:00Z">
        <w:r w:rsidR="00017DCD">
          <w:t>further to your comment, I like local floral neighbourhood</w:t>
        </w:r>
        <w:r w:rsidR="003F58CE">
          <w:t xml:space="preserve"> - sounds sweet - like the local flower shop.  lol - little shop of horrors. oh wait. skip. haha.</w:t>
        </w:r>
      </w:ins>
    </w:p>
    <w:p w14:paraId="7DD11BAA" w14:textId="7FBA06CD" w:rsidR="00E777F8" w:rsidRDefault="001E34FC" w:rsidP="002A5FE9">
      <w:pPr>
        <w:spacing w:line="360" w:lineRule="auto"/>
      </w:pPr>
      <w:r>
        <w:t>Network analysis has emerged as a valuable tool for studying plant-pollinator interactions</w:t>
      </w:r>
      <w:r w:rsidR="002E0B81">
        <w:t xml:space="preserve"> </w:t>
      </w:r>
      <w:r w:rsidR="00114C46">
        <w:fldChar w:fldCharType="begin"/>
      </w:r>
      <w:r w:rsidR="00F218CE">
        <w:instrText xml:space="preserve"> ADDIN EN.CITE &lt;EndNote&gt;&lt;Cite&gt;&lt;Author&gt;Bascompte&lt;/Author&gt;&lt;Year&gt;2013&lt;/Year&gt;&lt;RecNum&gt;368&lt;/RecNum&gt;&lt;DisplayText&gt;(Bascompte and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114C46">
        <w:fldChar w:fldCharType="separate"/>
      </w:r>
      <w:r w:rsidR="00F218CE">
        <w:rPr>
          <w:noProof/>
        </w:rPr>
        <w:t>(</w:t>
      </w:r>
      <w:hyperlink w:anchor="_ENREF_2" w:tooltip="Bascompte, 2013 #368" w:history="1">
        <w:r w:rsidR="00CE4F5A">
          <w:rPr>
            <w:noProof/>
          </w:rPr>
          <w:t>Bascompte and Jordano 2013</w:t>
        </w:r>
      </w:hyperlink>
      <w:r w:rsidR="00F218CE">
        <w:rPr>
          <w:noProof/>
        </w:rPr>
        <w:t>)</w:t>
      </w:r>
      <w:r w:rsidR="00114C46">
        <w:fldChar w:fldCharType="end"/>
      </w:r>
      <w:r w:rsidR="00F25476">
        <w:t>.</w:t>
      </w:r>
      <w:r w:rsidR="00114C46">
        <w:t xml:space="preserve"> </w:t>
      </w:r>
      <w:r w:rsidR="00C04A78">
        <w:t xml:space="preserve">Most </w:t>
      </w:r>
      <w:r w:rsidR="00136A53">
        <w:t>pollinator visitation</w:t>
      </w:r>
      <w:r w:rsidR="0015713A">
        <w:t xml:space="preserve"> networks are species-</w:t>
      </w:r>
      <w:r w:rsidR="00C04A78">
        <w:t>based</w:t>
      </w:r>
      <w:ins w:id="67" w:author="zenrunner" w:date="2019-11-10T17:31:00Z">
        <w:r w:rsidR="007A17C9">
          <w:t>.</w:t>
        </w:r>
      </w:ins>
      <w:del w:id="68" w:author="zenrunner" w:date="2019-11-10T17:31:00Z">
        <w:r w:rsidR="0015713A" w:rsidDel="007A17C9">
          <w:delText>;</w:delText>
        </w:r>
      </w:del>
      <w:r w:rsidR="00D5016E">
        <w:t xml:space="preserve"> </w:t>
      </w:r>
      <w:ins w:id="69" w:author="zenrunner" w:date="2019-11-10T17:31:00Z">
        <w:r w:rsidR="007A17C9">
          <w:t>E</w:t>
        </w:r>
      </w:ins>
      <w:del w:id="70" w:author="zenrunner" w:date="2019-11-10T17:31:00Z">
        <w:r w:rsidR="00720785" w:rsidDel="007A17C9">
          <w:delText>e</w:delText>
        </w:r>
      </w:del>
      <w:r w:rsidR="00720785">
        <w:t>ach node represents a population of plants or pollinators</w:t>
      </w:r>
      <w:ins w:id="71" w:author="zenrunner" w:date="2019-11-10T17:31:00Z">
        <w:r w:rsidR="00D35E52">
          <w:t>,</w:t>
        </w:r>
      </w:ins>
      <w:r w:rsidR="00720785">
        <w:t xml:space="preserve"> and links are the sum of interactions between </w:t>
      </w:r>
      <w:r w:rsidR="0008668A">
        <w:t xml:space="preserve">the populations. </w:t>
      </w:r>
      <w:r w:rsidR="005E0AE9">
        <w:t xml:space="preserve">The recognition that patterns between interacting individuals drive the patterns between interacting species has </w:t>
      </w:r>
      <w:del w:id="72" w:author="zenrunner" w:date="2019-11-10T17:32:00Z">
        <w:r w:rsidR="005E0AE9" w:rsidDel="00D35E52">
          <w:delText>driven recent interest</w:delText>
        </w:r>
      </w:del>
      <w:ins w:id="73" w:author="zenrunner" w:date="2019-11-10T17:32:00Z">
        <w:r w:rsidR="00D35E52">
          <w:t>lead to examinations of</w:t>
        </w:r>
      </w:ins>
      <w:r w:rsidR="005E0AE9">
        <w:t xml:space="preserve"> </w:t>
      </w:r>
      <w:del w:id="74" w:author="zenrunner" w:date="2019-11-10T17:32:00Z">
        <w:r w:rsidR="005E0AE9" w:rsidDel="00D35E52">
          <w:delText xml:space="preserve">in </w:delText>
        </w:r>
      </w:del>
      <w:r w:rsidR="005E0AE9" w:rsidRPr="0008668A">
        <w:t xml:space="preserve">downscaling </w:t>
      </w:r>
      <w:r w:rsidR="009D5310">
        <w:t xml:space="preserve">interaction networks </w:t>
      </w:r>
      <w:r w:rsidR="005E0AE9" w:rsidRPr="0008668A">
        <w:t>from po</w:t>
      </w:r>
      <w:r w:rsidR="00BF4981" w:rsidRPr="0008668A">
        <w:t>pulations to individuals</w:t>
      </w:r>
      <w:r w:rsidR="00D5016E">
        <w:t xml:space="preserve"> </w:t>
      </w:r>
      <w:r w:rsidR="00941BFD">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 </w:instrText>
      </w:r>
      <w:r w:rsidR="004967FF">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EN.CITE.DATA </w:instrText>
      </w:r>
      <w:r w:rsidR="004967FF">
        <w:fldChar w:fldCharType="end"/>
      </w:r>
      <w:r w:rsidR="00941BFD">
        <w:fldChar w:fldCharType="separate"/>
      </w:r>
      <w:r w:rsidR="004967FF">
        <w:rPr>
          <w:noProof/>
        </w:rPr>
        <w:t>(</w:t>
      </w:r>
      <w:hyperlink w:anchor="_ENREF_15" w:tooltip="Dupont, 2011 #369" w:history="1">
        <w:r w:rsidR="00CE4F5A">
          <w:rPr>
            <w:noProof/>
          </w:rPr>
          <w:t>Dupont</w:t>
        </w:r>
        <w:r w:rsidR="00CE4F5A" w:rsidRPr="004967FF">
          <w:rPr>
            <w:i/>
            <w:noProof/>
          </w:rPr>
          <w:t>, et al.</w:t>
        </w:r>
        <w:r w:rsidR="00CE4F5A">
          <w:rPr>
            <w:noProof/>
          </w:rPr>
          <w:t xml:space="preserve"> 2011</w:t>
        </w:r>
      </w:hyperlink>
      <w:r w:rsidR="004967FF">
        <w:rPr>
          <w:noProof/>
        </w:rPr>
        <w:t xml:space="preserve">, </w:t>
      </w:r>
      <w:hyperlink w:anchor="_ENREF_16" w:tooltip="Dupont, 2014 #361" w:history="1">
        <w:r w:rsidR="00CE4F5A">
          <w:rPr>
            <w:noProof/>
          </w:rPr>
          <w:t>Dupont</w:t>
        </w:r>
        <w:r w:rsidR="00CE4F5A" w:rsidRPr="004967FF">
          <w:rPr>
            <w:i/>
            <w:noProof/>
          </w:rPr>
          <w:t>, et al.</w:t>
        </w:r>
        <w:r w:rsidR="00CE4F5A">
          <w:rPr>
            <w:noProof/>
          </w:rPr>
          <w:t xml:space="preserve"> 2014</w:t>
        </w:r>
      </w:hyperlink>
      <w:r w:rsidR="004967FF">
        <w:rPr>
          <w:noProof/>
        </w:rPr>
        <w:t xml:space="preserve">, </w:t>
      </w:r>
      <w:hyperlink w:anchor="_ENREF_22" w:tooltip="Gómez, 2011 #359" w:history="1">
        <w:r w:rsidR="00CE4F5A">
          <w:rPr>
            <w:noProof/>
          </w:rPr>
          <w:t>Gómez and Perfectti 2011</w:t>
        </w:r>
      </w:hyperlink>
      <w:r w:rsidR="004967FF">
        <w:rPr>
          <w:noProof/>
        </w:rPr>
        <w:t xml:space="preserve">, </w:t>
      </w:r>
      <w:hyperlink w:anchor="_ENREF_48" w:tooltip="Rumeu, 2018 #334" w:history="1">
        <w:r w:rsidR="00CE4F5A">
          <w:rPr>
            <w:noProof/>
          </w:rPr>
          <w:t>Rumeu</w:t>
        </w:r>
        <w:r w:rsidR="00CE4F5A" w:rsidRPr="004967FF">
          <w:rPr>
            <w:i/>
            <w:noProof/>
          </w:rPr>
          <w:t>, et al.</w:t>
        </w:r>
        <w:r w:rsidR="00CE4F5A">
          <w:rPr>
            <w:noProof/>
          </w:rPr>
          <w:t xml:space="preserve"> 2018</w:t>
        </w:r>
      </w:hyperlink>
      <w:r w:rsidR="004967FF">
        <w:rPr>
          <w:noProof/>
        </w:rPr>
        <w:t xml:space="preserve">, </w:t>
      </w:r>
      <w:hyperlink w:anchor="_ENREF_57" w:tooltip="Tur, 2014 #360" w:history="1">
        <w:r w:rsidR="00CE4F5A">
          <w:rPr>
            <w:noProof/>
          </w:rPr>
          <w:t>Tur</w:t>
        </w:r>
        <w:r w:rsidR="00CE4F5A" w:rsidRPr="004967FF">
          <w:rPr>
            <w:i/>
            <w:noProof/>
          </w:rPr>
          <w:t>, et al.</w:t>
        </w:r>
        <w:r w:rsidR="00CE4F5A">
          <w:rPr>
            <w:noProof/>
          </w:rPr>
          <w:t xml:space="preserve"> 2014</w:t>
        </w:r>
      </w:hyperlink>
      <w:r w:rsidR="004967FF">
        <w:rPr>
          <w:noProof/>
        </w:rPr>
        <w:t xml:space="preserve">, </w:t>
      </w:r>
      <w:hyperlink w:anchor="_ENREF_60" w:tooltip="Valverde, 2016 #348" w:history="1">
        <w:r w:rsidR="00CE4F5A">
          <w:rPr>
            <w:noProof/>
          </w:rPr>
          <w:t>Valverde</w:t>
        </w:r>
        <w:r w:rsidR="00CE4F5A" w:rsidRPr="004967FF">
          <w:rPr>
            <w:i/>
            <w:noProof/>
          </w:rPr>
          <w:t>, et al.</w:t>
        </w:r>
        <w:r w:rsidR="00CE4F5A">
          <w:rPr>
            <w:noProof/>
          </w:rPr>
          <w:t xml:space="preserve"> 2016</w:t>
        </w:r>
      </w:hyperlink>
      <w:r w:rsidR="004967FF">
        <w:rPr>
          <w:noProof/>
        </w:rPr>
        <w:t>)</w:t>
      </w:r>
      <w:r w:rsidR="00941BFD">
        <w:fldChar w:fldCharType="end"/>
      </w:r>
      <w:r w:rsidR="00941BFD">
        <w:t xml:space="preserve">. </w:t>
      </w:r>
      <w:r w:rsidR="00FD238B">
        <w:t xml:space="preserve">An advantage of individual-based networks is the ability to integrate individual variation to the study of structure and pattern of relations within ecological networks </w:t>
      </w:r>
      <w:r w:rsidR="003A7523">
        <w:fldChar w:fldCharType="begin">
          <w:fldData xml:space="preserve">PEVuZE5vdGU+PENpdGU+PEF1dGhvcj5PbGVzZW48L0F1dGhvcj48WWVhcj4yMDEwPC9ZZWFyPjxS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</w:fldData>
        </w:fldChar>
      </w:r>
      <w:r w:rsidR="003A7523">
        <w:instrText xml:space="preserve"> ADDIN EN.CITE </w:instrText>
      </w:r>
      <w:r w:rsidR="003A7523">
        <w:fldChar w:fldCharType="begin">
          <w:fldData xml:space="preserve">PEVuZE5vdGU+PENpdGU+PEF1dGhvcj5PbGVzZW48L0F1dGhvcj48WWVhcj4yMDEwPC9ZZWFyPjxS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</w:fldData>
        </w:fldChar>
      </w:r>
      <w:r w:rsidR="003A7523">
        <w:instrText xml:space="preserve"> ADDIN EN.CITE.DATA </w:instrText>
      </w:r>
      <w:r w:rsidR="003A7523">
        <w:fldChar w:fldCharType="end"/>
      </w:r>
      <w:r w:rsidR="003A7523">
        <w:fldChar w:fldCharType="separate"/>
      </w:r>
      <w:r w:rsidR="003A7523">
        <w:rPr>
          <w:noProof/>
        </w:rPr>
        <w:t>(</w:t>
      </w:r>
      <w:hyperlink w:anchor="_ENREF_31" w:tooltip="Losapio, 2019 #424" w:history="1">
        <w:r w:rsidR="00CE4F5A">
          <w:rPr>
            <w:noProof/>
          </w:rPr>
          <w:t>Losapio</w:t>
        </w:r>
        <w:r w:rsidR="00CE4F5A" w:rsidRPr="003A7523">
          <w:rPr>
            <w:i/>
            <w:noProof/>
          </w:rPr>
          <w:t>, et al.</w:t>
        </w:r>
        <w:r w:rsidR="00CE4F5A">
          <w:rPr>
            <w:noProof/>
          </w:rPr>
          <w:t xml:space="preserve"> 2019</w:t>
        </w:r>
      </w:hyperlink>
      <w:r w:rsidR="003A7523">
        <w:rPr>
          <w:noProof/>
        </w:rPr>
        <w:t xml:space="preserve">, </w:t>
      </w:r>
      <w:hyperlink w:anchor="_ENREF_40" w:tooltip="Olesen, 2010 #401" w:history="1">
        <w:r w:rsidR="00CE4F5A">
          <w:rPr>
            <w:noProof/>
          </w:rPr>
          <w:t>Olesen</w:t>
        </w:r>
        <w:r w:rsidR="00CE4F5A" w:rsidRPr="003A7523">
          <w:rPr>
            <w:i/>
            <w:noProof/>
          </w:rPr>
          <w:t>, et al.</w:t>
        </w:r>
        <w:r w:rsidR="00CE4F5A">
          <w:rPr>
            <w:noProof/>
          </w:rPr>
          <w:t xml:space="preserve"> 2010</w:t>
        </w:r>
      </w:hyperlink>
      <w:r w:rsidR="003A7523">
        <w:rPr>
          <w:noProof/>
        </w:rPr>
        <w:t>)</w:t>
      </w:r>
      <w:r w:rsidR="003A7523">
        <w:fldChar w:fldCharType="end"/>
      </w:r>
      <w:r w:rsidR="00FD238B">
        <w:t xml:space="preserve">. </w:t>
      </w:r>
      <w:r w:rsidR="00F25476">
        <w:t>Individual-based networks</w:t>
      </w:r>
      <w:r w:rsidR="005E0AE9">
        <w:t xml:space="preserve"> have been used to explore specialization of pollen use </w:t>
      </w:r>
      <w:r w:rsidR="005E0AE9">
        <w:fldChar w:fldCharType="begin"/>
      </w:r>
      <w:r w:rsidR="001A5302">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1A5302">
        <w:rPr>
          <w:noProof/>
        </w:rPr>
        <w:t>(</w:t>
      </w:r>
      <w:hyperlink w:anchor="_ENREF_57" w:tooltip="Tur, 2014 #360" w:history="1">
        <w:r w:rsidR="00CE4F5A">
          <w:rPr>
            <w:noProof/>
          </w:rPr>
          <w:t>Tur</w:t>
        </w:r>
        <w:r w:rsidR="00CE4F5A" w:rsidRPr="001A5302">
          <w:rPr>
            <w:i/>
            <w:noProof/>
          </w:rPr>
          <w:t>, et al.</w:t>
        </w:r>
        <w:r w:rsidR="00CE4F5A">
          <w:rPr>
            <w:noProof/>
          </w:rPr>
          <w:t xml:space="preserve"> 2014</w:t>
        </w:r>
      </w:hyperlink>
      <w:r w:rsidR="001A5302">
        <w:rPr>
          <w:noProof/>
        </w:rPr>
        <w:t>)</w:t>
      </w:r>
      <w:r w:rsidR="005E0AE9">
        <w:fldChar w:fldCharType="end"/>
      </w:r>
      <w:r w:rsidR="00874E02">
        <w:t xml:space="preserve"> and interaction</w:t>
      </w:r>
      <w:r w:rsidR="005E0AE9">
        <w:t xml:space="preserve"> rewiring with phenology </w:t>
      </w:r>
      <w:r w:rsidR="005E0AE9">
        <w:fldChar w:fldCharType="begin"/>
      </w:r>
      <w:r w:rsidR="001A5302">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1A5302">
        <w:rPr>
          <w:noProof/>
        </w:rPr>
        <w:t>(</w:t>
      </w:r>
      <w:hyperlink w:anchor="_ENREF_60" w:tooltip="Valverde, 2016 #348" w:history="1">
        <w:r w:rsidR="00CE4F5A">
          <w:rPr>
            <w:noProof/>
          </w:rPr>
          <w:t>Valverde</w:t>
        </w:r>
        <w:r w:rsidR="00CE4F5A" w:rsidRPr="001A5302">
          <w:rPr>
            <w:i/>
            <w:noProof/>
          </w:rPr>
          <w:t>, et al.</w:t>
        </w:r>
        <w:r w:rsidR="00CE4F5A">
          <w:rPr>
            <w:noProof/>
          </w:rPr>
          <w:t xml:space="preserve"> 2016</w:t>
        </w:r>
      </w:hyperlink>
      <w:r w:rsidR="001A5302">
        <w:rPr>
          <w:noProof/>
        </w:rPr>
        <w:t>)</w:t>
      </w:r>
      <w:r w:rsidR="005E0AE9">
        <w:fldChar w:fldCharType="end"/>
      </w:r>
      <w:r w:rsidR="005E0AE9">
        <w:t>. Species and individual</w:t>
      </w:r>
      <w:r w:rsidR="009D5310">
        <w:t>-based</w:t>
      </w:r>
      <w:r w:rsidR="005E0AE9">
        <w:t xml:space="preserve"> </w:t>
      </w:r>
      <w:r w:rsidR="00A42C20">
        <w:t>approache</w:t>
      </w:r>
      <w:r w:rsidR="005E0AE9">
        <w:t>s are complementary</w:t>
      </w:r>
      <w:r w:rsidR="00130E8F">
        <w:t>,</w:t>
      </w:r>
      <w:r w:rsidR="005E0AE9">
        <w:t xml:space="preserve"> </w:t>
      </w:r>
      <w:r w:rsidR="00130E8F">
        <w:t xml:space="preserve">and </w:t>
      </w:r>
      <w:r w:rsidR="00AC13FF">
        <w:t xml:space="preserve">for instance, </w:t>
      </w:r>
      <w:r w:rsidR="00B0422F">
        <w:t>these coupled approaches</w:t>
      </w:r>
      <w:r w:rsidR="00A42C20">
        <w:t xml:space="preserve">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4967FF">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4967FF">
        <w:rPr>
          <w:noProof/>
        </w:rPr>
        <w:t>(</w:t>
      </w:r>
      <w:hyperlink w:anchor="_ENREF_32" w:tooltip="Maglianesi, 2015 #362" w:history="1">
        <w:r w:rsidR="00CE4F5A">
          <w:rPr>
            <w:noProof/>
          </w:rPr>
          <w:t>Maglianesi</w:t>
        </w:r>
        <w:r w:rsidR="00CE4F5A" w:rsidRPr="004967FF">
          <w:rPr>
            <w:i/>
            <w:noProof/>
          </w:rPr>
          <w:t>, et al.</w:t>
        </w:r>
        <w:r w:rsidR="00CE4F5A">
          <w:rPr>
            <w:noProof/>
          </w:rPr>
          <w:t xml:space="preserve"> </w:t>
        </w:r>
        <w:r w:rsidR="00CE4F5A">
          <w:rPr>
            <w:noProof/>
          </w:rPr>
          <w:lastRenderedPageBreak/>
          <w:t>2015</w:t>
        </w:r>
      </w:hyperlink>
      <w:r w:rsidR="004967FF">
        <w:rPr>
          <w:noProof/>
        </w:rPr>
        <w:t>)</w:t>
      </w:r>
      <w:r w:rsidR="005E0AE9">
        <w:fldChar w:fldCharType="end"/>
      </w:r>
      <w:r w:rsidR="005E0AE9">
        <w:t>.</w:t>
      </w:r>
      <w:r w:rsidR="00B61C4A">
        <w:t xml:space="preserve"> </w:t>
      </w:r>
      <w:r w:rsidR="001A01B9">
        <w:t xml:space="preserve">Downscaling to individuals is a fundamental step to </w:t>
      </w:r>
      <w:del w:id="75" w:author="zenrunner" w:date="2019-11-10T17:32:00Z">
        <w:r w:rsidR="001A01B9" w:rsidDel="0059389B">
          <w:delText>shed light on</w:delText>
        </w:r>
      </w:del>
      <w:ins w:id="76" w:author="zenrunner" w:date="2019-11-10T17:32:00Z">
        <w:r w:rsidR="0059389B">
          <w:t>illuminate</w:t>
        </w:r>
      </w:ins>
      <w:r w:rsidR="001A01B9">
        <w:t xml:space="preserve"> the underlying drivers of community functioning.</w:t>
      </w:r>
    </w:p>
    <w:p w14:paraId="27511E0C" w14:textId="4D5175B7" w:rsidR="007D2667" w:rsidRDefault="00B40032" w:rsidP="00941A3C">
      <w:pPr>
        <w:spacing w:line="360" w:lineRule="auto"/>
      </w:pPr>
      <w:ins w:id="77" w:author="zenrunner" w:date="2019-11-10T17:33:00Z">
        <w:r>
          <w:t xml:space="preserve">topic sentence first to set stage for what this paragraph is about. </w:t>
        </w:r>
      </w:ins>
      <w:r w:rsidR="00E777F8">
        <w:t>R</w:t>
      </w:r>
      <w:r w:rsidR="00DE3C42">
        <w:t>elative d</w:t>
      </w:r>
      <w:r w:rsidR="006754A0">
        <w:t>if</w:t>
      </w:r>
      <w:r w:rsidR="00AB4579">
        <w:t>ferences in attractiveness can</w:t>
      </w:r>
      <w:r w:rsidR="00B033FB">
        <w:t xml:space="preserve"> contribute to </w:t>
      </w:r>
      <w:ins w:id="78" w:author="zenrunner" w:date="2019-11-10T17:33:00Z">
        <w:r w:rsidR="007D5637">
          <w:t xml:space="preserve">the </w:t>
        </w:r>
      </w:ins>
      <w:del w:id="79" w:author="zenrunner" w:date="2019-11-10T17:33:00Z">
        <w:r w:rsidR="00B033FB" w:rsidDel="007D5637">
          <w:delText xml:space="preserve">an individual plant’s </w:delText>
        </w:r>
      </w:del>
      <w:r w:rsidR="00B033FB">
        <w:t xml:space="preserve">role </w:t>
      </w:r>
      <w:ins w:id="80" w:author="zenrunner" w:date="2019-11-10T17:33:00Z">
        <w:r w:rsidR="007D5637">
          <w:t xml:space="preserve">of an individual </w:t>
        </w:r>
        <w:r w:rsidR="001F0CDA">
          <w:t xml:space="preserve">plant </w:t>
        </w:r>
      </w:ins>
      <w:r w:rsidR="00A8060B">
        <w:t>in the network if</w:t>
      </w:r>
      <w:r w:rsidR="00B033FB">
        <w:t xml:space="preserve"> </w:t>
      </w:r>
      <w:r w:rsidR="00E777F8">
        <w:t xml:space="preserve">pollinator foraging preferences introduce </w:t>
      </w:r>
      <w:r w:rsidR="00B033FB">
        <w:t>differen</w:t>
      </w:r>
      <w:r w:rsidR="00A8060B">
        <w:t>ces in the number or distribution of links connecting nodes</w:t>
      </w:r>
      <w:r w:rsidR="00B033FB">
        <w:t xml:space="preserve">. </w:t>
      </w:r>
      <w:r w:rsidR="002F3AD4">
        <w:t>Centrality describes</w:t>
      </w:r>
      <w:r w:rsidR="006754A0">
        <w:t xml:space="preserve"> the node’s topological position within the network </w:t>
      </w:r>
      <w:r w:rsidR="002F3AD4">
        <w:t xml:space="preserve">i.e. its functional role within a community </w:t>
      </w:r>
      <w:r w:rsidR="00980D87">
        <w:fldChar w:fldCharType="begin"/>
      </w:r>
      <w:r w:rsidR="00980D87">
        <w:instrText xml:space="preserve"> ADDIN EN.CITE &lt;EndNote&gt;&lt;Cite&gt;&lt;Author&gt;González&lt;/Author&gt;&lt;Year&gt;2010&lt;/Year&gt;&lt;RecNum&gt;423&lt;/RecNum&gt;&lt;DisplayText&gt;(González&lt;style face="italic"&gt;, et al.&lt;/style&gt; 2010)&lt;/DisplayText&gt;&lt;record&gt;&lt;rec-number&gt;423&lt;/rec-number&gt;&lt;foreign-keys&gt;&lt;key app="EN" db-id="efxxxd2elfvxfde05eev9swq9zv0dswrxzp2"&gt;423&lt;/key&gt;&lt;/foreign-keys&gt;&lt;ref-type name="Journal Article"&gt;17&lt;/ref-type&gt;&lt;contributors&gt;&lt;authors&gt;&lt;author&gt;González, Ana M Martín&lt;/author&gt;&lt;author&gt;Dalsgaard,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980D87">
        <w:fldChar w:fldCharType="separate"/>
      </w:r>
      <w:r w:rsidR="00980D87">
        <w:rPr>
          <w:noProof/>
        </w:rPr>
        <w:t>(</w:t>
      </w:r>
      <w:hyperlink w:anchor="_ENREF_23" w:tooltip="González, 2010 #423" w:history="1">
        <w:r w:rsidR="00CE4F5A">
          <w:rPr>
            <w:noProof/>
          </w:rPr>
          <w:t>González</w:t>
        </w:r>
        <w:r w:rsidR="00CE4F5A" w:rsidRPr="00980D87">
          <w:rPr>
            <w:i/>
            <w:noProof/>
          </w:rPr>
          <w:t>, et al.</w:t>
        </w:r>
        <w:r w:rsidR="00CE4F5A">
          <w:rPr>
            <w:noProof/>
          </w:rPr>
          <w:t xml:space="preserve"> 2010</w:t>
        </w:r>
      </w:hyperlink>
      <w:r w:rsidR="00980D87">
        <w:rPr>
          <w:noProof/>
        </w:rPr>
        <w:t>)</w:t>
      </w:r>
      <w:r w:rsidR="00980D87">
        <w:fldChar w:fldCharType="end"/>
      </w:r>
      <w:r w:rsidR="006754A0">
        <w:t>.</w:t>
      </w:r>
      <w:r w:rsidR="006C18AF">
        <w:t xml:space="preserve"> </w:t>
      </w:r>
      <w:r w:rsidR="00E92326">
        <w:t>Centrality</w:t>
      </w:r>
      <w:r w:rsidR="006754A0">
        <w:t xml:space="preserve"> me</w:t>
      </w:r>
      <w:r w:rsidR="00E92326">
        <w:t>asures</w:t>
      </w:r>
      <w:r w:rsidR="00DD6BD8">
        <w:t xml:space="preserve"> are estimates </w:t>
      </w:r>
      <w:r w:rsidR="006754A0">
        <w:t>of relative influence</w:t>
      </w:r>
      <w:ins w:id="81" w:author="zenrunner" w:date="2019-11-10T17:34:00Z">
        <w:r w:rsidR="00A264A6">
          <w:t xml:space="preserve"> </w:t>
        </w:r>
      </w:ins>
      <w:del w:id="82" w:author="zenrunner" w:date="2019-11-10T17:34:00Z">
        <w:r w:rsidR="006754A0" w:rsidDel="00A264A6">
          <w:delText>, for example i</w:delText>
        </w:r>
        <w:r w:rsidR="00972226" w:rsidDel="00A264A6">
          <w:delText>n food webs, centrality measures have received attention for their ability</w:delText>
        </w:r>
      </w:del>
      <w:ins w:id="83" w:author="zenrunner" w:date="2019-11-10T17:34:00Z">
        <w:r w:rsidR="00A264A6">
          <w:t>and can be used</w:t>
        </w:r>
      </w:ins>
      <w:r w:rsidR="00972226">
        <w:t xml:space="preserve"> to identify keystone species </w:t>
      </w:r>
      <w:r w:rsidR="00980D87">
        <w:fldChar w:fldCharType="begin"/>
      </w:r>
      <w:r w:rsidR="00980D87">
        <w:instrText xml:space="preserve"> ADDIN EN.CITE &lt;EndNote&gt;&lt;Cite&gt;&lt;Author&gt;Jordán&lt;/Author&gt;&lt;Year&gt;2006&lt;/Year&gt;&lt;RecNum&gt;421&lt;/RecNum&gt;&lt;DisplayText&gt;(Estrada 2007, Jordán&lt;style face="italic"&gt;, et al.&lt;/style&gt; 2006)&lt;/DisplayText&gt;&lt;record&gt;&lt;rec-number&gt;421&lt;/rec-number&gt;&lt;foreign-keys&gt;&lt;key app="EN" db-id="efxxxd2elfvxfde05eev9swq9zv0dswrxzp2"&gt;421&lt;/key&gt;&lt;/foreign-keys&gt;&lt;ref-type name="Journal Article"&gt;17&lt;/ref-type&gt;&lt;contributors&gt;&lt;authors&gt;&lt;author&gt;Jordán, Ferenc&lt;/author&gt;&lt;author&gt;Liu, Wei‐chung&lt;/author&gt;&lt;author&gt;Davis, Andrew J&lt;/author&gt;&lt;/authors&gt;&lt;/contributors&gt;&lt;titles&gt;&lt;title&gt;Topological keystone species: measures of positional importance in food webs&lt;/title&gt;&lt;secondary-title&gt;Oikos&lt;/secondary-title&gt;&lt;/titles&gt;&lt;periodical&gt;&lt;full-title&gt;Oikos&lt;/full-title&gt;&lt;/periodical&gt;&lt;pages&gt;535-546&lt;/pages&gt;&lt;volume&gt;112&lt;/volume&gt;&lt;number&gt;3&lt;/number&gt;&lt;dates&gt;&lt;year&gt;2006&lt;/year&gt;&lt;/dates&gt;&lt;isbn&gt;0030-1299&lt;/isbn&gt;&lt;urls&gt;&lt;/urls&gt;&lt;/record&gt;&lt;/Cite&gt;&lt;Cite&gt;&lt;Author&gt;Estrada&lt;/Author&gt;&lt;Year&gt;2007&lt;/Year&gt;&lt;RecNum&gt;422&lt;/RecNum&gt;&lt;record&gt;&lt;rec-number&gt;422&lt;/rec-number&gt;&lt;foreign-keys&gt;&lt;key app="EN" db-id="efxxxd2elfvxfde05eev9swq9zv0dswrxzp2"&gt;422&lt;/key&gt;&lt;/foreign-keys&gt;&lt;ref-type name="Journal Article"&gt;17&lt;/ref-type&gt;&lt;contributors&gt;&lt;authors&gt;&lt;author&gt;Estrada, Ernesto&lt;/author&gt;&lt;/authors&gt;&lt;/contributors&gt;&lt;titles&gt;&lt;title&gt;Characterization of topological keystone species: local, global and “meso-scale” centralities in food webs&lt;/title&gt;&lt;secondary-title&gt;Ecological Complexity&lt;/secondary-title&gt;&lt;/titles&gt;&lt;periodical&gt;&lt;full-title&gt;Ecological complexity&lt;/full-title&gt;&lt;/periodical&gt;&lt;pages&gt;48-57&lt;/pages&gt;&lt;volume&gt;4&lt;/volume&gt;&lt;number&gt;1-2&lt;/number&gt;&lt;dates&gt;&lt;year&gt;2007&lt;/year&gt;&lt;/dates&gt;&lt;isbn&gt;1476-945X&lt;/isbn&gt;&lt;urls&gt;&lt;/urls&gt;&lt;/record&gt;&lt;/Cite&gt;&lt;/EndNote&gt;</w:instrText>
      </w:r>
      <w:r w:rsidR="00980D87">
        <w:fldChar w:fldCharType="separate"/>
      </w:r>
      <w:r w:rsidR="00980D87">
        <w:rPr>
          <w:noProof/>
        </w:rPr>
        <w:t>(</w:t>
      </w:r>
      <w:hyperlink w:anchor="_ENREF_18" w:tooltip="Estrada, 2007 #422" w:history="1">
        <w:r w:rsidR="00CE4F5A">
          <w:rPr>
            <w:noProof/>
          </w:rPr>
          <w:t>Estrada 2007</w:t>
        </w:r>
      </w:hyperlink>
      <w:r w:rsidR="00980D87">
        <w:rPr>
          <w:noProof/>
        </w:rPr>
        <w:t xml:space="preserve">, </w:t>
      </w:r>
      <w:hyperlink w:anchor="_ENREF_28" w:tooltip="Jordán, 2006 #421" w:history="1">
        <w:r w:rsidR="00CE4F5A">
          <w:rPr>
            <w:noProof/>
          </w:rPr>
          <w:t>Jordán</w:t>
        </w:r>
        <w:r w:rsidR="00CE4F5A" w:rsidRPr="00980D87">
          <w:rPr>
            <w:i/>
            <w:noProof/>
          </w:rPr>
          <w:t>, et al.</w:t>
        </w:r>
        <w:r w:rsidR="00CE4F5A">
          <w:rPr>
            <w:noProof/>
          </w:rPr>
          <w:t xml:space="preserve"> 2006</w:t>
        </w:r>
      </w:hyperlink>
      <w:r w:rsidR="00980D87">
        <w:rPr>
          <w:noProof/>
        </w:rPr>
        <w:t>)</w:t>
      </w:r>
      <w:r w:rsidR="00980D87">
        <w:fldChar w:fldCharType="end"/>
      </w:r>
      <w:r w:rsidR="00E10310">
        <w:t xml:space="preserve">. </w:t>
      </w:r>
      <w:r w:rsidR="00972226">
        <w:t>Within populations, links between nodes act as mating probabilities</w:t>
      </w:r>
      <w:ins w:id="84" w:author="zenrunner" w:date="2019-11-10T17:34:00Z">
        <w:r w:rsidR="000D17B0">
          <w:t>,</w:t>
        </w:r>
      </w:ins>
      <w:r w:rsidR="00972226">
        <w:t xml:space="preserve"> and </w:t>
      </w:r>
      <w:r w:rsidR="00972226" w:rsidRPr="00DE3C42">
        <w:t xml:space="preserve">centrality has been shown to increase plant fitness due to relative differences in attractiveness between conspecifics </w:t>
      </w:r>
      <w:r w:rsidR="00972226" w:rsidRPr="00DE3C42">
        <w:fldChar w:fldCharType="begin"/>
      </w:r>
      <w:r w:rsidR="00972226" w:rsidRPr="00DE3C42">
        <w:instrText xml:space="preserve"> ADDIN EN.CITE &lt;EndNote&gt;&lt;Cite&gt;&lt;Author&gt;Gómez&lt;/Author&gt;&lt;Year&gt;2011&lt;/Year&gt;&lt;RecNum&gt;359&lt;/RecNum&gt;&lt;DisplayText&gt;(Gómez and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72226" w:rsidRPr="00DE3C42">
        <w:fldChar w:fldCharType="separate"/>
      </w:r>
      <w:r w:rsidR="00972226" w:rsidRPr="00DE3C42">
        <w:rPr>
          <w:noProof/>
        </w:rPr>
        <w:t>(</w:t>
      </w:r>
      <w:hyperlink w:anchor="_ENREF_22" w:tooltip="Gómez, 2011 #359" w:history="1">
        <w:r w:rsidR="00CE4F5A" w:rsidRPr="00DE3C42">
          <w:rPr>
            <w:noProof/>
          </w:rPr>
          <w:t>Gómez and Perfectti 2011</w:t>
        </w:r>
      </w:hyperlink>
      <w:r w:rsidR="00972226" w:rsidRPr="00DE3C42">
        <w:rPr>
          <w:noProof/>
        </w:rPr>
        <w:t>)</w:t>
      </w:r>
      <w:r w:rsidR="00972226" w:rsidRPr="00DE3C42">
        <w:fldChar w:fldCharType="end"/>
      </w:r>
      <w:ins w:id="85" w:author="zenrunner" w:date="2019-11-10T17:34:00Z">
        <w:r w:rsidR="000D17B0">
          <w:t>.</w:t>
        </w:r>
      </w:ins>
      <w:r w:rsidR="00972226" w:rsidRPr="00DE3C42">
        <w:t xml:space="preserve"> </w:t>
      </w:r>
      <w:del w:id="86" w:author="zenrunner" w:date="2019-11-10T17:34:00Z">
        <w:r w:rsidR="00972226" w:rsidRPr="00DE3C42" w:rsidDel="000D17B0">
          <w:delText xml:space="preserve">i.e. </w:delText>
        </w:r>
      </w:del>
      <w:ins w:id="87" w:author="zenrunner" w:date="2019-11-10T17:35:00Z">
        <w:r w:rsidR="00044EF3">
          <w:t>M</w:t>
        </w:r>
      </w:ins>
      <w:del w:id="88" w:author="zenrunner" w:date="2019-11-10T17:35:00Z">
        <w:r w:rsidR="00972226" w:rsidRPr="00DE3C42" w:rsidDel="00044EF3">
          <w:delText>m</w:delText>
        </w:r>
      </w:del>
      <w:r w:rsidR="00972226" w:rsidRPr="00DE3C42">
        <w:t xml:space="preserve">ore attractive plants </w:t>
      </w:r>
      <w:del w:id="89" w:author="zenrunner" w:date="2019-11-10T17:34:00Z">
        <w:r w:rsidR="00972226" w:rsidRPr="00DE3C42" w:rsidDel="00432E12">
          <w:delText xml:space="preserve">were </w:delText>
        </w:r>
      </w:del>
      <w:ins w:id="90" w:author="zenrunner" w:date="2019-11-10T17:34:00Z">
        <w:r w:rsidR="00432E12">
          <w:t>are</w:t>
        </w:r>
        <w:r w:rsidR="00432E12" w:rsidRPr="00DE3C42">
          <w:t xml:space="preserve"> </w:t>
        </w:r>
      </w:ins>
      <w:r w:rsidR="00972226" w:rsidRPr="00DE3C42">
        <w:t>more central</w:t>
      </w:r>
      <w:ins w:id="91" w:author="zenrunner" w:date="2019-11-10T17:35:00Z">
        <w:r w:rsidR="00CC493D">
          <w:t xml:space="preserve"> in the network</w:t>
        </w:r>
      </w:ins>
      <w:r w:rsidR="00972226" w:rsidRPr="00DE3C42">
        <w:t xml:space="preserve"> and </w:t>
      </w:r>
      <w:ins w:id="92" w:author="zenrunner" w:date="2019-11-10T17:35:00Z">
        <w:r w:rsidR="001D6342">
          <w:t xml:space="preserve">also </w:t>
        </w:r>
      </w:ins>
      <w:r w:rsidR="00972226" w:rsidRPr="00DE3C42">
        <w:t>ha</w:t>
      </w:r>
      <w:ins w:id="93" w:author="zenrunner" w:date="2019-11-10T17:34:00Z">
        <w:r w:rsidR="00432E12">
          <w:t>ve</w:t>
        </w:r>
      </w:ins>
      <w:del w:id="94" w:author="zenrunner" w:date="2019-11-10T17:34:00Z">
        <w:r w:rsidR="00972226" w:rsidRPr="00DE3C42" w:rsidDel="00432E12">
          <w:delText>d</w:delText>
        </w:r>
      </w:del>
      <w:r w:rsidR="00972226" w:rsidRPr="00DE3C42">
        <w:t xml:space="preserve"> higher </w:t>
      </w:r>
      <w:ins w:id="95" w:author="zenrunner" w:date="2019-11-10T17:35:00Z">
        <w:r w:rsidR="00432E12">
          <w:t xml:space="preserve">relative </w:t>
        </w:r>
      </w:ins>
      <w:r w:rsidR="00972226" w:rsidRPr="00DE3C42">
        <w:t>fitness</w:t>
      </w:r>
      <w:r w:rsidR="00972226">
        <w:t>.</w:t>
      </w:r>
      <w:r w:rsidR="003C71E6">
        <w:t xml:space="preserve"> </w:t>
      </w:r>
      <w:r w:rsidR="00941A3C">
        <w:t xml:space="preserve">Within a community, being more attractive is only a benefit if the pollinators also visit other members of the same plant species. </w:t>
      </w:r>
      <w:r w:rsidR="00941A3C" w:rsidRPr="00803BDC">
        <w:rPr>
          <w:highlight w:val="yellow"/>
          <w:rPrChange w:id="96" w:author="zenrunner" w:date="2019-11-10T17:36:00Z">
            <w:rPr/>
          </w:rPrChange>
        </w:rPr>
        <w:t xml:space="preserve">For example, if pollinator-mediated facilitation </w:t>
      </w:r>
      <w:del w:id="97" w:author="zenrunner" w:date="2019-11-10T17:36:00Z">
        <w:r w:rsidR="00941A3C" w:rsidRPr="00803BDC" w:rsidDel="00803BDC">
          <w:rPr>
            <w:highlight w:val="yellow"/>
            <w:rPrChange w:id="98" w:author="zenrunner" w:date="2019-11-10T17:36:00Z">
              <w:rPr/>
            </w:rPrChange>
          </w:rPr>
          <w:delText xml:space="preserve">through </w:delText>
        </w:r>
      </w:del>
      <w:r w:rsidR="00941A3C" w:rsidRPr="00803BDC">
        <w:rPr>
          <w:highlight w:val="yellow"/>
          <w:rPrChange w:id="99" w:author="zenrunner" w:date="2019-11-10T17:36:00Z">
            <w:rPr/>
          </w:rPrChange>
        </w:rPr>
        <w:t xml:space="preserve">increases </w:t>
      </w:r>
      <w:del w:id="100" w:author="zenrunner" w:date="2019-11-10T17:36:00Z">
        <w:r w:rsidR="00941A3C" w:rsidRPr="00803BDC" w:rsidDel="00803BDC">
          <w:rPr>
            <w:highlight w:val="yellow"/>
            <w:rPrChange w:id="101" w:author="zenrunner" w:date="2019-11-10T17:36:00Z">
              <w:rPr/>
            </w:rPrChange>
          </w:rPr>
          <w:delText xml:space="preserve">in </w:delText>
        </w:r>
      </w:del>
      <w:r w:rsidR="00941A3C" w:rsidRPr="00803BDC">
        <w:rPr>
          <w:highlight w:val="yellow"/>
          <w:rPrChange w:id="102" w:author="zenrunner" w:date="2019-11-10T17:36:00Z">
            <w:rPr/>
          </w:rPrChange>
        </w:rPr>
        <w:t xml:space="preserve">joint attractiveness than a plant will be more central, but </w:t>
      </w:r>
      <w:ins w:id="103" w:author="zenrunner" w:date="2019-11-10T17:36:00Z">
        <w:r w:rsidR="00C34920">
          <w:rPr>
            <w:highlight w:val="yellow"/>
          </w:rPr>
          <w:t xml:space="preserve">it will be </w:t>
        </w:r>
      </w:ins>
      <w:del w:id="104" w:author="zenrunner" w:date="2019-11-10T17:36:00Z">
        <w:r w:rsidR="00941A3C" w:rsidRPr="00803BDC" w:rsidDel="001E0AF0">
          <w:rPr>
            <w:highlight w:val="yellow"/>
            <w:rPrChange w:id="105" w:author="zenrunner" w:date="2019-11-10T17:36:00Z">
              <w:rPr/>
            </w:rPrChange>
          </w:rPr>
          <w:delText xml:space="preserve">primarily </w:delText>
        </w:r>
      </w:del>
      <w:ins w:id="106" w:author="zenrunner" w:date="2019-11-10T17:36:00Z">
        <w:r w:rsidR="001E0AF0">
          <w:rPr>
            <w:highlight w:val="yellow"/>
          </w:rPr>
          <w:t xml:space="preserve">mostly </w:t>
        </w:r>
      </w:ins>
      <w:r w:rsidR="00941A3C" w:rsidRPr="00803BDC">
        <w:rPr>
          <w:highlight w:val="yellow"/>
          <w:rPrChange w:id="107" w:author="zenrunner" w:date="2019-11-10T17:36:00Z">
            <w:rPr/>
          </w:rPrChange>
        </w:rPr>
        <w:t>connected to heterospecifics.</w:t>
      </w:r>
      <w:r w:rsidR="00941A3C">
        <w:t xml:space="preserve"> Thus</w:t>
      </w:r>
      <w:ins w:id="108" w:author="zenrunner" w:date="2019-11-10T17:36:00Z">
        <w:r w:rsidR="00722D1A">
          <w:t>,</w:t>
        </w:r>
      </w:ins>
      <w:r w:rsidR="00941A3C">
        <w:t xml:space="preserve"> using an individual-network approach can provide novel approach to the mechanisms that underlie how plants influence the interactions </w:t>
      </w:r>
      <w:ins w:id="109" w:author="zenrunner" w:date="2019-11-10T17:36:00Z">
        <w:r w:rsidR="00722D1A">
          <w:t>with?</w:t>
        </w:r>
      </w:ins>
      <w:del w:id="110" w:author="zenrunner" w:date="2019-11-10T17:36:00Z">
        <w:r w:rsidR="00941A3C" w:rsidDel="00722D1A">
          <w:delText>of</w:delText>
        </w:r>
      </w:del>
      <w:r w:rsidR="00941A3C">
        <w:t xml:space="preserve"> other plants</w:t>
      </w:r>
      <w:ins w:id="111" w:author="zenrunner" w:date="2019-11-10T17:37:00Z">
        <w:r w:rsidR="00080279">
          <w:t xml:space="preserve"> through pollinators?</w:t>
        </w:r>
      </w:ins>
      <w:r w:rsidR="00941A3C">
        <w:t xml:space="preserve">. </w:t>
      </w:r>
      <w:ins w:id="112" w:author="zenrunner" w:date="2019-11-10T17:37:00Z">
        <w:r w:rsidR="006A2E1C">
          <w:t>The purpose of this paragraph is a bit hazy to me - is it about centrality mostly and what it means in an individual-network? if so, state that and then frame clearly and logically.</w:t>
        </w:r>
      </w:ins>
    </w:p>
    <w:p w14:paraId="3B73B336" w14:textId="29F27502" w:rsidR="001125A0" w:rsidRDefault="00307D8B" w:rsidP="001125A0">
      <w:pPr>
        <w:spacing w:line="360" w:lineRule="auto"/>
      </w:pPr>
      <w:ins w:id="113" w:author="zenrunner" w:date="2019-11-10T17:38:00Z">
        <w:r>
          <w:t xml:space="preserve">topic sentence - short one - is the purpose to articulate benefits of individual-networks? </w:t>
        </w:r>
      </w:ins>
      <w:r w:rsidR="00D55224">
        <w:t>Using a trait-based</w:t>
      </w:r>
      <w:r w:rsidR="001125A0">
        <w:t>,</w:t>
      </w:r>
      <w:r w:rsidR="00D55224">
        <w:t xml:space="preserve"> individual approach can provide a more mechanistic understanding of network structures</w:t>
      </w:r>
      <w:r w:rsidR="00AC4663">
        <w:t xml:space="preserve"> that arise from pollinator sharing</w:t>
      </w:r>
      <w:r w:rsidR="00D55224">
        <w:t xml:space="preserve"> </w:t>
      </w:r>
      <w:r w:rsidR="00192427">
        <w:fldChar w:fldCharType="begin"/>
      </w:r>
      <w:r w:rsidR="00192427">
        <w:instrText xml:space="preserve"> ADDIN EN.CITE &lt;EndNote&gt;&lt;Cite&gt;&lt;Author&gt;Woodward&lt;/Author&gt;&lt;Year&gt;2010&lt;/Year&gt;&lt;RecNum&gt;420&lt;/RecNum&gt;&lt;DisplayText&gt;(Woodward&lt;style face="italic"&gt;, et al.&lt;/style&gt; 2010)&lt;/DisplayText&gt;&lt;record&gt;&lt;rec-number&gt;420&lt;/rec-number&gt;&lt;foreign-keys&gt;&lt;key app="EN" db-id="efxxxd2elfvxfde05eev9swq9zv0dswrxzp2"&gt;420&lt;/key&gt;&lt;/foreign-keys&gt;&lt;ref-type name="Book Section"&gt;5&lt;/ref-type&gt;&lt;contributors&gt;&lt;authors&gt;&lt;author&gt;Woodward, Guy&lt;/author&gt;&lt;author&gt;Blanchard, Julia&lt;/author&gt;&lt;author&gt;Lauridsen, Rasmus B&lt;/author&gt;&lt;author&gt;Edwards, Francois K&lt;/author&gt;&lt;author&gt;Jones, J Iwan&lt;/author&gt;&lt;author&gt;Figueroa, David&lt;/author&gt;&lt;author&gt;Warren, Philip H&lt;/author&gt;&lt;author&gt;Petchey, Owen L&lt;/author&gt;&lt;/authors&gt;&lt;/contributors&gt;&lt;titles&gt;&lt;title&gt;Individual-based food webs: species identity, body size and sampling effects&lt;/title&gt;&lt;secondary-title&gt;Advances in ecological research&lt;/secondary-title&gt;&lt;/titles&gt;&lt;pages&gt;211-266&lt;/pages&gt;&lt;volume&gt;43&lt;/volume&gt;&lt;dates&gt;&lt;year&gt;2010&lt;/year&gt;&lt;/dates&gt;&lt;publisher&gt;Elsevier&lt;/publisher&gt;&lt;isbn&gt;0065-2504&lt;/isbn&gt;&lt;urls&gt;&lt;/urls&gt;&lt;/record&gt;&lt;/Cite&gt;&lt;/EndNote&gt;</w:instrText>
      </w:r>
      <w:r w:rsidR="00192427">
        <w:fldChar w:fldCharType="separate"/>
      </w:r>
      <w:r w:rsidR="00192427">
        <w:rPr>
          <w:noProof/>
        </w:rPr>
        <w:t>(</w:t>
      </w:r>
      <w:hyperlink w:anchor="_ENREF_63" w:tooltip="Woodward, 2010 #420" w:history="1">
        <w:r w:rsidR="00CE4F5A">
          <w:rPr>
            <w:noProof/>
          </w:rPr>
          <w:t>Woodward</w:t>
        </w:r>
        <w:r w:rsidR="00CE4F5A" w:rsidRPr="00192427">
          <w:rPr>
            <w:i/>
            <w:noProof/>
          </w:rPr>
          <w:t>, et al.</w:t>
        </w:r>
        <w:r w:rsidR="00CE4F5A">
          <w:rPr>
            <w:noProof/>
          </w:rPr>
          <w:t xml:space="preserve"> 2010</w:t>
        </w:r>
      </w:hyperlink>
      <w:r w:rsidR="00192427">
        <w:rPr>
          <w:noProof/>
        </w:rPr>
        <w:t>)</w:t>
      </w:r>
      <w:r w:rsidR="00192427">
        <w:fldChar w:fldCharType="end"/>
      </w:r>
      <w:r w:rsidR="00192427">
        <w:t>.</w:t>
      </w:r>
      <w:r w:rsidR="00D55224">
        <w:t xml:space="preserve"> </w:t>
      </w:r>
      <w:r w:rsidR="00EE4471">
        <w:t>M</w:t>
      </w:r>
      <w:r w:rsidR="002A5FE9">
        <w:t xml:space="preserve">odules are network structures consisting of densely connected nodes that interact more strongly with each other than the rest of the network. Within species-based interaction networks, modules can be considered biologically significant co-evolutionary units </w:t>
      </w:r>
      <w:r w:rsidR="000D15B3">
        <w:fldChar w:fldCharType="begin"/>
      </w:r>
      <w:r w:rsidR="000D15B3">
        <w:instrText xml:space="preserve"> ADDIN EN.CITE &lt;EndNote&gt;&lt;Cite&gt;&lt;Author&gt;Olesen&lt;/Author&gt;&lt;Year&gt;2007&lt;/Year&gt;&lt;RecNum&gt;386&lt;/RecNum&gt;&lt;DisplayText&gt;(Donatti&lt;style face="italic"&gt;, et al.&lt;/style&gt; 2011, Olesen&lt;style face="italic"&gt;, et al.&lt;/style&gt; 2007)&lt;/DisplayText&gt;&lt;record&gt;&lt;rec-number&gt;386&lt;/rec-number&gt;&lt;foreign-keys&gt;&lt;key app="EN" db-id="efxxxd2elfvxfde05eev9swq9zv0dswrxzp2"&gt;386&lt;/key&gt;&lt;/foreign-keys&gt;&lt;ref-type name="Journal Article"&gt;17&lt;/ref-type&gt;&lt;contributors&gt;&lt;authors&gt;&lt;author&gt;Olesen, Jens M&lt;/author&gt;&lt;author&gt;Bascompte, Jordi&lt;/author&gt;&lt;author&gt;Dupont, Yoko L&lt;/author&gt;&lt;author&gt;Jordano, Pedro&lt;/author&gt;&lt;/authors&gt;&lt;/contributors&gt;&lt;titles&gt;&lt;title&gt;The modularity of pollination networks&lt;/title&gt;&lt;secondary-title&gt;Proceedings of the National Academy of Sciences&lt;/secondary-title&gt;&lt;/titles&gt;&lt;periodical&gt;&lt;full-title&gt;Proceedings of the National Academy of Sciences&lt;/full-title&gt;&lt;/periodical&gt;&lt;pages&gt;19891-19896&lt;/pages&gt;&lt;volume&gt;104&lt;/volume&gt;&lt;number&gt;50&lt;/number&gt;&lt;dates&gt;&lt;year&gt;2007&lt;/year&gt;&lt;/dates&gt;&lt;isbn&gt;0027-8424&lt;/isbn&gt;&lt;urls&gt;&lt;/urls&gt;&lt;/record&gt;&lt;/Cite&gt;&lt;Cite&gt;&lt;Author&gt;Donatti&lt;/Author&gt;&lt;Year&gt;2011&lt;/Year&gt;&lt;RecNum&gt;425&lt;/RecNum&gt;&lt;record&gt;&lt;rec-number&gt;425&lt;/rec-number&gt;&lt;foreign-keys&gt;&lt;key app="EN" db-id="efxxxd2elfvxfde05eev9swq9zv0dswrxzp2"&gt;425&lt;/key&gt;&lt;/foreign-keys&gt;&lt;ref-type name="Journal Article"&gt;17&lt;/ref-type&gt;&lt;contributors&gt;&lt;authors&gt;&lt;author&gt;Donatti, Camila I&lt;/author&gt;&lt;author&gt;Guimarães, Paulo R&lt;/author&gt;&lt;author&gt;Galetti, Mauro&lt;/author&gt;&lt;author&gt;Pizo, Marco Aurélio&lt;/author&gt;&lt;author&gt;Marquitti, Flávia MD&lt;/author&gt;&lt;author&gt;Dirzo, Rodolfo&lt;/author&gt;&lt;/authors&gt;&lt;/contributors&gt;&lt;titles&gt;&lt;title&gt;Analysis of a hyper‐diverse seed dispersal network: modularity and underlying mechanisms&lt;/title&gt;&lt;secondary-title&gt;Ecology letters&lt;/secondary-title&gt;&lt;/titles&gt;&lt;periodical&gt;&lt;full-title&gt;Ecology letters&lt;/full-title&gt;&lt;/periodical&gt;&lt;pages&gt;773-781&lt;/pages&gt;&lt;volume&gt;14&lt;/volume&gt;&lt;number&gt;8&lt;/number&gt;&lt;dates&gt;&lt;year&gt;2011&lt;/year&gt;&lt;/dates&gt;&lt;isbn&gt;1461-023X&lt;/isbn&gt;&lt;urls&gt;&lt;/urls&gt;&lt;/record&gt;&lt;/Cite&gt;&lt;/EndNote&gt;</w:instrText>
      </w:r>
      <w:r w:rsidR="000D15B3">
        <w:fldChar w:fldCharType="separate"/>
      </w:r>
      <w:r w:rsidR="000D15B3">
        <w:rPr>
          <w:noProof/>
        </w:rPr>
        <w:t>(</w:t>
      </w:r>
      <w:hyperlink w:anchor="_ENREF_10" w:tooltip="Donatti, 2011 #425" w:history="1">
        <w:r w:rsidR="00CE4F5A">
          <w:rPr>
            <w:noProof/>
          </w:rPr>
          <w:t>Donatti</w:t>
        </w:r>
        <w:r w:rsidR="00CE4F5A" w:rsidRPr="000D15B3">
          <w:rPr>
            <w:i/>
            <w:noProof/>
          </w:rPr>
          <w:t>, et al.</w:t>
        </w:r>
        <w:r w:rsidR="00CE4F5A">
          <w:rPr>
            <w:noProof/>
          </w:rPr>
          <w:t xml:space="preserve"> 2011</w:t>
        </w:r>
      </w:hyperlink>
      <w:r w:rsidR="000D15B3">
        <w:rPr>
          <w:noProof/>
        </w:rPr>
        <w:t xml:space="preserve">, </w:t>
      </w:r>
      <w:hyperlink w:anchor="_ENREF_39" w:tooltip="Olesen, 2007 #386" w:history="1">
        <w:r w:rsidR="00CE4F5A">
          <w:rPr>
            <w:noProof/>
          </w:rPr>
          <w:t>Olesen</w:t>
        </w:r>
        <w:r w:rsidR="00CE4F5A" w:rsidRPr="000D15B3">
          <w:rPr>
            <w:i/>
            <w:noProof/>
          </w:rPr>
          <w:t>, et al.</w:t>
        </w:r>
        <w:r w:rsidR="00CE4F5A">
          <w:rPr>
            <w:noProof/>
          </w:rPr>
          <w:t xml:space="preserve"> 2007</w:t>
        </w:r>
      </w:hyperlink>
      <w:r w:rsidR="000D15B3">
        <w:rPr>
          <w:noProof/>
        </w:rPr>
        <w:t>)</w:t>
      </w:r>
      <w:r w:rsidR="000D15B3">
        <w:fldChar w:fldCharType="end"/>
      </w:r>
      <w:r w:rsidR="002A5FE9">
        <w:t xml:space="preserve">. These structures can arise even in very short flowering seasons </w:t>
      </w:r>
      <w:r w:rsidR="002A5FE9">
        <w:fldChar w:fldCharType="begin"/>
      </w:r>
      <w:r w:rsidR="002A5FE9">
        <w:instrText xml:space="preserve"> ADDIN EN.CITE &lt;EndNote&gt;&lt;Cite&gt;&lt;Author&gt;Morente-López&lt;/Author&gt;&lt;Year&gt;2018&lt;/Year&gt;&lt;RecNum&gt;392&lt;/RecNum&gt;&lt;DisplayText&gt;(Morente-López&lt;style face="italic"&gt;, et al.&lt;/style&gt;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2A5FE9">
        <w:fldChar w:fldCharType="separate"/>
      </w:r>
      <w:r w:rsidR="002A5FE9">
        <w:rPr>
          <w:noProof/>
        </w:rPr>
        <w:t>(</w:t>
      </w:r>
      <w:hyperlink w:anchor="_ENREF_35" w:tooltip="Morente-López, 2018 #392" w:history="1">
        <w:r w:rsidR="00CE4F5A">
          <w:rPr>
            <w:noProof/>
          </w:rPr>
          <w:t>Morente-López</w:t>
        </w:r>
        <w:r w:rsidR="00CE4F5A" w:rsidRPr="004967FF">
          <w:rPr>
            <w:i/>
            <w:noProof/>
          </w:rPr>
          <w:t>, et al.</w:t>
        </w:r>
        <w:r w:rsidR="00CE4F5A">
          <w:rPr>
            <w:noProof/>
          </w:rPr>
          <w:t xml:space="preserve"> 2018</w:t>
        </w:r>
      </w:hyperlink>
      <w:r w:rsidR="002A5FE9">
        <w:rPr>
          <w:noProof/>
        </w:rPr>
        <w:t>)</w:t>
      </w:r>
      <w:r w:rsidR="002A5FE9">
        <w:fldChar w:fldCharType="end"/>
      </w:r>
      <w:r w:rsidR="002A5FE9">
        <w:t xml:space="preserve">, and their membership is constrained by phenology </w:t>
      </w:r>
      <w:r w:rsidR="002A5FE9">
        <w:fldChar w:fldCharType="begin"/>
      </w:r>
      <w:r w:rsidR="002A5FE9">
        <w:instrText xml:space="preserve"> ADDIN EN.CITE &lt;EndNote&gt;&lt;Cite&gt;&lt;Author&gt;Tur&lt;/Author&gt;&lt;Year&gt;2015&lt;/Year&gt;&lt;RecNum&gt;393&lt;/RecNum&gt;&lt;DisplayText&gt;(Tur&lt;style face="italic"&gt;, et al.&lt;/style&gt; 2015, Valverde&lt;style face="italic"&gt;, et al.&lt;/style&gt;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2A5FE9">
        <w:fldChar w:fldCharType="separate"/>
      </w:r>
      <w:r w:rsidR="002A5FE9">
        <w:rPr>
          <w:noProof/>
        </w:rPr>
        <w:t>(</w:t>
      </w:r>
      <w:hyperlink w:anchor="_ENREF_56" w:tooltip="Tur, 2015 #393" w:history="1">
        <w:r w:rsidR="00CE4F5A">
          <w:rPr>
            <w:noProof/>
          </w:rPr>
          <w:t>Tur</w:t>
        </w:r>
        <w:r w:rsidR="00CE4F5A" w:rsidRPr="001A5302">
          <w:rPr>
            <w:i/>
            <w:noProof/>
          </w:rPr>
          <w:t>, et al.</w:t>
        </w:r>
        <w:r w:rsidR="00CE4F5A">
          <w:rPr>
            <w:noProof/>
          </w:rPr>
          <w:t xml:space="preserve"> 2015</w:t>
        </w:r>
      </w:hyperlink>
      <w:r w:rsidR="002A5FE9">
        <w:rPr>
          <w:noProof/>
        </w:rPr>
        <w:t xml:space="preserve">, </w:t>
      </w:r>
      <w:hyperlink w:anchor="_ENREF_60" w:tooltip="Valverde, 2016 #348" w:history="1">
        <w:r w:rsidR="00CE4F5A">
          <w:rPr>
            <w:noProof/>
          </w:rPr>
          <w:t>Valverde</w:t>
        </w:r>
        <w:r w:rsidR="00CE4F5A" w:rsidRPr="001A5302">
          <w:rPr>
            <w:i/>
            <w:noProof/>
          </w:rPr>
          <w:t>, et al.</w:t>
        </w:r>
        <w:r w:rsidR="00CE4F5A">
          <w:rPr>
            <w:noProof/>
          </w:rPr>
          <w:t xml:space="preserve"> 2016</w:t>
        </w:r>
      </w:hyperlink>
      <w:r w:rsidR="002A5FE9">
        <w:rPr>
          <w:noProof/>
        </w:rPr>
        <w:t>)</w:t>
      </w:r>
      <w:r w:rsidR="002A5FE9">
        <w:fldChar w:fldCharType="end"/>
      </w:r>
      <w:r w:rsidR="002A5FE9">
        <w:t xml:space="preserve"> and spatial location </w:t>
      </w:r>
      <w:r w:rsidR="002A5FE9">
        <w:fldChar w:fldCharType="begin"/>
      </w:r>
      <w:r w:rsidR="002A5FE9">
        <w:instrText xml:space="preserve"> ADDIN EN.CITE &lt;EndNote&gt;&lt;Cite&gt;&lt;Author&gt;Dupont&lt;/Author&gt;&lt;Year&gt;2014&lt;/Year&gt;&lt;RecNum&gt;361&lt;/RecNum&gt;&lt;DisplayText&gt;(Dupont&lt;style face="italic"&gt;, et al.&lt;/style&gt;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2A5FE9">
        <w:fldChar w:fldCharType="separate"/>
      </w:r>
      <w:r w:rsidR="002A5FE9">
        <w:rPr>
          <w:noProof/>
        </w:rPr>
        <w:t>(</w:t>
      </w:r>
      <w:hyperlink w:anchor="_ENREF_16" w:tooltip="Dupont, 2014 #361" w:history="1">
        <w:r w:rsidR="00CE4F5A">
          <w:rPr>
            <w:noProof/>
          </w:rPr>
          <w:t>Dupont</w:t>
        </w:r>
        <w:r w:rsidR="00CE4F5A" w:rsidRPr="001A5302">
          <w:rPr>
            <w:i/>
            <w:noProof/>
          </w:rPr>
          <w:t>, et al.</w:t>
        </w:r>
        <w:r w:rsidR="00CE4F5A">
          <w:rPr>
            <w:noProof/>
          </w:rPr>
          <w:t xml:space="preserve"> 2014</w:t>
        </w:r>
      </w:hyperlink>
      <w:r w:rsidR="002A5FE9">
        <w:rPr>
          <w:noProof/>
        </w:rPr>
        <w:t>)</w:t>
      </w:r>
      <w:r w:rsidR="002A5FE9">
        <w:fldChar w:fldCharType="end"/>
      </w:r>
      <w:r w:rsidR="002A5FE9">
        <w:t xml:space="preserve">. Previous individual-based approaches have </w:t>
      </w:r>
      <w:del w:id="114" w:author="zenrunner" w:date="2019-11-10T17:39:00Z">
        <w:r w:rsidR="002A5FE9" w:rsidDel="006751C6">
          <w:delText xml:space="preserve">revealed </w:delText>
        </w:r>
      </w:del>
      <w:ins w:id="115" w:author="zenrunner" w:date="2019-11-10T17:39:00Z">
        <w:r w:rsidR="006751C6">
          <w:t xml:space="preserve">demonstrated </w:t>
        </w:r>
      </w:ins>
      <w:r w:rsidR="002A5FE9">
        <w:t xml:space="preserve">the importance of inter-individual variation as conspecifics can belong to different modules </w:t>
      </w:r>
      <w:r w:rsidR="002A5FE9">
        <w:fldChar w:fldCharType="begin"/>
      </w:r>
      <w:r w:rsidR="002A5FE9">
        <w:instrText xml:space="preserve"> ADDIN EN.CITE &lt;EndNote&gt;&lt;Cite&gt;&lt;Author&gt;Tur&lt;/Author&gt;&lt;Year&gt;2015&lt;/Year&gt;&lt;RecNum&gt;393&lt;/RecNum&gt;&lt;DisplayText&gt;(Tur&lt;style face="italic"&gt;, et al.&lt;/style&gt;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2A5FE9">
        <w:fldChar w:fldCharType="separate"/>
      </w:r>
      <w:r w:rsidR="002A5FE9">
        <w:rPr>
          <w:noProof/>
        </w:rPr>
        <w:t>(</w:t>
      </w:r>
      <w:hyperlink w:anchor="_ENREF_56" w:tooltip="Tur, 2015 #393" w:history="1">
        <w:r w:rsidR="00CE4F5A">
          <w:rPr>
            <w:noProof/>
          </w:rPr>
          <w:t>Tur</w:t>
        </w:r>
        <w:r w:rsidR="00CE4F5A" w:rsidRPr="001A5302">
          <w:rPr>
            <w:i/>
            <w:noProof/>
          </w:rPr>
          <w:t>, et al.</w:t>
        </w:r>
        <w:r w:rsidR="00CE4F5A">
          <w:rPr>
            <w:noProof/>
          </w:rPr>
          <w:t xml:space="preserve"> 2015</w:t>
        </w:r>
      </w:hyperlink>
      <w:r w:rsidR="002A5FE9">
        <w:rPr>
          <w:noProof/>
        </w:rPr>
        <w:t>)</w:t>
      </w:r>
      <w:r w:rsidR="002A5FE9">
        <w:fldChar w:fldCharType="end"/>
      </w:r>
      <w:r w:rsidR="002A5FE9">
        <w:t>. Individual</w:t>
      </w:r>
      <w:ins w:id="116" w:author="zenrunner" w:date="2019-11-10T17:39:00Z">
        <w:r w:rsidR="00D10CC1">
          <w:t>-</w:t>
        </w:r>
      </w:ins>
      <w:del w:id="117" w:author="zenrunner" w:date="2019-11-10T17:39:00Z">
        <w:r w:rsidR="002A5FE9" w:rsidDel="00D10CC1">
          <w:delText xml:space="preserve"> </w:delText>
        </w:r>
      </w:del>
      <w:r w:rsidR="002A5FE9">
        <w:t xml:space="preserve">based modularity </w:t>
      </w:r>
      <w:ins w:id="118" w:author="zenrunner" w:date="2019-11-10T17:39:00Z">
        <w:r w:rsidR="00711EDF">
          <w:t>can</w:t>
        </w:r>
      </w:ins>
      <w:del w:id="119" w:author="zenrunner" w:date="2019-11-10T17:39:00Z">
        <w:r w:rsidR="002A5FE9" w:rsidDel="00711EDF">
          <w:delText>will</w:delText>
        </w:r>
      </w:del>
      <w:r w:rsidR="002A5FE9">
        <w:t xml:space="preserve"> shed light on how pollinator preferences structure </w:t>
      </w:r>
      <w:r w:rsidR="002A5FE9">
        <w:lastRenderedPageBreak/>
        <w:t xml:space="preserve">plants into groups that interact more strongly with each other. </w:t>
      </w:r>
      <w:r w:rsidR="00FD31CB" w:rsidRPr="00FD31CB">
        <w:t xml:space="preserve">Nestedness is a quantitative measure describing the </w:t>
      </w:r>
      <w:r w:rsidR="00D67743">
        <w:t xml:space="preserve">functional redundancy of a network i.e., resilience </w:t>
      </w:r>
      <w:r w:rsidR="000D15B3">
        <w:fldChar w:fldCharType="begin"/>
      </w:r>
      <w:r w:rsidR="000D15B3">
        <w:instrText xml:space="preserve"> ADDIN EN.CITE &lt;EndNote&gt;&lt;Cite&gt;&lt;Author&gt;Bascompte&lt;/Author&gt;&lt;Year&gt;2013&lt;/Year&gt;&lt;RecNum&gt;368&lt;/RecNum&gt;&lt;DisplayText&gt;(Bascompte and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0D15B3">
        <w:fldChar w:fldCharType="separate"/>
      </w:r>
      <w:r w:rsidR="000D15B3">
        <w:rPr>
          <w:noProof/>
        </w:rPr>
        <w:t>(</w:t>
      </w:r>
      <w:hyperlink w:anchor="_ENREF_2" w:tooltip="Bascompte, 2013 #368" w:history="1">
        <w:r w:rsidR="00CE4F5A">
          <w:rPr>
            <w:noProof/>
          </w:rPr>
          <w:t>Bascompte and Jordano 2013</w:t>
        </w:r>
      </w:hyperlink>
      <w:r w:rsidR="000D15B3">
        <w:rPr>
          <w:noProof/>
        </w:rPr>
        <w:t>)</w:t>
      </w:r>
      <w:r w:rsidR="000D15B3">
        <w:fldChar w:fldCharType="end"/>
      </w:r>
      <w:r w:rsidR="00FD31CB" w:rsidRPr="00FD31CB">
        <w:t>. In nested networks, specialized nodes i.e. those with fewer interactions are linked with generalized nodes i.e. well connected nodes.</w:t>
      </w:r>
      <w:r w:rsidR="001125A0">
        <w:t xml:space="preserve"> </w:t>
      </w:r>
      <w:r w:rsidR="00AE5E03">
        <w:t>Differences in attractiveness can alter quantity and breadth of floral visitors, thus these trait-mediated influences of generalization can contribute to overall network hierarchy and provide information on traits that contribute to network stability.</w:t>
      </w:r>
      <w:ins w:id="120" w:author="zenrunner" w:date="2019-11-10T17:39:00Z">
        <w:r w:rsidR="0051404C">
          <w:t xml:space="preserve"> ok.... how cow batwoman - I get it you are working through all network ideas - ok.  flow a bit more?</w:t>
        </w:r>
      </w:ins>
    </w:p>
    <w:p w14:paraId="2E6D8BBE" w14:textId="77777777" w:rsidR="006D09DA" w:rsidRDefault="005019DC" w:rsidP="00BD148B">
      <w:pPr>
        <w:spacing w:line="360" w:lineRule="auto"/>
        <w:rPr>
          <w:ins w:id="121" w:author="zenrunner" w:date="2019-11-10T17:48:00Z"/>
        </w:rPr>
      </w:pPr>
      <w:r w:rsidRPr="005019DC">
        <w:t xml:space="preserve">In all plant communities, focusing only on </w:t>
      </w:r>
      <w:r>
        <w:t xml:space="preserve">the drivers of </w:t>
      </w:r>
      <w:r w:rsidRPr="005019DC">
        <w:t>pairwise interactions limits our capacity to describe and predict community resilience, structure, and composition.</w:t>
      </w:r>
      <w:r>
        <w:t xml:space="preserve"> </w:t>
      </w:r>
      <w:r w:rsidR="009D2E46">
        <w:t>W</w:t>
      </w:r>
      <w:r w:rsidR="003B7C88">
        <w:t>e used a</w:t>
      </w:r>
      <w:r w:rsidR="00F74368">
        <w:t xml:space="preserve"> </w:t>
      </w:r>
      <w:r w:rsidR="003B7C88">
        <w:t>spring</w:t>
      </w:r>
      <w:ins w:id="122" w:author="zenrunner" w:date="2019-11-10T17:40:00Z">
        <w:r w:rsidR="00A2620B">
          <w:t>-</w:t>
        </w:r>
      </w:ins>
      <w:del w:id="123" w:author="zenrunner" w:date="2019-11-10T17:40:00Z">
        <w:r w:rsidR="003B7C88" w:rsidDel="00A2620B">
          <w:delText xml:space="preserve"> </w:delText>
        </w:r>
      </w:del>
      <w:r w:rsidR="003B7C88">
        <w:t>blooming, desert shrub and cactus community</w:t>
      </w:r>
      <w:r w:rsidR="003B7C88" w:rsidRPr="005866A2">
        <w:t xml:space="preserve"> </w:t>
      </w:r>
      <w:r w:rsidR="003B7C88">
        <w:t>as a</w:t>
      </w:r>
      <w:r w:rsidR="003B7C88" w:rsidRPr="005866A2">
        <w:t xml:space="preserve"> model system </w:t>
      </w:r>
      <w:r w:rsidR="00EF20EF">
        <w:t>to study</w:t>
      </w:r>
      <w:r w:rsidR="003B7C88" w:rsidRPr="005866A2">
        <w:t xml:space="preserve"> </w:t>
      </w:r>
      <w:r w:rsidR="00704781">
        <w:t>the underlying</w:t>
      </w:r>
      <w:r w:rsidR="00EF20EF">
        <w:t xml:space="preserve"> drivers </w:t>
      </w:r>
      <w:r w:rsidR="00461309">
        <w:t>of</w:t>
      </w:r>
      <w:r w:rsidR="00704781">
        <w:t xml:space="preserve"> interaction network topology</w:t>
      </w:r>
      <w:r w:rsidR="00113F1B">
        <w:t xml:space="preserve"> to </w:t>
      </w:r>
      <w:del w:id="124" w:author="zenrunner" w:date="2019-11-10T17:40:00Z">
        <w:r w:rsidR="00113F1B" w:rsidDel="009C2AAE">
          <w:delText>improve our understanding of how</w:delText>
        </w:r>
      </w:del>
      <w:ins w:id="125" w:author="zenrunner" w:date="2019-11-10T17:40:00Z">
        <w:r w:rsidR="009C2AAE">
          <w:t>examine</w:t>
        </w:r>
      </w:ins>
      <w:ins w:id="126" w:author="zenrunner" w:date="2019-11-10T17:41:00Z">
        <w:r w:rsidR="00371503">
          <w:t xml:space="preserve"> the influence of</w:t>
        </w:r>
      </w:ins>
      <w:r w:rsidR="00113F1B">
        <w:t xml:space="preserve"> pollinator preferences </w:t>
      </w:r>
      <w:del w:id="127" w:author="zenrunner" w:date="2019-11-10T17:41:00Z">
        <w:r w:rsidR="00113F1B" w:rsidDel="00C20863">
          <w:delText xml:space="preserve">change </w:delText>
        </w:r>
      </w:del>
      <w:ins w:id="128" w:author="zenrunner" w:date="2019-11-10T17:41:00Z">
        <w:r w:rsidR="00C20863">
          <w:t xml:space="preserve">on </w:t>
        </w:r>
      </w:ins>
      <w:r w:rsidR="00113F1B">
        <w:t xml:space="preserve">interactions between plants. </w:t>
      </w:r>
      <w:ins w:id="129" w:author="zenrunner" w:date="2019-11-10T17:43:00Z">
        <w:r w:rsidR="0037272E">
          <w:t>Specifically, we tested t</w:t>
        </w:r>
      </w:ins>
      <w:ins w:id="130" w:author="zenrunner" w:date="2019-11-10T17:41:00Z">
        <w:r w:rsidR="009A08D4">
          <w:t xml:space="preserve">he </w:t>
        </w:r>
      </w:ins>
      <w:ins w:id="131" w:author="zenrunner" w:date="2019-11-10T17:43:00Z">
        <w:r w:rsidR="000D7A12">
          <w:t>hypothesis</w:t>
        </w:r>
      </w:ins>
      <w:ins w:id="132" w:author="zenrunner" w:date="2019-11-10T17:41:00Z">
        <w:r w:rsidR="009A08D4">
          <w:t xml:space="preserve"> that </w:t>
        </w:r>
      </w:ins>
      <w:ins w:id="133" w:author="zenrunner" w:date="2019-11-10T17:42:00Z">
        <w:r w:rsidR="009A08D4">
          <w:t xml:space="preserve">there are two primary sets of factors that influence network structures - the local floral neighbourhood density and the plant </w:t>
        </w:r>
      </w:ins>
      <w:ins w:id="134" w:author="zenrunner" w:date="2019-11-10T17:41:00Z">
        <w:r w:rsidR="009A08D4">
          <w:t>traits including floral display size and height</w:t>
        </w:r>
      </w:ins>
      <w:ins w:id="135" w:author="zenrunner" w:date="2019-11-10T17:43:00Z">
        <w:r w:rsidR="009A08D4">
          <w:t>.</w:t>
        </w:r>
      </w:ins>
      <w:ins w:id="136" w:author="zenrunner" w:date="2019-11-10T17:44:00Z">
        <w:r w:rsidR="00BD148B">
          <w:t xml:space="preserve"> The predictions examined were that a. </w:t>
        </w:r>
      </w:ins>
      <w:del w:id="137" w:author="zenrunner" w:date="2019-11-10T17:44:00Z">
        <w:r w:rsidR="00704781" w:rsidDel="00BD148B">
          <w:delText>We hypothesized that tr</w:delText>
        </w:r>
        <w:r w:rsidR="00EC4579" w:rsidDel="00BD148B">
          <w:delText xml:space="preserve">aits associated with </w:delText>
        </w:r>
        <w:r w:rsidR="00704781" w:rsidDel="00BD148B">
          <w:delText xml:space="preserve">attractiveness </w:delText>
        </w:r>
        <w:r w:rsidR="00EC4579" w:rsidDel="00BD148B">
          <w:delText xml:space="preserve">to pollinators </w:delText>
        </w:r>
        <w:r w:rsidR="00704781" w:rsidDel="00BD148B">
          <w:delText xml:space="preserve">such as floral display size, plant height and neighbourhood floral density </w:delText>
        </w:r>
        <w:r w:rsidR="001F7095" w:rsidDel="00BD148B">
          <w:delText>predict an individual plant’s</w:delText>
        </w:r>
        <w:r w:rsidR="00704781" w:rsidDel="00BD148B">
          <w:delText xml:space="preserve"> </w:delText>
        </w:r>
        <w:r w:rsidR="00A62AF1" w:rsidDel="00BD148B">
          <w:delText xml:space="preserve">role </w:delText>
        </w:r>
        <w:r w:rsidR="00704781" w:rsidDel="00BD148B">
          <w:delText xml:space="preserve">within </w:delText>
        </w:r>
        <w:r w:rsidR="001F7095" w:rsidDel="00BD148B">
          <w:delText>the pollinator visitation network</w:delText>
        </w:r>
        <w:r w:rsidR="00704781" w:rsidDel="00BD148B">
          <w:delText xml:space="preserve"> and </w:delText>
        </w:r>
        <w:r w:rsidR="001F7095" w:rsidDel="00BD148B">
          <w:delText>give rise to netw</w:delText>
        </w:r>
        <w:r w:rsidR="00A62AF1" w:rsidDel="00BD148B">
          <w:delText>ork structures</w:delText>
        </w:r>
        <w:r w:rsidR="00113F1B" w:rsidDel="00BD148B">
          <w:delText>.</w:delText>
        </w:r>
        <w:r w:rsidR="00704781" w:rsidDel="00BD148B">
          <w:delText xml:space="preserve"> </w:delText>
        </w:r>
        <w:r w:rsidR="00B84679" w:rsidDel="00BD148B">
          <w:delText xml:space="preserve">Finally, we compared </w:delText>
        </w:r>
      </w:del>
      <w:r w:rsidR="00B84679">
        <w:t xml:space="preserve">the species level and individual level networks </w:t>
      </w:r>
      <w:ins w:id="138" w:author="zenrunner" w:date="2019-11-10T17:44:00Z">
        <w:r w:rsidR="00BD148B">
          <w:t xml:space="preserve">respond to these drivers </w:t>
        </w:r>
      </w:ins>
      <w:del w:id="139" w:author="zenrunner" w:date="2019-11-10T17:44:00Z">
        <w:r w:rsidR="00B84679" w:rsidDel="00BD148B">
          <w:delText>in terms of</w:delText>
        </w:r>
      </w:del>
      <w:ins w:id="140" w:author="zenrunner" w:date="2019-11-10T17:44:00Z">
        <w:r w:rsidR="00BD148B">
          <w:t>through</w:t>
        </w:r>
      </w:ins>
      <w:r w:rsidR="00B84679">
        <w:t xml:space="preserve"> nestedness, modularity</w:t>
      </w:r>
      <w:ins w:id="141" w:author="zenrunner" w:date="2019-11-10T17:45:00Z">
        <w:r w:rsidR="00BD148B">
          <w:t>,</w:t>
        </w:r>
      </w:ins>
      <w:r w:rsidR="00B84679">
        <w:t xml:space="preserve"> and specialization</w:t>
      </w:r>
      <w:ins w:id="142" w:author="zenrunner" w:date="2019-11-10T17:45:00Z">
        <w:r w:rsidR="00BD148B">
          <w:t>, b.</w:t>
        </w:r>
      </w:ins>
      <w:del w:id="143" w:author="zenrunner" w:date="2019-11-10T17:45:00Z">
        <w:r w:rsidR="00B84679" w:rsidDel="00BD148B">
          <w:delText xml:space="preserve"> to contribute to a better understanding of how</w:delText>
        </w:r>
      </w:del>
      <w:r w:rsidR="00B84679">
        <w:t xml:space="preserve"> individual interactions scale up</w:t>
      </w:r>
      <w:ins w:id="144" w:author="zenrunner" w:date="2019-11-10T17:44:00Z">
        <w:r w:rsidR="00BD148B">
          <w:t xml:space="preserve"> </w:t>
        </w:r>
      </w:ins>
      <w:del w:id="145" w:author="zenrunner" w:date="2019-11-10T17:44:00Z">
        <w:r w:rsidR="00B84679" w:rsidDel="00BD148B">
          <w:delText xml:space="preserve"> </w:delText>
        </w:r>
      </w:del>
      <w:r w:rsidR="00B84679">
        <w:t>into</w:t>
      </w:r>
      <w:r w:rsidR="00145919">
        <w:t xml:space="preserve"> species-level patterns</w:t>
      </w:r>
      <w:ins w:id="146" w:author="zenrunner" w:date="2019-11-10T17:45:00Z">
        <w:r w:rsidR="00BD148B">
          <w:t>, and c. traits and ecological context</w:t>
        </w:r>
      </w:ins>
      <w:ins w:id="147" w:author="zenrunner" w:date="2019-11-10T17:46:00Z">
        <w:r w:rsidR="00BD148B">
          <w:t xml:space="preserve"> jointly influence </w:t>
        </w:r>
      </w:ins>
      <w:del w:id="148" w:author="zenrunner" w:date="2019-11-10T17:46:00Z">
        <w:r w:rsidR="00145919" w:rsidDel="00BD148B">
          <w:delText xml:space="preserve"> – to explore</w:delText>
        </w:r>
        <w:r w:rsidR="00B84679" w:rsidDel="00BD148B">
          <w:delText xml:space="preserve"> </w:delText>
        </w:r>
        <w:r w:rsidR="00145919" w:rsidDel="00BD148B">
          <w:delText>if</w:delText>
        </w:r>
        <w:r w:rsidR="00B84679" w:rsidDel="00BD148B">
          <w:delText xml:space="preserve"> network</w:delText>
        </w:r>
        <w:r w:rsidR="006A169B" w:rsidDel="00BD148B">
          <w:delText>-level</w:delText>
        </w:r>
        <w:r w:rsidR="00B84679" w:rsidDel="00BD148B">
          <w:delText xml:space="preserve"> </w:delText>
        </w:r>
        <w:r w:rsidR="00145919" w:rsidDel="00BD148B">
          <w:delText>attributes</w:delText>
        </w:r>
        <w:r w:rsidR="00B84679" w:rsidDel="00BD148B">
          <w:delText xml:space="preserve"> are emergent properties of individual interactions. </w:delText>
        </w:r>
        <w:r w:rsidR="0009763D" w:rsidDel="00BD148B">
          <w:delText>U</w:delText>
        </w:r>
        <w:r w:rsidR="007B74B0" w:rsidDel="00BD148B">
          <w:delText>nderstanding the traits and contexts</w:delText>
        </w:r>
        <w:r w:rsidR="007328CD" w:rsidDel="00BD148B">
          <w:delText xml:space="preserve"> that </w:delText>
        </w:r>
        <w:r w:rsidR="0009763D" w:rsidDel="00BD148B">
          <w:delText xml:space="preserve">give rise to </w:delText>
        </w:r>
      </w:del>
      <w:r w:rsidR="0009763D">
        <w:t>network structures</w:t>
      </w:r>
      <w:del w:id="149" w:author="zenrunner" w:date="2019-11-10T17:46:00Z">
        <w:r w:rsidR="007328CD" w:rsidDel="00BD148B">
          <w:delText xml:space="preserve"> give</w:delText>
        </w:r>
        <w:r w:rsidR="0009763D" w:rsidDel="00BD148B">
          <w:delText>s</w:delText>
        </w:r>
        <w:r w:rsidR="007328CD" w:rsidDel="00BD148B">
          <w:delText xml:space="preserve"> them more explanatory power</w:delText>
        </w:r>
      </w:del>
      <w:r w:rsidR="007328CD">
        <w:t>.</w:t>
      </w:r>
      <w:ins w:id="150" w:author="zenrunner" w:date="2019-11-10T17:46:00Z">
        <w:r w:rsidR="00BE17E0">
          <w:t xml:space="preserve"> Synthetically, </w:t>
        </w:r>
      </w:ins>
      <w:ins w:id="151" w:author="zenrunner" w:date="2019-11-10T17:47:00Z">
        <w:r w:rsidR="00BE17E0">
          <w:t xml:space="preserve">this </w:t>
        </w:r>
        <w:r w:rsidR="007B6782">
          <w:t xml:space="preserve">study advances novel theory because it explores whether network-level attributes are emergent properties of </w:t>
        </w:r>
      </w:ins>
      <w:ins w:id="152" w:author="zenrunner" w:date="2019-11-10T17:48:00Z">
        <w:r w:rsidR="003358A9">
          <w:t>individual interactions.</w:t>
        </w:r>
      </w:ins>
    </w:p>
    <w:p w14:paraId="2121A10F" w14:textId="77777777" w:rsidR="00355847" w:rsidRDefault="00355847" w:rsidP="00BD148B">
      <w:pPr>
        <w:spacing w:line="360" w:lineRule="auto"/>
        <w:rPr>
          <w:ins w:id="153" w:author="zenrunner" w:date="2019-11-10T17:48:00Z"/>
        </w:rPr>
      </w:pPr>
    </w:p>
    <w:p w14:paraId="21D23B6F" w14:textId="7926D759" w:rsidR="00355847" w:rsidRDefault="00355847" w:rsidP="00BD148B">
      <w:pPr>
        <w:spacing w:line="360" w:lineRule="auto"/>
        <w:rPr>
          <w:ins w:id="154" w:author="zenrunner" w:date="2019-11-10T17:48:00Z"/>
        </w:rPr>
      </w:pPr>
      <w:ins w:id="155" w:author="zenrunner" w:date="2019-11-10T17:48:00Z">
        <w:r>
          <w:t>is that it? so clear eco-hypothesis and preds BUT linked back to network theory?</w:t>
        </w:r>
        <w:bookmarkStart w:id="156" w:name="_GoBack"/>
        <w:bookmarkEnd w:id="156"/>
      </w:ins>
    </w:p>
    <w:p w14:paraId="17BB2719" w14:textId="3B96BB62" w:rsidR="00B84679" w:rsidRDefault="00B84679" w:rsidP="00BD148B">
      <w:pPr>
        <w:spacing w:line="360" w:lineRule="auto"/>
      </w:pPr>
      <w:del w:id="157" w:author="zenrunner" w:date="2019-11-10T17:46:00Z">
        <w:r w:rsidDel="00BE17E0">
          <w:delText xml:space="preserve"> </w:delText>
        </w:r>
      </w:del>
    </w:p>
    <w:p w14:paraId="4018CE8A" w14:textId="70CBC059" w:rsidR="00814844" w:rsidRPr="00EE4C54" w:rsidRDefault="00814844" w:rsidP="00744A93">
      <w:pPr>
        <w:spacing w:line="360" w:lineRule="auto"/>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5B5042B3" w14:textId="408A3C78" w:rsidR="00107C52"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 xml:space="preserve">Data </w:t>
      </w:r>
      <w:r w:rsidR="00530D42">
        <w:t xml:space="preserve">were collected </w:t>
      </w:r>
      <w:r w:rsidR="00B80AE3">
        <w:t>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7D2FFF">
        <w:t xml:space="preserve">encompassing </w:t>
      </w:r>
      <w:r w:rsidR="00E353B5">
        <w:t>the flowering period of most spring blooming shrubs and cacti</w:t>
      </w:r>
      <w:r w:rsidR="00B80AE3">
        <w:t xml:space="preserve"> at the site. </w:t>
      </w:r>
      <w:r w:rsidR="00DD154D">
        <w:t xml:space="preserve">The experiment ended when it was not possible to locate </w:t>
      </w:r>
      <w:r w:rsidR="003F32A7">
        <w:t xml:space="preserve">additional individuals of </w:t>
      </w:r>
      <w:r w:rsidR="00DD154D">
        <w:t xml:space="preserve">blooming shrubs.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w:t>
      </w:r>
      <w:r w:rsidR="00107C52">
        <w:t>We georeferenced a</w:t>
      </w:r>
      <w:r w:rsidR="009B06E7">
        <w:t>ll focal plants using a Garmin 64st handheld GPS.</w:t>
      </w:r>
    </w:p>
    <w:p w14:paraId="0037E366" w14:textId="5018E40E" w:rsidR="007E588F" w:rsidRDefault="00107C52" w:rsidP="00744A93">
      <w:pPr>
        <w:spacing w:line="360" w:lineRule="auto"/>
      </w:pPr>
      <w:r>
        <w:lastRenderedPageBreak/>
        <w:t>We recorded f</w:t>
      </w:r>
      <w:r w:rsidR="00B80AE3">
        <w:t xml:space="preserve">lower-visitor </w:t>
      </w:r>
      <w:r w:rsidR="00855B08">
        <w:t>interactions for ea</w:t>
      </w:r>
      <w:r>
        <w:t>ch focal plant</w:t>
      </w:r>
      <w:r w:rsidR="00855B08">
        <w:t xml:space="preserve">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 xml:space="preserve">allows visitation rates to be compared between individual plants </w:t>
      </w:r>
      <w:r w:rsidR="00F81A2D">
        <w:t xml:space="preserve">in contrast to </w:t>
      </w:r>
      <w:r w:rsidR="00B40975">
        <w:t xml:space="preserve">the </w:t>
      </w:r>
      <w:r w:rsidR="007E588F">
        <w:t xml:space="preserve">frequently used method of transect walks in which the </w:t>
      </w:r>
      <w:r w:rsidR="00463F00">
        <w:t>m</w:t>
      </w:r>
      <w:r w:rsidR="00F81A2D">
        <w:t>ost</w:t>
      </w:r>
      <w:r w:rsidR="007E588F">
        <w:t xml:space="preserve"> </w:t>
      </w:r>
      <w:r w:rsidR="009A550B">
        <w:t>abundant</w:t>
      </w:r>
      <w:r w:rsidR="007E588F">
        <w:t xml:space="preserve"> interact</w:t>
      </w:r>
      <w:r w:rsidR="00F81A2D">
        <w:t>ors</w:t>
      </w:r>
      <w:r w:rsidR="007E588F">
        <w:t xml:space="preserve"> </w:t>
      </w:r>
      <w:r w:rsidR="00F81A2D">
        <w:t xml:space="preserve">are observed for longer </w:t>
      </w:r>
      <w:r w:rsidR="0054757A">
        <w:fldChar w:fldCharType="begin"/>
      </w:r>
      <w:r w:rsidR="004967FF">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4967FF">
        <w:rPr>
          <w:noProof/>
        </w:rPr>
        <w:t>(</w:t>
      </w:r>
      <w:hyperlink w:anchor="_ENREF_62" w:tooltip="Westphal, 2008 #371" w:history="1">
        <w:r w:rsidR="00CE4F5A">
          <w:rPr>
            <w:noProof/>
          </w:rPr>
          <w:t>Westphal</w:t>
        </w:r>
        <w:r w:rsidR="00CE4F5A" w:rsidRPr="004967FF">
          <w:rPr>
            <w:i/>
            <w:noProof/>
          </w:rPr>
          <w:t>, et al.</w:t>
        </w:r>
        <w:r w:rsidR="00CE4F5A">
          <w:rPr>
            <w:noProof/>
          </w:rPr>
          <w:t xml:space="preserve"> 2008</w:t>
        </w:r>
      </w:hyperlink>
      <w:r w:rsidR="004967FF">
        <w:rPr>
          <w:noProof/>
        </w:rPr>
        <w:t>)</w:t>
      </w:r>
      <w:r w:rsidR="0054757A">
        <w:fldChar w:fldCharType="end"/>
      </w:r>
      <w:r w:rsidR="009A550B">
        <w:t xml:space="preserve">. </w:t>
      </w:r>
    </w:p>
    <w:p w14:paraId="65EFC84E" w14:textId="1BA8E05D" w:rsidR="00232655" w:rsidRPr="00232655" w:rsidRDefault="00855B08" w:rsidP="00744A93">
      <w:pPr>
        <w:spacing w:line="360" w:lineRule="auto"/>
      </w:pPr>
      <w:r>
        <w:t xml:space="preserve">Only </w:t>
      </w:r>
      <w:r w:rsidR="00B95793">
        <w:t xml:space="preserve">potential pollinators </w:t>
      </w:r>
      <w:r>
        <w:t xml:space="preserve">that made </w:t>
      </w:r>
      <w:r w:rsidR="00B95793">
        <w:t xml:space="preserve">direct </w:t>
      </w:r>
      <w:r>
        <w:t xml:space="preserve">contact with </w:t>
      </w:r>
      <w:r w:rsidR="00B95793">
        <w:t xml:space="preserve">plant </w:t>
      </w:r>
      <w:r>
        <w:t>reproductive organs</w:t>
      </w:r>
      <w:r w:rsidR="00F81A2D">
        <w:t xml:space="preserve"> were considered in this study</w:t>
      </w:r>
      <w:r w:rsidR="007E588F">
        <w:t xml:space="preserve">. </w:t>
      </w:r>
      <w:r w:rsidR="00C97BAD">
        <w:t>T</w:t>
      </w:r>
      <w:r>
        <w:t xml:space="preserve">axonomic groups </w:t>
      </w:r>
      <w:r w:rsidR="00C97BAD">
        <w:t>previously documented as non-</w:t>
      </w:r>
      <w:r>
        <w:t>pollinat</w:t>
      </w:r>
      <w:r w:rsidR="00F81A2D">
        <w:t>ing visitors</w:t>
      </w:r>
      <w:r>
        <w:t xml:space="preserve"> were excluded </w:t>
      </w:r>
      <w:r w:rsidR="00D2051A">
        <w:t>such as</w:t>
      </w:r>
      <w:r>
        <w:t xml:space="preserve"> </w:t>
      </w:r>
      <w:r w:rsidR="00B57D7E" w:rsidRPr="00B57D7E">
        <w:t>Coccinellidae</w:t>
      </w:r>
      <w:r w:rsidR="00B57D7E">
        <w:t xml:space="preserve"> </w:t>
      </w:r>
      <w:r>
        <w:t xml:space="preserve">ladybird beetles, </w:t>
      </w:r>
      <w:r w:rsidR="008651C0" w:rsidRPr="000C69ED">
        <w:rPr>
          <w:i/>
        </w:rPr>
        <w:t xml:space="preserve">Carpophilus </w:t>
      </w:r>
      <w:r w:rsidR="008651C0" w:rsidRPr="000C69ED">
        <w:t>sp.</w:t>
      </w:r>
      <w:r w:rsidR="008651C0">
        <w:t xml:space="preserve"> </w:t>
      </w:r>
      <w:r>
        <w:t xml:space="preserve">pollen beetles and spiders. Soft-winged flower beetles </w:t>
      </w:r>
      <w:r w:rsidR="00B57D7E">
        <w:t xml:space="preserve">(Melyridae) </w:t>
      </w:r>
      <w:r>
        <w:t xml:space="preserve">in the subfamily Dasytinae were </w:t>
      </w:r>
      <w:r w:rsidR="00DD57B5">
        <w:t xml:space="preserve">also </w:t>
      </w:r>
      <w:r>
        <w:t xml:space="preserve">excluded because </w:t>
      </w:r>
      <w:r w:rsidR="00E90C92">
        <w:t>they were observed</w:t>
      </w:r>
      <w:r>
        <w:t xml:space="preserve"> </w:t>
      </w:r>
      <w:r w:rsidR="00E90C92">
        <w:t xml:space="preserve">but were </w:t>
      </w:r>
      <w:r>
        <w:t xml:space="preserve">stationary deep within flowers and </w:t>
      </w:r>
      <w:r w:rsidR="0093508E">
        <w:t>could not be effectively counted</w:t>
      </w:r>
      <w:r>
        <w:t xml:space="preserve">. </w:t>
      </w:r>
      <w:r w:rsidR="005D49BD">
        <w:t xml:space="preserve">Finally, </w:t>
      </w:r>
      <w:r>
        <w:t>pollinators</w:t>
      </w:r>
      <w:r w:rsidR="005D49BD">
        <w:t xml:space="preserve"> </w:t>
      </w:r>
      <w:r w:rsidR="009A550B">
        <w:t xml:space="preserve">&lt; 2 mm </w:t>
      </w:r>
      <w:r w:rsidR="005D49BD">
        <w:t>in size such as</w:t>
      </w:r>
      <w:r w:rsidR="009A550B">
        <w:t xml:space="preserve"> </w:t>
      </w:r>
      <w:r>
        <w:t xml:space="preserve">micro-beeflys (Mythicomyiidae) were excluded from analyses </w:t>
      </w:r>
      <w:r w:rsidR="008B13DF">
        <w:t xml:space="preserve">because </w:t>
      </w:r>
      <w:r>
        <w:t xml:space="preserve">it was </w:t>
      </w:r>
      <w:r w:rsidR="00F81A2D">
        <w:t xml:space="preserve">not </w:t>
      </w:r>
      <w:r w:rsidR="0027570E">
        <w:t>viable</w:t>
      </w:r>
      <w:r>
        <w:t xml:space="preserve"> to accurately track visitation to large shrubs such as </w:t>
      </w:r>
      <w:r w:rsidR="00F81A2D">
        <w:rPr>
          <w:i/>
        </w:rPr>
        <w:t>Larrea</w:t>
      </w:r>
      <w:r w:rsidRPr="004A29E2">
        <w:rPr>
          <w:i/>
        </w:rPr>
        <w:t xml:space="preserve">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w:t>
      </w:r>
      <w:r w:rsidR="0063394D">
        <w:t xml:space="preserve">on-the-wing </w:t>
      </w:r>
      <w:r w:rsidR="000C69ED">
        <w:t>identification</w:t>
      </w:r>
      <w:r w:rsidR="0063394D">
        <w:t xml:space="preserve">s, and samples </w:t>
      </w:r>
      <w:r w:rsidR="000C69ED">
        <w:t xml:space="preserve">are archived at York University. </w:t>
      </w:r>
      <w:r w:rsidR="009A550B">
        <w:t xml:space="preserve">Some groups e.g. </w:t>
      </w:r>
      <w:r w:rsidR="00232655">
        <w:t>Tach</w:t>
      </w:r>
      <w:r w:rsidR="00933FBC">
        <w:t>i</w:t>
      </w:r>
      <w:r w:rsidR="00232655">
        <w:t>nidae</w:t>
      </w:r>
      <w:r w:rsidR="00DE40FF">
        <w:t xml:space="preserve"> and </w:t>
      </w:r>
      <w:r w:rsidR="00232655">
        <w:t xml:space="preserve">Sarcophagidae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w:t>
      </w:r>
      <w:r w:rsidR="00EB6D64">
        <w:t>Figure A1</w:t>
      </w:r>
      <w:r w:rsidR="009A550B">
        <w:t>)</w:t>
      </w:r>
      <w:r w:rsidR="00232655">
        <w:t xml:space="preserve">. Some </w:t>
      </w:r>
      <w:r w:rsidR="007F3025">
        <w:t>visitors</w:t>
      </w:r>
      <w:r w:rsidR="00232655">
        <w:t xml:space="preserve"> were morphotyped within these categories. Morphotyping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F218CE">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F218CE">
        <w:rPr>
          <w:noProof/>
        </w:rPr>
        <w:t>(</w:t>
      </w:r>
      <w:hyperlink w:anchor="_ENREF_42" w:tooltip="Oliver, 1993 #265" w:history="1">
        <w:r w:rsidR="00CE4F5A">
          <w:rPr>
            <w:noProof/>
          </w:rPr>
          <w:t>Oliver and Beattie 1993</w:t>
        </w:r>
      </w:hyperlink>
      <w:r w:rsidR="00F218CE">
        <w:rPr>
          <w:noProof/>
        </w:rPr>
        <w:t>)</w:t>
      </w:r>
      <w:r w:rsidR="00D159F2">
        <w:fldChar w:fldCharType="end"/>
      </w:r>
      <w:r w:rsidR="00232655">
        <w:t xml:space="preserve">. This method provides information about the linkages between different genera and functional groups. </w:t>
      </w:r>
    </w:p>
    <w:p w14:paraId="7959369C" w14:textId="7DA599E5" w:rsidR="00511A19" w:rsidRPr="00F81A2D" w:rsidRDefault="00735803" w:rsidP="00D62935">
      <w:pPr>
        <w:spacing w:line="360" w:lineRule="auto"/>
      </w:pPr>
      <w:r>
        <w:t>We recorded the</w:t>
      </w:r>
      <w:r w:rsidR="00232655">
        <w:t xml:space="preserve"> number of open flowers</w:t>
      </w:r>
      <w:r w:rsidR="00D24401">
        <w:t xml:space="preserve"> </w:t>
      </w:r>
      <w:r w:rsidR="00232655">
        <w:t>and</w:t>
      </w:r>
      <w:r>
        <w:t xml:space="preserve"> </w:t>
      </w:r>
      <w:r w:rsidR="00232655">
        <w:t>the height of each focal plant directly before the observation period</w:t>
      </w:r>
      <w:r>
        <w:t xml:space="preserve"> as individual-level traits</w:t>
      </w:r>
      <w:r w:rsidR="00232655">
        <w:t xml:space="preserve">. </w:t>
      </w:r>
      <w:r w:rsidR="00B13D67">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blooming shrubs and cact</w:t>
      </w:r>
      <w:r w:rsidR="00F81A2D">
        <w:t>i</w:t>
      </w:r>
      <w:r w:rsidR="00B80AE3">
        <w:t xml:space="preserve"> </w:t>
      </w:r>
      <w:r w:rsidR="00DE6F42">
        <w:t>with</w:t>
      </w:r>
      <w:r w:rsidR="00B80AE3">
        <w:t xml:space="preserve">in a 3 m radius around the focal plant. </w:t>
      </w:r>
      <w:r w:rsidR="00511A19">
        <w:t>We tracked shrub phenology and estimated site</w:t>
      </w:r>
      <w:r w:rsidR="006222CC">
        <w:t>-</w:t>
      </w:r>
      <w:r w:rsidR="00511A19">
        <w:t>level floral density by counting the number of blooming shrubs of each species in</w:t>
      </w:r>
      <w:r w:rsidR="00EB772F">
        <w:t xml:space="preserve"> four 10 m by 50 m band transects on 13</w:t>
      </w:r>
      <w:r w:rsidR="00511A19">
        <w:t xml:space="preserve"> days over the study period. </w:t>
      </w:r>
      <w:r w:rsidR="00187250">
        <w:t>This was a</w:t>
      </w:r>
      <w:r w:rsidR="00511A19">
        <w:t xml:space="preserve"> proxy for </w:t>
      </w:r>
      <w:r w:rsidR="00AC0EC3">
        <w:t xml:space="preserve">net </w:t>
      </w:r>
      <w:r w:rsidR="00511A19">
        <w:t>floral abundance</w:t>
      </w:r>
      <w:r w:rsidR="00D62935">
        <w:t xml:space="preserve"> at the site level.</w:t>
      </w:r>
    </w:p>
    <w:p w14:paraId="7DEC3925" w14:textId="77777777" w:rsidR="009D2AD2" w:rsidRPr="009D2AD2" w:rsidRDefault="009D2AD2" w:rsidP="00744A93">
      <w:pPr>
        <w:spacing w:line="360" w:lineRule="auto"/>
        <w:rPr>
          <w:b/>
        </w:rPr>
      </w:pPr>
      <w:r w:rsidRPr="009D2AD2">
        <w:rPr>
          <w:b/>
        </w:rPr>
        <w:t>Data analysis</w:t>
      </w:r>
    </w:p>
    <w:p w14:paraId="03CD8010" w14:textId="68D2796D" w:rsidR="00621AEE" w:rsidRDefault="002972F0" w:rsidP="00744A93">
      <w:pPr>
        <w:spacing w:line="360" w:lineRule="auto"/>
      </w:pPr>
      <w:r w:rsidRPr="002972F0">
        <w:lastRenderedPageBreak/>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Site</w:t>
      </w:r>
      <w:r w:rsidR="00E26EE4">
        <w:t>-</w:t>
      </w:r>
      <w:r w:rsidR="00086573">
        <w:t xml:space="preserve">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r w:rsidR="003E5BE0">
        <w:t xml:space="preserve">the R package </w:t>
      </w:r>
      <w:r w:rsidR="00086573">
        <w:t>imputeTS,</w:t>
      </w:r>
      <w:r w:rsidR="00493C06">
        <w:t xml:space="preserve"> </w:t>
      </w:r>
      <w:r w:rsidR="00493C06">
        <w:fldChar w:fldCharType="begin"/>
      </w:r>
      <w:r w:rsidR="00F218CE">
        <w:instrText xml:space="preserve"> ADDIN EN.CITE &lt;EndNote&gt;&lt;Cite&gt;&lt;Author&gt;Moritz&lt;/Author&gt;&lt;Year&gt;2017&lt;/Year&gt;&lt;RecNum&gt;372&lt;/RecNum&gt;&lt;DisplayText&gt;(Moritz and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F218CE">
        <w:rPr>
          <w:noProof/>
        </w:rPr>
        <w:t>(</w:t>
      </w:r>
      <w:hyperlink w:anchor="_ENREF_36" w:tooltip="Moritz, 2017 #372" w:history="1">
        <w:r w:rsidR="00CE4F5A">
          <w:rPr>
            <w:noProof/>
          </w:rPr>
          <w:t>Moritz and Bartz-Beielstein 2017</w:t>
        </w:r>
      </w:hyperlink>
      <w:r w:rsidR="00F218CE">
        <w:rPr>
          <w:noProof/>
        </w:rPr>
        <w:t>)</w:t>
      </w:r>
      <w:r w:rsidR="00493C06">
        <w:fldChar w:fldCharType="end"/>
      </w:r>
      <w:r w:rsidR="00086573">
        <w:t>.</w:t>
      </w:r>
      <w:r w:rsidR="007055F9">
        <w:t xml:space="preserve"> The species-specific values were summed to </w:t>
      </w:r>
      <w:r w:rsidR="002D290F">
        <w:t>complete</w:t>
      </w:r>
      <w:r w:rsidR="007055F9">
        <w:t xml:space="preserve"> missing date</w:t>
      </w:r>
      <w:r w:rsidR="002B7BB2">
        <w:t xml:space="preserve"> </w:t>
      </w:r>
      <w:r w:rsidR="00735803">
        <w:t>observations</w:t>
      </w:r>
      <w:r w:rsidR="007055F9">
        <w:t>.</w:t>
      </w:r>
      <w:r w:rsidR="00086573">
        <w:t xml:space="preserve"> </w:t>
      </w:r>
    </w:p>
    <w:p w14:paraId="5B1A5C4A" w14:textId="77777777" w:rsidR="00F1133D"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p>
    <w:p w14:paraId="52837BF5" w14:textId="047D4E1C"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r w:rsidR="004B788F">
        <w:t xml:space="preserve"> </w:t>
      </w:r>
      <w:r w:rsidR="00841F75">
        <w:t>as predictor</w:t>
      </w:r>
      <w:r w:rsidR="00496A11">
        <w:t>s</w:t>
      </w:r>
      <w:r w:rsidR="00841F75">
        <w:t>. The shrub species was included in the models as a random effect</w:t>
      </w:r>
      <w:r w:rsidR="004B788F">
        <w:rPr>
          <w:rStyle w:val="CommentReference"/>
        </w:rPr>
        <w:t xml:space="preserve">. </w:t>
      </w:r>
      <w:r w:rsidR="004B788F">
        <w:rPr>
          <w:rStyle w:val="CommentReference"/>
          <w:sz w:val="24"/>
          <w:szCs w:val="24"/>
        </w:rPr>
        <w:t>T</w:t>
      </w:r>
      <w:r w:rsidR="009D2AD2">
        <w:t>o account for over dispersion in the model, we used a negative binomial error distribution</w:t>
      </w:r>
      <w:r w:rsidR="00E91512">
        <w:t xml:space="preserve"> </w:t>
      </w:r>
      <w:r w:rsidR="00E91512">
        <w:fldChar w:fldCharType="begin"/>
      </w:r>
      <w:r w:rsidR="00E91512">
        <w:instrText xml:space="preserve"> ADDIN EN.CITE &lt;EndNote&gt;&lt;Cite&gt;&lt;Author&gt;Zuur&lt;/Author&gt;&lt;Year&gt;2009&lt;/Year&gt;&lt;RecNum&gt;343&lt;/RecNum&gt;&lt;DisplayText&gt;(Zuur&lt;style face="italic"&gt;, et al.&lt;/style&gt; 2009)&lt;/DisplayText&gt;&lt;record&gt;&lt;rec-number&gt;343&lt;/rec-number&gt;&lt;foreign-keys&gt;&lt;key app="EN" db-id="efxxxd2elfvxfde05eev9swq9zv0dswrxzp2"&gt;343&lt;/key&gt;&lt;/foreign-keys&gt;&lt;ref-type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 Science &amp;amp; Business Media&lt;/publisher&gt;&lt;isbn&gt;0387874585&lt;/isbn&gt;&lt;urls&gt;&lt;/urls&gt;&lt;/record&gt;&lt;/Cite&gt;&lt;/EndNote&gt;</w:instrText>
      </w:r>
      <w:r w:rsidR="00E91512">
        <w:fldChar w:fldCharType="separate"/>
      </w:r>
      <w:r w:rsidR="00E91512">
        <w:rPr>
          <w:noProof/>
        </w:rPr>
        <w:t>(</w:t>
      </w:r>
      <w:hyperlink w:anchor="_ENREF_64" w:tooltip="Zuur, 2009 #343" w:history="1">
        <w:r w:rsidR="00CE4F5A">
          <w:rPr>
            <w:noProof/>
          </w:rPr>
          <w:t>Zuur</w:t>
        </w:r>
        <w:r w:rsidR="00CE4F5A" w:rsidRPr="00E91512">
          <w:rPr>
            <w:i/>
            <w:noProof/>
          </w:rPr>
          <w:t>, et al.</w:t>
        </w:r>
        <w:r w:rsidR="00CE4F5A">
          <w:rPr>
            <w:noProof/>
          </w:rPr>
          <w:t xml:space="preserve"> 2009</w:t>
        </w:r>
      </w:hyperlink>
      <w:r w:rsidR="00E91512">
        <w:rPr>
          <w:noProof/>
        </w:rPr>
        <w:t>)</w:t>
      </w:r>
      <w:r w:rsidR="00E91512">
        <w:fldChar w:fldCharType="end"/>
      </w:r>
      <w:r w:rsidR="009D2AD2">
        <w:t xml:space="preserve">. </w:t>
      </w:r>
      <w:r w:rsidR="00DB28BB">
        <w:t xml:space="preserve">Height and </w:t>
      </w:r>
      <w:r w:rsidR="005E1441">
        <w:t>floral display size were</w:t>
      </w:r>
      <w:r w:rsidR="00DB28BB">
        <w:t xml:space="preserve"> positively correlated</w:t>
      </w:r>
      <w:r w:rsidR="00351064">
        <w:t xml:space="preserve"> (</w:t>
      </w:r>
      <w:r w:rsidR="0067038C">
        <w:t>Figure A</w:t>
      </w:r>
      <w:r w:rsidR="00894909">
        <w:t>2</w:t>
      </w:r>
      <w:r w:rsidR="0067038C">
        <w:t>),</w:t>
      </w:r>
      <w:r w:rsidR="00894909">
        <w:t xml:space="preserve"> </w:t>
      </w:r>
      <w:r w:rsidR="00351064">
        <w:t>Pearson’s = 0.537, p &lt; 0.0001, df = 392</w:t>
      </w:r>
      <w:r w:rsidR="002D1FBC">
        <w:t>)</w:t>
      </w:r>
      <w:r w:rsidR="00517F6B">
        <w:t>,</w:t>
      </w:r>
      <w:r w:rsidR="00E8518D">
        <w:t xml:space="preserve"> and thus</w:t>
      </w:r>
      <w:r w:rsidR="00517F6B">
        <w:t>,</w:t>
      </w:r>
      <w:r w:rsidR="00E8518D">
        <w:t xml:space="preserve">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r w:rsidR="00E42272" w:rsidRPr="00E42272">
        <w:t>multicollinearity</w:t>
      </w:r>
      <w:r w:rsidR="002B3EE1">
        <w:t xml:space="preserve"> using </w:t>
      </w:r>
      <w:r w:rsidR="00FF5C43">
        <w:t xml:space="preserve">the </w:t>
      </w:r>
      <w:r w:rsidR="002B3EE1">
        <w:t xml:space="preserve">vif </w:t>
      </w:r>
      <w:r w:rsidR="00FF5C43">
        <w:t xml:space="preserve">function from the R package </w:t>
      </w:r>
      <w:r w:rsidR="002B3EE1">
        <w:t>car</w:t>
      </w:r>
      <w:r w:rsidR="00493C06">
        <w:t xml:space="preserve"> </w:t>
      </w:r>
      <w:r w:rsidR="00493C06">
        <w:fldChar w:fldCharType="begin"/>
      </w:r>
      <w:r w:rsidR="004967FF">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67FF">
        <w:rPr>
          <w:noProof/>
        </w:rPr>
        <w:t>(</w:t>
      </w:r>
      <w:hyperlink w:anchor="_ENREF_19" w:tooltip="Fox, 2012 #374" w:history="1">
        <w:r w:rsidR="00CE4F5A">
          <w:rPr>
            <w:noProof/>
          </w:rPr>
          <w:t>Fox</w:t>
        </w:r>
        <w:r w:rsidR="00CE4F5A" w:rsidRPr="004967FF">
          <w:rPr>
            <w:i/>
            <w:noProof/>
          </w:rPr>
          <w:t>, et al.</w:t>
        </w:r>
        <w:r w:rsidR="00CE4F5A">
          <w:rPr>
            <w:noProof/>
          </w:rPr>
          <w:t xml:space="preserve"> 2012</w:t>
        </w:r>
      </w:hyperlink>
      <w:r w:rsidR="004967FF">
        <w:rPr>
          <w:noProof/>
        </w:rPr>
        <w:t>)</w:t>
      </w:r>
      <w:r w:rsidR="00493C06">
        <w:fldChar w:fldCharType="end"/>
      </w:r>
      <w:r w:rsidR="002B3EE1">
        <w:t xml:space="preserve">. </w:t>
      </w:r>
    </w:p>
    <w:p w14:paraId="36B5C2B3" w14:textId="5C766C4E" w:rsidR="00EF2A13" w:rsidRPr="00E459C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r w:rsidR="00B70612">
        <w:t xml:space="preserve">the R package </w:t>
      </w:r>
      <w:r w:rsidR="009D2AD2">
        <w:t>spdep</w:t>
      </w:r>
      <w:r w:rsidR="00493C06">
        <w:t xml:space="preserve"> </w:t>
      </w:r>
      <w:r w:rsidR="00493C06">
        <w:fldChar w:fldCharType="begin"/>
      </w:r>
      <w:r w:rsidR="004967FF">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67FF">
        <w:rPr>
          <w:noProof/>
        </w:rPr>
        <w:t>(</w:t>
      </w:r>
      <w:hyperlink w:anchor="_ENREF_4" w:tooltip="Bivand, 2011 #373" w:history="1">
        <w:r w:rsidR="00CE4F5A">
          <w:rPr>
            <w:noProof/>
          </w:rPr>
          <w:t>Bivand</w:t>
        </w:r>
        <w:r w:rsidR="00CE4F5A" w:rsidRPr="004967FF">
          <w:rPr>
            <w:i/>
            <w:noProof/>
          </w:rPr>
          <w:t>, et al.</w:t>
        </w:r>
        <w:r w:rsidR="00CE4F5A">
          <w:rPr>
            <w:noProof/>
          </w:rPr>
          <w:t xml:space="preserve"> 2011</w:t>
        </w:r>
      </w:hyperlink>
      <w:r w:rsidR="004967FF">
        <w:rPr>
          <w:noProof/>
        </w:rPr>
        <w:t>)</w:t>
      </w:r>
      <w:r w:rsidR="00493C06">
        <w:fldChar w:fldCharType="end"/>
      </w:r>
      <w:r w:rsidR="009632EB">
        <w:t>.</w:t>
      </w:r>
      <w:r w:rsidR="00324C27">
        <w:t xml:space="preserve"> </w:t>
      </w:r>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p>
    <w:p w14:paraId="107DF9BF" w14:textId="16F433DD" w:rsidR="00493C06" w:rsidRDefault="009C1AEE" w:rsidP="0008683B">
      <w:pPr>
        <w:spacing w:line="360" w:lineRule="auto"/>
      </w:pPr>
      <w:r>
        <w:t>P</w:t>
      </w:r>
      <w:r w:rsidR="00A32F36">
        <w:t xml:space="preserve">ollinators were classified into </w:t>
      </w:r>
      <w:r w:rsidR="00A32F36" w:rsidRPr="00345E0F">
        <w:t>17 distinct functional groups (</w:t>
      </w:r>
      <w:r w:rsidR="00C20E6C">
        <w:t>Table</w:t>
      </w:r>
      <w:r w:rsidR="00A32F36" w:rsidRPr="00345E0F">
        <w:t xml:space="preserve"> </w:t>
      </w:r>
      <w:r w:rsidR="00BF38D5">
        <w:t>S</w:t>
      </w:r>
      <w:r w:rsidR="00C20E6C">
        <w:t>1</w:t>
      </w:r>
      <w:r w:rsidR="00A32F36" w:rsidRPr="00E14447">
        <w:t>)</w:t>
      </w:r>
      <w:r w:rsidR="00EA0323">
        <w:t xml:space="preserve"> to facilitate the detection of general trends. W</w:t>
      </w:r>
      <w:r w:rsidR="00E21445">
        <w:t xml:space="preserve">e built a quantitative, </w:t>
      </w:r>
      <w:r w:rsidR="00E21445" w:rsidRPr="0004543E">
        <w:t>bipartite network</w:t>
      </w:r>
      <w:r w:rsidR="00E21445">
        <w:t xml:space="preserve"> using </w:t>
      </w:r>
      <w:r w:rsidR="00CA7C43">
        <w:t>visitation frequencies to each individual plant as the measure of interaction strength. As a measure of individual generalization, we calculated the effective number of interaction partners, e</w:t>
      </w:r>
      <w:r w:rsidR="00CA7C43">
        <w:rPr>
          <w:vertAlign w:val="superscript"/>
        </w:rPr>
        <w:t>H</w:t>
      </w:r>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2" w:tooltip="Dormann, 2011 #370" w:history="1">
        <w:r w:rsidR="00CE4F5A">
          <w:rPr>
            <w:noProof/>
          </w:rPr>
          <w:t>Dormann 2011</w:t>
        </w:r>
      </w:hyperlink>
      <w:r w:rsidR="005119E1">
        <w:rPr>
          <w:noProof/>
        </w:rPr>
        <w:t>)</w:t>
      </w:r>
      <w:r w:rsidR="005119E1">
        <w:fldChar w:fldCharType="end"/>
      </w:r>
      <w:r w:rsidR="00CA7C43">
        <w:t>.</w:t>
      </w:r>
      <w:r w:rsidR="00602DEA">
        <w:t xml:space="preserve"> </w:t>
      </w:r>
      <w:r w:rsidR="005D187F" w:rsidRPr="005D187F">
        <w:t>We also calculated the extent to which each plant’s interaction contributes to network nestedness in comparison to a random null model that controls for degree differences</w:t>
      </w:r>
      <w:r w:rsidR="005D187F">
        <w:t xml:space="preserve"> (Saavedra and Stouffer 2013). </w:t>
      </w:r>
      <w:r w:rsidR="0008683B">
        <w:t xml:space="preserve">All bipartite network indices were calculated using functions within the bipartite </w:t>
      </w:r>
      <w:r w:rsidR="00F67FB8">
        <w:t xml:space="preserve">R </w:t>
      </w:r>
      <w:r w:rsidR="0008683B">
        <w:t xml:space="preserve">package </w:t>
      </w:r>
      <w:r w:rsidR="0008683B">
        <w:fldChar w:fldCharType="begin"/>
      </w:r>
      <w:r w:rsidR="004967FF">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4967FF">
        <w:rPr>
          <w:noProof/>
        </w:rPr>
        <w:t>(</w:t>
      </w:r>
      <w:hyperlink w:anchor="_ENREF_13" w:tooltip="Dormann, 2008 #375" w:history="1">
        <w:r w:rsidR="00CE4F5A">
          <w:rPr>
            <w:noProof/>
          </w:rPr>
          <w:t>Dormann</w:t>
        </w:r>
        <w:r w:rsidR="00CE4F5A" w:rsidRPr="004967FF">
          <w:rPr>
            <w:i/>
            <w:noProof/>
          </w:rPr>
          <w:t>, et al.</w:t>
        </w:r>
        <w:r w:rsidR="00CE4F5A">
          <w:rPr>
            <w:noProof/>
          </w:rPr>
          <w:t xml:space="preserve"> 2008</w:t>
        </w:r>
      </w:hyperlink>
      <w:r w:rsidR="004967FF">
        <w:rPr>
          <w:noProof/>
        </w:rPr>
        <w:t>)</w:t>
      </w:r>
      <w:r w:rsidR="0008683B">
        <w:fldChar w:fldCharType="end"/>
      </w:r>
      <w:r w:rsidR="0008683B">
        <w:t>.</w:t>
      </w:r>
    </w:p>
    <w:p w14:paraId="23E8B9D2" w14:textId="5A48999F" w:rsidR="00A85714" w:rsidRDefault="001C7B30" w:rsidP="00744A93">
      <w:pPr>
        <w:spacing w:line="360" w:lineRule="auto"/>
      </w:pPr>
      <w:r>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827BFA">
        <w:t>We projected the quantitative bipartite network into an</w:t>
      </w:r>
      <w:r w:rsidR="00DE4AAC">
        <w:t xml:space="preserve"> indi</w:t>
      </w:r>
      <w:r w:rsidR="00827BFA">
        <w:t>vidual based unipartite network and</w:t>
      </w:r>
      <w:r w:rsidR="00DE4AAC">
        <w:t xml:space="preserve"> </w:t>
      </w:r>
      <w:r w:rsidR="00A406C0">
        <w:t>calculated several centrality measures</w:t>
      </w:r>
      <w:r w:rsidR="00A406C0" w:rsidRPr="007659A3">
        <w:rPr>
          <w:i/>
        </w:rPr>
        <w:t xml:space="preserve"> </w:t>
      </w:r>
      <w:r w:rsidR="00A406C0">
        <w:t xml:space="preserve">that are </w:t>
      </w:r>
      <w:r w:rsidR="00DB1449">
        <w:t xml:space="preserve">frequently used to describe influence in </w:t>
      </w:r>
      <w:r w:rsidR="00A406C0">
        <w:t>social network analysis</w:t>
      </w:r>
      <w:r w:rsidR="0040145E">
        <w:t xml:space="preserve"> </w:t>
      </w:r>
      <w:r w:rsidR="00DB1449">
        <w:t>using igraph</w:t>
      </w:r>
      <w:r w:rsidR="0040145E">
        <w:t xml:space="preserve"> </w:t>
      </w:r>
      <w:r w:rsidR="00493C06">
        <w:fldChar w:fldCharType="begin"/>
      </w:r>
      <w:r w:rsidR="00F218CE">
        <w:instrText xml:space="preserve"> ADDIN EN.CITE &lt;EndNote&gt;&lt;Cite&gt;&lt;Author&gt;Csardi&lt;/Author&gt;&lt;Year&gt;2006&lt;/Year&gt;&lt;RecNum&gt;377&lt;/RecNum&gt;&lt;DisplayText&gt;(Csardi and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F218CE">
        <w:rPr>
          <w:noProof/>
        </w:rPr>
        <w:t>(</w:t>
      </w:r>
      <w:hyperlink w:anchor="_ENREF_9" w:tooltip="Csardi, 2006 #377" w:history="1">
        <w:r w:rsidR="00CE4F5A">
          <w:rPr>
            <w:noProof/>
          </w:rPr>
          <w:t>Csardi and Nepusz 2006</w:t>
        </w:r>
      </w:hyperlink>
      <w:r w:rsidR="00F218CE">
        <w:rPr>
          <w:noProof/>
        </w:rPr>
        <w:t>)</w:t>
      </w:r>
      <w:r w:rsidR="00493C06">
        <w:fldChar w:fldCharType="end"/>
      </w:r>
      <w:r w:rsidR="00DB1449">
        <w:t xml:space="preserve">. </w:t>
      </w:r>
      <w:r w:rsidR="00673432">
        <w:t>In species networks, these measures describe the importance of species</w:t>
      </w:r>
      <w:r w:rsidR="004B1EAD">
        <w:t xml:space="preserve"> (Gonzalez 2010, Jordano 2006). </w:t>
      </w:r>
      <w:r w:rsidR="00A406C0" w:rsidRPr="002F14F8">
        <w:t>Degree is the numb</w:t>
      </w:r>
      <w:r w:rsidRPr="002F14F8">
        <w:t>er of links per individual. In</w:t>
      </w:r>
      <w:r w:rsidR="00A406C0" w:rsidRPr="002F14F8">
        <w:t xml:space="preserve"> plant-plant network</w:t>
      </w:r>
      <w:r w:rsidRPr="002F14F8">
        <w:t>s</w:t>
      </w:r>
      <w:r w:rsidR="00CE4C3D" w:rsidRPr="002F14F8">
        <w:t>,</w:t>
      </w:r>
      <w:r w:rsidR="00A406C0" w:rsidRPr="002F14F8">
        <w:t xml:space="preserve"> </w:t>
      </w:r>
      <w:r w:rsidR="00D05E91" w:rsidRPr="002F14F8">
        <w:t xml:space="preserve">degree </w:t>
      </w:r>
      <w:r w:rsidR="00CE4C3D" w:rsidRPr="002F14F8">
        <w:t xml:space="preserve">centrality </w:t>
      </w:r>
      <w:r w:rsidR="002F14F8" w:rsidRPr="002F14F8">
        <w:t>quantifies the number of potential interactions between plants mediated through pollinators</w:t>
      </w:r>
      <w:r w:rsidR="00A406C0" w:rsidRPr="002F14F8">
        <w:t>.</w:t>
      </w:r>
      <w:r w:rsidR="002F14F8" w:rsidRPr="002F14F8">
        <w:t xml:space="preserve"> </w:t>
      </w:r>
      <w:r w:rsidR="00A406C0" w:rsidRPr="002F14F8">
        <w:t>Eigancentrality extends the concept of degree centrality but takes into the account of the importance</w:t>
      </w:r>
      <w:r w:rsidR="00A1717D">
        <w:t xml:space="preserve"> i.e.</w:t>
      </w:r>
      <w:r w:rsidR="00A406C0" w:rsidRPr="002F14F8">
        <w:t xml:space="preserve"> degree of the interactors</w:t>
      </w:r>
      <w:r w:rsidR="00EA0323" w:rsidRPr="002F14F8">
        <w:t xml:space="preserve">. </w:t>
      </w:r>
      <w:r w:rsidR="00A406C0" w:rsidRPr="002F14F8">
        <w:t>Individuals that interact frequently with</w:t>
      </w:r>
      <w:r w:rsidR="00673432" w:rsidRPr="002F14F8">
        <w:t xml:space="preserve"> other highly connected</w:t>
      </w:r>
      <w:r w:rsidR="00A406C0" w:rsidRPr="002F14F8">
        <w:t xml:space="preserve"> individuals are more </w:t>
      </w:r>
      <w:r w:rsidR="00623693" w:rsidRPr="002F14F8">
        <w:t xml:space="preserve">likely </w:t>
      </w:r>
      <w:r w:rsidR="00A406C0" w:rsidRPr="002F14F8">
        <w:t>to influence the full network</w:t>
      </w:r>
      <w:r w:rsidR="001701AC" w:rsidRPr="002F14F8">
        <w:t xml:space="preserve"> because t</w:t>
      </w:r>
      <w:r w:rsidR="005434F6" w:rsidRPr="002F14F8">
        <w:t xml:space="preserve">hey </w:t>
      </w:r>
      <w:r w:rsidR="001701AC" w:rsidRPr="002F14F8">
        <w:t xml:space="preserve">can </w:t>
      </w:r>
      <w:r w:rsidR="005434F6" w:rsidRPr="002F14F8">
        <w:t>interact with dense substructures within the network.</w:t>
      </w:r>
      <w:r w:rsidR="005434F6">
        <w:t xml:space="preserve"> </w:t>
      </w:r>
      <w:r w:rsidR="00A406C0">
        <w:t>B</w:t>
      </w:r>
      <w:r w:rsidR="00A406C0" w:rsidRPr="00AE135B">
        <w:t>etweenness</w:t>
      </w:r>
      <w:r w:rsidR="00A406C0">
        <w:t xml:space="preserve"> is </w:t>
      </w:r>
      <w:r w:rsidR="001701AC">
        <w:t xml:space="preserve">the </w:t>
      </w:r>
      <w:r w:rsidR="00A406C0" w:rsidRPr="00F057F1">
        <w:t>number of times a node lies on the sho</w:t>
      </w:r>
      <w:r w:rsidR="00A406C0">
        <w:t>rtest path between other nodes and describes the importance of a node on conne</w:t>
      </w:r>
      <w:r w:rsidR="008E4630">
        <w:t xml:space="preserve">cting the parts of the network </w:t>
      </w:r>
      <w:r w:rsidR="008E4630">
        <w:fldChar w:fldCharType="begin"/>
      </w:r>
      <w:r w:rsidR="004967FF">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4967FF">
        <w:rPr>
          <w:noProof/>
        </w:rPr>
        <w:t>(</w:t>
      </w:r>
      <w:hyperlink w:anchor="_ENREF_20" w:tooltip="Freeman, 1978 #384" w:history="1">
        <w:r w:rsidR="00CE4F5A">
          <w:rPr>
            <w:noProof/>
          </w:rPr>
          <w:t>Freeman 1978</w:t>
        </w:r>
      </w:hyperlink>
      <w:r w:rsidR="004967FF">
        <w:rPr>
          <w:noProof/>
        </w:rPr>
        <w:t xml:space="preserve">, </w:t>
      </w:r>
      <w:hyperlink w:anchor="_ENREF_33" w:tooltip="Martín-González, 2010 #347" w:history="1">
        <w:r w:rsidR="00CE4F5A">
          <w:rPr>
            <w:noProof/>
          </w:rPr>
          <w:t>Martín-González</w:t>
        </w:r>
        <w:r w:rsidR="00CE4F5A" w:rsidRPr="004967FF">
          <w:rPr>
            <w:i/>
            <w:noProof/>
          </w:rPr>
          <w:t>, et al.</w:t>
        </w:r>
        <w:r w:rsidR="00CE4F5A">
          <w:rPr>
            <w:noProof/>
          </w:rPr>
          <w:t xml:space="preserve"> 2010</w:t>
        </w:r>
      </w:hyperlink>
      <w:r w:rsidR="004967FF">
        <w:rPr>
          <w:noProof/>
        </w:rPr>
        <w:t>)</w:t>
      </w:r>
      <w:r w:rsidR="008E4630">
        <w:fldChar w:fldCharType="end"/>
      </w:r>
      <w:r w:rsidR="00D05E91">
        <w:t>.</w:t>
      </w:r>
      <w:r w:rsidR="00185A3D">
        <w:t xml:space="preserve"> </w:t>
      </w:r>
      <w:r w:rsidR="00A85714">
        <w:t>We tested for difference in centrality between species using Kruskal-Wallis tests.</w:t>
      </w:r>
    </w:p>
    <w:p w14:paraId="568B9918" w14:textId="16D76732" w:rsidR="009F0B79" w:rsidRDefault="00DB1449" w:rsidP="00744A93">
      <w:pPr>
        <w:spacing w:line="360" w:lineRule="auto"/>
      </w:pPr>
      <w:r>
        <w:t>We</w:t>
      </w:r>
      <w:r w:rsidR="00A406C0">
        <w:t xml:space="preserve"> fit GLMM </w:t>
      </w:r>
      <w:r w:rsidR="00B8281C">
        <w:t xml:space="preserve">(glmmTMB) </w:t>
      </w:r>
      <w:r w:rsidR="00555574">
        <w:fldChar w:fldCharType="begin"/>
      </w:r>
      <w:r w:rsidR="004967FF">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4967FF">
        <w:rPr>
          <w:noProof/>
        </w:rPr>
        <w:t>(</w:t>
      </w:r>
      <w:hyperlink w:anchor="_ENREF_7" w:tooltip="Brooks, 2017 #378" w:history="1">
        <w:r w:rsidR="00CE4F5A">
          <w:rPr>
            <w:noProof/>
          </w:rPr>
          <w:t>Brooks</w:t>
        </w:r>
        <w:r w:rsidR="00CE4F5A" w:rsidRPr="004967FF">
          <w:rPr>
            <w:i/>
            <w:noProof/>
          </w:rPr>
          <w:t>, et al.</w:t>
        </w:r>
        <w:r w:rsidR="00CE4F5A">
          <w:rPr>
            <w:noProof/>
          </w:rPr>
          <w:t xml:space="preserve"> 2017</w:t>
        </w:r>
      </w:hyperlink>
      <w:r w:rsidR="004967FF">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the individual plant traits, local floral neighbourhood and study day as predictors. Plant species was included in all models as a random effect</w:t>
      </w:r>
      <w:r w:rsidR="00043CF6">
        <w:t xml:space="preserve"> and the link function depended on the distribution of the indice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28DB6913" w:rsidR="00A406C0" w:rsidRDefault="00A406C0" w:rsidP="00744A93">
      <w:pPr>
        <w:spacing w:line="360" w:lineRule="auto"/>
      </w:pPr>
      <w:r>
        <w:t xml:space="preserve">Betweenness </w:t>
      </w:r>
      <w:r w:rsidR="006474AF">
        <w:t>values were continuous and</w:t>
      </w:r>
      <w:r>
        <w:t xml:space="preserve"> zero-inflated</w:t>
      </w:r>
      <w:r w:rsidR="009A2BBC">
        <w:t xml:space="preserve"> (</w:t>
      </w:r>
      <w:r w:rsidR="001A7900">
        <w:t xml:space="preserve">n = 141, </w:t>
      </w:r>
      <w:r w:rsidR="009A2BBC">
        <w:t>Figure A2)</w:t>
      </w:r>
      <w:r w:rsidR="00A931FA">
        <w:t xml:space="preserve">.  </w:t>
      </w:r>
      <w:r w:rsidR="00B51F47">
        <w:t>Consequently</w:t>
      </w:r>
      <w:r w:rsidR="00A931FA">
        <w:t xml:space="preserve">, </w:t>
      </w:r>
      <w:r>
        <w:t xml:space="preserve">we first </w:t>
      </w:r>
      <w:r w:rsidR="00B51F47">
        <w:t>modeled</w:t>
      </w:r>
      <w:r>
        <w:t xml:space="preserve"> the likelihood of an individual having a betweenness value &gt; 0 using </w:t>
      </w:r>
      <w:r w:rsidR="00DB1449">
        <w:t xml:space="preserve">a binomial mixed effect model. </w:t>
      </w:r>
      <w:r w:rsidR="00177CC4">
        <w:t xml:space="preserve">A high number of ultra-peripheral nodes is typical in pollination networks </w:t>
      </w:r>
      <w:r w:rsidR="00043CF6">
        <w:fldChar w:fldCharType="begin"/>
      </w:r>
      <w:r w:rsidR="001A5302">
        <w:instrText xml:space="preserve"> ADDIN EN.CITE &lt;EndNote&gt;&lt;Cite&gt;&lt;Author&gt;Guimera&lt;/Author&gt;&lt;Year&gt;2005&lt;/Year&gt;&lt;RecNum&gt;397&lt;/RecNum&gt;&lt;DisplayText&gt;(Dupont&lt;style face="italic"&gt;, et al.&lt;/style&gt; 2011, Guimera and Amaral 2005)&lt;/DisplayText&gt;&lt;record&gt;&lt;rec-number&gt;397&lt;/rec-number&gt;&lt;foreign-keys&gt;&lt;key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1A5302">
        <w:rPr>
          <w:noProof/>
        </w:rPr>
        <w:t>(</w:t>
      </w:r>
      <w:hyperlink w:anchor="_ENREF_15" w:tooltip="Dupont, 2011 #369" w:history="1">
        <w:r w:rsidR="00CE4F5A">
          <w:rPr>
            <w:noProof/>
          </w:rPr>
          <w:t>Dupont</w:t>
        </w:r>
        <w:r w:rsidR="00CE4F5A" w:rsidRPr="001A5302">
          <w:rPr>
            <w:i/>
            <w:noProof/>
          </w:rPr>
          <w:t>, et al.</w:t>
        </w:r>
        <w:r w:rsidR="00CE4F5A">
          <w:rPr>
            <w:noProof/>
          </w:rPr>
          <w:t xml:space="preserve"> 2011</w:t>
        </w:r>
      </w:hyperlink>
      <w:r w:rsidR="001A5302">
        <w:rPr>
          <w:noProof/>
        </w:rPr>
        <w:t xml:space="preserve">, </w:t>
      </w:r>
      <w:hyperlink w:anchor="_ENREF_25" w:tooltip="Guimera, 2005 #397" w:history="1">
        <w:r w:rsidR="00CE4F5A">
          <w:rPr>
            <w:noProof/>
          </w:rPr>
          <w:t>Guimera and Amaral 2005</w:t>
        </w:r>
      </w:hyperlink>
      <w:r w:rsidR="001A5302">
        <w:rPr>
          <w:noProof/>
        </w:rPr>
        <w:t>)</w:t>
      </w:r>
      <w:r w:rsidR="00043CF6">
        <w:fldChar w:fldCharType="end"/>
      </w:r>
      <w:r w:rsidR="00043CF6">
        <w:t>.</w:t>
      </w:r>
      <w:r w:rsidR="00177CC4">
        <w:t xml:space="preserve"> </w:t>
      </w:r>
      <w:r w:rsidR="00DB1449">
        <w:t>We</w:t>
      </w:r>
      <w:r>
        <w:t xml:space="preserve"> then log-transformed the continuous part</w:t>
      </w:r>
      <w:r w:rsidR="00B8281C">
        <w:t xml:space="preserve"> to meet the assumptions of normality</w:t>
      </w:r>
      <w:r>
        <w:t xml:space="preserve"> and </w:t>
      </w:r>
      <w:r w:rsidR="00B51F47">
        <w:t>modeled</w:t>
      </w:r>
      <w:r>
        <w:t xml:space="preserve"> it using a Gaussian error d</w:t>
      </w:r>
      <w:r w:rsidR="00A02BC9">
        <w:t xml:space="preserve">istribution (residuals: </w:t>
      </w:r>
      <w:r w:rsidR="00A02BC9" w:rsidRPr="00A02BC9">
        <w:t>W = 0.98854, p-value = 0.5491</w:t>
      </w:r>
      <w:r w:rsidR="00A02BC9">
        <w:t>).</w:t>
      </w:r>
      <w:r w:rsidR="008E4630">
        <w:t xml:space="preserve"> </w:t>
      </w:r>
    </w:p>
    <w:p w14:paraId="2C0E32BC" w14:textId="30222BBB" w:rsidR="004F2CB8" w:rsidRDefault="00CC3BA3" w:rsidP="00744A93">
      <w:pPr>
        <w:spacing w:line="360" w:lineRule="auto"/>
      </w:pPr>
      <w:r>
        <w:t>We created unweighted, unipartite networks for each plant species and used these networks to count the number of linked conspecifics and heterospecific plants.</w:t>
      </w:r>
      <w:r w:rsidR="004677AB">
        <w:t xml:space="preserve"> </w:t>
      </w:r>
      <w:r w:rsidR="004F2CB8">
        <w:t xml:space="preserve">The number of </w:t>
      </w:r>
      <w:r w:rsidR="00D026D2">
        <w:t>linked</w:t>
      </w:r>
      <w:r w:rsidR="004F2CB8">
        <w:t xml:space="preserve"> and </w:t>
      </w:r>
      <w:r w:rsidR="00D026D2">
        <w:t>unlinked</w:t>
      </w:r>
      <w:r w:rsidR="004F2CB8">
        <w:t xml:space="preserve"> conspecific or heterospecific plants were used as </w:t>
      </w:r>
      <w:r w:rsidR="00D026D2">
        <w:t xml:space="preserve">a </w:t>
      </w:r>
      <w:r w:rsidR="004F2CB8">
        <w:t>binomial response variable</w:t>
      </w:r>
      <w:r w:rsidR="00D026D2">
        <w:t>.</w:t>
      </w:r>
      <w:r w:rsidR="004F2CB8">
        <w:t xml:space="preserve"> </w:t>
      </w:r>
      <w:r w:rsidR="00D026D2">
        <w:t>Q</w:t>
      </w:r>
      <w:r w:rsidR="00567CF3">
        <w:t>uasibinomial</w:t>
      </w:r>
      <w:r w:rsidR="00D026D2">
        <w:t xml:space="preserve"> family</w:t>
      </w:r>
      <w:r w:rsidR="00567CF3">
        <w:t xml:space="preserve"> GLMM (MASS)</w:t>
      </w:r>
      <w:r w:rsidR="00493111">
        <w:t xml:space="preserv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61" w:tooltip="Venables, 2013 #379" w:history="1">
        <w:r w:rsidR="00CE4F5A">
          <w:rPr>
            <w:noProof/>
          </w:rPr>
          <w:t>Venables and Ripley 2013</w:t>
        </w:r>
      </w:hyperlink>
      <w:r w:rsidR="00F218CE">
        <w:rPr>
          <w:noProof/>
        </w:rPr>
        <w:t>)</w:t>
      </w:r>
      <w:r w:rsidR="00493111">
        <w:fldChar w:fldCharType="end"/>
      </w:r>
      <w:r w:rsidR="004F2CB8">
        <w:t xml:space="preserve"> </w:t>
      </w:r>
      <w:r w:rsidR="00D026D2">
        <w:t xml:space="preserve">was used </w:t>
      </w:r>
      <w:r w:rsidR="004F2CB8">
        <w:t>to account for overdispersion and plant s</w:t>
      </w:r>
      <w:r w:rsidR="00567CF3">
        <w:t xml:space="preserve">pecies was included as a random effect. </w:t>
      </w:r>
      <w:r w:rsidR="004F2CB8">
        <w:t>Degree, eiganvector</w:t>
      </w:r>
      <w:r w:rsidR="000E1368">
        <w:t>,</w:t>
      </w:r>
      <w:r w:rsidR="004F2CB8">
        <w:t xml:space="preserve"> and closeness centrality measures were strongly</w:t>
      </w:r>
      <w:r w:rsidR="0086351C">
        <w:t xml:space="preserve"> and positively</w:t>
      </w:r>
      <w:r w:rsidR="004F2CB8">
        <w:t xml:space="preserve"> correlated </w:t>
      </w:r>
      <w:r w:rsidR="00E82304">
        <w:t>with each other (Table A3</w:t>
      </w:r>
      <w:r w:rsidR="00567CF3">
        <w:t xml:space="preserve">). </w:t>
      </w:r>
      <w:r w:rsidR="00E31254">
        <w:t>Hence</w:t>
      </w:r>
      <w:r w:rsidR="00567CF3">
        <w:t xml:space="preserve">, only </w:t>
      </w:r>
      <w:r w:rsidR="004F2CB8">
        <w:t>degree centrality was included in these models because it is the most commonly reported measure</w:t>
      </w:r>
      <w:r w:rsidR="003F11F7">
        <w:t xml:space="preserve"> in the network literature</w:t>
      </w:r>
      <w:r w:rsidR="004F2CB8">
        <w:t xml:space="preserve">. Betweenness centrality, study day, visitation rates, shrub density and floral display size were used as predictors. Models were compared to random intercept </w:t>
      </w:r>
      <w:r w:rsidR="00DD6C21">
        <w:t xml:space="preserve">only models </w:t>
      </w:r>
      <w:r w:rsidR="004F2CB8">
        <w:t>using AIC and likelihood ratio tests</w:t>
      </w:r>
      <w:r w:rsidR="00CD66F0">
        <w:t xml:space="preserve"> to identify </w:t>
      </w:r>
      <w:r w:rsidR="00A44B46">
        <w:t xml:space="preserve">the most </w:t>
      </w:r>
      <w:r w:rsidR="00A44EBB">
        <w:t>parsimonious</w:t>
      </w:r>
      <w:r w:rsidR="00A44B46">
        <w:t xml:space="preserve"> models</w:t>
      </w:r>
      <w:r w:rsidR="004F2CB8">
        <w:t xml:space="preserve">. </w:t>
      </w:r>
    </w:p>
    <w:p w14:paraId="47208C7E" w14:textId="164311FA" w:rsidR="005D03FA" w:rsidRPr="009E69B7" w:rsidRDefault="00EF2621" w:rsidP="00744A93">
      <w:pPr>
        <w:spacing w:line="360" w:lineRule="auto"/>
        <w:rPr>
          <w:u w:val="single"/>
        </w:rPr>
      </w:pPr>
      <w:r>
        <w:rPr>
          <w:u w:val="single"/>
        </w:rPr>
        <w:t>Overall network structure</w:t>
      </w:r>
    </w:p>
    <w:p w14:paraId="6637191B" w14:textId="7EF577D8"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r w:rsidR="00A44EBB">
        <w:t xml:space="preserve">in the R package </w:t>
      </w:r>
      <w:r w:rsidR="00493111">
        <w:t>r</w:t>
      </w:r>
      <w:r w:rsidR="00494C97">
        <w:t>netcarto,</w:t>
      </w:r>
      <w:r w:rsidR="00A406C0">
        <w:t xml:space="preserve"> </w:t>
      </w:r>
      <w:r w:rsidR="00493111">
        <w:fldChar w:fldCharType="begin"/>
      </w:r>
      <w:r w:rsidR="00F218CE">
        <w:instrText xml:space="preserve"> ADDIN EN.CITE &lt;EndNote&gt;&lt;Cite&gt;&lt;Author&gt;Doulcier&lt;/Author&gt;&lt;Year&gt;2015&lt;/Year&gt;&lt;RecNum&gt;380&lt;/RecNum&gt;&lt;DisplayText&gt;(Doulcier and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F218CE">
        <w:rPr>
          <w:noProof/>
        </w:rPr>
        <w:t>(</w:t>
      </w:r>
      <w:hyperlink w:anchor="_ENREF_14" w:tooltip="Doulcier, 2015 #380" w:history="1">
        <w:r w:rsidR="00CE4F5A">
          <w:rPr>
            <w:noProof/>
          </w:rPr>
          <w:t>Doulcier and Stouffer 2015</w:t>
        </w:r>
      </w:hyperlink>
      <w:r w:rsidR="00F218CE">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Patefields’ (1981) algorithm </w:t>
      </w:r>
      <w:r w:rsidR="00493111">
        <w:fldChar w:fldCharType="begin"/>
      </w:r>
      <w:r w:rsidR="00F218CE">
        <w:instrText xml:space="preserve"> ADDIN EN.CITE &lt;EndNote&gt;&lt;Cite&gt;&lt;Author&gt;Oksanen&lt;/Author&gt;&lt;RecNum&gt;381&lt;/RecNum&gt;&lt;DisplayText&gt;(Oksanen and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F218CE">
        <w:rPr>
          <w:noProof/>
        </w:rPr>
        <w:t>(</w:t>
      </w:r>
      <w:hyperlink w:anchor="_ENREF_38" w:tooltip="Oksanen,  #381" w:history="1">
        <w:r w:rsidR="00CE4F5A">
          <w:rPr>
            <w:noProof/>
          </w:rPr>
          <w:t>Oksanen and Blanchet</w:t>
        </w:r>
      </w:hyperlink>
      <w:r w:rsidR="00F218CE">
        <w:rPr>
          <w:noProof/>
        </w:rPr>
        <w:t>)</w:t>
      </w:r>
      <w:r w:rsidR="00493111">
        <w:fldChar w:fldCharType="end"/>
      </w:r>
      <w:r w:rsidR="00494C97">
        <w:t>.</w:t>
      </w:r>
      <w:r w:rsidR="00A406C0">
        <w:t xml:space="preserve"> </w:t>
      </w:r>
      <w:r w:rsidR="00AF30ED" w:rsidRPr="00AF30ED">
        <w:t>Z-scores were calculated to assess significance of results and facilitate comparison between the different networks. Z-scores were calculated using: Z:Score = (Observed value - mean (null)/sd*null). Positive value denote the observed value is higher than the mean of the null distribution.</w:t>
      </w:r>
      <w:r w:rsidR="00AF30ED">
        <w:t xml:space="preserve"> </w:t>
      </w:r>
      <w:r w:rsidR="00D12CA5">
        <w:t xml:space="preserve">To explore the role of </w:t>
      </w:r>
      <w:r w:rsidR="00A406C0">
        <w:t xml:space="preserve">individual traits and neighbourhood on modularity, and therefore ecological dynamics, we built multinomial models </w:t>
      </w:r>
      <w:r w:rsidR="00C23C14">
        <w:t xml:space="preserve">using the </w:t>
      </w:r>
      <w:r w:rsidR="00A406C0">
        <w:t>nnet</w:t>
      </w:r>
      <w:r w:rsidR="00C23C14">
        <w:t xml:space="preserve"> package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61" w:tooltip="Venables, 2013 #379" w:history="1">
        <w:r w:rsidR="00CE4F5A">
          <w:rPr>
            <w:noProof/>
          </w:rPr>
          <w:t>Venables and Ripley 2013</w:t>
        </w:r>
      </w:hyperlink>
      <w:r w:rsidR="00F218CE">
        <w:rPr>
          <w:noProof/>
        </w:rPr>
        <w:t>)</w:t>
      </w:r>
      <w:r w:rsidR="00493111">
        <w:fldChar w:fldCharType="end"/>
      </w:r>
      <w:r w:rsidR="00A406C0">
        <w:t xml:space="preserve"> </w:t>
      </w:r>
      <w:r w:rsidR="00A53853">
        <w:t xml:space="preserve">with </w:t>
      </w:r>
      <w:r w:rsidR="00A406C0">
        <w:t xml:space="preserve">the module as the response, and </w:t>
      </w:r>
      <w:r w:rsidR="00A40464">
        <w:t xml:space="preserve">plant species, </w:t>
      </w:r>
      <w:r w:rsidR="00A406C0">
        <w:t>in</w:t>
      </w:r>
      <w:r>
        <w:t>dividual floral display size, visitation rate, study day and</w:t>
      </w:r>
      <w:r w:rsidR="00A406C0">
        <w:t xml:space="preserve"> local floral neighbourhood as the predictors.</w:t>
      </w:r>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3D92B951" w:rsidR="005A03FF" w:rsidRPr="00201A8D" w:rsidRDefault="00643825" w:rsidP="005A03FF">
      <w:pPr>
        <w:spacing w:line="360" w:lineRule="auto"/>
      </w:pPr>
      <w:r>
        <w:t>To comple</w:t>
      </w:r>
      <w:r w:rsidR="00D30F1D">
        <w:t xml:space="preserve">ment these individual measures and facilitate comparison of this network to other visitation networks, we calculated several common indices for the individual and species bipartite network. </w:t>
      </w:r>
      <w:r w:rsidR="00080365">
        <w:t xml:space="preserve">The metric </w:t>
      </w:r>
      <w:r w:rsidRPr="005A710B">
        <w:t>H2` is the degree of complementary specialization of the whole network of interacting species</w:t>
      </w:r>
      <w:r w:rsidR="007B6F95">
        <w:t xml:space="preserve"> and </w:t>
      </w:r>
      <w:r w:rsidRPr="005A710B">
        <w:t>measures the deviation of observed interactions from those expected given the marginal totals of the species. This quantitative measure ranges from 0 and 1; the higher the selectivity of the species, the higher H2</w:t>
      </w:r>
      <w:r w:rsidR="00D30F1D">
        <w:t>`</w:t>
      </w:r>
      <w:r w:rsidRPr="005A710B">
        <w:t xml:space="preserve"> for the network. H2</w:t>
      </w:r>
      <w:r w:rsidR="00D30F1D">
        <w:t>`</w:t>
      </w:r>
      <w:r w:rsidRPr="005A710B">
        <w:t xml:space="preserve"> does not vary significantly with network size </w:t>
      </w:r>
      <w:r w:rsidR="00493111">
        <w:fldChar w:fldCharType="begin"/>
      </w:r>
      <w:r w:rsidR="004967FF">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67FF">
        <w:rPr>
          <w:noProof/>
        </w:rPr>
        <w:t>(</w:t>
      </w:r>
      <w:hyperlink w:anchor="_ENREF_5" w:tooltip="Blüthgen, 2006 #355" w:history="1">
        <w:r w:rsidR="00CE4F5A">
          <w:rPr>
            <w:noProof/>
          </w:rPr>
          <w:t>Blüthgen</w:t>
        </w:r>
        <w:r w:rsidR="00CE4F5A" w:rsidRPr="004967FF">
          <w:rPr>
            <w:i/>
            <w:noProof/>
          </w:rPr>
          <w:t>, et al.</w:t>
        </w:r>
        <w:r w:rsidR="00CE4F5A">
          <w:rPr>
            <w:noProof/>
          </w:rPr>
          <w:t xml:space="preserve"> 2006</w:t>
        </w:r>
      </w:hyperlink>
      <w:r w:rsidR="004967FF">
        <w:rPr>
          <w:noProof/>
        </w:rPr>
        <w:t>)</w:t>
      </w:r>
      <w:r w:rsidR="00493111">
        <w:fldChar w:fldCharType="end"/>
      </w:r>
      <w:r w:rsidRPr="005A710B">
        <w:t xml:space="preserve">. Weighted nestedness (WNODF) is a quantitative measure </w:t>
      </w:r>
      <w:r w:rsidR="00E90856">
        <w:t xml:space="preserve">that </w:t>
      </w:r>
      <w:r w:rsidR="00A40464">
        <w:t>ranges between 0 and 100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F218CE">
        <w:instrText xml:space="preserve"> ADDIN EN.CITE &lt;EndNote&gt;&lt;Cite&gt;&lt;Author&gt;Almeida-Neto&lt;/Author&gt;&lt;Year&gt;2011&lt;/Year&gt;&lt;RecNum&gt;382&lt;/RecNum&gt;&lt;DisplayText&gt;(Almeida-Neto and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F218CE">
        <w:rPr>
          <w:noProof/>
        </w:rPr>
        <w:t>(</w:t>
      </w:r>
      <w:hyperlink w:anchor="_ENREF_1" w:tooltip="Almeida-Neto, 2011 #382" w:history="1">
        <w:r w:rsidR="00CE4F5A">
          <w:rPr>
            <w:noProof/>
          </w:rPr>
          <w:t>Almeida-Neto and Ulrich 2011</w:t>
        </w:r>
      </w:hyperlink>
      <w:r w:rsidR="00F218CE">
        <w:rPr>
          <w:noProof/>
        </w:rPr>
        <w:t>)</w:t>
      </w:r>
      <w:r w:rsidR="00493111">
        <w:fldChar w:fldCharType="end"/>
      </w:r>
      <w:r w:rsidR="00493111">
        <w:t>.</w:t>
      </w:r>
      <w:r w:rsidRPr="005A710B">
        <w:t xml:space="preserve"> </w:t>
      </w:r>
      <w:r w:rsidR="005A03FF" w:rsidRPr="005A03FF">
        <w:t>Weighted connectance is the linkage density divided by the total number of interactors (species or individuals)</w:t>
      </w:r>
      <w:r w:rsidR="00201A8D">
        <w:t xml:space="preserve"> </w:t>
      </w:r>
      <w:r w:rsidR="00201A8D">
        <w:fldChar w:fldCharType="begin"/>
      </w:r>
      <w:r w:rsidR="004967FF">
        <w:instrText xml:space="preserve"> ADDIN EN.CITE &lt;EndNote&gt;&lt;Cite&gt;&lt;Author&gt;Tylianakis&lt;/Author&gt;&lt;Year&gt;2007&lt;/Year&gt;&lt;RecNum&gt;398&lt;/RecNum&gt;&lt;DisplayText&gt;(Tylianakis&lt;style face="italic"&gt;, et al.&lt;/style&gt;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4967FF">
        <w:rPr>
          <w:noProof/>
        </w:rPr>
        <w:t>(</w:t>
      </w:r>
      <w:hyperlink w:anchor="_ENREF_59" w:tooltip="Tylianakis, 2007 #398" w:history="1">
        <w:r w:rsidR="00CE4F5A">
          <w:rPr>
            <w:noProof/>
          </w:rPr>
          <w:t>Tylianakis</w:t>
        </w:r>
        <w:r w:rsidR="00CE4F5A" w:rsidRPr="004967FF">
          <w:rPr>
            <w:i/>
            <w:noProof/>
          </w:rPr>
          <w:t>, et al.</w:t>
        </w:r>
        <w:r w:rsidR="00CE4F5A">
          <w:rPr>
            <w:noProof/>
          </w:rPr>
          <w:t xml:space="preserve"> 2007</w:t>
        </w:r>
      </w:hyperlink>
      <w:r w:rsidR="004967FF">
        <w:rPr>
          <w:noProof/>
        </w:rPr>
        <w:t>)</w:t>
      </w:r>
      <w:r w:rsidR="00201A8D">
        <w:fldChar w:fldCharType="end"/>
      </w:r>
      <w:r w:rsidR="005A03FF" w:rsidRPr="005A03FF">
        <w:t>. It is a central network property that drives other network properties such as nestedness</w:t>
      </w:r>
      <w:r w:rsidR="00201A8D">
        <w:t xml:space="preserve"> </w:t>
      </w:r>
      <w:r w:rsidR="00201A8D">
        <w:fldChar w:fldCharType="begin"/>
      </w:r>
      <w:r w:rsidR="00F218CE">
        <w:instrText xml:space="preserve"> ADDIN EN.CITE &lt;EndNote&gt;&lt;Cite&gt;&lt;Author&gt;Poisot&lt;/Author&gt;&lt;Year&gt;2014&lt;/Year&gt;&lt;RecNum&gt;358&lt;/RecNum&gt;&lt;DisplayText&gt;(Poisot and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F218CE">
        <w:rPr>
          <w:noProof/>
        </w:rPr>
        <w:t>(</w:t>
      </w:r>
      <w:hyperlink w:anchor="_ENREF_44" w:tooltip="Poisot, 2014 #358" w:history="1">
        <w:r w:rsidR="00CE4F5A">
          <w:rPr>
            <w:noProof/>
          </w:rPr>
          <w:t>Poisot and Gravel 2014</w:t>
        </w:r>
      </w:hyperlink>
      <w:r w:rsidR="00F218CE">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DirtLPA algorithm implemented in bipartite </w:t>
      </w:r>
      <w:r w:rsidR="00201A8D">
        <w:fldChar w:fldCharType="begin"/>
      </w:r>
      <w:r w:rsidR="00201A8D">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201A8D">
        <w:rPr>
          <w:noProof/>
        </w:rPr>
        <w:t>(</w:t>
      </w:r>
      <w:hyperlink w:anchor="_ENREF_3" w:tooltip="Beckett, 2016 #399" w:history="1">
        <w:r w:rsidR="00CE4F5A">
          <w:rPr>
            <w:noProof/>
          </w:rPr>
          <w:t>Beckett 2016</w:t>
        </w:r>
      </w:hyperlink>
      <w:r w:rsidR="00201A8D">
        <w:rPr>
          <w:noProof/>
        </w:rPr>
        <w:t>)</w:t>
      </w:r>
      <w:r w:rsidR="00201A8D">
        <w:fldChar w:fldCharType="end"/>
      </w:r>
      <w:r w:rsidR="005A03FF" w:rsidRPr="005A03FF">
        <w:t>.</w:t>
      </w:r>
      <w:r w:rsidR="005A03FF">
        <w:t xml:space="preserve"> Indices were compared to the indices from 1000 random networks</w:t>
      </w:r>
      <w:r w:rsidR="005A03FF" w:rsidRPr="00AF30ED">
        <w:t xml:space="preserve"> generated holding the totals of rows and columns fixed based on Patefields’ (1981) algorithm</w:t>
      </w:r>
      <w:r w:rsidR="005A03FF">
        <w:t xml:space="preserve"> using Z-scores.</w:t>
      </w:r>
      <w:r w:rsidR="00B85596">
        <w:t xml:space="preserve"> </w:t>
      </w:r>
      <w:r w:rsidR="007E2D27">
        <w:t>We u</w:t>
      </w:r>
      <w:r w:rsidR="00DF1A41">
        <w:t>sed the Z-scores as effect size</w:t>
      </w:r>
      <w:r w:rsidR="007E2D27">
        <w:t xml:space="preserve"> measures of the deviation from random as a method to compare the networks.</w:t>
      </w:r>
    </w:p>
    <w:p w14:paraId="1CD4DEC0" w14:textId="77777777" w:rsidR="00B11283" w:rsidRPr="00B11283" w:rsidRDefault="00AD296C" w:rsidP="00744A93">
      <w:pPr>
        <w:spacing w:line="360" w:lineRule="auto"/>
        <w:rPr>
          <w:u w:val="single"/>
        </w:rPr>
      </w:pPr>
      <w:r w:rsidRPr="00D113DE">
        <w:rPr>
          <w:u w:val="single"/>
        </w:rPr>
        <w:t>Results</w:t>
      </w:r>
    </w:p>
    <w:p w14:paraId="2CF5646B" w14:textId="7EDE672E" w:rsidR="00F0089E" w:rsidRDefault="00F0089E" w:rsidP="00744A93">
      <w:pPr>
        <w:spacing w:line="360" w:lineRule="auto"/>
      </w:pPr>
      <w:r>
        <w:t>General patterns</w:t>
      </w:r>
    </w:p>
    <w:p w14:paraId="50A797B1" w14:textId="2A07BC0E" w:rsidR="00126677" w:rsidRDefault="00B55BBC" w:rsidP="00744A93">
      <w:pPr>
        <w:spacing w:line="360" w:lineRule="auto"/>
      </w:pPr>
      <w:r>
        <w:t>A total of 635 foragin</w:t>
      </w:r>
      <w:r w:rsidR="00B11283">
        <w:t xml:space="preserve">g </w:t>
      </w:r>
      <w:r>
        <w:t>bouts</w:t>
      </w:r>
      <w:r w:rsidR="00D92D40">
        <w:t xml:space="preserve"> we</w:t>
      </w:r>
      <w:r w:rsidR="00B11283">
        <w:t>re recorded over 394 observation periods</w:t>
      </w:r>
      <w:r w:rsidR="00C54F32">
        <w:t>, 163 periods had zero visits</w:t>
      </w:r>
      <w:r w:rsidR="00B11283">
        <w:t xml:space="preserve">. </w:t>
      </w:r>
      <w:r w:rsidR="00FF0575">
        <w:t xml:space="preserve">A total of </w:t>
      </w:r>
      <w:r w:rsidR="00D17159" w:rsidRPr="00D17159">
        <w:t>430 visits were to shrubs and 205 were to ca</w:t>
      </w:r>
      <w:r w:rsidR="00E8518D">
        <w:t>ctus. The pollinators mad</w:t>
      </w:r>
      <w:r w:rsidR="00B11283">
        <w:t>e up 17</w:t>
      </w:r>
      <w:r w:rsidR="00D17159" w:rsidRPr="00D17159">
        <w:t xml:space="preserve"> functional groups spanning 62</w:t>
      </w:r>
      <w:r w:rsidR="00B11283">
        <w:t xml:space="preserve"> RTU</w:t>
      </w:r>
      <w:r w:rsidR="00414650">
        <w:t>s</w:t>
      </w:r>
      <w:r w:rsidR="00B11283">
        <w:t xml:space="preserve"> of visitors</w:t>
      </w:r>
      <w:r w:rsidR="00A40464">
        <w:t xml:space="preserve"> (Table 1)</w:t>
      </w:r>
      <w:r w:rsidR="00B11283">
        <w:t>. W</w:t>
      </w:r>
      <w:r w:rsidR="00D17159" w:rsidRPr="00D17159">
        <w:t>ith the exception of hummi</w:t>
      </w:r>
      <w:r w:rsidR="00B11283">
        <w:t>ngbird</w:t>
      </w:r>
      <w:r w:rsidR="00906A82">
        <w:t>s (</w:t>
      </w:r>
      <w:r w:rsidR="00B11283" w:rsidRPr="0049066F">
        <w:rPr>
          <w:i/>
        </w:rPr>
        <w:t>Cal</w:t>
      </w:r>
      <w:r w:rsidR="0049066F">
        <w:rPr>
          <w:i/>
        </w:rPr>
        <w:t>y</w:t>
      </w:r>
      <w:r w:rsidR="00B11283" w:rsidRPr="0049066F">
        <w:rPr>
          <w:i/>
        </w:rPr>
        <w:t xml:space="preserve">pte </w:t>
      </w:r>
      <w:r w:rsidR="00B11283" w:rsidRPr="00184FF4">
        <w:t>sp</w:t>
      </w:r>
      <w:r w:rsidR="00B11283">
        <w:t>.</w:t>
      </w:r>
      <w:r w:rsidR="00184FF4">
        <w:t>)</w:t>
      </w:r>
      <w:r w:rsidR="00B11283">
        <w:t>, all floral visitors</w:t>
      </w:r>
      <w:r w:rsidR="00D17159" w:rsidRPr="00D17159">
        <w:t xml:space="preserve"> were insects.</w:t>
      </w:r>
      <w:r w:rsidR="00470061">
        <w:t xml:space="preserve"> </w:t>
      </w:r>
      <w:r w:rsidR="008C345E" w:rsidRPr="00B11283">
        <w:t xml:space="preserve">There was no spatial autocorrelation detected for visitation </w:t>
      </w:r>
      <w:r w:rsidR="008C345E">
        <w:t xml:space="preserve">rates </w:t>
      </w:r>
      <w:r w:rsidR="008C345E" w:rsidRPr="00B11283">
        <w:t>(Moran’s: -0.055108, p = 0.953, Geary: 1.0442, p = 0.8145)</w:t>
      </w:r>
      <w:r w:rsidR="00470061">
        <w:t>, and t</w:t>
      </w:r>
      <w:r w:rsidR="0049066F">
        <w:t>here was no</w:t>
      </w:r>
      <w:r w:rsidR="00126677">
        <w:t xml:space="preserve"> significant correlation between site</w:t>
      </w:r>
      <w:r w:rsidR="00687B6C">
        <w:t>-</w:t>
      </w:r>
      <w:r w:rsidR="00126677">
        <w:t xml:space="preserve">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df = 178). </w:t>
      </w:r>
    </w:p>
    <w:p w14:paraId="00D0DF06" w14:textId="4E12F8A6" w:rsidR="00F0089E" w:rsidRPr="00D124F7"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4677AB">
        <w:t xml:space="preserve">), </w:t>
      </w:r>
      <w:r w:rsidR="00D44018">
        <w:t>but</w:t>
      </w:r>
      <w:r w:rsidR="00171711">
        <w:t xml:space="preserve"> floral display size became unimportant late</w:t>
      </w:r>
      <w:r w:rsidR="00D44018">
        <w:t>r</w:t>
      </w:r>
      <w:r w:rsidR="00171711">
        <w:t xml:space="preserve"> in the study period</w:t>
      </w:r>
      <w:r w:rsidR="00B55BBC">
        <w:t xml:space="preserve"> (Table 2)</w:t>
      </w:r>
      <w:r w:rsidR="00171711">
        <w:t>. Site</w:t>
      </w:r>
      <w:r w:rsidR="00D44018">
        <w:t>-</w:t>
      </w:r>
      <w:r w:rsidR="00171711">
        <w:t>level density</w:t>
      </w:r>
      <w:r w:rsidR="00530CA2">
        <w:t xml:space="preserve"> of blooming plants</w:t>
      </w:r>
      <w:r w:rsidR="00171711">
        <w:t xml:space="preserve"> decreased over the </w:t>
      </w:r>
      <w:r w:rsidR="00372468">
        <w:t xml:space="preserve">duration of </w:t>
      </w:r>
      <w:r w:rsidR="00171711">
        <w:t>study (Pearson</w:t>
      </w:r>
      <w:r w:rsidR="00882C41">
        <w:t>’</w:t>
      </w:r>
      <w:r w:rsidR="00171711">
        <w:t xml:space="preserve">s = </w:t>
      </w:r>
      <w:r w:rsidR="00171711" w:rsidRPr="00171711">
        <w:t>-0.4978227</w:t>
      </w:r>
      <w:r w:rsidR="00171711">
        <w:t xml:space="preserve">, </w:t>
      </w:r>
      <w:r w:rsidR="00171711" w:rsidRPr="00171711">
        <w:t>df = 18, p-value = 0.02551</w:t>
      </w:r>
      <w:r w:rsidR="00171711">
        <w:t>). Site</w:t>
      </w:r>
      <w:r w:rsidR="00AE342B">
        <w:t>-</w:t>
      </w:r>
      <w:r w:rsidR="00171711">
        <w:t xml:space="preserve">level density </w:t>
      </w:r>
      <w:r w:rsidR="00184FF4">
        <w:t>interacted with</w:t>
      </w:r>
      <w:r w:rsidR="00171711">
        <w:t xml:space="preserve"> floral display size</w:t>
      </w:r>
      <w:r w:rsidR="00184FF4">
        <w:t xml:space="preserve"> </w:t>
      </w:r>
      <w:r w:rsidR="007C60D8">
        <w:t>similar</w:t>
      </w:r>
      <w:r w:rsidR="00B55BBC">
        <w:t>ly</w:t>
      </w:r>
      <w:r w:rsidR="007C60D8">
        <w:t xml:space="preserve"> to day effects,</w:t>
      </w:r>
      <w:r w:rsidR="00171711">
        <w:t xml:space="preserve"> but the</w:t>
      </w:r>
      <w:r w:rsidR="007C60D8">
        <w:t>se</w:t>
      </w:r>
      <w:r w:rsidR="00171711">
        <w:t xml:space="preserve"> models </w:t>
      </w:r>
      <w:r w:rsidR="00784E4E">
        <w:t>had higher AIC scores</w:t>
      </w:r>
      <w:r w:rsidR="00171711">
        <w:t xml:space="preserve"> (</w:t>
      </w:r>
      <w:r w:rsidR="00184FF4">
        <w:t xml:space="preserve">Table Ax), </w:t>
      </w:r>
      <w:r w:rsidR="00A518E6">
        <w:t xml:space="preserve">and </w:t>
      </w:r>
      <w:r w:rsidR="00184FF4">
        <w:t xml:space="preserve">only study day was used for </w:t>
      </w:r>
      <w:r w:rsidR="00043EB5">
        <w:t xml:space="preserve">all </w:t>
      </w:r>
      <w:r w:rsidR="00184FF4">
        <w:t xml:space="preserve">subsequent models. </w:t>
      </w:r>
    </w:p>
    <w:p w14:paraId="28B91ABF" w14:textId="31E5A015" w:rsidR="0058070F" w:rsidRPr="0058070F" w:rsidRDefault="007C0D12" w:rsidP="00744A93">
      <w:pPr>
        <w:spacing w:line="360" w:lineRule="auto"/>
        <w:rPr>
          <w:u w:val="single"/>
        </w:rPr>
      </w:pPr>
      <w:r>
        <w:rPr>
          <w:u w:val="single"/>
        </w:rPr>
        <w:t>Floral display size and neighbourhood effects on centrality</w:t>
      </w:r>
      <w:r w:rsidR="00D124F7">
        <w:rPr>
          <w:u w:val="single"/>
        </w:rPr>
        <w:t>,</w:t>
      </w:r>
      <w:r>
        <w:rPr>
          <w:u w:val="single"/>
        </w:rPr>
        <w:t xml:space="preserve"> </w:t>
      </w:r>
      <w:r w:rsidR="00653E4D">
        <w:rPr>
          <w:u w:val="single"/>
        </w:rPr>
        <w:t>effective partners</w:t>
      </w:r>
      <w:r w:rsidR="00D124F7">
        <w:rPr>
          <w:u w:val="single"/>
        </w:rPr>
        <w:t xml:space="preserve"> and module membership</w:t>
      </w:r>
    </w:p>
    <w:p w14:paraId="51B933BA" w14:textId="7B73E549" w:rsidR="00661DB3" w:rsidRPr="00653E4D" w:rsidRDefault="00661DB3" w:rsidP="00653E4D">
      <w:pPr>
        <w:spacing w:line="360" w:lineRule="auto"/>
      </w:pPr>
      <w:r>
        <w:t>Individual plants that received more pollinator visits were more central within the network.</w:t>
      </w:r>
      <w:r w:rsidR="00653E4D">
        <w:t xml:space="preserve"> </w:t>
      </w:r>
      <w:r>
        <w:t xml:space="preserve">Pollinator </w:t>
      </w:r>
      <w:r w:rsidR="00985FCC">
        <w:t xml:space="preserve">visitation rate was a significant predictor of degree centrality (GLMM: Est: </w:t>
      </w:r>
      <w:r w:rsidR="00985FCC" w:rsidRPr="00985FCC">
        <w:t>0.</w:t>
      </w:r>
      <w:r w:rsidR="00985FCC" w:rsidRPr="000F3A77">
        <w:t xml:space="preserve">20863, </w:t>
      </w:r>
      <w:r w:rsidR="00985FCC" w:rsidRPr="000F3A77">
        <w:rPr>
          <w:rStyle w:val="gnkrckgcgsb"/>
          <w:color w:val="000000"/>
          <w:szCs w:val="22"/>
          <w:bdr w:val="none" w:sz="0" w:space="0" w:color="auto" w:frame="1"/>
        </w:rPr>
        <w:t>χ</w:t>
      </w:r>
      <w:r w:rsidR="00985FCC"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00985FCC" w:rsidRPr="000F3A77">
        <w:rPr>
          <w:rStyle w:val="gnkrckgcgsb"/>
          <w:color w:val="000000"/>
          <w:szCs w:val="22"/>
          <w:bdr w:val="none" w:sz="0" w:space="0" w:color="auto" w:frame="1"/>
        </w:rPr>
        <w:t>P</w:t>
      </w:r>
      <w:r w:rsidR="00985FCC" w:rsidRPr="00985FCC">
        <w:rPr>
          <w:rStyle w:val="gnkrckgcgsb"/>
          <w:color w:val="000000"/>
          <w:szCs w:val="22"/>
          <w:bdr w:val="none" w:sz="0" w:space="0" w:color="auto" w:frame="1"/>
        </w:rPr>
        <w:t xml:space="preserve"> &lt; 0.0001)</w:t>
      </w:r>
      <w:r>
        <w:rPr>
          <w:rStyle w:val="gnkrckgcgsb"/>
          <w:color w:val="000000"/>
          <w:szCs w:val="22"/>
          <w:bdr w:val="none" w:sz="0" w:space="0" w:color="auto" w:frame="1"/>
        </w:rPr>
        <w:t xml:space="preserve">, </w:t>
      </w:r>
      <w:r w:rsidR="00882C41">
        <w:rPr>
          <w:rStyle w:val="gnkrckgcgsb"/>
          <w:color w:val="000000"/>
          <w:szCs w:val="22"/>
          <w:bdr w:val="none" w:sz="0" w:space="0" w:color="auto" w:frame="1"/>
        </w:rPr>
        <w:t>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w:t>
      </w:r>
      <w:r>
        <w:rPr>
          <w:rStyle w:val="gnkrckgcgsb"/>
          <w:color w:val="000000"/>
          <w:szCs w:val="22"/>
          <w:bdr w:val="none" w:sz="0" w:space="0" w:color="auto" w:frame="1"/>
        </w:rPr>
        <w:t xml:space="preserve"> and betweenness centrality </w:t>
      </w:r>
      <w:r>
        <w:t xml:space="preserve">(GLMM: Est: </w:t>
      </w:r>
      <w:r w:rsidRPr="00440747">
        <w:t>0.18868</w:t>
      </w:r>
      <w:r>
        <w:t xml:space="preserve">, </w:t>
      </w:r>
      <w:r w:rsidRPr="00985FCC">
        <w:rPr>
          <w:rStyle w:val="gnkrckgcgsb"/>
          <w:color w:val="000000"/>
          <w:szCs w:val="22"/>
          <w:bdr w:val="none" w:sz="0" w:space="0" w:color="auto" w:frame="1"/>
        </w:rPr>
        <w:t>χ</w:t>
      </w:r>
      <w:r w:rsidRPr="00985FCC">
        <w:rPr>
          <w:rStyle w:val="gnkrckgcgsb"/>
          <w:color w:val="000000"/>
          <w:szCs w:val="22"/>
          <w:bdr w:val="none" w:sz="0" w:space="0" w:color="auto" w:frame="1"/>
          <w:vertAlign w:val="superscript"/>
        </w:rPr>
        <w:t>2</w:t>
      </w:r>
      <w:r>
        <w:rPr>
          <w:rStyle w:val="gnkrckgcgsb"/>
          <w:color w:val="000000"/>
          <w:szCs w:val="22"/>
          <w:bdr w:val="none" w:sz="0" w:space="0" w:color="auto" w:frame="1"/>
        </w:rPr>
        <w:t>:</w:t>
      </w:r>
      <w:r w:rsidRPr="00440747">
        <w:t xml:space="preserve"> </w:t>
      </w:r>
      <w:r w:rsidRPr="00440747">
        <w:rPr>
          <w:rStyle w:val="gnkrckgcgsb"/>
          <w:color w:val="000000"/>
          <w:szCs w:val="22"/>
          <w:bdr w:val="none" w:sz="0" w:space="0" w:color="auto" w:frame="1"/>
        </w:rPr>
        <w:t>26.336</w:t>
      </w:r>
      <w:r>
        <w:rPr>
          <w:rStyle w:val="gnkrckgcgsb"/>
          <w:color w:val="000000"/>
          <w:szCs w:val="22"/>
          <w:bdr w:val="none" w:sz="0" w:space="0" w:color="auto" w:frame="1"/>
        </w:rPr>
        <w:t xml:space="preserve">, p &lt; 0.0001, logistic part: </w:t>
      </w:r>
      <w:r>
        <w:rPr>
          <w:rStyle w:val="gnkrckgcgsb"/>
          <w:color w:val="000000"/>
          <w:bdr w:val="none" w:sz="0" w:space="0" w:color="auto" w:frame="1"/>
        </w:rPr>
        <w:t>Est: 0.83234, chi, p &lt;0.001</w:t>
      </w:r>
      <w:r>
        <w:rPr>
          <w:rStyle w:val="gnkrckgcgsb"/>
          <w:color w:val="000000"/>
          <w:szCs w:val="22"/>
          <w:bdr w:val="none" w:sz="0" w:space="0" w:color="auto" w:frame="1"/>
        </w:rPr>
        <w:t xml:space="preserve">). </w:t>
      </w:r>
      <w:r w:rsidR="0082254D">
        <w:rPr>
          <w:rStyle w:val="gnkrckgcgsb"/>
          <w:color w:val="000000"/>
          <w:bdr w:val="none" w:sz="0" w:space="0" w:color="auto" w:frame="1"/>
        </w:rPr>
        <w:t>The probability of an individual</w:t>
      </w:r>
      <w:r w:rsidR="00753388">
        <w:rPr>
          <w:rStyle w:val="gnkrckgcgsb"/>
          <w:color w:val="000000"/>
          <w:bdr w:val="none" w:sz="0" w:space="0" w:color="auto" w:frame="1"/>
        </w:rPr>
        <w:t xml:space="preserve"> plant</w:t>
      </w:r>
      <w:r w:rsidR="0082254D">
        <w:rPr>
          <w:rStyle w:val="gnkrckgcgsb"/>
          <w:color w:val="000000"/>
          <w:bdr w:val="none" w:sz="0" w:space="0" w:color="auto" w:frame="1"/>
        </w:rPr>
        <w:t xml:space="preserve">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653E4D">
        <w:rPr>
          <w:rStyle w:val="gnkrckgcgsb"/>
          <w:color w:val="000000"/>
          <w:bdr w:val="none" w:sz="0" w:space="0" w:color="auto" w:frame="1"/>
        </w:rPr>
        <w:t xml:space="preserve"> 0.20559, chi, p = 0.018). </w:t>
      </w:r>
      <w:r w:rsidR="00653E4D">
        <w:t>The number of effective partners</w:t>
      </w:r>
      <w:r w:rsidR="00B55BBC">
        <w:t xml:space="preserve"> (e</w:t>
      </w:r>
      <w:r w:rsidR="00B55BBC">
        <w:rPr>
          <w:vertAlign w:val="superscript"/>
        </w:rPr>
        <w:t>H</w:t>
      </w:r>
      <w:r w:rsidR="00B55BBC">
        <w:t>)</w:t>
      </w:r>
      <w:r w:rsidR="00653E4D">
        <w:t xml:space="preserve"> increased with pollinator visitation rate (GLMM, Est: </w:t>
      </w:r>
      <w:r w:rsidR="00653E4D" w:rsidRPr="0082254D">
        <w:t>0.08167</w:t>
      </w:r>
      <w:r w:rsidR="00653E4D">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rsidRPr="003E3E82">
        <w:rPr>
          <w:rStyle w:val="gnkrckgcgsb"/>
          <w:color w:val="000000"/>
          <w:szCs w:val="22"/>
          <w:bdr w:val="none" w:sz="0" w:space="0" w:color="auto" w:frame="1"/>
        </w:rPr>
        <w:t>20.2173</w:t>
      </w:r>
      <w:r w:rsidR="00653E4D">
        <w:t>, p &lt; 0.001) and shrub density (Est: 0.05054,</w:t>
      </w:r>
      <w:r w:rsidR="00653E4D" w:rsidRPr="003E3E82">
        <w:rPr>
          <w:rStyle w:val="gnkrckgcgsb"/>
          <w:color w:val="000000"/>
          <w:szCs w:val="22"/>
          <w:bdr w:val="none" w:sz="0" w:space="0" w:color="auto" w:frame="1"/>
        </w:rPr>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t xml:space="preserve"> </w:t>
      </w:r>
      <w:r w:rsidR="00653E4D" w:rsidRPr="003E3E82">
        <w:t>4.0376</w:t>
      </w:r>
      <w:r w:rsidR="00653E4D">
        <w:t>, p = 0.0445). The size of an individual plant’s floral display and study day were unimportant to a plant’s centrality (Table A3).</w:t>
      </w:r>
    </w:p>
    <w:p w14:paraId="4DD63116" w14:textId="06B55D69" w:rsidR="0082254D" w:rsidRDefault="00753388" w:rsidP="00744A93">
      <w:pPr>
        <w:spacing w:line="360" w:lineRule="auto"/>
      </w:pPr>
      <w:r>
        <w:rPr>
          <w:rStyle w:val="gnkrckgcgsb"/>
          <w:color w:val="000000"/>
          <w:szCs w:val="22"/>
          <w:bdr w:val="none" w:sz="0" w:space="0" w:color="auto" w:frame="1"/>
        </w:rPr>
        <w:t xml:space="preserve">Foundation plant species differed in their degree centrality (Kruskal-Wallis: </w:t>
      </w:r>
      <w:r w:rsidRPr="000F3A77">
        <w:rPr>
          <w:rStyle w:val="gnkrckgcgsb"/>
          <w:color w:val="000000"/>
          <w:szCs w:val="22"/>
          <w:bdr w:val="none" w:sz="0" w:space="0" w:color="auto" w:frame="1"/>
        </w:rPr>
        <w:t>44.913</w:t>
      </w:r>
      <w:r>
        <w:rPr>
          <w:rStyle w:val="gnkrckgcgsb"/>
          <w:color w:val="000000"/>
          <w:szCs w:val="22"/>
          <w:bdr w:val="none" w:sz="0" w:space="0" w:color="auto" w:frame="1"/>
        </w:rPr>
        <w:t xml:space="preserve">, df = 9, p &lt; 0.0001, Figure 1) and eigancentrality (Kruskal-Wallis: </w:t>
      </w:r>
      <w:r w:rsidRPr="000F3A77">
        <w:rPr>
          <w:rStyle w:val="gnkrckgcgsb"/>
          <w:color w:val="000000"/>
          <w:szCs w:val="22"/>
          <w:bdr w:val="none" w:sz="0" w:space="0" w:color="auto" w:frame="1"/>
        </w:rPr>
        <w:t>84.285</w:t>
      </w:r>
      <w:r>
        <w:rPr>
          <w:rStyle w:val="gnkrckgcgsb"/>
          <w:color w:val="000000"/>
          <w:szCs w:val="22"/>
          <w:bdr w:val="none" w:sz="0" w:space="0" w:color="auto" w:frame="1"/>
        </w:rPr>
        <w:t>, df = 9, p &lt; 0.0001, Figure 1)</w:t>
      </w:r>
      <w:r w:rsidR="00C220CB">
        <w:rPr>
          <w:rStyle w:val="gnkrckgcgsb"/>
          <w:color w:val="000000"/>
          <w:szCs w:val="22"/>
          <w:bdr w:val="none" w:sz="0" w:space="0" w:color="auto" w:frame="1"/>
        </w:rPr>
        <w:t>. H</w:t>
      </w:r>
      <w:r>
        <w:rPr>
          <w:rStyle w:val="gnkrckgcgsb"/>
          <w:color w:val="000000"/>
          <w:szCs w:val="22"/>
          <w:bdr w:val="none" w:sz="0" w:space="0" w:color="auto" w:frame="1"/>
        </w:rPr>
        <w:t>owever</w:t>
      </w:r>
      <w:r w:rsidR="00C220CB">
        <w:rPr>
          <w:rStyle w:val="gnkrckgcgsb"/>
          <w:color w:val="000000"/>
          <w:szCs w:val="22"/>
          <w:bdr w:val="none" w:sz="0" w:space="0" w:color="auto" w:frame="1"/>
        </w:rPr>
        <w:t>,</w:t>
      </w:r>
      <w:r>
        <w:rPr>
          <w:rStyle w:val="gnkrckgcgsb"/>
          <w:color w:val="000000"/>
          <w:szCs w:val="22"/>
          <w:bdr w:val="none" w:sz="0" w:space="0" w:color="auto" w:frame="1"/>
        </w:rPr>
        <w:t xml:space="preserve"> </w:t>
      </w:r>
      <w:r w:rsidR="007D35F0">
        <w:rPr>
          <w:rStyle w:val="gnkrckgcgsb"/>
          <w:color w:val="000000"/>
          <w:szCs w:val="22"/>
          <w:bdr w:val="none" w:sz="0" w:space="0" w:color="auto" w:frame="1"/>
        </w:rPr>
        <w:t>b</w:t>
      </w:r>
      <w:r w:rsidR="009F4C23">
        <w:t>etween</w:t>
      </w:r>
      <w:r w:rsidR="00882C41">
        <w:t>n</w:t>
      </w:r>
      <w:r w:rsidR="009F4C23">
        <w:t xml:space="preserve">ess did not differ between </w:t>
      </w:r>
      <w:r w:rsidR="00C72915">
        <w:t xml:space="preserve">plant </w:t>
      </w:r>
      <w:r w:rsidR="009F4C23">
        <w:t xml:space="preserve">species (Kruskal-Wallis: </w:t>
      </w:r>
      <w:r w:rsidR="009F4C23" w:rsidRPr="009F4C23">
        <w:t>6.7085, df = 9, p-value = 0.6674</w:t>
      </w:r>
      <w:r w:rsidR="00653E4D">
        <w:t xml:space="preserve">) </w:t>
      </w:r>
      <w:r w:rsidR="00B55BBC">
        <w:t>n</w:t>
      </w:r>
      <w:r w:rsidR="00653E4D">
        <w:t xml:space="preserve">or </w:t>
      </w:r>
      <w:r w:rsidR="00B55BBC">
        <w:t xml:space="preserve">did </w:t>
      </w:r>
      <w:r w:rsidR="00653E4D">
        <w:t xml:space="preserve">the </w:t>
      </w:r>
      <w:r w:rsidR="003E3E82">
        <w:t>number of effective partners</w:t>
      </w:r>
      <w:r w:rsidR="0082254D" w:rsidRPr="0082254D">
        <w:t xml:space="preserve"> </w:t>
      </w:r>
      <w:r w:rsidR="003E3E82">
        <w:t xml:space="preserve">(Kruskal-Wallis:  </w:t>
      </w:r>
      <w:r w:rsidR="003E3E82" w:rsidRPr="003E3E82">
        <w:t>15.056</w:t>
      </w:r>
      <w:r w:rsidR="003E3E82" w:rsidRPr="009F4C23">
        <w:t xml:space="preserve">, df = 9, p-value = </w:t>
      </w:r>
      <w:r w:rsidR="003E3E82" w:rsidRPr="003E3E82">
        <w:t>0.08941</w:t>
      </w:r>
      <w:r w:rsidR="003E3E82">
        <w:t>)</w:t>
      </w:r>
      <w:r w:rsidR="00653E4D">
        <w:t>.</w:t>
      </w:r>
      <w:r w:rsidR="00653E4D" w:rsidDel="00EF3E5E">
        <w:t xml:space="preserve"> </w:t>
      </w:r>
    </w:p>
    <w:p w14:paraId="18DA1517" w14:textId="2AEE96D0" w:rsidR="000E4924" w:rsidRPr="00C220CB" w:rsidRDefault="00C220CB" w:rsidP="000E4924">
      <w:pPr>
        <w:spacing w:line="360" w:lineRule="auto"/>
      </w:pPr>
      <w:r>
        <w:t xml:space="preserve">Individual plants that were more central to the network had a greater probability of interacting </w:t>
      </w:r>
      <w:r w:rsidR="004C1445">
        <w:t>with both conspecific and heterospecific plant individuals</w:t>
      </w:r>
      <w:r w:rsidR="000E4924">
        <w:t xml:space="preserve"> (Figure 2</w:t>
      </w:r>
      <w:r w:rsidR="000E4924" w:rsidRPr="00C220CB">
        <w:t xml:space="preserve">, </w:t>
      </w:r>
      <w:r w:rsidR="003F748E" w:rsidRPr="00C220CB">
        <w:t>Table 3</w:t>
      </w:r>
      <w:r w:rsidR="000E4924">
        <w:t xml:space="preserve">). </w:t>
      </w:r>
      <w:r w:rsidR="004677AB">
        <w:t>Neighbourhood</w:t>
      </w:r>
      <w:r>
        <w:t xml:space="preserve"> shrub density increased</w:t>
      </w:r>
      <w:r w:rsidR="004C1445">
        <w:t xml:space="preserve"> </w:t>
      </w:r>
      <w:r w:rsidR="00CE593A">
        <w:t>linkage to</w:t>
      </w:r>
      <w:r>
        <w:t xml:space="preserve"> conspecifics, but not heterospecifics</w:t>
      </w:r>
      <w:r w:rsidR="004C1445">
        <w:t xml:space="preserve"> (Table 4). We believe </w:t>
      </w:r>
      <w:r w:rsidR="004C1445" w:rsidRPr="00C220CB">
        <w:t>that the</w:t>
      </w:r>
      <w:r w:rsidRPr="00C220CB">
        <w:t xml:space="preserve"> </w:t>
      </w:r>
      <w:r w:rsidR="000E4924" w:rsidRPr="00C220CB">
        <w:t>interaction</w:t>
      </w:r>
      <w:r w:rsidR="000E4924" w:rsidRPr="00D124F7">
        <w:t xml:space="preserve"> between degree and visitation ra</w:t>
      </w:r>
      <w:r w:rsidR="004C1445" w:rsidRPr="00D124F7">
        <w:t xml:space="preserve">te is </w:t>
      </w:r>
      <w:r w:rsidR="001953D4" w:rsidRPr="00D124F7">
        <w:t>an artefact</w:t>
      </w:r>
      <w:r w:rsidR="00285CEC">
        <w:t xml:space="preserve"> rather than an ecological trend (cause?).</w:t>
      </w:r>
      <w:r w:rsidR="000E4924" w:rsidRPr="00D124F7">
        <w:t xml:space="preserve"> </w:t>
      </w:r>
      <w:r w:rsidR="00285CEC">
        <w:t xml:space="preserve">At a high degree, increased visitation results in links to individuals that a plant is already linked to rather than increasing the proportion of potential interactors. </w:t>
      </w:r>
      <w:r w:rsidR="004C1445">
        <w:t>Again,</w:t>
      </w:r>
      <w:r w:rsidR="000E4924">
        <w:t xml:space="preserve"> there was no influence of floral display </w:t>
      </w:r>
      <w:r w:rsidR="00285CEC">
        <w:t xml:space="preserve">size </w:t>
      </w:r>
      <w:r w:rsidR="000E4924">
        <w:t>nor a day effect (</w:t>
      </w:r>
      <w:r w:rsidR="006608CF">
        <w:t>Table A4</w:t>
      </w:r>
      <w:r w:rsidR="000E4924">
        <w:t xml:space="preserve">). </w:t>
      </w:r>
    </w:p>
    <w:p w14:paraId="21655755" w14:textId="476A34C6" w:rsidR="00EF728B" w:rsidRDefault="007C0D12" w:rsidP="00744A93">
      <w:pPr>
        <w:spacing w:line="360" w:lineRule="auto"/>
      </w:pPr>
      <w:r>
        <w:t xml:space="preserve">The </w:t>
      </w:r>
      <w:r w:rsidR="00256A53">
        <w:t>individual-based, unipartite</w:t>
      </w:r>
      <w:r>
        <w:t xml:space="preserve">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xml:space="preserve">. </w:t>
      </w:r>
      <w:r w:rsidR="00EF728B">
        <w:t xml:space="preserve">Species identity was the strongest predictor of module </w:t>
      </w:r>
      <w:r w:rsidR="00EF728B" w:rsidRPr="00C1797D">
        <w:t>membership (</w:t>
      </w:r>
      <w:r w:rsidR="00EF728B" w:rsidRPr="00C1797D">
        <w:rPr>
          <w:rStyle w:val="gd15mcfceub"/>
          <w:color w:val="000000"/>
          <w:bdr w:val="none" w:sz="0" w:space="0" w:color="auto" w:frame="1"/>
        </w:rPr>
        <w:t xml:space="preserve">266.689, df = 36, </w:t>
      </w:r>
      <w:r w:rsidR="00EF728B" w:rsidRPr="00C1797D">
        <w:rPr>
          <w:noProof/>
        </w:rPr>
        <w:t>&lt; 0.0001)</w:t>
      </w:r>
      <w:r w:rsidR="00637915">
        <w:rPr>
          <w:noProof/>
        </w:rPr>
        <w:t>, however conspecifics belonged to different modules</w:t>
      </w:r>
      <w:r w:rsidR="00EF728B" w:rsidRPr="00C1797D">
        <w:rPr>
          <w:noProof/>
        </w:rPr>
        <w:t xml:space="preserve">. </w:t>
      </w:r>
      <w:r w:rsidR="00C1797D" w:rsidRPr="00C1797D">
        <w:rPr>
          <w:noProof/>
        </w:rPr>
        <w:t>Visitation rate (</w:t>
      </w:r>
      <w:r w:rsidR="00C1797D" w:rsidRPr="00C1797D">
        <w:rPr>
          <w:rStyle w:val="gd15mcfceub"/>
          <w:color w:val="000000"/>
          <w:bdr w:val="none" w:sz="0" w:space="0" w:color="auto" w:frame="1"/>
        </w:rPr>
        <w:t xml:space="preserve">20.085, df = 4, p = 0.0004805), study day (20.085, df = 4, 0.0025540) and </w:t>
      </w:r>
      <w:r w:rsidR="004677AB">
        <w:rPr>
          <w:rStyle w:val="gd15mcfceub"/>
          <w:color w:val="000000"/>
          <w:bdr w:val="none" w:sz="0" w:space="0" w:color="auto" w:frame="1"/>
        </w:rPr>
        <w:t xml:space="preserve">neighbourhood </w:t>
      </w:r>
      <w:r w:rsidR="00C1797D" w:rsidRPr="00C1797D">
        <w:rPr>
          <w:rStyle w:val="gd15mcfceub"/>
          <w:color w:val="000000"/>
          <w:bdr w:val="none" w:sz="0" w:space="0" w:color="auto" w:frame="1"/>
        </w:rPr>
        <w:t>shrub density were also important (9.397, df = 4, 0.0518980). The modules had unequal numbers of indivi</w:t>
      </w:r>
      <w:r w:rsidR="002649C9">
        <w:rPr>
          <w:rStyle w:val="gd15mcfceub"/>
          <w:color w:val="000000"/>
          <w:bdr w:val="none" w:sz="0" w:space="0" w:color="auto" w:frame="1"/>
        </w:rPr>
        <w:t>duals, with module 0 with only three</w:t>
      </w:r>
      <w:r w:rsidR="00C1797D" w:rsidRPr="00C1797D">
        <w:rPr>
          <w:rStyle w:val="gd15mcfceub"/>
          <w:color w:val="000000"/>
          <w:bdr w:val="none" w:sz="0" w:space="0" w:color="auto" w:frame="1"/>
        </w:rPr>
        <w:t xml:space="preserve"> members,</w:t>
      </w:r>
      <w:r w:rsidR="002649C9">
        <w:rPr>
          <w:rStyle w:val="gd15mcfceub"/>
          <w:color w:val="000000"/>
          <w:bdr w:val="none" w:sz="0" w:space="0" w:color="auto" w:frame="1"/>
        </w:rPr>
        <w:t xml:space="preserve"> and the last module with only nine</w:t>
      </w:r>
      <w:r w:rsidR="00C1797D" w:rsidRPr="00C1797D">
        <w:rPr>
          <w:rStyle w:val="gd15mcfceub"/>
          <w:color w:val="000000"/>
          <w:bdr w:val="none" w:sz="0" w:space="0" w:color="auto" w:frame="1"/>
        </w:rPr>
        <w:t xml:space="preserve"> individuals.</w:t>
      </w:r>
      <w:r w:rsidR="00C1797D">
        <w:rPr>
          <w:rStyle w:val="gd15mcfceub"/>
          <w:color w:val="000000"/>
          <w:sz w:val="22"/>
          <w:szCs w:val="22"/>
          <w:bdr w:val="none" w:sz="0" w:space="0" w:color="auto" w:frame="1"/>
        </w:rPr>
        <w:t xml:space="preserve"> </w:t>
      </w:r>
    </w:p>
    <w:p w14:paraId="3E3F407A" w14:textId="1CF99C86" w:rsidR="00BD0886" w:rsidRPr="008F56B8" w:rsidRDefault="008C3E4D" w:rsidP="00744A93">
      <w:pPr>
        <w:spacing w:line="360" w:lineRule="auto"/>
      </w:pPr>
      <w:r>
        <w:t xml:space="preserve">The individual-based and species-based </w:t>
      </w:r>
      <w:r w:rsidR="00BF16E6">
        <w:t xml:space="preserve">bipartite networks were both significantly different than random in connectance, specialization, nestedness and modularity (Table 4). </w:t>
      </w:r>
      <w:r w:rsidR="004677AB">
        <w:t>Both bipartite</w:t>
      </w:r>
      <w:r w:rsidR="00BF16E6">
        <w:t xml:space="preserve"> networks were less cohesive and less nested than random networks, and more specialized and modular than random networks. </w:t>
      </w:r>
      <w:r w:rsidR="008F56B8">
        <w:t>When downscaled</w:t>
      </w:r>
      <w:r w:rsidR="00BD4523">
        <w:t xml:space="preserve"> from species to individual</w:t>
      </w:r>
      <w:r w:rsidR="008F56B8">
        <w:t xml:space="preserve">, the </w:t>
      </w:r>
      <w:r w:rsidR="00BF16E6">
        <w:t xml:space="preserve">pollinator visitation </w:t>
      </w:r>
      <w:r w:rsidR="008F56B8">
        <w:t xml:space="preserve">network become more nested, </w:t>
      </w:r>
      <w:r w:rsidR="00AC75B4">
        <w:t xml:space="preserve">more generalized, more </w:t>
      </w:r>
      <w:r w:rsidR="008F56B8">
        <w:t>cohesive</w:t>
      </w:r>
      <w:r w:rsidR="00AC75B4">
        <w:t xml:space="preserve"> and less modular</w:t>
      </w:r>
      <w:r w:rsidR="008F56B8">
        <w:t xml:space="preserve"> r</w:t>
      </w:r>
      <w:r w:rsidR="00B06C78">
        <w:t>elative to the species network (Table 4</w:t>
      </w:r>
      <w:r w:rsidR="008F56B8">
        <w:t>).</w:t>
      </w:r>
      <w:r w:rsidR="00727C8A">
        <w:t xml:space="preserve"> </w:t>
      </w:r>
      <w:r w:rsidR="00BD4523">
        <w:t xml:space="preserve"> </w:t>
      </w:r>
      <w:r w:rsidR="00727C8A" w:rsidRPr="002649C9">
        <w:rPr>
          <w:highlight w:val="yellow"/>
        </w:rPr>
        <w:t>NOTE</w:t>
      </w:r>
      <w:r w:rsidR="00727C8A">
        <w:t xml:space="preserve"> </w:t>
      </w:r>
      <w:r w:rsidR="00727C8A" w:rsidRPr="00E0727A">
        <w:rPr>
          <w:highlight w:val="yellow"/>
        </w:rPr>
        <w:t>Chris could</w:t>
      </w:r>
      <w:r w:rsidR="00AC75B4" w:rsidRPr="00E0727A">
        <w:rPr>
          <w:highlight w:val="yellow"/>
        </w:rPr>
        <w:t xml:space="preserve"> you</w:t>
      </w:r>
      <w:r w:rsidR="00727C8A" w:rsidRPr="00E0727A">
        <w:rPr>
          <w:highlight w:val="yellow"/>
        </w:rPr>
        <w:t xml:space="preserve"> please</w:t>
      </w:r>
      <w:r w:rsidR="00AC75B4" w:rsidRPr="00E0727A">
        <w:rPr>
          <w:highlight w:val="yellow"/>
        </w:rPr>
        <w:t xml:space="preserve"> check if I am interpreting the Z-scores correctly? I am trying to use the</w:t>
      </w:r>
      <w:r w:rsidR="002649C9" w:rsidRPr="00E0727A">
        <w:rPr>
          <w:highlight w:val="yellow"/>
        </w:rPr>
        <w:t>m</w:t>
      </w:r>
      <w:r w:rsidR="00AC75B4" w:rsidRPr="00E0727A">
        <w:rPr>
          <w:highlight w:val="yellow"/>
        </w:rPr>
        <w:t xml:space="preserve"> as effect sizes i.e. distance from random network it’s a bit complicated because the +/- aspect of them</w:t>
      </w:r>
      <w:r w:rsidR="00727C8A" w:rsidRPr="00E0727A">
        <w:rPr>
          <w:highlight w:val="yellow"/>
        </w:rPr>
        <w:t xml:space="preserve"> and maybe I am confused</w:t>
      </w:r>
    </w:p>
    <w:p w14:paraId="7537A615" w14:textId="63377829" w:rsidR="00B71998" w:rsidRPr="0058070F" w:rsidRDefault="00113EC2" w:rsidP="00744A93">
      <w:pPr>
        <w:spacing w:line="360" w:lineRule="auto"/>
        <w:rPr>
          <w:b/>
        </w:rPr>
      </w:pPr>
      <w:r>
        <w:rPr>
          <w:b/>
        </w:rPr>
        <w:t>Discussion</w:t>
      </w:r>
    </w:p>
    <w:p w14:paraId="6961160D" w14:textId="4512622E" w:rsidR="00AB12B7" w:rsidRDefault="002649C9" w:rsidP="00744A93">
      <w:pPr>
        <w:spacing w:line="360" w:lineRule="auto"/>
      </w:pPr>
      <w:r>
        <w:t>This</w:t>
      </w:r>
      <w:r w:rsidR="00111A39">
        <w:t xml:space="preserve"> study highlights the complexities that arise when moving beyond pairwise interactions to describe and predict community structure.</w:t>
      </w:r>
      <w:r w:rsidR="00122F09">
        <w:t xml:space="preserve"> We hypothesized that individual traits that are associated with attractiveness to pollinators </w:t>
      </w:r>
      <w:r w:rsidR="000F3973">
        <w:t>can predict</w:t>
      </w:r>
      <w:r w:rsidR="00122F09">
        <w:t xml:space="preserve"> an individual plant</w:t>
      </w:r>
      <w:r>
        <w:t>’</w:t>
      </w:r>
      <w:r w:rsidR="00122F09">
        <w:t>s role with whole interaction network. Contrary to our predictions, we found no direct influence of floral display size on network roles or structures despite its strong influence on pollinator visitation</w:t>
      </w:r>
      <w:r w:rsidR="000F3973">
        <w:t xml:space="preserve"> rates</w:t>
      </w:r>
      <w:r w:rsidR="00122F09">
        <w:t>.</w:t>
      </w:r>
      <w:r w:rsidR="00F406D7">
        <w:t xml:space="preserve"> The competitive advantage of a large floral display size was lost in the later time period suggesting that the relative importance of individual traits</w:t>
      </w:r>
      <w:r>
        <w:t xml:space="preserve"> to attractiveness</w:t>
      </w:r>
      <w:r w:rsidR="000F3973">
        <w:t xml:space="preserve"> has</w:t>
      </w:r>
      <w:r w:rsidR="00F406D7">
        <w:t xml:space="preserve"> a temporal component</w:t>
      </w:r>
      <w:r w:rsidR="000F3973">
        <w:t xml:space="preserve"> within this system</w:t>
      </w:r>
      <w:r w:rsidR="00F406D7">
        <w:t xml:space="preserve">. </w:t>
      </w:r>
      <w:r w:rsidR="00F454A8">
        <w:t xml:space="preserve">Flowering shrub density influenced </w:t>
      </w:r>
      <w:r w:rsidR="00FF197A">
        <w:t>network topology</w:t>
      </w:r>
      <w:r w:rsidR="00F454A8">
        <w:t xml:space="preserve"> </w:t>
      </w:r>
      <w:r w:rsidR="00F406D7">
        <w:t>in addition to</w:t>
      </w:r>
      <w:r w:rsidR="00F454A8" w:rsidRPr="00287206">
        <w:t xml:space="preserve"> increas</w:t>
      </w:r>
      <w:r w:rsidR="00F454A8">
        <w:t>ing visitation rates</w:t>
      </w:r>
      <w:r w:rsidR="00FF197A">
        <w:t>. The effects included</w:t>
      </w:r>
      <w:r w:rsidR="00F454A8">
        <w:t xml:space="preserve"> between</w:t>
      </w:r>
      <w:r w:rsidR="006C23CD">
        <w:t xml:space="preserve">ness centrality and modularity showing that </w:t>
      </w:r>
      <w:r w:rsidR="00FF197A">
        <w:t>the floral attributes of a plant’s neighbourhood</w:t>
      </w:r>
      <w:r w:rsidR="006C23CD">
        <w:t xml:space="preserve"> contributes to</w:t>
      </w:r>
      <w:r w:rsidR="00FF197A">
        <w:t xml:space="preserve"> the role of that</w:t>
      </w:r>
      <w:r w:rsidR="006C23CD" w:rsidRPr="009D3AE2">
        <w:t xml:space="preserve"> plant within the</w:t>
      </w:r>
      <w:r w:rsidR="00FF197A">
        <w:t xml:space="preserve"> whole</w:t>
      </w:r>
      <w:r w:rsidR="006C23CD" w:rsidRPr="009D3AE2">
        <w:t xml:space="preserve"> network and subsequently the structure of the network as a whole.</w:t>
      </w:r>
      <w:r w:rsidR="006C23CD">
        <w:t xml:space="preserve"> </w:t>
      </w:r>
    </w:p>
    <w:p w14:paraId="45C59541" w14:textId="2F4E3B67" w:rsidR="00B15AA7" w:rsidRDefault="0065584A" w:rsidP="0065584A">
      <w:pPr>
        <w:spacing w:line="360" w:lineRule="auto"/>
      </w:pPr>
      <w:r>
        <w:t>Diffuse pollinator-mediated facilitation between co-blooming plant</w:t>
      </w:r>
      <w:r w:rsidR="00B678B4">
        <w:t>s was prevalent in this system and network analyses revealed addition</w:t>
      </w:r>
      <w:r w:rsidR="002904AB">
        <w:t>al</w:t>
      </w:r>
      <w:r w:rsidR="00B678B4">
        <w:t>, potential mechanism</w:t>
      </w:r>
      <w:r>
        <w:t>s</w:t>
      </w:r>
      <w:r w:rsidR="00B678B4">
        <w:t xml:space="preserve"> by which </w:t>
      </w:r>
      <w:r>
        <w:t xml:space="preserve">plants may have benefited from their neighbours. Facilitation between co-blooming plants through increases in local, interspecific density is a frequently studied mechanism within many ecosystems but has not been reported previously for desert ecosystems </w:t>
      </w:r>
      <w:r>
        <w:fldChar w:fldCharType="begin"/>
      </w:r>
      <w:r>
        <w:instrText xml:space="preserve"> ADDIN EN.CITE &lt;EndNote&gt;&lt;Cite&gt;&lt;Author&gt;Braun&lt;/Author&gt;&lt;Year&gt;2018&lt;/Year&gt;&lt;RecNum&gt;331&lt;/RecNum&gt;&lt;DisplayText&gt;(Braun and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fldChar w:fldCharType="separate"/>
      </w:r>
      <w:r>
        <w:rPr>
          <w:noProof/>
        </w:rPr>
        <w:t>(</w:t>
      </w:r>
      <w:hyperlink w:anchor="_ENREF_6" w:tooltip="Braun, 2018 #331" w:history="1">
        <w:r w:rsidR="00CE4F5A">
          <w:rPr>
            <w:noProof/>
          </w:rPr>
          <w:t>Braun and Lortie 2018</w:t>
        </w:r>
      </w:hyperlink>
      <w:r>
        <w:rPr>
          <w:noProof/>
        </w:rPr>
        <w:t>)</w:t>
      </w:r>
      <w:r>
        <w:fldChar w:fldCharType="end"/>
      </w:r>
      <w:r>
        <w:t xml:space="preserve">. Intraspecific density has however been reported to benefit the pollination of desert mustard </w:t>
      </w:r>
      <w:r>
        <w:rPr>
          <w:i/>
          <w:iCs/>
        </w:rPr>
        <w:t>Lesquerella fendleri</w:t>
      </w:r>
      <w:r>
        <w:t xml:space="preserve"> </w:t>
      </w:r>
      <w:r>
        <w:fldChar w:fldCharType="begin"/>
      </w:r>
      <w:r>
        <w:instrText xml:space="preserve"> ADDIN EN.CITE &lt;EndNote&gt;&lt;Cite&gt;&lt;Author&gt;Roll&lt;/Author&gt;&lt;Year&gt;1997&lt;/Year&gt;&lt;RecNum&gt;232&lt;/RecNum&gt;&lt;DisplayText&gt;(Roll&lt;style face="italic"&gt;, et al.&lt;/style&gt;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fldChar w:fldCharType="separate"/>
      </w:r>
      <w:r>
        <w:rPr>
          <w:noProof/>
        </w:rPr>
        <w:t>(</w:t>
      </w:r>
      <w:hyperlink w:anchor="_ENREF_47" w:tooltip="Roll, 1997 #232" w:history="1">
        <w:r w:rsidR="00CE4F5A">
          <w:rPr>
            <w:noProof/>
          </w:rPr>
          <w:t>Roll</w:t>
        </w:r>
        <w:r w:rsidR="00CE4F5A" w:rsidRPr="004967FF">
          <w:rPr>
            <w:i/>
            <w:noProof/>
          </w:rPr>
          <w:t>, et al.</w:t>
        </w:r>
        <w:r w:rsidR="00CE4F5A">
          <w:rPr>
            <w:noProof/>
          </w:rPr>
          <w:t xml:space="preserve"> 1997</w:t>
        </w:r>
      </w:hyperlink>
      <w:r>
        <w:rPr>
          <w:noProof/>
        </w:rPr>
        <w:t>)</w:t>
      </w:r>
      <w:r>
        <w:fldChar w:fldCharType="end"/>
      </w:r>
      <w:r w:rsidR="00B678B4">
        <w:t>. Interestingly, shrub</w:t>
      </w:r>
      <w:r>
        <w:t>, but not</w:t>
      </w:r>
      <w:r w:rsidR="00B678B4">
        <w:t xml:space="preserve"> cactus density</w:t>
      </w:r>
      <w:r>
        <w:t xml:space="preserve"> elicited this positive effect. Shrubs were taller than cacti</w:t>
      </w:r>
      <w:r w:rsidR="00B678B4">
        <w:t>,</w:t>
      </w:r>
      <w:r>
        <w:t xml:space="preserve"> with larger floral displays, and this attractiveness can bring in pollinators via the magnet species effect leading to improved visitation to neighbouring plants (sensu Laverty 1992). This suggests some level of species specificity in benefactors. </w:t>
      </w:r>
    </w:p>
    <w:p w14:paraId="08115657" w14:textId="21A0DF02" w:rsidR="0065584A" w:rsidRDefault="0065584A" w:rsidP="0065584A">
      <w:pPr>
        <w:spacing w:line="360" w:lineRule="auto"/>
      </w:pPr>
      <w:r>
        <w:t xml:space="preserve">Foundation plants growing in </w:t>
      </w:r>
      <w:commentRangeStart w:id="158"/>
      <w:r>
        <w:t xml:space="preserve">denser areas of flowering shrubs </w:t>
      </w:r>
      <w:commentRangeEnd w:id="158"/>
      <w:r w:rsidR="008C3B63">
        <w:rPr>
          <w:rStyle w:val="CommentReference"/>
        </w:rPr>
        <w:commentReference w:id="158"/>
      </w:r>
      <w:r>
        <w:t xml:space="preserve">were visited by a higher diversity of pollinator functional groups i.e. were more generalized. Pollinator abundance-richness relationships are commonly reported for plant-pollinator interactions </w:t>
      </w:r>
      <w:r>
        <w:fldChar w:fldCharType="begin"/>
      </w:r>
      <w:r>
        <w:instrText xml:space="preserve"> ADDIN EN.CITE &lt;EndNote&gt;&lt;Cite&gt;&lt;Author&gt;Steffan‐Dewenter&lt;/Author&gt;&lt;Year&gt;2003&lt;/Year&gt;&lt;RecNum&gt;405&lt;/RecNum&gt;&lt;DisplayText&gt;(Steffan-Dewenter&lt;style face="italic"&gt;, et al.&lt;/style&gt;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fldChar w:fldCharType="separate"/>
      </w:r>
      <w:r>
        <w:rPr>
          <w:noProof/>
        </w:rPr>
        <w:t>(</w:t>
      </w:r>
      <w:hyperlink w:anchor="_ENREF_52" w:tooltip="Steffan-Dewenter, 2002 #404" w:history="1">
        <w:r w:rsidR="00CE4F5A">
          <w:rPr>
            <w:noProof/>
          </w:rPr>
          <w:t>Steffan-Dewenter</w:t>
        </w:r>
        <w:r w:rsidR="00CE4F5A" w:rsidRPr="004967FF">
          <w:rPr>
            <w:i/>
            <w:noProof/>
          </w:rPr>
          <w:t>, et al.</w:t>
        </w:r>
        <w:r w:rsidR="00CE4F5A">
          <w:rPr>
            <w:noProof/>
          </w:rPr>
          <w:t xml:space="preserve"> 2002</w:t>
        </w:r>
      </w:hyperlink>
      <w:r>
        <w:rPr>
          <w:noProof/>
        </w:rPr>
        <w:t xml:space="preserve">, </w:t>
      </w:r>
      <w:hyperlink w:anchor="_ENREF_53" w:tooltip="Steffan‐Dewenter, 2003 #405" w:history="1">
        <w:r w:rsidR="00CE4F5A">
          <w:rPr>
            <w:noProof/>
          </w:rPr>
          <w:t>Steffan‐Dewenter 2003</w:t>
        </w:r>
      </w:hyperlink>
      <w:r>
        <w:rPr>
          <w:noProof/>
        </w:rPr>
        <w:t>)</w:t>
      </w:r>
      <w:r>
        <w:fldChar w:fldCharType="end"/>
      </w:r>
      <w:r>
        <w:t xml:space="preserve">. Increases in pollinator diversity can increase plant fitness </w:t>
      </w:r>
      <w:r>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instrText xml:space="preserve"> ADDIN EN.CITE </w:instrText>
      </w:r>
      <w:r>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instrText xml:space="preserve"> ADDIN EN.CITE.DATA </w:instrText>
      </w:r>
      <w:r>
        <w:fldChar w:fldCharType="end"/>
      </w:r>
      <w:r>
        <w:fldChar w:fldCharType="separate"/>
      </w:r>
      <w:r>
        <w:rPr>
          <w:noProof/>
        </w:rPr>
        <w:t>(</w:t>
      </w:r>
      <w:hyperlink w:anchor="_ENREF_21" w:tooltip="Gómez, 2007 #388" w:history="1">
        <w:r w:rsidR="00CE4F5A">
          <w:rPr>
            <w:noProof/>
          </w:rPr>
          <w:t>Gómez</w:t>
        </w:r>
        <w:r w:rsidR="00CE4F5A" w:rsidRPr="004967FF">
          <w:rPr>
            <w:i/>
            <w:noProof/>
          </w:rPr>
          <w:t>, et al.</w:t>
        </w:r>
        <w:r w:rsidR="00CE4F5A">
          <w:rPr>
            <w:noProof/>
          </w:rPr>
          <w:t xml:space="preserve"> 2007</w:t>
        </w:r>
      </w:hyperlink>
      <w:r>
        <w:rPr>
          <w:noProof/>
        </w:rPr>
        <w:t xml:space="preserve">, </w:t>
      </w:r>
      <w:hyperlink w:anchor="_ENREF_29" w:tooltip="Klein, 2003 #387" w:history="1">
        <w:r w:rsidR="00CE4F5A">
          <w:rPr>
            <w:noProof/>
          </w:rPr>
          <w:t>Klein</w:t>
        </w:r>
        <w:r w:rsidR="00CE4F5A" w:rsidRPr="004967FF">
          <w:rPr>
            <w:i/>
            <w:noProof/>
          </w:rPr>
          <w:t>, et al.</w:t>
        </w:r>
        <w:r w:rsidR="00CE4F5A">
          <w:rPr>
            <w:noProof/>
          </w:rPr>
          <w:t xml:space="preserve"> 2003</w:t>
        </w:r>
      </w:hyperlink>
      <w:r>
        <w:rPr>
          <w:noProof/>
        </w:rPr>
        <w:t xml:space="preserve">, </w:t>
      </w:r>
      <w:hyperlink w:anchor="_ENREF_43" w:tooltip="Perfectti, 2009 #389" w:history="1">
        <w:r w:rsidR="00CE4F5A">
          <w:rPr>
            <w:noProof/>
          </w:rPr>
          <w:t>Perfectti</w:t>
        </w:r>
        <w:r w:rsidR="00CE4F5A" w:rsidRPr="004967FF">
          <w:rPr>
            <w:i/>
            <w:noProof/>
          </w:rPr>
          <w:t>, et al.</w:t>
        </w:r>
        <w:r w:rsidR="00CE4F5A">
          <w:rPr>
            <w:noProof/>
          </w:rPr>
          <w:t xml:space="preserve"> 2009</w:t>
        </w:r>
      </w:hyperlink>
      <w:r>
        <w:rPr>
          <w:noProof/>
        </w:rPr>
        <w:t>)</w:t>
      </w:r>
      <w:r>
        <w:fldChar w:fldCharType="end"/>
      </w:r>
      <w:r>
        <w:t xml:space="preserve"> through several mechanisms. Pollinator-pollinator interactions can lead to increases in pollen deposition by displacing pollinators to other plants and decreasing g</w:t>
      </w:r>
      <w:r w:rsidRPr="00D22033">
        <w:t>eitonogamy</w:t>
      </w:r>
      <w:r>
        <w:t xml:space="preserve"> </w:t>
      </w:r>
      <w:r>
        <w:fldChar w:fldCharType="begin"/>
      </w:r>
      <w:r>
        <w:instrText xml:space="preserve"> ADDIN EN.CITE &lt;EndNote&gt;&lt;Cite&gt;&lt;Author&gt;Heinrich&lt;/Author&gt;&lt;Year&gt;1979&lt;/Year&gt;&lt;RecNum&gt;406&lt;/RecNum&gt;&lt;DisplayText&gt;(Greenleaf and Kremen 2006, Heinrich 1979)&lt;/DisplayText&gt;&lt;record&gt;&lt;rec-number&gt;406&lt;/rec-number&gt;&lt;foreign-keys&gt;&lt;key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fldChar w:fldCharType="separate"/>
      </w:r>
      <w:r>
        <w:rPr>
          <w:noProof/>
        </w:rPr>
        <w:t>(</w:t>
      </w:r>
      <w:hyperlink w:anchor="_ENREF_24" w:tooltip="Greenleaf, 2006 #407" w:history="1">
        <w:r w:rsidR="00CE4F5A">
          <w:rPr>
            <w:noProof/>
          </w:rPr>
          <w:t>Greenleaf and Kremen 2006</w:t>
        </w:r>
      </w:hyperlink>
      <w:r>
        <w:rPr>
          <w:noProof/>
        </w:rPr>
        <w:t xml:space="preserve">, </w:t>
      </w:r>
      <w:hyperlink w:anchor="_ENREF_26" w:tooltip="Heinrich, 1979 #406" w:history="1">
        <w:r w:rsidR="00CE4F5A">
          <w:rPr>
            <w:noProof/>
          </w:rPr>
          <w:t>Heinrich 1979</w:t>
        </w:r>
      </w:hyperlink>
      <w:r>
        <w:rPr>
          <w:noProof/>
        </w:rPr>
        <w:t>)</w:t>
      </w:r>
      <w:r>
        <w:fldChar w:fldCharType="end"/>
      </w:r>
      <w:r>
        <w:t xml:space="preserve">. Alternatively, the likelihood of attracting more effective pollinators increases with pollinator diversity through </w:t>
      </w:r>
      <w:commentRangeStart w:id="159"/>
      <w:r>
        <w:t xml:space="preserve">sampling effort </w:t>
      </w:r>
      <w:commentRangeEnd w:id="159"/>
      <w:r>
        <w:rPr>
          <w:rStyle w:val="CommentReference"/>
        </w:rPr>
        <w:commentReference w:id="159"/>
      </w:r>
      <w:r>
        <w:t xml:space="preserve">(Ives 2005). The positive relationship between </w:t>
      </w:r>
      <w:r w:rsidR="0097548B">
        <w:t xml:space="preserve">pollinator </w:t>
      </w:r>
      <w:r>
        <w:t xml:space="preserve">diversity and pollination success is likely important in desert ecosystems because that relationship is strongest when floral resources are heterogeneously distributed </w:t>
      </w:r>
      <w:r>
        <w:fldChar w:fldCharType="begin"/>
      </w:r>
      <w:r>
        <w:instrText xml:space="preserve"> ADDIN EN.CITE &lt;EndNote&gt;&lt;Cite&gt;&lt;Author&gt;Tylianakis&lt;/Author&gt;&lt;Year&gt;2008&lt;/Year&gt;&lt;RecNum&gt;408&lt;/RecNum&gt;&lt;DisplayText&gt;(Tylianakis&lt;style face="italic"&gt;, et al.&lt;/style&gt;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fldChar w:fldCharType="separate"/>
      </w:r>
      <w:r>
        <w:rPr>
          <w:noProof/>
        </w:rPr>
        <w:t>(</w:t>
      </w:r>
      <w:hyperlink w:anchor="_ENREF_58" w:tooltip="Tylianakis, 2008 #408" w:history="1">
        <w:r w:rsidR="00CE4F5A">
          <w:rPr>
            <w:noProof/>
          </w:rPr>
          <w:t>Tylianakis</w:t>
        </w:r>
        <w:r w:rsidR="00CE4F5A" w:rsidRPr="004967FF">
          <w:rPr>
            <w:i/>
            <w:noProof/>
          </w:rPr>
          <w:t>, et al.</w:t>
        </w:r>
        <w:r w:rsidR="00CE4F5A">
          <w:rPr>
            <w:noProof/>
          </w:rPr>
          <w:t xml:space="preserve"> 2008</w:t>
        </w:r>
      </w:hyperlink>
      <w:r>
        <w:rPr>
          <w:noProof/>
        </w:rPr>
        <w:t>)</w:t>
      </w:r>
      <w:r>
        <w:fldChar w:fldCharType="end"/>
      </w:r>
      <w:r>
        <w:t xml:space="preserve">. </w:t>
      </w:r>
      <w:r w:rsidR="007F7120">
        <w:t>Plants growing in denser areas were linked to a higher proportion of the conspecific population. T</w:t>
      </w:r>
      <w:r>
        <w:t>his is a novel path</w:t>
      </w:r>
      <w:r w:rsidR="007F7120">
        <w:t>way of pollination facilitation as i</w:t>
      </w:r>
      <w:r w:rsidR="00CD414A">
        <w:t>mproved pollen diversity can also increase fitn</w:t>
      </w:r>
      <w:r w:rsidR="0097548B">
        <w:t>ess through increases in genetic diversity (</w:t>
      </w:r>
      <w:r w:rsidR="0097548B">
        <w:rPr>
          <w:sz w:val="25"/>
          <w:szCs w:val="25"/>
        </w:rPr>
        <w:t>Desrocher and Rieseberg 1998)</w:t>
      </w:r>
      <w:r w:rsidR="00CD414A" w:rsidRPr="00DA0A54">
        <w:t>.</w:t>
      </w:r>
      <w:r w:rsidR="00CD414A">
        <w:t xml:space="preserve"> Desert foundation plants have multiple flowers, and there is strong potential to increase genetic diversity of seed set from a single foundation plant within a single flowering season. </w:t>
      </w:r>
    </w:p>
    <w:p w14:paraId="4BD0EF54" w14:textId="1A9FB9EF" w:rsidR="009D61A2" w:rsidRDefault="0065584A" w:rsidP="009D61A2">
      <w:pPr>
        <w:spacing w:line="360" w:lineRule="auto"/>
      </w:pPr>
      <w:r>
        <w:t xml:space="preserve">Plant species did not differ in betweenness centrality suggesting this </w:t>
      </w:r>
      <w:r w:rsidR="00915CEA">
        <w:t xml:space="preserve">network </w:t>
      </w:r>
      <w:r>
        <w:t xml:space="preserve">role is contextual in this system. Low differences between </w:t>
      </w:r>
      <w:r w:rsidR="00070805">
        <w:t xml:space="preserve">plant </w:t>
      </w:r>
      <w:r>
        <w:t xml:space="preserve">species have also been </w:t>
      </w:r>
      <w:r w:rsidR="00CF58F1">
        <w:t xml:space="preserve">reported </w:t>
      </w:r>
      <w:r w:rsidR="00070805">
        <w:t>among hedgerow perennials in agricultural systems</w:t>
      </w:r>
      <w:r>
        <w:t xml:space="preserve"> </w:t>
      </w:r>
      <w:r>
        <w:fldChar w:fldCharType="begin"/>
      </w:r>
      <w:r>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fldChar w:fldCharType="separate"/>
      </w:r>
      <w:r>
        <w:rPr>
          <w:noProof/>
        </w:rPr>
        <w:t>(</w:t>
      </w:r>
      <w:hyperlink w:anchor="_ENREF_49" w:tooltip="Russo, 2013 #366" w:history="1">
        <w:r w:rsidR="00CE4F5A">
          <w:rPr>
            <w:noProof/>
          </w:rPr>
          <w:t>Russo</w:t>
        </w:r>
        <w:r w:rsidR="00CE4F5A" w:rsidRPr="004967FF">
          <w:rPr>
            <w:i/>
            <w:noProof/>
          </w:rPr>
          <w:t>, et al.</w:t>
        </w:r>
        <w:r w:rsidR="00CE4F5A">
          <w:rPr>
            <w:noProof/>
          </w:rPr>
          <w:t xml:space="preserve"> 2013</w:t>
        </w:r>
      </w:hyperlink>
      <w:r>
        <w:rPr>
          <w:noProof/>
        </w:rPr>
        <w:t>)</w:t>
      </w:r>
      <w:r>
        <w:fldChar w:fldCharType="end"/>
      </w:r>
      <w:r>
        <w:t xml:space="preserve">. Species with high betweenness centrality are hypothesized to mediate co-evolutionary cascades moving through mutualistic networks </w:t>
      </w:r>
      <w:r>
        <w:fldChar w:fldCharType="begin"/>
      </w:r>
      <w:r>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fldChar w:fldCharType="separate"/>
      </w:r>
      <w:r>
        <w:rPr>
          <w:noProof/>
        </w:rPr>
        <w:t>(</w:t>
      </w:r>
      <w:hyperlink w:anchor="_ENREF_33" w:tooltip="Martín-González, 2010 #347" w:history="1">
        <w:r w:rsidR="00CE4F5A">
          <w:rPr>
            <w:noProof/>
          </w:rPr>
          <w:t>Martín-González</w:t>
        </w:r>
        <w:r w:rsidR="00CE4F5A" w:rsidRPr="001A5302">
          <w:rPr>
            <w:i/>
            <w:noProof/>
          </w:rPr>
          <w:t>, et al.</w:t>
        </w:r>
        <w:r w:rsidR="00CE4F5A">
          <w:rPr>
            <w:noProof/>
          </w:rPr>
          <w:t xml:space="preserve"> 2010</w:t>
        </w:r>
      </w:hyperlink>
      <w:r>
        <w:rPr>
          <w:noProof/>
        </w:rPr>
        <w:t>)</w:t>
      </w:r>
      <w:r>
        <w:fldChar w:fldCharType="end"/>
      </w:r>
      <w:r>
        <w:t xml:space="preserve"> and keep communities from being fragmented (Newman 2004, Jeong 2000). A meta-analysis confirmed the importance of </w:t>
      </w:r>
      <w:r w:rsidR="00070805">
        <w:t xml:space="preserve">central, </w:t>
      </w:r>
      <w:r>
        <w:t xml:space="preserve">generalized species and demonstrated their similarity of roles across geographical regions and ecosystems </w:t>
      </w:r>
      <w:r>
        <w:fldChar w:fldCharType="begin"/>
      </w:r>
      <w:r>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fldChar w:fldCharType="separate"/>
      </w:r>
      <w:r>
        <w:rPr>
          <w:noProof/>
        </w:rPr>
        <w:t>(</w:t>
      </w:r>
      <w:hyperlink w:anchor="_ENREF_33" w:tooltip="Martín-González, 2010 #347" w:history="1">
        <w:r w:rsidR="00CE4F5A">
          <w:rPr>
            <w:noProof/>
          </w:rPr>
          <w:t>Martín-González</w:t>
        </w:r>
        <w:r w:rsidR="00CE4F5A" w:rsidRPr="001A5302">
          <w:rPr>
            <w:i/>
            <w:noProof/>
          </w:rPr>
          <w:t>, et al.</w:t>
        </w:r>
        <w:r w:rsidR="00CE4F5A">
          <w:rPr>
            <w:noProof/>
          </w:rPr>
          <w:t xml:space="preserve"> 2010</w:t>
        </w:r>
      </w:hyperlink>
      <w:r>
        <w:rPr>
          <w:noProof/>
        </w:rPr>
        <w:t>)</w:t>
      </w:r>
      <w:r>
        <w:fldChar w:fldCharType="end"/>
      </w:r>
      <w:r>
        <w:t xml:space="preserve">. </w:t>
      </w:r>
      <w:r w:rsidR="00A36A50">
        <w:t xml:space="preserve">In this system, shrub facilitation contributes to the cohesiveness of the network because plants with </w:t>
      </w:r>
      <w:r w:rsidR="00CF58F1">
        <w:t>betweenness &gt; 0 connect areas of the network that would otherwise be fragmented (Newman 2004</w:t>
      </w:r>
      <w:r w:rsidR="00A36A50">
        <w:t xml:space="preserve">). </w:t>
      </w:r>
      <w:r w:rsidR="00915CEA">
        <w:t xml:space="preserve">An intriguing possibility raised by these results is that density promotes betweenness because pollinators attracted by mixed patches of flowers are more gregarious. </w:t>
      </w:r>
      <w:r w:rsidRPr="005C4BD5">
        <w:t>The next step here is to determine how the co-blooming neighbourhood influences centrality measures in the absence of facilitation.</w:t>
      </w:r>
      <w:r>
        <w:t xml:space="preserve"> </w:t>
      </w:r>
    </w:p>
    <w:p w14:paraId="33B7CCBE" w14:textId="7651C7C7" w:rsidR="00F348EE" w:rsidRDefault="00B06C34" w:rsidP="00623D0A">
      <w:pPr>
        <w:spacing w:line="360" w:lineRule="auto"/>
      </w:pPr>
      <w:r>
        <w:t>Our study</w:t>
      </w:r>
      <w:r w:rsidR="00CF58F1">
        <w:t xml:space="preserve"> supports the findings of previous work that </w:t>
      </w:r>
      <w:r w:rsidR="0065584A">
        <w:t xml:space="preserve">modules are not </w:t>
      </w:r>
      <w:r>
        <w:t xml:space="preserve">temporally </w:t>
      </w:r>
      <w:r w:rsidR="0065584A">
        <w:t xml:space="preserve">stable structures </w:t>
      </w:r>
      <w:r w:rsidR="003A266F">
        <w:fldChar w:fldCharType="begin"/>
      </w:r>
      <w:r w:rsidR="003A266F">
        <w:instrText xml:space="preserve"> ADDIN EN.CITE &lt;EndNote&gt;&lt;Cite&gt;&lt;Author&gt;Stanoev&lt;/Author&gt;&lt;Year&gt;2011&lt;/Year&gt;&lt;RecNum&gt;426&lt;/RecNum&gt;&lt;DisplayText&gt;(Stanoev&lt;style face="italic"&gt;, et al.&lt;/style&gt; 2011)&lt;/DisplayText&gt;&lt;record&gt;&lt;rec-number&gt;426&lt;/rec-number&gt;&lt;foreign-keys&gt;&lt;key app="EN" db-id="efxxxd2elfvxfde05eev9swq9zv0dswrxzp2"&gt;426&lt;/key&gt;&lt;/foreign-keys&gt;&lt;ref-type name="Journal Article"&gt;17&lt;/ref-type&gt;&lt;contributors&gt;&lt;authors&gt;&lt;author&gt;Stanoev, Angel&lt;/author&gt;&lt;author&gt;Smilkov, Daniel&lt;/author&gt;&lt;author&gt;Kocarev, Ljupco&lt;/author&gt;&lt;/authors&gt;&lt;/contributors&gt;&lt;titles&gt;&lt;title&gt;Identifying communities by influence dynamics in social networks&lt;/title&gt;&lt;secondary-title&gt;Physical Review E&lt;/secondary-title&gt;&lt;/titles&gt;&lt;periodical&gt;&lt;full-title&gt;Physical Review E&lt;/full-title&gt;&lt;/periodical&gt;&lt;pages&gt;046102&lt;/pages&gt;&lt;volume&gt;84&lt;/volume&gt;&lt;number&gt;4&lt;/number&gt;&lt;dates&gt;&lt;year&gt;2011&lt;/year&gt;&lt;/dates&gt;&lt;urls&gt;&lt;/urls&gt;&lt;/record&gt;&lt;/Cite&gt;&lt;/EndNote&gt;</w:instrText>
      </w:r>
      <w:r w:rsidR="003A266F">
        <w:fldChar w:fldCharType="separate"/>
      </w:r>
      <w:r w:rsidR="003A266F">
        <w:rPr>
          <w:noProof/>
        </w:rPr>
        <w:t>(</w:t>
      </w:r>
      <w:hyperlink w:anchor="_ENREF_51" w:tooltip="Stanoev, 2011 #426" w:history="1">
        <w:r w:rsidR="00CE4F5A">
          <w:rPr>
            <w:noProof/>
          </w:rPr>
          <w:t>Stanoev</w:t>
        </w:r>
        <w:r w:rsidR="00CE4F5A" w:rsidRPr="003A266F">
          <w:rPr>
            <w:i/>
            <w:noProof/>
          </w:rPr>
          <w:t>, et al.</w:t>
        </w:r>
        <w:r w:rsidR="00CE4F5A">
          <w:rPr>
            <w:noProof/>
          </w:rPr>
          <w:t xml:space="preserve"> 2011</w:t>
        </w:r>
      </w:hyperlink>
      <w:r w:rsidR="003A266F">
        <w:rPr>
          <w:noProof/>
        </w:rPr>
        <w:t>)</w:t>
      </w:r>
      <w:r w:rsidR="003A266F">
        <w:fldChar w:fldCharType="end"/>
      </w:r>
      <w:r w:rsidR="0065584A">
        <w:t>and</w:t>
      </w:r>
      <w:r w:rsidR="00CF58F1">
        <w:t xml:space="preserve"> can</w:t>
      </w:r>
      <w:r w:rsidR="0065584A">
        <w:t xml:space="preserve"> change over short time periods </w:t>
      </w:r>
      <w:r w:rsidR="00CF58F1">
        <w:t xml:space="preserve">due to phenology </w:t>
      </w:r>
      <w:r w:rsidR="003A266F">
        <w:fldChar w:fldCharType="begin"/>
      </w:r>
      <w:r w:rsidR="003A266F">
        <w:instrText xml:space="preserve"> ADDIN EN.CITE &lt;EndNote&gt;&lt;Cite&gt;&lt;Author&gt;Valverde&lt;/Author&gt;&lt;Year&gt;2016&lt;/Year&gt;&lt;RecNum&gt;348&lt;/RecNum&gt;&lt;DisplayText&gt;(Morente-López&lt;style face="italic"&gt;, et al.&lt;/style&gt; 2018, 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Cite&gt;&lt;Author&gt;Morente-López&lt;/Author&gt;&lt;Year&gt;2018&lt;/Year&gt;&lt;RecNum&gt;392&lt;/RecNum&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3A266F">
        <w:fldChar w:fldCharType="separate"/>
      </w:r>
      <w:r w:rsidR="003A266F">
        <w:rPr>
          <w:noProof/>
        </w:rPr>
        <w:t>(</w:t>
      </w:r>
      <w:hyperlink w:anchor="_ENREF_35" w:tooltip="Morente-López, 2018 #392" w:history="1">
        <w:r w:rsidR="00CE4F5A">
          <w:rPr>
            <w:noProof/>
          </w:rPr>
          <w:t>Morente-López</w:t>
        </w:r>
        <w:r w:rsidR="00CE4F5A" w:rsidRPr="003A266F">
          <w:rPr>
            <w:i/>
            <w:noProof/>
          </w:rPr>
          <w:t>, et al.</w:t>
        </w:r>
        <w:r w:rsidR="00CE4F5A">
          <w:rPr>
            <w:noProof/>
          </w:rPr>
          <w:t xml:space="preserve"> 2018</w:t>
        </w:r>
      </w:hyperlink>
      <w:r w:rsidR="003A266F">
        <w:rPr>
          <w:noProof/>
        </w:rPr>
        <w:t xml:space="preserve">, </w:t>
      </w:r>
      <w:hyperlink w:anchor="_ENREF_60" w:tooltip="Valverde, 2016 #348" w:history="1">
        <w:r w:rsidR="00CE4F5A">
          <w:rPr>
            <w:noProof/>
          </w:rPr>
          <w:t>Valverde</w:t>
        </w:r>
        <w:r w:rsidR="00CE4F5A" w:rsidRPr="003A266F">
          <w:rPr>
            <w:i/>
            <w:noProof/>
          </w:rPr>
          <w:t>, et al.</w:t>
        </w:r>
        <w:r w:rsidR="00CE4F5A">
          <w:rPr>
            <w:noProof/>
          </w:rPr>
          <w:t xml:space="preserve"> 2016</w:t>
        </w:r>
      </w:hyperlink>
      <w:r w:rsidR="003A266F">
        <w:rPr>
          <w:noProof/>
        </w:rPr>
        <w:t>)</w:t>
      </w:r>
      <w:r w:rsidR="003A266F">
        <w:fldChar w:fldCharType="end"/>
      </w:r>
      <w:r w:rsidR="0065584A">
        <w:t xml:space="preserve">. </w:t>
      </w:r>
      <w:r w:rsidR="0065584A" w:rsidRPr="00F437E5">
        <w:t xml:space="preserve">Temporal variations in plant-pollinator interactions are not well documented at the community level and the causes of short-term visitation network dynamics are critically understudied </w:t>
      </w:r>
      <w:r w:rsidR="003A266F">
        <w:fldChar w:fldCharType="begin">
          <w:fldData xml:space="preserve">PEVuZE5vdGU+PENpdGU+PEF1dGhvcj5DYXJhRG9ubmE8L0F1dGhvcj48WWVhcj4yMDE3PC9ZZWFy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</w:fldData>
        </w:fldChar>
      </w:r>
      <w:r w:rsidR="003A266F">
        <w:instrText xml:space="preserve"> ADDIN EN.CITE </w:instrText>
      </w:r>
      <w:r w:rsidR="003A266F">
        <w:fldChar w:fldCharType="begin">
          <w:fldData xml:space="preserve">PEVuZE5vdGU+PENpdGU+PEF1dGhvcj5DYXJhRG9ubmE8L0F1dGhvcj48WWVhcj4yMDE3PC9ZZWFy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</w:fldData>
        </w:fldChar>
      </w:r>
      <w:r w:rsidR="003A266F">
        <w:instrText xml:space="preserve"> ADDIN EN.CITE.DATA </w:instrText>
      </w:r>
      <w:r w:rsidR="003A266F">
        <w:fldChar w:fldCharType="end"/>
      </w:r>
      <w:r w:rsidR="003A266F">
        <w:fldChar w:fldCharType="separate"/>
      </w:r>
      <w:r w:rsidR="003A266F">
        <w:rPr>
          <w:noProof/>
        </w:rPr>
        <w:t>(</w:t>
      </w:r>
      <w:hyperlink w:anchor="_ENREF_2" w:tooltip="Bascompte, 2013 #368" w:history="1">
        <w:r w:rsidR="00CE4F5A">
          <w:rPr>
            <w:noProof/>
          </w:rPr>
          <w:t>Bascompte and Jordano 2013</w:t>
        </w:r>
      </w:hyperlink>
      <w:r w:rsidR="003A266F">
        <w:rPr>
          <w:noProof/>
        </w:rPr>
        <w:t xml:space="preserve">, </w:t>
      </w:r>
      <w:hyperlink w:anchor="_ENREF_8" w:tooltip="CaraDonna, 2017 #307" w:history="1">
        <w:r w:rsidR="00CE4F5A">
          <w:rPr>
            <w:noProof/>
          </w:rPr>
          <w:t>CaraDonna</w:t>
        </w:r>
        <w:r w:rsidR="00CE4F5A" w:rsidRPr="003A266F">
          <w:rPr>
            <w:i/>
            <w:noProof/>
          </w:rPr>
          <w:t>, et al.</w:t>
        </w:r>
        <w:r w:rsidR="00CE4F5A">
          <w:rPr>
            <w:noProof/>
          </w:rPr>
          <w:t xml:space="preserve"> 2017</w:t>
        </w:r>
      </w:hyperlink>
      <w:r w:rsidR="003A266F">
        <w:rPr>
          <w:noProof/>
        </w:rPr>
        <w:t xml:space="preserve">, </w:t>
      </w:r>
      <w:hyperlink w:anchor="_ENREF_45" w:tooltip="Poisot, 2015 #314" w:history="1">
        <w:r w:rsidR="00CE4F5A">
          <w:rPr>
            <w:noProof/>
          </w:rPr>
          <w:t>Poisot</w:t>
        </w:r>
        <w:r w:rsidR="00CE4F5A" w:rsidRPr="003A266F">
          <w:rPr>
            <w:i/>
            <w:noProof/>
          </w:rPr>
          <w:t>, et al.</w:t>
        </w:r>
        <w:r w:rsidR="00CE4F5A">
          <w:rPr>
            <w:noProof/>
          </w:rPr>
          <w:t xml:space="preserve"> 2015</w:t>
        </w:r>
      </w:hyperlink>
      <w:r w:rsidR="003A266F">
        <w:rPr>
          <w:noProof/>
        </w:rPr>
        <w:t>)</w:t>
      </w:r>
      <w:r w:rsidR="003A266F">
        <w:fldChar w:fldCharType="end"/>
      </w:r>
      <w:r w:rsidR="0065584A" w:rsidRPr="00F437E5">
        <w:t xml:space="preserve">. </w:t>
      </w:r>
      <w:r w:rsidR="0065584A">
        <w:t xml:space="preserve">In addition to potential short-term phenological variation, </w:t>
      </w:r>
      <w:r w:rsidR="00FF4C30">
        <w:t xml:space="preserve">the decreases in net site-level floral density may have contributed to day dependent modularity because changes in resource availability can alter pollinator foraging </w:t>
      </w:r>
      <w:r w:rsidR="00D86683">
        <w:t xml:space="preserve">behaviour </w:t>
      </w:r>
      <w:r w:rsidR="003A266F">
        <w:fldChar w:fldCharType="begin"/>
      </w:r>
      <w:r w:rsidR="003A266F">
        <w:instrText xml:space="preserve"> ADDIN EN.CITE &lt;EndNote&gt;&lt;Cite&gt;&lt;Author&gt;Jha&lt;/Author&gt;&lt;Year&gt;2009&lt;/Year&gt;&lt;RecNum&gt;419&lt;/RecNum&gt;&lt;DisplayText&gt;(Jha and Vandermeer 2009)&lt;/DisplayText&gt;&lt;record&gt;&lt;rec-number&gt;419&lt;/rec-number&gt;&lt;foreign-keys&gt;&lt;key app="EN" db-id="efxxxd2elfvxfde05eev9swq9zv0dswrxzp2"&gt;419&lt;/key&gt;&lt;/foreign-keys&gt;&lt;ref-type name="Journal Article"&gt;17&lt;/ref-type&gt;&lt;contributors&gt;&lt;authors&gt;&lt;author&gt;Jha, Shalene&lt;/author&gt;&lt;author&gt;Vandermeer, John H&lt;/author&gt;&lt;/authors&gt;&lt;/contributors&gt;&lt;titles&gt;&lt;title&gt;Contrasting bee foraging in response to resource scale and local habitat management&lt;/title&gt;&lt;secondary-title&gt;Oikos&lt;/secondary-title&gt;&lt;/titles&gt;&lt;periodical&gt;&lt;full-title&gt;Oikos&lt;/full-title&gt;&lt;/periodical&gt;&lt;pages&gt;1174-1180&lt;/pages&gt;&lt;volume&gt;118&lt;/volume&gt;&lt;number&gt;8&lt;/number&gt;&lt;dates&gt;&lt;year&gt;2009&lt;/year&gt;&lt;/dates&gt;&lt;isbn&gt;0030-1299&lt;/isbn&gt;&lt;urls&gt;&lt;/urls&gt;&lt;/record&gt;&lt;/Cite&gt;&lt;/EndNote&gt;</w:instrText>
      </w:r>
      <w:r w:rsidR="003A266F">
        <w:fldChar w:fldCharType="separate"/>
      </w:r>
      <w:r w:rsidR="003A266F">
        <w:rPr>
          <w:noProof/>
        </w:rPr>
        <w:t>(</w:t>
      </w:r>
      <w:hyperlink w:anchor="_ENREF_27" w:tooltip="Jha, 2009 #419" w:history="1">
        <w:r w:rsidR="00CE4F5A">
          <w:rPr>
            <w:noProof/>
          </w:rPr>
          <w:t>Jha and Vandermeer 2009</w:t>
        </w:r>
      </w:hyperlink>
      <w:r w:rsidR="003A266F">
        <w:rPr>
          <w:noProof/>
        </w:rPr>
        <w:t>)</w:t>
      </w:r>
      <w:r w:rsidR="003A266F">
        <w:fldChar w:fldCharType="end"/>
      </w:r>
      <w:r w:rsidR="00D86683">
        <w:t xml:space="preserve">. </w:t>
      </w:r>
      <w:r w:rsidR="00CE4F5A">
        <w:t>The species-based network was more modular than the individual-based network suggesting that aggregating to species overestimates compartmentalization of individual interactions.</w:t>
      </w:r>
    </w:p>
    <w:p w14:paraId="5DB387C9" w14:textId="65BF5BAF" w:rsidR="008409CC" w:rsidRDefault="00F04F29" w:rsidP="00CE4F5A">
      <w:pPr>
        <w:spacing w:line="360" w:lineRule="auto"/>
      </w:pPr>
      <w:r>
        <w:t>Overall, the structure of the</w:t>
      </w:r>
      <w:r w:rsidR="003D61AC">
        <w:t xml:space="preserve"> </w:t>
      </w:r>
      <w:r w:rsidR="0095341B">
        <w:t xml:space="preserve">bipartite </w:t>
      </w:r>
      <w:r w:rsidR="003D61AC">
        <w:t>individual</w:t>
      </w:r>
      <w:r>
        <w:t xml:space="preserve">-based network </w:t>
      </w:r>
      <w:r w:rsidR="00E95A01">
        <w:t>resembled the species</w:t>
      </w:r>
      <w:r>
        <w:t>-based</w:t>
      </w:r>
      <w:r w:rsidR="00E95A01">
        <w:t xml:space="preserve"> network indicating that this was a reasonable approach to explaining the aggregated patterns of species networks.</w:t>
      </w:r>
      <w:r w:rsidR="003D61AC">
        <w:t xml:space="preserve"> </w:t>
      </w:r>
      <w:r w:rsidR="00F72C2A">
        <w:t>However, i</w:t>
      </w:r>
      <w:r w:rsidR="00F348EE">
        <w:t>n this system the species network was more specialized than the individual-based network</w:t>
      </w:r>
      <w:r w:rsidR="00F72C2A">
        <w:t>.</w:t>
      </w:r>
      <w:r w:rsidR="004C02DD">
        <w:t xml:space="preserve"> A similar increase in specialization has also been reported within a population of </w:t>
      </w:r>
      <w:r w:rsidR="004C02DD" w:rsidRPr="004C02DD">
        <w:rPr>
          <w:i/>
        </w:rPr>
        <w:t>Sinapis arvenis</w:t>
      </w:r>
      <w:r w:rsidR="004C02DD">
        <w:rPr>
          <w:i/>
        </w:rPr>
        <w:t xml:space="preserve"> </w:t>
      </w:r>
      <w:r w:rsidR="00BA5FBA">
        <w:rPr>
          <w:i/>
        </w:rPr>
        <w:fldChar w:fldCharType="begin"/>
      </w:r>
      <w:r w:rsidR="00BA5FBA">
        <w:rPr>
          <w:i/>
        </w:rPr>
        <w:instrText xml:space="preserve"> ADDIN EN.CITE &lt;EndNote&gt;&lt;Cite&gt;&lt;Author&gt;Kuppler&lt;/Author&gt;&lt;Year&gt;2016&lt;/Year&gt;&lt;RecNum&gt;428&lt;/RecNum&gt;&lt;DisplayText&gt;(Kuppler&lt;style face="italic"&gt;, et al.&lt;/style&gt; 2016)&lt;/DisplayText&gt;&lt;record&gt;&lt;rec-number&gt;428&lt;/rec-number&gt;&lt;foreign-keys&gt;&lt;key app="EN" db-id="efxxxd2elfvxfde05eev9swq9zv0dswrxzp2"&gt;428&lt;/key&gt;&lt;/foreign-keys&gt;&lt;ref-type name="Journal Article"&gt;17&lt;/ref-type&gt;&lt;contributors&gt;&lt;authors&gt;&lt;author&gt;Kuppler, Jonas&lt;/author&gt;&lt;author&gt;Höfers, Maren K&lt;/author&gt;&lt;author&gt;Wiesmann, Lisa&lt;/author&gt;&lt;author&gt;Junker, Robert R&lt;/author&gt;&lt;/authors&gt;&lt;/contributors&gt;&lt;titles&gt;&lt;title&gt;Time‐invariant differences between plant individuals in interactions with arthropods correlate with intraspecific variation in plant phenology, morphology and floral scent&lt;/title&gt;&lt;secondary-title&gt;New Phytologist&lt;/secondary-title&gt;&lt;/titles&gt;&lt;periodical&gt;&lt;full-title&gt;New Phytologist&lt;/full-title&gt;&lt;/periodical&gt;&lt;pages&gt;1357-1368&lt;/pages&gt;&lt;volume&gt;210&lt;/volume&gt;&lt;number&gt;4&lt;/number&gt;&lt;dates&gt;&lt;year&gt;2016&lt;/year&gt;&lt;/dates&gt;&lt;isbn&gt;0028-646X&lt;/isbn&gt;&lt;urls&gt;&lt;/urls&gt;&lt;/record&gt;&lt;/Cite&gt;&lt;/EndNote&gt;</w:instrText>
      </w:r>
      <w:r w:rsidR="00BA5FBA">
        <w:rPr>
          <w:i/>
        </w:rPr>
        <w:fldChar w:fldCharType="separate"/>
      </w:r>
      <w:r w:rsidR="00BA5FBA">
        <w:rPr>
          <w:i/>
          <w:noProof/>
        </w:rPr>
        <w:t>(</w:t>
      </w:r>
      <w:hyperlink w:anchor="_ENREF_30" w:tooltip="Kuppler, 2016 #428" w:history="1">
        <w:r w:rsidR="00CE4F5A" w:rsidRPr="00BA5FBA">
          <w:rPr>
            <w:noProof/>
          </w:rPr>
          <w:t xml:space="preserve">Kuppler, </w:t>
        </w:r>
        <w:r w:rsidR="00CE4F5A" w:rsidRPr="00BA5FBA">
          <w:rPr>
            <w:i/>
            <w:noProof/>
          </w:rPr>
          <w:t>et al</w:t>
        </w:r>
        <w:r w:rsidR="00CE4F5A" w:rsidRPr="00BA5FBA">
          <w:rPr>
            <w:noProof/>
          </w:rPr>
          <w:t>. 2016</w:t>
        </w:r>
      </w:hyperlink>
      <w:r w:rsidR="00BA5FBA" w:rsidRPr="00BA5FBA">
        <w:rPr>
          <w:noProof/>
        </w:rPr>
        <w:t>)</w:t>
      </w:r>
      <w:r w:rsidR="00BA5FBA">
        <w:rPr>
          <w:i/>
        </w:rPr>
        <w:fldChar w:fldCharType="end"/>
      </w:r>
      <w:r w:rsidR="00BA5FBA">
        <w:rPr>
          <w:i/>
        </w:rPr>
        <w:t>.</w:t>
      </w:r>
      <w:r w:rsidR="00BA5FBA">
        <w:t xml:space="preserve"> Rumeu (2018) found that a multi-species network built with traits to be </w:t>
      </w:r>
      <w:r w:rsidR="00F72C2A">
        <w:t>less specialized than species and suggests that species networks may overestimate specialization.</w:t>
      </w:r>
      <w:r w:rsidR="00BA5FBA">
        <w:t xml:space="preserve"> </w:t>
      </w:r>
      <w:r w:rsidR="00F348EE" w:rsidRPr="003B391B">
        <w:t>The degree of specialization of species in desert ecosystems is a subject of ongoing debate (Chesson et al, 2004).</w:t>
      </w:r>
      <w:r w:rsidR="00BA5FBA">
        <w:t xml:space="preserve"> </w:t>
      </w:r>
      <w:r w:rsidR="00BA5FBA" w:rsidRPr="003B391B">
        <w:t>Desert organisms are hypothesized to adapt to high environmental variability by generalizing resource use (Chesson et al., 2004)</w:t>
      </w:r>
      <w:r w:rsidR="00043185">
        <w:t xml:space="preserve"> and our study suggests this adaptation may occur at the individual level.</w:t>
      </w:r>
      <w:r w:rsidR="00DF50BD">
        <w:t xml:space="preserve"> </w:t>
      </w:r>
      <w:r w:rsidR="00F348EE">
        <w:t>Connectance i.e. the density of interactions</w:t>
      </w:r>
      <w:r w:rsidR="00CE4F5A">
        <w:t>,</w:t>
      </w:r>
      <w:r w:rsidR="00F348EE">
        <w:t xml:space="preserve"> and nestedness were lower tha</w:t>
      </w:r>
      <w:r w:rsidR="00DF50BD">
        <w:t>n an equivalent random network indicating this system may be particularly sensitive to perturbation.</w:t>
      </w:r>
      <w:r w:rsidR="00CE4F5A">
        <w:t xml:space="preserve"> </w:t>
      </w:r>
      <w:r w:rsidR="00DF50BD">
        <w:t>Only visitation rates contributed to the individual network’s nestedness highlighting the importance of generalist plants in this system for stability.</w:t>
      </w:r>
      <w:r w:rsidR="008F1B7B">
        <w:t xml:space="preserve"> </w:t>
      </w:r>
    </w:p>
    <w:p w14:paraId="3D2279BD" w14:textId="3A7FB7AF" w:rsidR="00CE4F5A" w:rsidRDefault="00CE4F5A" w:rsidP="00CE4F5A">
      <w:pPr>
        <w:spacing w:line="360" w:lineRule="auto"/>
      </w:pPr>
      <w:r>
        <w:t>Modularity</w:t>
      </w:r>
      <w:r w:rsidR="00430031">
        <w:t xml:space="preserve"> and the correlation between degree and other centrality measures are considered universal features of ecological networks </w:t>
      </w:r>
      <w:r w:rsidR="00430031">
        <w:fldChar w:fldCharType="begin"/>
      </w:r>
      <w:r w:rsidR="00430031">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430031">
        <w:fldChar w:fldCharType="separate"/>
      </w:r>
      <w:r w:rsidR="00430031">
        <w:rPr>
          <w:noProof/>
        </w:rPr>
        <w:t>(</w:t>
      </w:r>
      <w:hyperlink w:anchor="_ENREF_33" w:tooltip="Martín-González, 2010 #347" w:history="1">
        <w:r>
          <w:rPr>
            <w:noProof/>
          </w:rPr>
          <w:t>Martín-González</w:t>
        </w:r>
        <w:r w:rsidRPr="005D7DFC">
          <w:rPr>
            <w:i/>
            <w:noProof/>
          </w:rPr>
          <w:t>, et al.</w:t>
        </w:r>
        <w:r>
          <w:rPr>
            <w:noProof/>
          </w:rPr>
          <w:t xml:space="preserve"> 2010</w:t>
        </w:r>
      </w:hyperlink>
      <w:r w:rsidR="00430031">
        <w:rPr>
          <w:noProof/>
        </w:rPr>
        <w:t>)</w:t>
      </w:r>
      <w:r w:rsidR="00430031">
        <w:fldChar w:fldCharType="end"/>
      </w:r>
      <w:r>
        <w:t xml:space="preserve"> and were present at the individual level as well showing the importance of intraspecific interactions to overall community structure. </w:t>
      </w:r>
      <w:r w:rsidR="0065584A">
        <w:t xml:space="preserve">The study of pollination networks is dominated by those that aggregate individuals to species. For species networks, traits are increasingly being recognized as driving forces of network structure </w:t>
      </w:r>
      <w:r w:rsidR="0065584A">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65584A">
        <w:instrText xml:space="preserve"> ADDIN EN.CITE </w:instrText>
      </w:r>
      <w:r w:rsidR="0065584A">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65584A">
        <w:instrText xml:space="preserve"> ADDIN EN.CITE.DATA </w:instrText>
      </w:r>
      <w:r w:rsidR="0065584A">
        <w:fldChar w:fldCharType="end"/>
      </w:r>
      <w:r w:rsidR="0065584A">
        <w:fldChar w:fldCharType="separate"/>
      </w:r>
      <w:r w:rsidR="0065584A">
        <w:rPr>
          <w:noProof/>
        </w:rPr>
        <w:t>(</w:t>
      </w:r>
      <w:hyperlink w:anchor="_ENREF_16" w:tooltip="Dupont, 2014 #361" w:history="1">
        <w:r>
          <w:rPr>
            <w:noProof/>
          </w:rPr>
          <w:t>Dupont</w:t>
        </w:r>
        <w:r w:rsidRPr="001A5302">
          <w:rPr>
            <w:i/>
            <w:noProof/>
          </w:rPr>
          <w:t>, et al.</w:t>
        </w:r>
        <w:r>
          <w:rPr>
            <w:noProof/>
          </w:rPr>
          <w:t xml:space="preserve"> 2014</w:t>
        </w:r>
      </w:hyperlink>
      <w:r w:rsidR="0065584A">
        <w:rPr>
          <w:noProof/>
        </w:rPr>
        <w:t xml:space="preserve">, </w:t>
      </w:r>
      <w:hyperlink w:anchor="_ENREF_17" w:tooltip="Eklöf, 2013 #402" w:history="1">
        <w:r>
          <w:rPr>
            <w:noProof/>
          </w:rPr>
          <w:t>Eklöf</w:t>
        </w:r>
        <w:r w:rsidRPr="001A5302">
          <w:rPr>
            <w:i/>
            <w:noProof/>
          </w:rPr>
          <w:t>, et al.</w:t>
        </w:r>
        <w:r>
          <w:rPr>
            <w:noProof/>
          </w:rPr>
          <w:t xml:space="preserve"> 2013</w:t>
        </w:r>
      </w:hyperlink>
      <w:r w:rsidR="0065584A">
        <w:rPr>
          <w:noProof/>
        </w:rPr>
        <w:t xml:space="preserve">, </w:t>
      </w:r>
      <w:hyperlink w:anchor="_ENREF_40" w:tooltip="Olesen, 2010 #401" w:history="1">
        <w:r>
          <w:rPr>
            <w:noProof/>
          </w:rPr>
          <w:t>Olesen</w:t>
        </w:r>
        <w:r w:rsidRPr="001A5302">
          <w:rPr>
            <w:i/>
            <w:noProof/>
          </w:rPr>
          <w:t>, et al.</w:t>
        </w:r>
        <w:r>
          <w:rPr>
            <w:noProof/>
          </w:rPr>
          <w:t xml:space="preserve"> 2010</w:t>
        </w:r>
      </w:hyperlink>
      <w:r w:rsidR="0065584A">
        <w:rPr>
          <w:noProof/>
        </w:rPr>
        <w:t xml:space="preserve">, </w:t>
      </w:r>
      <w:hyperlink w:anchor="_ENREF_41" w:tooltip="Olito, 2015 #403" w:history="1">
        <w:r>
          <w:rPr>
            <w:noProof/>
          </w:rPr>
          <w:t>Olito and Fox 2015</w:t>
        </w:r>
      </w:hyperlink>
      <w:r w:rsidR="0065584A">
        <w:rPr>
          <w:noProof/>
        </w:rPr>
        <w:t>)</w:t>
      </w:r>
      <w:r w:rsidR="0065584A">
        <w:fldChar w:fldCharType="end"/>
      </w:r>
      <w:r w:rsidR="0065584A">
        <w:rPr>
          <w:rFonts w:ascii="AGaramondPro-Regular" w:hAnsi="AGaramondPro-Regular" w:cs="AGaramondPro-Regular"/>
          <w:sz w:val="20"/>
          <w:szCs w:val="20"/>
        </w:rPr>
        <w:t>.</w:t>
      </w:r>
      <w:r w:rsidR="0065584A">
        <w:t xml:space="preserve"> Our results indicate that </w:t>
      </w:r>
      <w:r w:rsidR="0065584A" w:rsidRPr="009D3AE2">
        <w:t>the floral neighbourhood an i</w:t>
      </w:r>
      <w:r>
        <w:t>ndividual is embedded in</w:t>
      </w:r>
      <w:r w:rsidR="00B77205">
        <w:t xml:space="preserve"> also contributes to network structure.</w:t>
      </w:r>
      <w:r>
        <w:t xml:space="preserve"> </w:t>
      </w:r>
      <w:r w:rsidRPr="005C4BD5">
        <w:t xml:space="preserve">Further research is necessary to distinguish between contextual, individual roles and species roles in structuring </w:t>
      </w:r>
      <w:r>
        <w:t>ecological interaction networks but is fundamental to predict interaction network</w:t>
      </w:r>
      <w:r w:rsidR="008F1B7B">
        <w:t xml:space="preserve"> structure, and therefore its</w:t>
      </w:r>
      <w:r>
        <w:t xml:space="preserve"> functioning and response to</w:t>
      </w:r>
      <w:r w:rsidR="008F1B7B">
        <w:t xml:space="preserve"> disturbances. </w:t>
      </w:r>
    </w:p>
    <w:p w14:paraId="12D12083" w14:textId="2BB46438" w:rsidR="00517F77" w:rsidRDefault="00517F77" w:rsidP="0042612E"/>
    <w:p w14:paraId="4275799B" w14:textId="06818EF1" w:rsidR="008F1B7B" w:rsidRDefault="008F1B7B" w:rsidP="0042612E"/>
    <w:p w14:paraId="3355568B" w14:textId="77777777" w:rsidR="008F1B7B" w:rsidRDefault="008F1B7B" w:rsidP="0042612E"/>
    <w:p w14:paraId="252D6A24" w14:textId="65A188F9" w:rsidR="00B71998" w:rsidRDefault="00E85ED1" w:rsidP="0042612E">
      <w:pPr>
        <w:rPr>
          <w:u w:val="single"/>
        </w:rPr>
      </w:pPr>
      <w:r w:rsidRPr="00E85ED1">
        <w:rPr>
          <w:u w:val="single"/>
        </w:rPr>
        <w:t>Tables</w:t>
      </w:r>
      <w:r w:rsidR="00E45BD1">
        <w:rPr>
          <w:u w:val="single"/>
        </w:rPr>
        <w:t xml:space="preserve"> &amp; Figures</w:t>
      </w:r>
    </w:p>
    <w:p w14:paraId="4F4B0572" w14:textId="14CB65FE" w:rsidR="00DB07DB" w:rsidRDefault="00DB07DB" w:rsidP="00DB07DB">
      <w:r>
        <w:t>Table 1: List of</w:t>
      </w:r>
      <w:r w:rsidR="002B441B">
        <w:t xml:space="preserve"> foundation species, number of observati</w:t>
      </w:r>
      <w:r w:rsidR="00352798">
        <w:t>on periods, phenotypic traits and visitation rate.</w:t>
      </w:r>
    </w:p>
    <w:tbl>
      <w:tblPr>
        <w:tblStyle w:val="PlainTable21"/>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297B5F95" w:rsidR="00C9464D" w:rsidRPr="00AD7D50" w:rsidRDefault="00C9464D" w:rsidP="00AD7D50">
            <w:pPr>
              <w:rPr>
                <w:sz w:val="22"/>
                <w:szCs w:val="22"/>
              </w:rPr>
            </w:pPr>
            <w:r w:rsidRPr="00AD7D50">
              <w:rPr>
                <w:sz w:val="22"/>
                <w:szCs w:val="22"/>
              </w:rPr>
              <w:t>Mean height</w:t>
            </w:r>
            <w:r w:rsidR="003B5261">
              <w:rPr>
                <w:sz w:val="22"/>
                <w:szCs w:val="22"/>
              </w:rPr>
              <w:t xml:space="preserve"> (cm)</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r w:rsidRPr="002B441B">
              <w:rPr>
                <w:i/>
                <w:sz w:val="22"/>
                <w:szCs w:val="22"/>
              </w:rPr>
              <w:t>Acamptopappus sphaerocephalus</w:t>
            </w:r>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28664314" w:rsidR="00C9464D" w:rsidRPr="002B441B" w:rsidRDefault="00F2500D" w:rsidP="002B441B">
            <w:pPr>
              <w:rPr>
                <w:rFonts w:eastAsia="Times New Roman"/>
                <w:color w:val="000000"/>
                <w:sz w:val="22"/>
                <w:szCs w:val="22"/>
              </w:rPr>
            </w:pPr>
            <w:r>
              <w:rPr>
                <w:rFonts w:eastAsia="Times New Roman"/>
                <w:color w:val="000000"/>
                <w:sz w:val="22"/>
                <w:szCs w:val="22"/>
              </w:rPr>
              <w:t>51.08</w:t>
            </w:r>
          </w:p>
        </w:tc>
        <w:tc>
          <w:tcPr>
            <w:tcW w:w="1530" w:type="dxa"/>
          </w:tcPr>
          <w:p w14:paraId="48BFE323" w14:textId="09062D9C" w:rsidR="00C9464D" w:rsidRPr="00AD7D50" w:rsidRDefault="00F2500D" w:rsidP="00AD7D50">
            <w:pPr>
              <w:rPr>
                <w:sz w:val="22"/>
                <w:szCs w:val="22"/>
              </w:rPr>
            </w:pPr>
            <w:r>
              <w:rPr>
                <w:color w:val="000000"/>
                <w:sz w:val="22"/>
                <w:szCs w:val="22"/>
              </w:rPr>
              <w:t>45.16</w:t>
            </w:r>
          </w:p>
        </w:tc>
        <w:tc>
          <w:tcPr>
            <w:tcW w:w="1525" w:type="dxa"/>
          </w:tcPr>
          <w:p w14:paraId="04798212" w14:textId="2DB8BA39" w:rsidR="00C9464D" w:rsidRPr="00AD7D50" w:rsidRDefault="00F2500D" w:rsidP="00AD7D50">
            <w:pPr>
              <w:rPr>
                <w:sz w:val="22"/>
                <w:szCs w:val="22"/>
              </w:rPr>
            </w:pPr>
            <w:r>
              <w:rPr>
                <w:color w:val="000000"/>
                <w:sz w:val="22"/>
                <w:szCs w:val="22"/>
              </w:rPr>
              <w:t>0.88</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r w:rsidRPr="002B441B">
              <w:rPr>
                <w:i/>
                <w:sz w:val="22"/>
                <w:szCs w:val="22"/>
              </w:rPr>
              <w:t>Eriogonum fasciculatum</w:t>
            </w:r>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2FFC50BF" w:rsidR="00C9464D" w:rsidRPr="00AD7D50" w:rsidRDefault="00F2500D" w:rsidP="00AD7D50">
            <w:pPr>
              <w:rPr>
                <w:sz w:val="22"/>
                <w:szCs w:val="22"/>
              </w:rPr>
            </w:pPr>
            <w:r>
              <w:rPr>
                <w:color w:val="000000"/>
                <w:sz w:val="22"/>
                <w:szCs w:val="22"/>
                <w:shd w:val="clear" w:color="auto" w:fill="FFFFFF"/>
              </w:rPr>
              <w:t>44.03</w:t>
            </w:r>
          </w:p>
        </w:tc>
        <w:tc>
          <w:tcPr>
            <w:tcW w:w="1530" w:type="dxa"/>
          </w:tcPr>
          <w:p w14:paraId="7FEF184D" w14:textId="2C4FFF8D" w:rsidR="00C9464D" w:rsidRPr="00AD7D50" w:rsidRDefault="00F2500D" w:rsidP="00AD7D50">
            <w:pPr>
              <w:rPr>
                <w:sz w:val="22"/>
                <w:szCs w:val="22"/>
              </w:rPr>
            </w:pPr>
            <w:r>
              <w:rPr>
                <w:color w:val="000000"/>
                <w:sz w:val="22"/>
                <w:szCs w:val="22"/>
                <w:shd w:val="clear" w:color="auto" w:fill="FFFFFF"/>
              </w:rPr>
              <w:t>16.71</w:t>
            </w:r>
          </w:p>
        </w:tc>
        <w:tc>
          <w:tcPr>
            <w:tcW w:w="1525" w:type="dxa"/>
          </w:tcPr>
          <w:p w14:paraId="12845150" w14:textId="56091EAA" w:rsidR="00C9464D" w:rsidRPr="00AD7D50" w:rsidRDefault="00F2500D" w:rsidP="00AD7D50">
            <w:pPr>
              <w:rPr>
                <w:sz w:val="22"/>
                <w:szCs w:val="22"/>
              </w:rPr>
            </w:pPr>
            <w:r>
              <w:rPr>
                <w:color w:val="000000"/>
                <w:sz w:val="22"/>
                <w:szCs w:val="22"/>
                <w:shd w:val="clear" w:color="auto" w:fill="FFFFFF"/>
              </w:rPr>
              <w:t>2.39</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r w:rsidRPr="002B441B">
              <w:rPr>
                <w:i/>
                <w:sz w:val="22"/>
                <w:szCs w:val="22"/>
              </w:rPr>
              <w:t>Ericameria cooperi</w:t>
            </w:r>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1FF12A8D" w:rsidR="00C9464D" w:rsidRPr="00AD7D50" w:rsidRDefault="00F2500D" w:rsidP="00AD7D50">
            <w:pPr>
              <w:rPr>
                <w:sz w:val="22"/>
                <w:szCs w:val="22"/>
              </w:rPr>
            </w:pPr>
            <w:r>
              <w:rPr>
                <w:rFonts w:eastAsia="Times New Roman"/>
                <w:sz w:val="22"/>
                <w:szCs w:val="22"/>
              </w:rPr>
              <w:t>49.35</w:t>
            </w:r>
          </w:p>
        </w:tc>
        <w:tc>
          <w:tcPr>
            <w:tcW w:w="1530" w:type="dxa"/>
          </w:tcPr>
          <w:p w14:paraId="314DE723" w14:textId="2928A948" w:rsidR="00C9464D" w:rsidRPr="00AD7D50" w:rsidRDefault="00F2500D" w:rsidP="00AD7D50">
            <w:pPr>
              <w:rPr>
                <w:sz w:val="22"/>
                <w:szCs w:val="22"/>
              </w:rPr>
            </w:pPr>
            <w:r>
              <w:rPr>
                <w:rFonts w:eastAsia="Times New Roman"/>
                <w:sz w:val="22"/>
                <w:szCs w:val="22"/>
              </w:rPr>
              <w:t>124.36</w:t>
            </w:r>
          </w:p>
        </w:tc>
        <w:tc>
          <w:tcPr>
            <w:tcW w:w="1525" w:type="dxa"/>
          </w:tcPr>
          <w:p w14:paraId="14A8F0C0" w14:textId="730CB75A" w:rsidR="00C9464D" w:rsidRPr="00AD7D50" w:rsidRDefault="00F2500D" w:rsidP="00AD7D50">
            <w:pPr>
              <w:rPr>
                <w:sz w:val="22"/>
                <w:szCs w:val="22"/>
              </w:rPr>
            </w:pPr>
            <w:r>
              <w:rPr>
                <w:rFonts w:eastAsia="Times New Roman"/>
                <w:sz w:val="22"/>
                <w:szCs w:val="22"/>
              </w:rPr>
              <w:t>1.69</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r w:rsidRPr="002B441B">
              <w:rPr>
                <w:i/>
                <w:sz w:val="22"/>
                <w:szCs w:val="22"/>
              </w:rPr>
              <w:t>Ericameria linearifolia</w:t>
            </w:r>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25C393EB" w:rsidR="00C9464D" w:rsidRPr="00AD7D50" w:rsidRDefault="00C9464D" w:rsidP="00AD7D50">
            <w:pPr>
              <w:rPr>
                <w:sz w:val="22"/>
                <w:szCs w:val="22"/>
              </w:rPr>
            </w:pPr>
            <w:r w:rsidRPr="00AD7D50">
              <w:rPr>
                <w:rFonts w:eastAsia="Times New Roman"/>
                <w:sz w:val="22"/>
                <w:szCs w:val="22"/>
              </w:rPr>
              <w:t>6</w:t>
            </w:r>
            <w:r w:rsidR="00F2500D">
              <w:rPr>
                <w:rFonts w:eastAsia="Times New Roman"/>
                <w:sz w:val="22"/>
                <w:szCs w:val="22"/>
              </w:rPr>
              <w:t>9.25</w:t>
            </w:r>
          </w:p>
        </w:tc>
        <w:tc>
          <w:tcPr>
            <w:tcW w:w="1530" w:type="dxa"/>
          </w:tcPr>
          <w:p w14:paraId="18B0EDF4" w14:textId="117B3E3D" w:rsidR="00C9464D" w:rsidRPr="00AD7D50" w:rsidRDefault="00F2500D" w:rsidP="00AD7D50">
            <w:pPr>
              <w:rPr>
                <w:sz w:val="22"/>
                <w:szCs w:val="22"/>
              </w:rPr>
            </w:pPr>
            <w:r>
              <w:rPr>
                <w:rFonts w:eastAsia="Times New Roman"/>
                <w:sz w:val="22"/>
                <w:szCs w:val="22"/>
              </w:rPr>
              <w:t>46.50</w:t>
            </w:r>
          </w:p>
        </w:tc>
        <w:tc>
          <w:tcPr>
            <w:tcW w:w="1525" w:type="dxa"/>
          </w:tcPr>
          <w:p w14:paraId="56A55A58" w14:textId="0CACA640" w:rsidR="00C9464D" w:rsidRPr="00AD7D50" w:rsidRDefault="00F2500D" w:rsidP="00AD7D50">
            <w:pPr>
              <w:rPr>
                <w:sz w:val="22"/>
                <w:szCs w:val="22"/>
              </w:rPr>
            </w:pPr>
            <w:r>
              <w:rPr>
                <w:rFonts w:eastAsia="Times New Roman"/>
                <w:sz w:val="22"/>
                <w:szCs w:val="22"/>
              </w:rPr>
              <w:t>0.25</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45722266" w:rsidR="00C9464D" w:rsidRPr="00AD7D50" w:rsidRDefault="00F2500D" w:rsidP="00AD7D50">
            <w:pPr>
              <w:rPr>
                <w:sz w:val="22"/>
                <w:szCs w:val="22"/>
              </w:rPr>
            </w:pPr>
            <w:r>
              <w:rPr>
                <w:rFonts w:eastAsia="Times New Roman"/>
                <w:sz w:val="22"/>
                <w:szCs w:val="22"/>
              </w:rPr>
              <w:t>189.88</w:t>
            </w:r>
          </w:p>
        </w:tc>
        <w:tc>
          <w:tcPr>
            <w:tcW w:w="1530" w:type="dxa"/>
          </w:tcPr>
          <w:p w14:paraId="7671863D" w14:textId="0F382AFF" w:rsidR="00C9464D" w:rsidRPr="00AD7D50" w:rsidRDefault="00F2500D" w:rsidP="00AD7D50">
            <w:pPr>
              <w:rPr>
                <w:sz w:val="22"/>
                <w:szCs w:val="22"/>
              </w:rPr>
            </w:pPr>
            <w:r>
              <w:rPr>
                <w:rFonts w:eastAsia="Times New Roman"/>
                <w:sz w:val="22"/>
                <w:szCs w:val="22"/>
              </w:rPr>
              <w:t>127.14</w:t>
            </w:r>
          </w:p>
        </w:tc>
        <w:tc>
          <w:tcPr>
            <w:tcW w:w="1525" w:type="dxa"/>
          </w:tcPr>
          <w:p w14:paraId="7C37BA88" w14:textId="4FF3B327" w:rsidR="00C9464D" w:rsidRPr="00AD7D50" w:rsidRDefault="00F2500D" w:rsidP="00AD7D50">
            <w:pPr>
              <w:rPr>
                <w:sz w:val="22"/>
                <w:szCs w:val="22"/>
              </w:rPr>
            </w:pPr>
            <w:r>
              <w:rPr>
                <w:rFonts w:eastAsia="Times New Roman"/>
                <w:sz w:val="22"/>
                <w:szCs w:val="22"/>
              </w:rPr>
              <w:t>1.91</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r w:rsidRPr="002B441B">
              <w:rPr>
                <w:i/>
                <w:sz w:val="22"/>
                <w:szCs w:val="22"/>
              </w:rPr>
              <w:t>Scutellaria mexicana</w:t>
            </w:r>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02017051" w:rsidR="00C9464D" w:rsidRPr="00AD7D50" w:rsidRDefault="00F2500D" w:rsidP="00AD7D50">
            <w:pPr>
              <w:rPr>
                <w:sz w:val="22"/>
                <w:szCs w:val="22"/>
              </w:rPr>
            </w:pPr>
            <w:r>
              <w:rPr>
                <w:rFonts w:eastAsia="Times New Roman"/>
                <w:sz w:val="22"/>
                <w:szCs w:val="22"/>
              </w:rPr>
              <w:t>72.93</w:t>
            </w:r>
          </w:p>
        </w:tc>
        <w:tc>
          <w:tcPr>
            <w:tcW w:w="1530" w:type="dxa"/>
          </w:tcPr>
          <w:p w14:paraId="1059D8A4" w14:textId="4072A65B" w:rsidR="00C9464D" w:rsidRPr="00AD7D50" w:rsidRDefault="00F2500D" w:rsidP="00AD7D50">
            <w:pPr>
              <w:rPr>
                <w:sz w:val="22"/>
                <w:szCs w:val="22"/>
              </w:rPr>
            </w:pPr>
            <w:r>
              <w:rPr>
                <w:rFonts w:eastAsia="Times New Roman"/>
                <w:sz w:val="22"/>
                <w:szCs w:val="22"/>
              </w:rPr>
              <w:t>24.14</w:t>
            </w:r>
          </w:p>
        </w:tc>
        <w:tc>
          <w:tcPr>
            <w:tcW w:w="1525" w:type="dxa"/>
          </w:tcPr>
          <w:p w14:paraId="61D8D5C1" w14:textId="6247FCA0" w:rsidR="00C9464D" w:rsidRPr="00AD7D50" w:rsidRDefault="00F2500D" w:rsidP="00AD7D50">
            <w:pPr>
              <w:rPr>
                <w:sz w:val="22"/>
                <w:szCs w:val="22"/>
              </w:rPr>
            </w:pPr>
            <w:r>
              <w:rPr>
                <w:rFonts w:eastAsia="Times New Roman"/>
                <w:sz w:val="22"/>
                <w:szCs w:val="22"/>
              </w:rPr>
              <w:t>0.86</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Salvia dorri</w:t>
            </w:r>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00E5A31D" w:rsidR="00C9464D" w:rsidRPr="00AD7D50" w:rsidRDefault="00F2500D" w:rsidP="00AD7D50">
            <w:pPr>
              <w:rPr>
                <w:sz w:val="22"/>
                <w:szCs w:val="22"/>
              </w:rPr>
            </w:pPr>
            <w:r>
              <w:rPr>
                <w:rFonts w:eastAsia="Times New Roman"/>
                <w:sz w:val="22"/>
                <w:szCs w:val="22"/>
              </w:rPr>
              <w:t>55.83</w:t>
            </w:r>
          </w:p>
        </w:tc>
        <w:tc>
          <w:tcPr>
            <w:tcW w:w="1530" w:type="dxa"/>
          </w:tcPr>
          <w:p w14:paraId="39E04D9E" w14:textId="7599E42F" w:rsidR="00C9464D" w:rsidRPr="00AD7D50" w:rsidRDefault="00F2500D" w:rsidP="00AD7D50">
            <w:pPr>
              <w:rPr>
                <w:sz w:val="22"/>
                <w:szCs w:val="22"/>
              </w:rPr>
            </w:pPr>
            <w:r>
              <w:rPr>
                <w:rFonts w:eastAsia="Times New Roman"/>
                <w:sz w:val="22"/>
                <w:szCs w:val="22"/>
              </w:rPr>
              <w:t>27.00</w:t>
            </w:r>
          </w:p>
        </w:tc>
        <w:tc>
          <w:tcPr>
            <w:tcW w:w="1525" w:type="dxa"/>
          </w:tcPr>
          <w:p w14:paraId="6D0E7F69" w14:textId="3206518C" w:rsidR="00C9464D" w:rsidRPr="00AD7D50" w:rsidRDefault="00F2500D" w:rsidP="00AD7D50">
            <w:pPr>
              <w:rPr>
                <w:sz w:val="22"/>
                <w:szCs w:val="22"/>
              </w:rPr>
            </w:pPr>
            <w:r>
              <w:rPr>
                <w:rFonts w:eastAsia="Times New Roman"/>
                <w:sz w:val="22"/>
                <w:szCs w:val="22"/>
              </w:rPr>
              <w:t>1.08</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r w:rsidRPr="002B441B">
              <w:rPr>
                <w:i/>
                <w:sz w:val="22"/>
                <w:szCs w:val="22"/>
              </w:rPr>
              <w:t>Echinocereus engelmannii</w:t>
            </w:r>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4354A4A1" w:rsidR="00C9464D" w:rsidRPr="00AD7D50" w:rsidRDefault="00F2500D" w:rsidP="00AD7D50">
            <w:pPr>
              <w:rPr>
                <w:sz w:val="22"/>
                <w:szCs w:val="22"/>
              </w:rPr>
            </w:pPr>
            <w:r>
              <w:rPr>
                <w:rFonts w:eastAsia="Times New Roman"/>
                <w:sz w:val="22"/>
                <w:szCs w:val="22"/>
              </w:rPr>
              <w:t>27.80</w:t>
            </w:r>
          </w:p>
        </w:tc>
        <w:tc>
          <w:tcPr>
            <w:tcW w:w="1530" w:type="dxa"/>
          </w:tcPr>
          <w:p w14:paraId="0752E9B7" w14:textId="37E3308B" w:rsidR="00C9464D" w:rsidRPr="00AD7D50" w:rsidRDefault="00F2500D" w:rsidP="00AD7D50">
            <w:pPr>
              <w:rPr>
                <w:sz w:val="22"/>
                <w:szCs w:val="22"/>
              </w:rPr>
            </w:pPr>
            <w:r>
              <w:rPr>
                <w:rFonts w:eastAsia="Times New Roman"/>
                <w:sz w:val="22"/>
                <w:szCs w:val="22"/>
              </w:rPr>
              <w:t>2.40</w:t>
            </w:r>
          </w:p>
        </w:tc>
        <w:tc>
          <w:tcPr>
            <w:tcW w:w="1525" w:type="dxa"/>
          </w:tcPr>
          <w:p w14:paraId="12DCB3E1" w14:textId="163FC58C" w:rsidR="00C9464D" w:rsidRPr="00AD7D50" w:rsidRDefault="00F2500D" w:rsidP="00AD7D50">
            <w:pPr>
              <w:rPr>
                <w:sz w:val="22"/>
                <w:szCs w:val="22"/>
              </w:rPr>
            </w:pPr>
            <w:r>
              <w:rPr>
                <w:rFonts w:eastAsia="Times New Roman"/>
                <w:sz w:val="22"/>
                <w:szCs w:val="22"/>
              </w:rPr>
              <w:t>1.60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r w:rsidRPr="002B441B">
              <w:rPr>
                <w:i/>
                <w:sz w:val="22"/>
                <w:szCs w:val="22"/>
              </w:rPr>
              <w:t>Opuntia basilaris</w:t>
            </w:r>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3D758826" w:rsidR="00C9464D" w:rsidRPr="00AD7D50" w:rsidRDefault="00F2500D" w:rsidP="00AD7D50">
            <w:pPr>
              <w:rPr>
                <w:sz w:val="22"/>
                <w:szCs w:val="22"/>
              </w:rPr>
            </w:pPr>
            <w:r>
              <w:rPr>
                <w:rFonts w:eastAsia="Times New Roman"/>
                <w:sz w:val="22"/>
                <w:szCs w:val="22"/>
              </w:rPr>
              <w:t>25.14</w:t>
            </w:r>
          </w:p>
        </w:tc>
        <w:tc>
          <w:tcPr>
            <w:tcW w:w="1530" w:type="dxa"/>
          </w:tcPr>
          <w:p w14:paraId="266F8B7C" w14:textId="7DDA8A77" w:rsidR="00C9464D" w:rsidRPr="00AD7D50" w:rsidRDefault="00F2500D" w:rsidP="00AD7D50">
            <w:pPr>
              <w:rPr>
                <w:sz w:val="22"/>
                <w:szCs w:val="22"/>
              </w:rPr>
            </w:pPr>
            <w:r>
              <w:rPr>
                <w:rFonts w:eastAsia="Times New Roman"/>
                <w:sz w:val="22"/>
                <w:szCs w:val="22"/>
              </w:rPr>
              <w:t>4.71</w:t>
            </w:r>
          </w:p>
        </w:tc>
        <w:tc>
          <w:tcPr>
            <w:tcW w:w="1525" w:type="dxa"/>
          </w:tcPr>
          <w:p w14:paraId="2046E7E5" w14:textId="7BADD983" w:rsidR="00C9464D" w:rsidRPr="00AD7D50" w:rsidRDefault="00F2500D" w:rsidP="00AD7D50">
            <w:pPr>
              <w:rPr>
                <w:sz w:val="22"/>
                <w:szCs w:val="22"/>
              </w:rPr>
            </w:pPr>
            <w:r>
              <w:rPr>
                <w:rFonts w:eastAsia="Times New Roman"/>
                <w:sz w:val="22"/>
                <w:szCs w:val="22"/>
              </w:rPr>
              <w:t>1.64</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Cylindropuntia echinocarpa</w:t>
            </w:r>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4D6BEDCB" w:rsidR="00C9464D" w:rsidRPr="00AD7D50" w:rsidRDefault="00F2500D" w:rsidP="00AD7D50">
            <w:pPr>
              <w:rPr>
                <w:sz w:val="22"/>
                <w:szCs w:val="22"/>
              </w:rPr>
            </w:pPr>
            <w:r>
              <w:rPr>
                <w:rFonts w:eastAsia="Times New Roman"/>
                <w:sz w:val="22"/>
                <w:szCs w:val="22"/>
              </w:rPr>
              <w:t>56.01</w:t>
            </w:r>
          </w:p>
        </w:tc>
        <w:tc>
          <w:tcPr>
            <w:tcW w:w="1530" w:type="dxa"/>
          </w:tcPr>
          <w:p w14:paraId="090E0726" w14:textId="20C0D36A" w:rsidR="00C9464D" w:rsidRPr="00AD7D50" w:rsidRDefault="00F2500D" w:rsidP="00AD7D50">
            <w:pPr>
              <w:rPr>
                <w:sz w:val="22"/>
                <w:szCs w:val="22"/>
              </w:rPr>
            </w:pPr>
            <w:r>
              <w:rPr>
                <w:rFonts w:eastAsia="Times New Roman"/>
                <w:sz w:val="22"/>
                <w:szCs w:val="22"/>
              </w:rPr>
              <w:t>8.03</w:t>
            </w:r>
          </w:p>
        </w:tc>
        <w:tc>
          <w:tcPr>
            <w:tcW w:w="1525" w:type="dxa"/>
          </w:tcPr>
          <w:p w14:paraId="7A34E32A" w14:textId="232006B4" w:rsidR="00C9464D" w:rsidRPr="00AD7D50" w:rsidRDefault="00F2500D" w:rsidP="00AD7D50">
            <w:pPr>
              <w:rPr>
                <w:sz w:val="22"/>
                <w:szCs w:val="22"/>
              </w:rPr>
            </w:pPr>
            <w:r>
              <w:rPr>
                <w:rFonts w:eastAsia="Times New Roman"/>
                <w:sz w:val="22"/>
                <w:szCs w:val="22"/>
              </w:rPr>
              <w:t>2.19</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1"/>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Df</w:t>
            </w:r>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046E6EB7"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-0.61</w:t>
            </w:r>
          </w:p>
        </w:tc>
        <w:tc>
          <w:tcPr>
            <w:tcW w:w="1870" w:type="dxa"/>
          </w:tcPr>
          <w:p w14:paraId="75D5A999" w14:textId="29D1BA2D"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69751E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7A932B5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0.074</w:t>
            </w:r>
          </w:p>
        </w:tc>
        <w:tc>
          <w:tcPr>
            <w:tcW w:w="1870" w:type="dxa"/>
          </w:tcPr>
          <w:p w14:paraId="406DB026" w14:textId="3B26C9B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4.12</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10F4868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1C19F6F0"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0.046</w:t>
            </w:r>
          </w:p>
        </w:tc>
        <w:tc>
          <w:tcPr>
            <w:tcW w:w="1870" w:type="dxa"/>
          </w:tcPr>
          <w:p w14:paraId="347C787F" w14:textId="5F4297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5.17</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53F228AF"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0.023</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34DCCEF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0.012</w:t>
            </w:r>
          </w:p>
        </w:tc>
        <w:tc>
          <w:tcPr>
            <w:tcW w:w="1870" w:type="dxa"/>
          </w:tcPr>
          <w:p w14:paraId="1AFFD39C" w14:textId="7B721AD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14.85</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2EBB903C"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0.00012</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Display:Day</w:t>
            </w:r>
          </w:p>
        </w:tc>
        <w:tc>
          <w:tcPr>
            <w:tcW w:w="1315" w:type="dxa"/>
          </w:tcPr>
          <w:p w14:paraId="7EDAC16D" w14:textId="2E372165"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-0.00053</w:t>
            </w:r>
          </w:p>
        </w:tc>
        <w:tc>
          <w:tcPr>
            <w:tcW w:w="1870" w:type="dxa"/>
          </w:tcPr>
          <w:p w14:paraId="293B7E57" w14:textId="4DEBC511"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4.15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184D4D89" w:rsidR="00BD342E" w:rsidRPr="00BD342E" w:rsidRDefault="00F2500D"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0.042</w:t>
            </w:r>
          </w:p>
        </w:tc>
      </w:tr>
    </w:tbl>
    <w:p w14:paraId="1E9DD937" w14:textId="11B03AA2" w:rsidR="00C95715" w:rsidRDefault="00C95715" w:rsidP="0042612E"/>
    <w:p w14:paraId="52003666" w14:textId="2844270D" w:rsidR="00BA29F3" w:rsidRDefault="000F3A77" w:rsidP="0042612E">
      <w:pPr>
        <w:rPr>
          <w:noProof/>
        </w:rPr>
      </w:pPr>
      <w:r w:rsidRPr="000F3A77">
        <w:rPr>
          <w:noProof/>
        </w:rPr>
        <w:t xml:space="preserve"> </w:t>
      </w:r>
    </w:p>
    <w:p w14:paraId="599AEE92" w14:textId="0F38C664" w:rsidR="005D135A" w:rsidRDefault="005D135A" w:rsidP="0042612E">
      <w:pPr>
        <w:rPr>
          <w:noProof/>
        </w:rPr>
      </w:pPr>
    </w:p>
    <w:p w14:paraId="101F9890" w14:textId="00AE0BDE" w:rsidR="005D135A" w:rsidRDefault="005D135A" w:rsidP="0042612E">
      <w:pPr>
        <w:rPr>
          <w:noProof/>
        </w:rPr>
      </w:pPr>
    </w:p>
    <w:p w14:paraId="3009E4D8" w14:textId="645A6F74" w:rsidR="005D135A" w:rsidRDefault="005D135A" w:rsidP="0042612E">
      <w:pPr>
        <w:rPr>
          <w:noProof/>
        </w:rPr>
      </w:pPr>
    </w:p>
    <w:p w14:paraId="7C7295A5" w14:textId="77777777" w:rsidR="005D135A" w:rsidRDefault="005D135A" w:rsidP="0042612E">
      <w:pPr>
        <w:rPr>
          <w:noProof/>
        </w:rPr>
      </w:pPr>
    </w:p>
    <w:p w14:paraId="6B07E102" w14:textId="66FE36A3" w:rsidR="005D135A" w:rsidRDefault="005D135A" w:rsidP="0042612E">
      <w:pPr>
        <w:rPr>
          <w:noProof/>
        </w:rPr>
      </w:pPr>
    </w:p>
    <w:p w14:paraId="4182EFFE" w14:textId="6C34F1AD" w:rsidR="005D135A" w:rsidRDefault="005D135A" w:rsidP="0042612E">
      <w:pPr>
        <w:rPr>
          <w:noProof/>
        </w:rPr>
      </w:pPr>
      <w:r>
        <w:rPr>
          <w:noProof/>
        </w:rPr>
        <w:drawing>
          <wp:inline distT="0" distB="0" distL="0" distR="0" wp14:anchorId="19727E85" wp14:editId="6F87D425">
            <wp:extent cx="2832014" cy="1838325"/>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1visitation.jpeg"/>
                    <pic:cNvPicPr/>
                  </pic:nvPicPr>
                  <pic:blipFill>
                    <a:blip r:embed="rId10">
                      <a:extLst>
                        <a:ext uri="{28A0092B-C50C-407E-A947-70E740481C1C}">
                          <a14:useLocalDpi xmlns:a14="http://schemas.microsoft.com/office/drawing/2010/main" val="0"/>
                        </a:ext>
                      </a:extLst>
                    </a:blip>
                    <a:stretch>
                      <a:fillRect/>
                    </a:stretch>
                  </pic:blipFill>
                  <pic:spPr>
                    <a:xfrm>
                      <a:off x="0" y="0"/>
                      <a:ext cx="2839739" cy="1843340"/>
                    </a:xfrm>
                    <a:prstGeom prst="rect">
                      <a:avLst/>
                    </a:prstGeom>
                  </pic:spPr>
                </pic:pic>
              </a:graphicData>
            </a:graphic>
          </wp:inline>
        </w:drawing>
      </w:r>
      <w:r>
        <w:rPr>
          <w:noProof/>
        </w:rPr>
        <w:drawing>
          <wp:inline distT="0" distB="0" distL="0" distR="0" wp14:anchorId="462863DF" wp14:editId="62E1DF10">
            <wp:extent cx="2949403" cy="19145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1degree.jpeg"/>
                    <pic:cNvPicPr/>
                  </pic:nvPicPr>
                  <pic:blipFill>
                    <a:blip r:embed="rId11">
                      <a:extLst>
                        <a:ext uri="{28A0092B-C50C-407E-A947-70E740481C1C}">
                          <a14:useLocalDpi xmlns:a14="http://schemas.microsoft.com/office/drawing/2010/main" val="0"/>
                        </a:ext>
                      </a:extLst>
                    </a:blip>
                    <a:stretch>
                      <a:fillRect/>
                    </a:stretch>
                  </pic:blipFill>
                  <pic:spPr>
                    <a:xfrm>
                      <a:off x="0" y="0"/>
                      <a:ext cx="2956886" cy="1919383"/>
                    </a:xfrm>
                    <a:prstGeom prst="rect">
                      <a:avLst/>
                    </a:prstGeom>
                  </pic:spPr>
                </pic:pic>
              </a:graphicData>
            </a:graphic>
          </wp:inline>
        </w:drawing>
      </w:r>
    </w:p>
    <w:p w14:paraId="1E560361" w14:textId="7EDC12A2" w:rsidR="00FF260E" w:rsidRDefault="00FF260E" w:rsidP="0042612E">
      <w:pPr>
        <w:rPr>
          <w:noProof/>
        </w:rPr>
      </w:pPr>
    </w:p>
    <w:p w14:paraId="5BC3CC2F" w14:textId="4EF27146" w:rsidR="005D135A" w:rsidRDefault="005D135A" w:rsidP="0042612E">
      <w:pPr>
        <w:rPr>
          <w:noProof/>
        </w:rPr>
      </w:pPr>
      <w:r>
        <w:rPr>
          <w:noProof/>
        </w:rPr>
        <w:drawing>
          <wp:inline distT="0" distB="0" distL="0" distR="0" wp14:anchorId="048DF229" wp14:editId="0E9DD495">
            <wp:extent cx="2685278" cy="174307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1eigan.jpeg"/>
                    <pic:cNvPicPr/>
                  </pic:nvPicPr>
                  <pic:blipFill>
                    <a:blip r:embed="rId12">
                      <a:extLst>
                        <a:ext uri="{28A0092B-C50C-407E-A947-70E740481C1C}">
                          <a14:useLocalDpi xmlns:a14="http://schemas.microsoft.com/office/drawing/2010/main" val="0"/>
                        </a:ext>
                      </a:extLst>
                    </a:blip>
                    <a:stretch>
                      <a:fillRect/>
                    </a:stretch>
                  </pic:blipFill>
                  <pic:spPr>
                    <a:xfrm>
                      <a:off x="0" y="0"/>
                      <a:ext cx="2686842" cy="1744090"/>
                    </a:xfrm>
                    <a:prstGeom prst="rect">
                      <a:avLst/>
                    </a:prstGeom>
                  </pic:spPr>
                </pic:pic>
              </a:graphicData>
            </a:graphic>
          </wp:inline>
        </w:drawing>
      </w:r>
      <w:r>
        <w:rPr>
          <w:noProof/>
        </w:rPr>
        <w:drawing>
          <wp:inline distT="0" distB="0" distL="0" distR="0" wp14:anchorId="45F05908" wp14:editId="61B65FE9">
            <wp:extent cx="2954655" cy="1917934"/>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1bt.jpeg"/>
                    <pic:cNvPicPr/>
                  </pic:nvPicPr>
                  <pic:blipFill>
                    <a:blip r:embed="rId13">
                      <a:extLst>
                        <a:ext uri="{28A0092B-C50C-407E-A947-70E740481C1C}">
                          <a14:useLocalDpi xmlns:a14="http://schemas.microsoft.com/office/drawing/2010/main" val="0"/>
                        </a:ext>
                      </a:extLst>
                    </a:blip>
                    <a:stretch>
                      <a:fillRect/>
                    </a:stretch>
                  </pic:blipFill>
                  <pic:spPr>
                    <a:xfrm>
                      <a:off x="0" y="0"/>
                      <a:ext cx="2960838" cy="1921947"/>
                    </a:xfrm>
                    <a:prstGeom prst="rect">
                      <a:avLst/>
                    </a:prstGeom>
                  </pic:spPr>
                </pic:pic>
              </a:graphicData>
            </a:graphic>
          </wp:inline>
        </w:drawing>
      </w:r>
    </w:p>
    <w:p w14:paraId="31BC4CD4" w14:textId="260F994A" w:rsidR="000F3A77" w:rsidRDefault="000F3A77" w:rsidP="0042612E">
      <w:pPr>
        <w:rPr>
          <w:noProof/>
        </w:rPr>
      </w:pPr>
      <w:r>
        <w:rPr>
          <w:noProof/>
        </w:rPr>
        <w:t>Figure 1: Species differed in their degree central</w:t>
      </w:r>
      <w:r w:rsidR="00D469FE">
        <w:rPr>
          <w:noProof/>
        </w:rPr>
        <w:t>ity and eiganvector centrality, but not betweenness.</w:t>
      </w:r>
    </w:p>
    <w:p w14:paraId="6D33BC9F" w14:textId="2201AF65" w:rsidR="00F73CD6" w:rsidRDefault="00F73CD6" w:rsidP="0042612E"/>
    <w:p w14:paraId="77E75980" w14:textId="5DBC01D0" w:rsidR="00F75509" w:rsidRDefault="00E645B2" w:rsidP="0042612E">
      <w:r>
        <w:rPr>
          <w:noProof/>
        </w:rPr>
        <w:drawing>
          <wp:inline distT="0" distB="0" distL="0" distR="0" wp14:anchorId="00369EA3" wp14:editId="1A8459C2">
            <wp:extent cx="4886325" cy="3171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greecentralityprop.jpeg"/>
                    <pic:cNvPicPr/>
                  </pic:nvPicPr>
                  <pic:blipFill>
                    <a:blip r:embed="rId14">
                      <a:extLst>
                        <a:ext uri="{28A0092B-C50C-407E-A947-70E740481C1C}">
                          <a14:useLocalDpi xmlns:a14="http://schemas.microsoft.com/office/drawing/2010/main" val="0"/>
                        </a:ext>
                      </a:extLst>
                    </a:blip>
                    <a:stretch>
                      <a:fillRect/>
                    </a:stretch>
                  </pic:blipFill>
                  <pic:spPr>
                    <a:xfrm>
                      <a:off x="0" y="0"/>
                      <a:ext cx="4886325" cy="3171825"/>
                    </a:xfrm>
                    <a:prstGeom prst="rect">
                      <a:avLst/>
                    </a:prstGeom>
                  </pic:spPr>
                </pic:pic>
              </a:graphicData>
            </a:graphic>
          </wp:inline>
        </w:drawing>
      </w:r>
    </w:p>
    <w:p w14:paraId="109E6FF7" w14:textId="7C497C45" w:rsidR="00E645B2" w:rsidRDefault="00E645B2" w:rsidP="0042612E">
      <w:r>
        <w:rPr>
          <w:noProof/>
        </w:rPr>
        <w:drawing>
          <wp:inline distT="0" distB="0" distL="0" distR="0" wp14:anchorId="2A316F09" wp14:editId="094AB108">
            <wp:extent cx="4981575" cy="29241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hrubdensityprop.jpeg"/>
                    <pic:cNvPicPr/>
                  </pic:nvPicPr>
                  <pic:blipFill>
                    <a:blip r:embed="rId15">
                      <a:extLst>
                        <a:ext uri="{28A0092B-C50C-407E-A947-70E740481C1C}">
                          <a14:useLocalDpi xmlns:a14="http://schemas.microsoft.com/office/drawing/2010/main" val="0"/>
                        </a:ext>
                      </a:extLst>
                    </a:blip>
                    <a:stretch>
                      <a:fillRect/>
                    </a:stretch>
                  </pic:blipFill>
                  <pic:spPr>
                    <a:xfrm>
                      <a:off x="0" y="0"/>
                      <a:ext cx="4981575" cy="2924175"/>
                    </a:xfrm>
                    <a:prstGeom prst="rect">
                      <a:avLst/>
                    </a:prstGeom>
                  </pic:spPr>
                </pic:pic>
              </a:graphicData>
            </a:graphic>
          </wp:inline>
        </w:drawing>
      </w:r>
    </w:p>
    <w:p w14:paraId="2AEC8923" w14:textId="731AF09F" w:rsidR="0063309F" w:rsidRDefault="0063309F" w:rsidP="0042612E"/>
    <w:p w14:paraId="678AFE2E" w14:textId="54FBA0A6" w:rsidR="008C0B0E" w:rsidRDefault="0078634A" w:rsidP="0042612E">
      <w:pPr>
        <w:rPr>
          <w:noProof/>
        </w:rPr>
      </w:pPr>
      <w:r>
        <w:rPr>
          <w:noProof/>
        </w:rPr>
        <w:t>Figure 2</w:t>
      </w:r>
      <w:r w:rsidR="002E6E51">
        <w:rPr>
          <w:noProof/>
        </w:rPr>
        <w:t xml:space="preserve">: Foundation plants interact with a greater proportion of conspecifics than heterospecifics. </w:t>
      </w:r>
      <w:r w:rsidR="00163FA1">
        <w:rPr>
          <w:noProof/>
        </w:rPr>
        <w:t xml:space="preserve">Values are the number of interactors standardized by the number of potentially interacting plants within the network. </w:t>
      </w:r>
      <w:r w:rsidR="00EA56F3">
        <w:rPr>
          <w:noProof/>
        </w:rPr>
        <w:t xml:space="preserve">Degree centrality increased both the proportion of conspecifics and heterospecifics. Shrub density increased the proportion of conspecifics only. </w:t>
      </w:r>
    </w:p>
    <w:p w14:paraId="3FE79B49" w14:textId="77777777" w:rsidR="007C39B5" w:rsidRDefault="007C39B5" w:rsidP="0042612E">
      <w:pPr>
        <w:rPr>
          <w:noProof/>
        </w:rPr>
      </w:pPr>
    </w:p>
    <w:p w14:paraId="23A32CA4" w14:textId="6642ADB9" w:rsidR="00F26CDB" w:rsidRDefault="00F26CDB" w:rsidP="0042612E">
      <w:pPr>
        <w:rPr>
          <w:noProof/>
        </w:rPr>
      </w:pPr>
    </w:p>
    <w:p w14:paraId="149B11DB" w14:textId="364B6C9E" w:rsidR="00D52177" w:rsidRDefault="00D52177" w:rsidP="0042612E">
      <w:pPr>
        <w:rPr>
          <w:noProof/>
        </w:rPr>
      </w:pPr>
    </w:p>
    <w:p w14:paraId="2D411419" w14:textId="4428E64F" w:rsidR="00C27446" w:rsidRDefault="006A7F72" w:rsidP="0042612E">
      <w:pPr>
        <w:rPr>
          <w:noProof/>
        </w:rPr>
      </w:pPr>
      <w:r>
        <w:rPr>
          <w:noProof/>
        </w:rPr>
        <w:drawing>
          <wp:inline distT="0" distB="0" distL="0" distR="0" wp14:anchorId="701830F9" wp14:editId="3A4EFA1F">
            <wp:extent cx="5943600" cy="2924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dules.jpe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14:paraId="02AED330" w14:textId="2D0D5780" w:rsidR="00DA10B4" w:rsidRDefault="00EA56F3" w:rsidP="0042612E">
      <w:pPr>
        <w:rPr>
          <w:noProof/>
        </w:rPr>
      </w:pPr>
      <w:r>
        <w:rPr>
          <w:noProof/>
        </w:rPr>
        <w:t>Figure 3: Plant-plant modules we</w:t>
      </w:r>
      <w:r w:rsidR="00DA10B4">
        <w:rPr>
          <w:noProof/>
        </w:rPr>
        <w:t>re structured by</w:t>
      </w:r>
      <w:r>
        <w:rPr>
          <w:noProof/>
        </w:rPr>
        <w:t xml:space="preserve"> species identity and day. </w:t>
      </w:r>
      <w:r w:rsidR="00DA10B4">
        <w:rPr>
          <w:noProof/>
        </w:rPr>
        <w:t>Conspecifics can be found in multiple modules.</w:t>
      </w:r>
    </w:p>
    <w:p w14:paraId="4C93A364" w14:textId="77777777" w:rsidR="001D3311" w:rsidRDefault="001D3311" w:rsidP="0042612E">
      <w:pPr>
        <w:rPr>
          <w:noProof/>
        </w:rPr>
      </w:pPr>
    </w:p>
    <w:p w14:paraId="66355CE9" w14:textId="11C7A1BD" w:rsidR="00341F18" w:rsidRDefault="00341F18" w:rsidP="0042612E">
      <w:pPr>
        <w:rPr>
          <w:noProof/>
        </w:rPr>
      </w:pPr>
      <w:r>
        <w:rPr>
          <w:noProof/>
        </w:rPr>
        <w:t xml:space="preserve">Table </w:t>
      </w:r>
      <w:r w:rsidR="00A5732D">
        <w:rPr>
          <w:noProof/>
        </w:rPr>
        <w:t>3</w:t>
      </w:r>
      <w:r>
        <w:rPr>
          <w:noProof/>
        </w:rPr>
        <w:t xml:space="preserve">: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1"/>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Proportion of heterospecifics</w:t>
            </w:r>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0359AB14"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0.066</w:t>
            </w:r>
          </w:p>
        </w:tc>
        <w:tc>
          <w:tcPr>
            <w:tcW w:w="985" w:type="dxa"/>
          </w:tcPr>
          <w:p w14:paraId="5547B91D" w14:textId="2D9A1A1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w:t>
            </w:r>
            <w:r w:rsidR="00F2500D">
              <w:rPr>
                <w:rStyle w:val="gd15mcfceub"/>
                <w:rFonts w:ascii="Times New Roman" w:hAnsi="Times New Roman" w:cs="Times New Roman"/>
                <w:color w:val="000000"/>
                <w:sz w:val="22"/>
                <w:szCs w:val="22"/>
                <w:bdr w:val="none" w:sz="0" w:space="0" w:color="auto" w:frame="1"/>
              </w:rPr>
              <w:t>.93</w:t>
            </w:r>
          </w:p>
        </w:tc>
        <w:tc>
          <w:tcPr>
            <w:tcW w:w="1265" w:type="dxa"/>
          </w:tcPr>
          <w:p w14:paraId="3B956F51" w14:textId="6BF74F17" w:rsidR="00FA20B4"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0.015</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5FA0ECF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0.0086</w:t>
            </w:r>
          </w:p>
        </w:tc>
        <w:tc>
          <w:tcPr>
            <w:tcW w:w="985" w:type="dxa"/>
          </w:tcPr>
          <w:p w14:paraId="0336B981" w14:textId="3640F9AF"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181.59</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5DEF69E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w:t>
            </w:r>
          </w:p>
        </w:tc>
        <w:tc>
          <w:tcPr>
            <w:tcW w:w="999" w:type="dxa"/>
          </w:tcPr>
          <w:p w14:paraId="255D6FCA" w14:textId="53155DD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424.35</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76C49DCE"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0.072</w:t>
            </w:r>
          </w:p>
        </w:tc>
        <w:tc>
          <w:tcPr>
            <w:tcW w:w="985" w:type="dxa"/>
          </w:tcPr>
          <w:p w14:paraId="30ECA134" w14:textId="38DC73C2"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3.05</w:t>
            </w:r>
          </w:p>
        </w:tc>
        <w:tc>
          <w:tcPr>
            <w:tcW w:w="1265" w:type="dxa"/>
          </w:tcPr>
          <w:p w14:paraId="00F12268" w14:textId="53773855"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0.08</w:t>
            </w:r>
          </w:p>
        </w:tc>
        <w:tc>
          <w:tcPr>
            <w:tcW w:w="1255" w:type="dxa"/>
          </w:tcPr>
          <w:p w14:paraId="3DC1B371" w14:textId="08D59E44"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0.044</w:t>
            </w:r>
          </w:p>
        </w:tc>
        <w:tc>
          <w:tcPr>
            <w:tcW w:w="999" w:type="dxa"/>
          </w:tcPr>
          <w:p w14:paraId="4B0DD0B7" w14:textId="15EADD08"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1.44</w:t>
            </w:r>
          </w:p>
        </w:tc>
        <w:tc>
          <w:tcPr>
            <w:tcW w:w="1336" w:type="dxa"/>
          </w:tcPr>
          <w:p w14:paraId="6C0CD98A" w14:textId="5EBC852C"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0.23</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0972BBA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-0.000423</w:t>
            </w:r>
          </w:p>
        </w:tc>
        <w:tc>
          <w:tcPr>
            <w:tcW w:w="985" w:type="dxa"/>
          </w:tcPr>
          <w:p w14:paraId="2F94DC67" w14:textId="6CB5326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6.09</w:t>
            </w:r>
          </w:p>
        </w:tc>
        <w:tc>
          <w:tcPr>
            <w:tcW w:w="1265" w:type="dxa"/>
          </w:tcPr>
          <w:p w14:paraId="7CD82418" w14:textId="3CC5A841"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0.016</w:t>
            </w:r>
          </w:p>
        </w:tc>
        <w:tc>
          <w:tcPr>
            <w:tcW w:w="1255" w:type="dxa"/>
          </w:tcPr>
          <w:p w14:paraId="0AEDB445" w14:textId="30327987"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-0.00055</w:t>
            </w:r>
          </w:p>
        </w:tc>
        <w:tc>
          <w:tcPr>
            <w:tcW w:w="999" w:type="dxa"/>
          </w:tcPr>
          <w:p w14:paraId="5C295ECE" w14:textId="414EAF70" w:rsidR="00A15F70" w:rsidRPr="00A15F70" w:rsidRDefault="00F2500D"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24.95</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2A71051B" w:rsidR="00160903" w:rsidRDefault="00160903" w:rsidP="0042612E">
      <w:pPr>
        <w:rPr>
          <w:noProof/>
        </w:rPr>
      </w:pPr>
    </w:p>
    <w:p w14:paraId="4CDDAE2E" w14:textId="7EAF75B9" w:rsidR="00990C6F" w:rsidRDefault="00990C6F" w:rsidP="0042612E">
      <w:pPr>
        <w:rPr>
          <w:noProof/>
        </w:rPr>
      </w:pPr>
    </w:p>
    <w:p w14:paraId="2C4433D1" w14:textId="77777777" w:rsidR="00990C6F" w:rsidRDefault="00990C6F" w:rsidP="0042612E">
      <w:pPr>
        <w:rPr>
          <w:noProof/>
        </w:rPr>
      </w:pPr>
    </w:p>
    <w:p w14:paraId="13CE1E84" w14:textId="7DA68B8B" w:rsidR="00D52177" w:rsidRDefault="00A5732D" w:rsidP="0042612E">
      <w:pPr>
        <w:rPr>
          <w:noProof/>
        </w:rPr>
      </w:pPr>
      <w:r>
        <w:rPr>
          <w:noProof/>
        </w:rPr>
        <w:t>Table 4</w:t>
      </w:r>
      <w:r w:rsidR="00341F18">
        <w:rPr>
          <w:noProof/>
        </w:rPr>
        <w:t xml:space="preserve">: </w:t>
      </w:r>
      <w:r w:rsidR="00894623">
        <w:rPr>
          <w:noProof/>
        </w:rPr>
        <w:t>Comparison of common quantitive network indices between the species network and the downscaled individual-based network. Indices were calculated for random networks of the same size and compared to the observed networks using Z-scores.</w:t>
      </w:r>
    </w:p>
    <w:tbl>
      <w:tblPr>
        <w:tblStyle w:val="PlainTable21"/>
        <w:tblW w:w="0" w:type="auto"/>
        <w:tblLook w:val="04A0" w:firstRow="1" w:lastRow="0" w:firstColumn="1" w:lastColumn="0" w:noHBand="0" w:noVBand="1"/>
      </w:tblPr>
      <w:tblGrid>
        <w:gridCol w:w="3116"/>
        <w:gridCol w:w="3117"/>
        <w:gridCol w:w="3117"/>
      </w:tblGrid>
      <w:tr w:rsidR="00F81641" w14:paraId="0234A813" w14:textId="77777777" w:rsidTr="007C42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B8F6433" w14:textId="31A17B69" w:rsidR="00F81641" w:rsidRDefault="00F81641" w:rsidP="0042612E">
            <w:pPr>
              <w:rPr>
                <w:noProof/>
              </w:rPr>
            </w:pPr>
            <w:r>
              <w:rPr>
                <w:noProof/>
              </w:rPr>
              <w:t>Indice</w:t>
            </w:r>
          </w:p>
        </w:tc>
        <w:tc>
          <w:tcPr>
            <w:tcW w:w="3117" w:type="dxa"/>
          </w:tcPr>
          <w:p w14:paraId="6703B8BD" w14:textId="3CD4B687" w:rsidR="00F81641" w:rsidRDefault="00990C6F" w:rsidP="00990C6F">
            <w:pPr>
              <w:cnfStyle w:val="100000000000" w:firstRow="1" w:lastRow="0" w:firstColumn="0" w:lastColumn="0" w:oddVBand="0" w:evenVBand="0" w:oddHBand="0" w:evenHBand="0" w:firstRowFirstColumn="0" w:firstRowLastColumn="0" w:lastRowFirstColumn="0" w:lastRowLastColumn="0"/>
              <w:rPr>
                <w:noProof/>
              </w:rPr>
            </w:pPr>
            <w:r>
              <w:rPr>
                <w:noProof/>
              </w:rPr>
              <w:t>Species-based network</w:t>
            </w:r>
          </w:p>
        </w:tc>
        <w:tc>
          <w:tcPr>
            <w:tcW w:w="3117" w:type="dxa"/>
          </w:tcPr>
          <w:p w14:paraId="14D31E0D" w14:textId="7B5ADFC0" w:rsidR="00F81641" w:rsidRDefault="00F81641" w:rsidP="0042612E">
            <w:pPr>
              <w:cnfStyle w:val="100000000000" w:firstRow="1" w:lastRow="0" w:firstColumn="0" w:lastColumn="0" w:oddVBand="0" w:evenVBand="0" w:oddHBand="0" w:evenHBand="0" w:firstRowFirstColumn="0" w:firstRowLastColumn="0" w:lastRowFirstColumn="0" w:lastRowLastColumn="0"/>
              <w:rPr>
                <w:noProof/>
              </w:rPr>
            </w:pPr>
            <w:r>
              <w:rPr>
                <w:noProof/>
              </w:rPr>
              <w:t>Individual</w:t>
            </w:r>
            <w:r w:rsidR="00990C6F">
              <w:rPr>
                <w:noProof/>
              </w:rPr>
              <w:t>-based network</w:t>
            </w:r>
          </w:p>
        </w:tc>
      </w:tr>
      <w:tr w:rsidR="00F81641" w14:paraId="1EAEB6E6"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920A217" w14:textId="6B1649D3" w:rsidR="00F81641" w:rsidRPr="00990C6F" w:rsidRDefault="00CD0043" w:rsidP="0042612E">
            <w:pPr>
              <w:rPr>
                <w:noProof/>
              </w:rPr>
            </w:pPr>
            <w:r w:rsidRPr="00990C6F">
              <w:rPr>
                <w:noProof/>
              </w:rPr>
              <w:t xml:space="preserve">Weighted </w:t>
            </w:r>
            <w:r w:rsidR="00F81641" w:rsidRPr="00990C6F">
              <w:rPr>
                <w:noProof/>
              </w:rPr>
              <w:t>Connectance</w:t>
            </w:r>
          </w:p>
        </w:tc>
        <w:tc>
          <w:tcPr>
            <w:tcW w:w="3117" w:type="dxa"/>
          </w:tcPr>
          <w:p w14:paraId="485B62C4" w14:textId="0177CB80" w:rsidR="001619C6"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 xml:space="preserve">Observed: </w:t>
            </w:r>
            <w:r w:rsidR="001619C6" w:rsidRPr="00990C6F">
              <w:rPr>
                <w:color w:val="000000"/>
                <w:shd w:val="clear" w:color="auto" w:fill="FFFFFF"/>
              </w:rPr>
              <w:t>0.15</w:t>
            </w:r>
            <w:r>
              <w:rPr>
                <w:color w:val="000000"/>
                <w:shd w:val="clear" w:color="auto" w:fill="FFFFFF"/>
              </w:rPr>
              <w:t xml:space="preserve"> (</w:t>
            </w:r>
            <w:r w:rsidR="00990C6F">
              <w:rPr>
                <w:rStyle w:val="gd15mcfceub"/>
                <w:color w:val="000000"/>
                <w:bdr w:val="none" w:sz="0" w:space="0" w:color="auto" w:frame="1"/>
              </w:rPr>
              <w:t xml:space="preserve">Z: </w:t>
            </w:r>
            <w:r w:rsidR="001619C6" w:rsidRPr="00990C6F">
              <w:rPr>
                <w:rStyle w:val="gd15mcfceub"/>
                <w:color w:val="000000"/>
                <w:bdr w:val="none" w:sz="0" w:space="0" w:color="auto" w:frame="1"/>
              </w:rPr>
              <w:t>-40.9</w:t>
            </w:r>
            <w:r>
              <w:rPr>
                <w:rStyle w:val="gd15mcfceub"/>
                <w:color w:val="000000"/>
                <w:bdr w:val="none" w:sz="0" w:space="0" w:color="auto" w:frame="1"/>
              </w:rPr>
              <w:t>***)</w:t>
            </w:r>
          </w:p>
          <w:p w14:paraId="33F7273F" w14:textId="6748AB9F" w:rsidR="001619C6"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Random: 0.27</w:t>
            </w:r>
          </w:p>
        </w:tc>
        <w:tc>
          <w:tcPr>
            <w:tcW w:w="3117" w:type="dxa"/>
          </w:tcPr>
          <w:p w14:paraId="7C6C055E" w14:textId="4E1E9013" w:rsidR="00CD0043" w:rsidRPr="007C4089" w:rsidRDefault="00CD0043"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sidRPr="00990C6F">
              <w:rPr>
                <w:color w:val="000000"/>
                <w:shd w:val="clear" w:color="auto" w:fill="FFFFFF"/>
              </w:rPr>
              <w:t>0.08</w:t>
            </w:r>
            <w:r w:rsidR="007C4089">
              <w:rPr>
                <w:color w:val="000000"/>
                <w:shd w:val="clear" w:color="auto" w:fill="FFFFFF"/>
              </w:rPr>
              <w:t xml:space="preserve"> (</w:t>
            </w:r>
            <w:r w:rsidRPr="00990C6F">
              <w:rPr>
                <w:color w:val="000000"/>
              </w:rPr>
              <w:t xml:space="preserve">Z: </w:t>
            </w:r>
            <w:r w:rsidR="007C4089">
              <w:rPr>
                <w:rStyle w:val="gd15mcfceub"/>
                <w:color w:val="000000"/>
                <w:bdr w:val="none" w:sz="0" w:space="0" w:color="auto" w:frame="1"/>
              </w:rPr>
              <w:t>-16.1)</w:t>
            </w:r>
          </w:p>
          <w:p w14:paraId="2BA97308" w14:textId="309B4DF4"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bdr w:val="none" w:sz="0" w:space="0" w:color="auto" w:frame="1"/>
              </w:rPr>
            </w:pPr>
            <w:r>
              <w:rPr>
                <w:rFonts w:ascii="Times New Roman" w:eastAsiaTheme="minorHAnsi" w:hAnsi="Times New Roman" w:cs="Times New Roman"/>
                <w:color w:val="000000"/>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0.13</w:t>
            </w:r>
          </w:p>
        </w:tc>
      </w:tr>
      <w:tr w:rsidR="00F81641" w14:paraId="57587F61"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31BDA1DA" w14:textId="330474DD" w:rsidR="00F81641" w:rsidRPr="00990C6F" w:rsidRDefault="00F81641" w:rsidP="0042612E">
            <w:pPr>
              <w:rPr>
                <w:noProof/>
              </w:rPr>
            </w:pPr>
            <w:r w:rsidRPr="00990C6F">
              <w:rPr>
                <w:noProof/>
              </w:rPr>
              <w:t xml:space="preserve">H2 </w:t>
            </w:r>
          </w:p>
        </w:tc>
        <w:tc>
          <w:tcPr>
            <w:tcW w:w="3117" w:type="dxa"/>
          </w:tcPr>
          <w:p w14:paraId="59EA34C6" w14:textId="7774AB2E" w:rsidR="003F0ABF"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0.43 (Z:</w:t>
            </w:r>
            <w:r w:rsidR="003F0ABF" w:rsidRPr="00990C6F">
              <w:rPr>
                <w:color w:val="000000"/>
              </w:rPr>
              <w:t xml:space="preserve"> </w:t>
            </w:r>
            <w:r>
              <w:rPr>
                <w:rStyle w:val="gd15mcfceub"/>
                <w:color w:val="000000"/>
                <w:bdr w:val="none" w:sz="0" w:space="0" w:color="auto" w:frame="1"/>
              </w:rPr>
              <w:t>57.16)</w:t>
            </w:r>
          </w:p>
          <w:p w14:paraId="52F6EA6E" w14:textId="6D772933" w:rsidR="003F0ABF"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990C6F" w:rsidRPr="00990C6F">
              <w:rPr>
                <w:rStyle w:val="gd15mcfceub"/>
                <w:rFonts w:ascii="Times New Roman" w:hAnsi="Times New Roman" w:cs="Times New Roman"/>
                <w:color w:val="000000"/>
                <w:sz w:val="24"/>
                <w:szCs w:val="24"/>
                <w:bdr w:val="none" w:sz="0" w:space="0" w:color="auto" w:frame="1"/>
              </w:rPr>
              <w:t xml:space="preserve"> </w:t>
            </w:r>
            <w:r>
              <w:rPr>
                <w:rStyle w:val="gd15mcfceub"/>
                <w:rFonts w:ascii="Times New Roman" w:hAnsi="Times New Roman" w:cs="Times New Roman"/>
                <w:color w:val="000000"/>
                <w:sz w:val="24"/>
                <w:szCs w:val="24"/>
                <w:bdr w:val="none" w:sz="0" w:space="0" w:color="auto" w:frame="1"/>
              </w:rPr>
              <w:t>0.05</w:t>
            </w:r>
          </w:p>
        </w:tc>
        <w:tc>
          <w:tcPr>
            <w:tcW w:w="3117" w:type="dxa"/>
          </w:tcPr>
          <w:p w14:paraId="2BA630CA" w14:textId="117E5135" w:rsidR="00074D13" w:rsidRPr="00990C6F" w:rsidRDefault="007C4089" w:rsidP="007C4089">
            <w:pPr>
              <w:cnfStyle w:val="000000000000" w:firstRow="0" w:lastRow="0" w:firstColumn="0" w:lastColumn="0" w:oddVBand="0" w:evenVBand="0" w:oddHBand="0" w:evenHBand="0" w:firstRowFirstColumn="0" w:firstRowLastColumn="0" w:lastRowFirstColumn="0" w:lastRowLastColumn="0"/>
              <w:rPr>
                <w:color w:val="000000"/>
              </w:rPr>
            </w:pPr>
            <w:r>
              <w:rPr>
                <w:color w:val="000000"/>
              </w:rPr>
              <w:t>0.57 (</w:t>
            </w:r>
            <w:r w:rsidR="00074D13" w:rsidRPr="00990C6F">
              <w:rPr>
                <w:color w:val="000000"/>
              </w:rPr>
              <w:t xml:space="preserve">Z: </w:t>
            </w:r>
            <w:r w:rsidR="00074D13" w:rsidRPr="00990C6F">
              <w:rPr>
                <w:rStyle w:val="gd15mcfceub"/>
                <w:color w:val="000000"/>
                <w:bdr w:val="none" w:sz="0" w:space="0" w:color="auto" w:frame="1"/>
              </w:rPr>
              <w:t>2</w:t>
            </w:r>
            <w:r>
              <w:rPr>
                <w:rStyle w:val="gd15mcfceub"/>
                <w:color w:val="000000"/>
                <w:bdr w:val="none" w:sz="0" w:space="0" w:color="auto" w:frame="1"/>
              </w:rPr>
              <w:t>6.1)</w:t>
            </w:r>
          </w:p>
          <w:p w14:paraId="658C6DAD" w14:textId="1CB9C00E" w:rsidR="00074D13" w:rsidRPr="00990C6F"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color w:val="000000"/>
                <w:sz w:val="24"/>
                <w:szCs w:val="24"/>
              </w:rPr>
              <w:t>R</w:t>
            </w:r>
            <w:r w:rsidR="00990C6F">
              <w:rPr>
                <w:rFonts w:ascii="Times New Roman" w:hAnsi="Times New Roman" w:cs="Times New Roman"/>
                <w:noProof/>
                <w:sz w:val="24"/>
                <w:szCs w:val="24"/>
              </w:rPr>
              <w:t>andom</w:t>
            </w:r>
            <w:r w:rsidR="00074D13" w:rsidRPr="00990C6F">
              <w:rPr>
                <w:rFonts w:ascii="Times New Roman" w:hAnsi="Times New Roman" w:cs="Times New Roman"/>
                <w:color w:val="000000"/>
                <w:sz w:val="24"/>
                <w:szCs w:val="24"/>
              </w:rPr>
              <w:t xml:space="preserve">: </w:t>
            </w:r>
            <w:r w:rsidR="00074D13" w:rsidRPr="00990C6F">
              <w:rPr>
                <w:rStyle w:val="gd15mcfceub"/>
                <w:rFonts w:ascii="Times New Roman" w:hAnsi="Times New Roman" w:cs="Times New Roman"/>
                <w:color w:val="000000"/>
                <w:sz w:val="24"/>
                <w:szCs w:val="24"/>
                <w:bdr w:val="none" w:sz="0" w:space="0" w:color="auto" w:frame="1"/>
              </w:rPr>
              <w:t>0.2004796</w:t>
            </w:r>
          </w:p>
        </w:tc>
      </w:tr>
      <w:tr w:rsidR="00F81641" w14:paraId="3FBE1A79" w14:textId="77777777" w:rsidTr="007C42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91B9DE7" w14:textId="5238B779" w:rsidR="00F81641" w:rsidRPr="00990C6F" w:rsidRDefault="00F81641" w:rsidP="0042612E">
            <w:pPr>
              <w:rPr>
                <w:noProof/>
              </w:rPr>
            </w:pPr>
            <w:r w:rsidRPr="00990C6F">
              <w:rPr>
                <w:noProof/>
              </w:rPr>
              <w:t>WNODF</w:t>
            </w:r>
          </w:p>
        </w:tc>
        <w:tc>
          <w:tcPr>
            <w:tcW w:w="3117" w:type="dxa"/>
          </w:tcPr>
          <w:p w14:paraId="2383EA19" w14:textId="24F2A14E" w:rsidR="003F0ABF"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32.83 (</w:t>
            </w:r>
            <w:r w:rsidR="003F0ABF" w:rsidRPr="00990C6F">
              <w:rPr>
                <w:color w:val="000000"/>
                <w:shd w:val="clear" w:color="auto" w:fill="FFFFFF"/>
              </w:rPr>
              <w:t xml:space="preserve">Z: </w:t>
            </w:r>
            <w:r>
              <w:rPr>
                <w:rStyle w:val="gd15mcfceub"/>
                <w:color w:val="000000"/>
                <w:bdr w:val="none" w:sz="0" w:space="0" w:color="auto" w:frame="1"/>
              </w:rPr>
              <w:t>-8.39)</w:t>
            </w:r>
          </w:p>
          <w:p w14:paraId="338595D0" w14:textId="6DD01522" w:rsidR="003F0ABF"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3F0ABF"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63.15</w:t>
            </w:r>
          </w:p>
        </w:tc>
        <w:tc>
          <w:tcPr>
            <w:tcW w:w="3117" w:type="dxa"/>
          </w:tcPr>
          <w:p w14:paraId="60C1DAC4" w14:textId="334F19FE" w:rsidR="00CD0043" w:rsidRPr="007C4089" w:rsidRDefault="007C4089" w:rsidP="007C4089">
            <w:pPr>
              <w:cnfStyle w:val="000000100000" w:firstRow="0" w:lastRow="0" w:firstColumn="0" w:lastColumn="0" w:oddVBand="0" w:evenVBand="0" w:oddHBand="1" w:evenHBand="0" w:firstRowFirstColumn="0" w:firstRowLastColumn="0" w:lastRowFirstColumn="0" w:lastRowLastColumn="0"/>
              <w:rPr>
                <w:color w:val="000000"/>
                <w:shd w:val="clear" w:color="auto" w:fill="FFFFFF"/>
              </w:rPr>
            </w:pPr>
            <w:r>
              <w:rPr>
                <w:color w:val="000000"/>
                <w:shd w:val="clear" w:color="auto" w:fill="FFFFFF"/>
              </w:rPr>
              <w:t>4.65 (</w:t>
            </w:r>
            <w:r w:rsidR="00CD0043" w:rsidRPr="00990C6F">
              <w:rPr>
                <w:color w:val="000000"/>
                <w:shd w:val="clear" w:color="auto" w:fill="FFFFFF"/>
              </w:rPr>
              <w:t xml:space="preserve">Z: </w:t>
            </w:r>
            <w:r>
              <w:rPr>
                <w:rStyle w:val="gd15mcfceub"/>
                <w:color w:val="000000"/>
                <w:bdr w:val="none" w:sz="0" w:space="0" w:color="auto" w:frame="1"/>
              </w:rPr>
              <w:t>-6.40)</w:t>
            </w:r>
          </w:p>
          <w:p w14:paraId="26D11FCF" w14:textId="62ACFE7B" w:rsidR="00CD0043" w:rsidRPr="007C4089" w:rsidRDefault="007C4089" w:rsidP="007C4089">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w:t>
            </w:r>
            <w:r w:rsidR="00990C6F">
              <w:rPr>
                <w:rFonts w:ascii="Times New Roman" w:hAnsi="Times New Roman" w:cs="Times New Roman"/>
                <w:noProof/>
                <w:sz w:val="24"/>
                <w:szCs w:val="24"/>
              </w:rPr>
              <w:t>andom</w:t>
            </w:r>
            <w:r w:rsidR="00CD004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8.13</w:t>
            </w:r>
          </w:p>
        </w:tc>
      </w:tr>
      <w:tr w:rsidR="00F81641" w14:paraId="430B2698" w14:textId="77777777" w:rsidTr="007C42B9">
        <w:tc>
          <w:tcPr>
            <w:cnfStyle w:val="001000000000" w:firstRow="0" w:lastRow="0" w:firstColumn="1" w:lastColumn="0" w:oddVBand="0" w:evenVBand="0" w:oddHBand="0" w:evenHBand="0" w:firstRowFirstColumn="0" w:firstRowLastColumn="0" w:lastRowFirstColumn="0" w:lastRowLastColumn="0"/>
            <w:tcW w:w="3116" w:type="dxa"/>
          </w:tcPr>
          <w:p w14:paraId="7B0A585D" w14:textId="76736FE3" w:rsidR="00F81641" w:rsidRPr="00990C6F" w:rsidRDefault="0072632B" w:rsidP="0042612E">
            <w:pPr>
              <w:rPr>
                <w:noProof/>
              </w:rPr>
            </w:pPr>
            <w:r w:rsidRPr="00990C6F">
              <w:rPr>
                <w:noProof/>
              </w:rPr>
              <w:t>Modularity</w:t>
            </w:r>
          </w:p>
        </w:tc>
        <w:tc>
          <w:tcPr>
            <w:tcW w:w="3117" w:type="dxa"/>
          </w:tcPr>
          <w:p w14:paraId="56D8D9CC" w14:textId="6F24F564"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Obs :0.44 (</w:t>
            </w:r>
            <w:r w:rsidRPr="00990C6F">
              <w:rPr>
                <w:rFonts w:ascii="Times New Roman" w:hAnsi="Times New Roman" w:cs="Times New Roman"/>
                <w:noProof/>
                <w:sz w:val="24"/>
                <w:szCs w:val="24"/>
              </w:rPr>
              <w:t xml:space="preserve">Z: </w:t>
            </w:r>
            <w:r>
              <w:rPr>
                <w:rStyle w:val="gd15mcfceub"/>
                <w:rFonts w:ascii="Times New Roman" w:hAnsi="Times New Roman" w:cs="Times New Roman"/>
                <w:color w:val="000000"/>
                <w:sz w:val="24"/>
                <w:szCs w:val="24"/>
                <w:bdr w:val="none" w:sz="0" w:space="0" w:color="auto" w:frame="1"/>
              </w:rPr>
              <w:t>36.4)</w:t>
            </w:r>
          </w:p>
          <w:p w14:paraId="56ECE1C4" w14:textId="32F87F8D" w:rsidR="00477AB1" w:rsidRPr="007C4089" w:rsidRDefault="007C4089" w:rsidP="00990C6F">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81391D"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0.09</w:t>
            </w:r>
          </w:p>
        </w:tc>
        <w:tc>
          <w:tcPr>
            <w:tcW w:w="3117" w:type="dxa"/>
          </w:tcPr>
          <w:p w14:paraId="79239BCD" w14:textId="6F024C68" w:rsidR="0072632B" w:rsidRPr="00990C6F" w:rsidRDefault="007C4089" w:rsidP="0072632B">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Style w:val="gd15mcfceub"/>
                <w:rFonts w:ascii="Times New Roman" w:hAnsi="Times New Roman" w:cs="Times New Roman"/>
                <w:color w:val="000000"/>
                <w:sz w:val="24"/>
                <w:szCs w:val="24"/>
                <w:bdr w:val="none" w:sz="0" w:space="0" w:color="auto" w:frame="1"/>
              </w:rPr>
              <w:t xml:space="preserve">0.59 </w:t>
            </w:r>
            <w:r w:rsidRPr="007C4089">
              <w:rPr>
                <w:rStyle w:val="gd15mcfceub"/>
                <w:rFonts w:ascii="Times New Roman" w:hAnsi="Times New Roman" w:cs="Times New Roman"/>
                <w:color w:val="000000"/>
                <w:sz w:val="24"/>
                <w:szCs w:val="24"/>
                <w:bdr w:val="none" w:sz="0" w:space="0" w:color="auto" w:frame="1"/>
              </w:rPr>
              <w:t>(</w:t>
            </w:r>
            <w:r w:rsidRPr="007C4089">
              <w:rPr>
                <w:rFonts w:ascii="Times New Roman" w:hAnsi="Times New Roman" w:cs="Times New Roman"/>
                <w:noProof/>
                <w:sz w:val="24"/>
                <w:szCs w:val="24"/>
              </w:rPr>
              <w:t>Z:</w:t>
            </w:r>
            <w:r>
              <w:rPr>
                <w:rFonts w:ascii="Times New Roman" w:hAnsi="Times New Roman" w:cs="Times New Roman"/>
                <w:noProof/>
                <w:sz w:val="24"/>
                <w:szCs w:val="24"/>
              </w:rPr>
              <w:t xml:space="preserve"> </w:t>
            </w:r>
            <w:r w:rsidR="00894623">
              <w:rPr>
                <w:rFonts w:ascii="Times New Roman" w:hAnsi="Times New Roman" w:cs="Times New Roman"/>
                <w:noProof/>
                <w:sz w:val="24"/>
                <w:szCs w:val="24"/>
              </w:rPr>
              <w:t>2</w:t>
            </w:r>
            <w:r w:rsidRPr="00990C6F">
              <w:rPr>
                <w:rFonts w:ascii="Times New Roman" w:hAnsi="Times New Roman" w:cs="Times New Roman"/>
                <w:noProof/>
                <w:sz w:val="24"/>
                <w:szCs w:val="24"/>
              </w:rPr>
              <w:t>4.35</w:t>
            </w:r>
            <w:r>
              <w:rPr>
                <w:rFonts w:ascii="Times New Roman" w:hAnsi="Times New Roman" w:cs="Times New Roman"/>
                <w:noProof/>
                <w:sz w:val="24"/>
                <w:szCs w:val="24"/>
              </w:rPr>
              <w:t>)</w:t>
            </w:r>
          </w:p>
          <w:p w14:paraId="589E1151" w14:textId="6D49EBEC" w:rsidR="00A17A76" w:rsidRPr="007C4089" w:rsidRDefault="007C4089" w:rsidP="007C4089">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4"/>
                <w:szCs w:val="24"/>
              </w:rPr>
            </w:pPr>
            <w:r>
              <w:rPr>
                <w:rFonts w:ascii="Times New Roman" w:hAnsi="Times New Roman" w:cs="Times New Roman"/>
                <w:noProof/>
                <w:sz w:val="24"/>
                <w:szCs w:val="24"/>
              </w:rPr>
              <w:t>Random</w:t>
            </w:r>
            <w:r w:rsidR="00A17A76" w:rsidRPr="00990C6F">
              <w:rPr>
                <w:rFonts w:ascii="Times New Roman" w:hAnsi="Times New Roman" w:cs="Times New Roman"/>
                <w:noProof/>
                <w:sz w:val="24"/>
                <w:szCs w:val="24"/>
              </w:rPr>
              <w:t xml:space="preserve">: </w:t>
            </w:r>
            <w:r w:rsidR="005E04F3" w:rsidRPr="00990C6F">
              <w:rPr>
                <w:rFonts w:ascii="Times New Roman" w:hAnsi="Times New Roman" w:cs="Times New Roman"/>
                <w:noProof/>
                <w:sz w:val="24"/>
                <w:szCs w:val="24"/>
              </w:rPr>
              <w:t xml:space="preserve"> </w:t>
            </w:r>
            <w:r>
              <w:rPr>
                <w:rStyle w:val="gd15mcfceub"/>
                <w:rFonts w:ascii="Times New Roman" w:hAnsi="Times New Roman" w:cs="Times New Roman"/>
                <w:color w:val="000000"/>
                <w:sz w:val="24"/>
                <w:szCs w:val="24"/>
                <w:bdr w:val="none" w:sz="0" w:space="0" w:color="auto" w:frame="1"/>
              </w:rPr>
              <w:t>0.38</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1D2C49FC" w:rsidR="004C1AAF" w:rsidRDefault="004C1AAF" w:rsidP="0042612E">
      <w:pPr>
        <w:rPr>
          <w:noProof/>
        </w:rPr>
      </w:pPr>
    </w:p>
    <w:p w14:paraId="471F12A7" w14:textId="72DCF04A" w:rsidR="00F2500D" w:rsidRDefault="00F2500D" w:rsidP="0042612E">
      <w:pPr>
        <w:rPr>
          <w:noProof/>
        </w:rPr>
      </w:pPr>
    </w:p>
    <w:p w14:paraId="20FB28E4" w14:textId="16CDE3E4" w:rsidR="00F2500D" w:rsidRDefault="00F2500D" w:rsidP="0042612E">
      <w:pPr>
        <w:rPr>
          <w:noProof/>
        </w:rPr>
      </w:pPr>
    </w:p>
    <w:p w14:paraId="73AC4F15" w14:textId="6EE92010" w:rsidR="00F2500D" w:rsidRDefault="00F2500D" w:rsidP="0042612E">
      <w:pPr>
        <w:rPr>
          <w:noProof/>
        </w:rPr>
      </w:pPr>
    </w:p>
    <w:p w14:paraId="007FF9CE" w14:textId="77EB1DE3" w:rsidR="00F2500D" w:rsidRDefault="00F2500D" w:rsidP="0042612E">
      <w:pPr>
        <w:rPr>
          <w:noProof/>
        </w:rPr>
      </w:pPr>
    </w:p>
    <w:p w14:paraId="11E67D30" w14:textId="77777777" w:rsidR="00F2500D" w:rsidRDefault="00F2500D" w:rsidP="0042612E">
      <w:pPr>
        <w:rPr>
          <w:noProof/>
        </w:rPr>
      </w:pPr>
    </w:p>
    <w:p w14:paraId="5A462897" w14:textId="36F35F70" w:rsidR="008C0B0E" w:rsidRPr="00D5357A" w:rsidRDefault="00E00475" w:rsidP="0042612E">
      <w:pPr>
        <w:rPr>
          <w:b/>
        </w:rPr>
      </w:pPr>
      <w:r w:rsidRPr="00D5357A">
        <w:rPr>
          <w:b/>
        </w:rPr>
        <w:t>Appendix</w:t>
      </w:r>
    </w:p>
    <w:p w14:paraId="27F5078F" w14:textId="0B6225A6" w:rsidR="00E00475" w:rsidRDefault="00E00475" w:rsidP="0042612E">
      <w:r>
        <w:t>Table A.1: Functional groups</w:t>
      </w:r>
    </w:p>
    <w:tbl>
      <w:tblPr>
        <w:tblStyle w:val="PlainTable21"/>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r w:rsidRPr="00E00475">
              <w:t>Taxons</w:t>
            </w:r>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r w:rsidRPr="00E00475">
              <w:t>LtLbee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r w:rsidRPr="00E00475">
              <w:t>Anthophora</w:t>
            </w:r>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r w:rsidRPr="00E00475">
              <w:t>StVLbee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r w:rsidRPr="00E00475">
              <w:t>Centris</w:t>
            </w:r>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r w:rsidRPr="00E00475">
              <w:t>StLBee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r w:rsidRPr="00E00475">
              <w:t>Diadasia, Mellisodes</w:t>
            </w:r>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r w:rsidRPr="00E00475">
              <w:t>StMbee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r w:rsidRPr="00E00475">
              <w:t xml:space="preserve">Megachile, Colletes, Ashmeadiella, Hoplitis, Osmia, Lasioglossum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r w:rsidRPr="00E00475">
              <w:t>StSmbee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r w:rsidRPr="00E00475">
              <w:t>Lasioglossum (La</w:t>
            </w:r>
            <w:r w:rsidR="00D45E50">
              <w:t>sioglossum), Hesperapis, Hylaeus</w:t>
            </w:r>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r w:rsidRPr="00E00475">
              <w:t>StVSbee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Lasioglossum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r>
              <w:t>Apis mellifera</w:t>
            </w:r>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r w:rsidRPr="00E00475">
              <w:t>SmDi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r w:rsidRPr="00E00475">
              <w:t>Agromyzidae, Richaardiae, Tephritidae</w:t>
            </w:r>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r w:rsidRPr="00E00475">
              <w:t>LgDi</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r w:rsidRPr="00E00475">
              <w:t>Muscidae, Sarcophagidae, Tachinidae</w:t>
            </w:r>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r w:rsidRPr="00E00475">
              <w:t>Nwasp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r>
              <w:t>Ammo</w:t>
            </w:r>
            <w:r w:rsidR="00E00475" w:rsidRPr="00E00475">
              <w:t>phila, Bembecini, Eumeninae, Pompilidae</w:t>
            </w:r>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r w:rsidRPr="00E00475">
              <w:t>LpBeefly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r w:rsidRPr="00E00475">
              <w:t>Bombylinae</w:t>
            </w:r>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r w:rsidRPr="00E00475">
              <w:t>SpBeefly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r w:rsidRPr="00E00475">
              <w:t>Anthracinae etc</w:t>
            </w:r>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r w:rsidRPr="00E00475">
              <w:t xml:space="preserve">Allograpta exotica, </w:t>
            </w:r>
            <w:r w:rsidR="00A337B0" w:rsidRPr="00E00475">
              <w:t>E</w:t>
            </w:r>
            <w:r w:rsidR="00A337B0">
              <w:t>upeodes</w:t>
            </w:r>
            <w:r w:rsidR="00D45E50">
              <w:t xml:space="preserve"> volucris, Eristalis sp., P</w:t>
            </w:r>
            <w:r w:rsidRPr="00E00475">
              <w:t>seudodoros clavatus</w:t>
            </w:r>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r>
              <w:t>Calypte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r>
              <w:t>Elaterinae</w:t>
            </w:r>
            <w:r w:rsidR="00A337B0">
              <w:t>, C</w:t>
            </w:r>
            <w:r w:rsidR="00E00475" w:rsidRPr="00E00475">
              <w:t>hrysomelidae</w:t>
            </w:r>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r w:rsidRPr="00E00475">
              <w:t>MicroLep</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r>
              <w:t xml:space="preserve">Coleophora, </w:t>
            </w:r>
            <w:r w:rsidRPr="00D45E50">
              <w:t>Lithariapteryx</w:t>
            </w:r>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r w:rsidR="00D45E50" w:rsidRPr="00D45E50">
              <w:t>Papilio polyxenes coloro</w:t>
            </w:r>
            <w:r w:rsidR="00D45E50">
              <w:t>)</w:t>
            </w:r>
            <w:r w:rsidR="00590F7A">
              <w:t>, Mojave blue</w:t>
            </w:r>
            <w:r w:rsidR="00D45E50">
              <w:t xml:space="preserve"> (</w:t>
            </w:r>
            <w:r w:rsidR="00D45E50" w:rsidRPr="00D45E50">
              <w:t xml:space="preserve">Euphilotes mojave </w:t>
            </w:r>
            <w:r w:rsidR="00D45E50">
              <w:t>Mojave)</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r>
              <w:t>Eigancentrality</w:t>
            </w:r>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r>
              <w:t>Betweenness</w:t>
            </w:r>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t>Proportion conspecifics</w:t>
            </w:r>
          </w:p>
        </w:tc>
        <w:tc>
          <w:tcPr>
            <w:tcW w:w="3117" w:type="dxa"/>
          </w:tcPr>
          <w:p w14:paraId="000116FE" w14:textId="4CF7207B" w:rsidR="00714663" w:rsidRDefault="00A153E4" w:rsidP="00714663">
            <w:r>
              <w:t>Quasibinomial</w:t>
            </w:r>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Proportion heterospecifics</w:t>
            </w:r>
          </w:p>
        </w:tc>
        <w:tc>
          <w:tcPr>
            <w:tcW w:w="3117" w:type="dxa"/>
          </w:tcPr>
          <w:p w14:paraId="5B24595D" w14:textId="42E9B2CC" w:rsidR="00714663" w:rsidRDefault="00A153E4" w:rsidP="00714663">
            <w:r>
              <w:t>Quasibinomial</w:t>
            </w:r>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Contribution to nestedness</w:t>
            </w:r>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5577" r="22596"/>
                    <a:stretch/>
                  </pic:blipFill>
                  <pic:spPr bwMode="auto">
                    <a:xfrm>
                      <a:off x="0" y="0"/>
                      <a:ext cx="3825766" cy="3760293"/>
                    </a:xfrm>
                    <a:prstGeom prst="rect">
                      <a:avLst/>
                    </a:prstGeom>
                    <a:ln>
                      <a:noFill/>
                    </a:ln>
                    <a:extLst>
                      <a:ext uri="{53640926-AAD7-44d8-BBD7-CCE9431645EC}">
                        <a14:shadowObscured xmlns:a14="http://schemas.microsoft.com/office/drawing/2010/main"/>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0C782B74" w:rsidR="00ED5AAF" w:rsidRDefault="00BD342E" w:rsidP="0042612E">
      <w:r>
        <w:t>Comparing best model to null (</w:t>
      </w:r>
      <w:r w:rsidR="00ED5AAF">
        <w:t>Visitation rates</w:t>
      </w:r>
      <w:r>
        <w:t>)</w:t>
      </w:r>
      <w:r w:rsidR="00ED5AAF">
        <w:t xml:space="preserve"> using car::Anova</w:t>
      </w:r>
      <w:r w:rsidR="00D5357A">
        <w:t xml:space="preserve"> = </w:t>
      </w:r>
      <w:r w:rsidR="00D5357A" w:rsidRPr="00D5357A">
        <w:rPr>
          <w:rStyle w:val="gnkrckgcgsb"/>
          <w:color w:val="000000"/>
          <w:bdr w:val="none" w:sz="0" w:space="0" w:color="auto" w:frame="1"/>
        </w:rPr>
        <w:t>C</w:t>
      </w:r>
      <w:r w:rsidR="005B14F2">
        <w:rPr>
          <w:rStyle w:val="gnkrckgcgsb"/>
          <w:color w:val="000000"/>
          <w:bdr w:val="none" w:sz="0" w:space="0" w:color="auto" w:frame="1"/>
        </w:rPr>
        <w:t>hi square: 40.687, df=4,p &lt;0.00</w:t>
      </w:r>
    </w:p>
    <w:p w14:paraId="0AF0E287" w14:textId="22E36A3E" w:rsidR="00ED5AAF" w:rsidRDefault="005B14F2" w:rsidP="0042612E">
      <w:pPr>
        <w:rPr>
          <w:b/>
        </w:rPr>
      </w:pPr>
      <w:r>
        <w:rPr>
          <w:noProof/>
        </w:rPr>
        <w:drawing>
          <wp:inline distT="0" distB="0" distL="0" distR="0" wp14:anchorId="096F9488" wp14:editId="18A1EE3D">
            <wp:extent cx="5857143" cy="3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57143" cy="3800000"/>
                    </a:xfrm>
                    <a:prstGeom prst="rect">
                      <a:avLst/>
                    </a:prstGeom>
                  </pic:spPr>
                </pic:pic>
              </a:graphicData>
            </a:graphic>
          </wp:inline>
        </w:drawing>
      </w:r>
    </w:p>
    <w:p w14:paraId="44B5F49F" w14:textId="77777777" w:rsidR="005B14F2" w:rsidRDefault="005B14F2" w:rsidP="0042612E">
      <w:pPr>
        <w:rPr>
          <w:noProof/>
        </w:rPr>
      </w:pPr>
    </w:p>
    <w:p w14:paraId="31D9BCCC" w14:textId="77777777" w:rsidR="005B14F2" w:rsidRDefault="005B14F2" w:rsidP="0042612E">
      <w:pPr>
        <w:rPr>
          <w:noProof/>
        </w:rPr>
      </w:pPr>
    </w:p>
    <w:p w14:paraId="1A839A8D" w14:textId="709B21A8" w:rsidR="0050101B" w:rsidRDefault="005B14F2" w:rsidP="0042612E">
      <w:pPr>
        <w:rPr>
          <w:b/>
        </w:rPr>
      </w:pPr>
      <w:r>
        <w:rPr>
          <w:noProof/>
        </w:rPr>
        <w:t xml:space="preserve">Figure A3: Correlation between the number of flowers and height, split by foundation plant species. </w:t>
      </w:r>
    </w:p>
    <w:p w14:paraId="2B7DE92D" w14:textId="77777777" w:rsidR="005B14F2" w:rsidRDefault="005B14F2" w:rsidP="0042612E">
      <w:pPr>
        <w:rPr>
          <w:b/>
        </w:rPr>
      </w:pP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1"/>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r>
              <w:rPr>
                <w:sz w:val="22"/>
                <w:szCs w:val="22"/>
              </w:rPr>
              <w:t>Eiganvector</w:t>
            </w:r>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E90017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(Intercept)    4.326e+00  2.522e-01  17.154   &lt;2e-16 ***</w:t>
      </w:r>
    </w:p>
    <w:p w14:paraId="7594231D"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2.025e-01  2.356e-02   8.598   &lt;2e-16 ***</w:t>
      </w:r>
    </w:p>
    <w:p w14:paraId="4F14126F"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shrub.density  3.445e-03  2.724e-02   0.126    0.899    </w:t>
      </w:r>
    </w:p>
    <w:p w14:paraId="501412C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day           -6.199e-04  1.753e-02  -0.035    0.972    </w:t>
      </w:r>
    </w:p>
    <w:p w14:paraId="2D203534"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 xml:space="preserve">N.flowers      1.739e-03  2.221e-03   0.783    0.434    </w:t>
      </w:r>
    </w:p>
    <w:p w14:paraId="47A5E37B" w14:textId="77777777" w:rsidR="0050101B" w:rsidRDefault="0050101B" w:rsidP="0050101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day:N.flowers -9.339e-05  2.020e-04  -0.462    0.644  </w:t>
      </w:r>
    </w:p>
    <w:p w14:paraId="7A97E109" w14:textId="672A5A43" w:rsidR="00114FEE" w:rsidRDefault="00114FEE" w:rsidP="0042612E"/>
    <w:p w14:paraId="5ED5B041" w14:textId="0683936B" w:rsidR="00714663" w:rsidRDefault="00714663" w:rsidP="0042612E">
      <w:r>
        <w:t>Table A5</w:t>
      </w:r>
    </w:p>
    <w:tbl>
      <w:tblPr>
        <w:tblStyle w:val="PlainTable21"/>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r>
              <w:rPr>
                <w:sz w:val="22"/>
                <w:szCs w:val="22"/>
              </w:rPr>
              <w:t>Betweenness (binomial)</w:t>
            </w:r>
          </w:p>
        </w:tc>
        <w:tc>
          <w:tcPr>
            <w:tcW w:w="4590" w:type="dxa"/>
            <w:gridSpan w:val="3"/>
          </w:tcPr>
          <w:p w14:paraId="66CEB468" w14:textId="014A2617" w:rsidR="000C443D" w:rsidRPr="00763AFE" w:rsidRDefault="000C443D" w:rsidP="00E33985">
            <w:pPr>
              <w:jc w:val="center"/>
              <w:rPr>
                <w:sz w:val="22"/>
                <w:szCs w:val="22"/>
              </w:rPr>
            </w:pPr>
            <w:r>
              <w:rPr>
                <w:sz w:val="22"/>
                <w:szCs w:val="22"/>
              </w:rPr>
              <w:t>Betweenness &gt; 0, gaussian</w:t>
            </w:r>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r w:rsidRPr="00763AFE">
              <w:rPr>
                <w:sz w:val="22"/>
                <w:szCs w:val="22"/>
              </w:rPr>
              <w:t>p</w:t>
            </w:r>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1"/>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r>
              <w:rPr>
                <w:sz w:val="22"/>
                <w:szCs w:val="22"/>
              </w:rPr>
              <w:t>Nestedness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r w:rsidRPr="00763AFE">
              <w:rPr>
                <w:sz w:val="22"/>
                <w:szCs w:val="22"/>
              </w:rPr>
              <w:t>p</w:t>
            </w:r>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r w:rsidRPr="00763AFE">
              <w:rPr>
                <w:sz w:val="22"/>
                <w:szCs w:val="22"/>
              </w:rPr>
              <w:t>p</w:t>
            </w:r>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-0.0106382  </w:t>
            </w:r>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-0.0126016  </w:t>
            </w:r>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1"/>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Proportion of Heterospecifics</w:t>
            </w:r>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r w:rsidRPr="00763AFE">
              <w:rPr>
                <w:sz w:val="22"/>
                <w:szCs w:val="22"/>
              </w:rPr>
              <w:t>p</w:t>
            </w:r>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r w:rsidRPr="00763AFE">
              <w:rPr>
                <w:sz w:val="22"/>
                <w:szCs w:val="22"/>
              </w:rPr>
              <w:t>p</w:t>
            </w:r>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AIC table for nnet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r>
              <w:t>Df</w:t>
            </w:r>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Species + shrub.density +  Quantity + N.flowers*day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Species + shrub.density +  Quantity +day + N.flowers</w:t>
            </w:r>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Species + shrub.density +  Quantity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t>Species + shrub.density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7BC53AE2" w14:textId="77777777" w:rsidR="00CE4F5A" w:rsidRPr="00CE4F5A" w:rsidRDefault="00941BFD" w:rsidP="00CE4F5A">
      <w:pPr>
        <w:pStyle w:val="EndNoteBibliography"/>
        <w:spacing w:after="0"/>
      </w:pPr>
      <w:r>
        <w:fldChar w:fldCharType="begin"/>
      </w:r>
      <w:r>
        <w:instrText xml:space="preserve"> ADDIN EN.REFLIST </w:instrText>
      </w:r>
      <w:r>
        <w:fldChar w:fldCharType="separate"/>
      </w:r>
      <w:bookmarkStart w:id="160" w:name="_ENREF_1"/>
      <w:r w:rsidR="00CE4F5A" w:rsidRPr="00CE4F5A">
        <w:t>Almeida-Neto, M. and Ulrich, W. 2011. A straightforward computational approach for measuring nestedness using quantitative matrices. - Environmental Modelling &amp; Software 26: 173-178.</w:t>
      </w:r>
      <w:bookmarkEnd w:id="160"/>
    </w:p>
    <w:p w14:paraId="76770622" w14:textId="77777777" w:rsidR="00CE4F5A" w:rsidRPr="00CE4F5A" w:rsidRDefault="00CE4F5A" w:rsidP="00CE4F5A">
      <w:pPr>
        <w:pStyle w:val="EndNoteBibliography"/>
        <w:spacing w:after="0"/>
      </w:pPr>
      <w:bookmarkStart w:id="161" w:name="_ENREF_2"/>
      <w:r w:rsidRPr="00CE4F5A">
        <w:t>Bascompte, J. and Jordano, P. 2013. Mutualistic networks. - Princeton University Press.</w:t>
      </w:r>
      <w:bookmarkEnd w:id="161"/>
    </w:p>
    <w:p w14:paraId="7CF88966" w14:textId="77777777" w:rsidR="00CE4F5A" w:rsidRPr="00CE4F5A" w:rsidRDefault="00CE4F5A" w:rsidP="00CE4F5A">
      <w:pPr>
        <w:pStyle w:val="EndNoteBibliography"/>
        <w:spacing w:after="0"/>
      </w:pPr>
      <w:bookmarkStart w:id="162" w:name="_ENREF_3"/>
      <w:r w:rsidRPr="00CE4F5A">
        <w:t>Beckett, S. J. 2016. Improved community detection in weighted bipartite networks. - Royal Society open science 3: 140536.</w:t>
      </w:r>
      <w:bookmarkEnd w:id="162"/>
    </w:p>
    <w:p w14:paraId="6C98A4AA" w14:textId="379DFADF" w:rsidR="00CE4F5A" w:rsidRPr="00CE4F5A" w:rsidRDefault="00CE4F5A" w:rsidP="00CE4F5A">
      <w:pPr>
        <w:pStyle w:val="EndNoteBibliography"/>
        <w:spacing w:after="0"/>
      </w:pPr>
      <w:bookmarkStart w:id="163" w:name="_ENREF_4"/>
      <w:r w:rsidRPr="00CE4F5A">
        <w:t xml:space="preserve">Bivand, R., et al. 2011. spdep: Spatial dependence: weighting schemes, statistics and models. - R package version 0.5-31, URL </w:t>
      </w:r>
      <w:hyperlink r:id="rId20" w:history="1">
        <w:r w:rsidRPr="00CE4F5A">
          <w:rPr>
            <w:rStyle w:val="Hyperlink"/>
          </w:rPr>
          <w:t>http://CRAN</w:t>
        </w:r>
      </w:hyperlink>
      <w:r w:rsidRPr="00CE4F5A">
        <w:t>. R-project. org/package= spdep.</w:t>
      </w:r>
      <w:bookmarkEnd w:id="163"/>
    </w:p>
    <w:p w14:paraId="7EA6ECC4" w14:textId="77777777" w:rsidR="00CE4F5A" w:rsidRPr="00CE4F5A" w:rsidRDefault="00CE4F5A" w:rsidP="00CE4F5A">
      <w:pPr>
        <w:pStyle w:val="EndNoteBibliography"/>
        <w:spacing w:after="0"/>
      </w:pPr>
      <w:bookmarkStart w:id="164" w:name="_ENREF_5"/>
      <w:r w:rsidRPr="00CE4F5A">
        <w:t>Blüthgen, N., et al. 2006. Measuring specialization in species interaction networks. - BMC ecology 6: 9.</w:t>
      </w:r>
      <w:bookmarkEnd w:id="164"/>
    </w:p>
    <w:p w14:paraId="3E037532" w14:textId="77777777" w:rsidR="00CE4F5A" w:rsidRPr="00CE4F5A" w:rsidRDefault="00CE4F5A" w:rsidP="00CE4F5A">
      <w:pPr>
        <w:pStyle w:val="EndNoteBibliography"/>
        <w:spacing w:after="0"/>
      </w:pPr>
      <w:bookmarkStart w:id="165" w:name="_ENREF_6"/>
      <w:r w:rsidRPr="00CE4F5A">
        <w:t>Braun, J. and Lortie, C. 2018. Finding the bees knees: a conceptual framework and systematic review of the mechanisms of pollinator-mediated facilitation. - Perspectives in Plant Ecology, Evolution and Systematics.</w:t>
      </w:r>
      <w:bookmarkEnd w:id="165"/>
    </w:p>
    <w:p w14:paraId="693C5A3E" w14:textId="77777777" w:rsidR="00CE4F5A" w:rsidRPr="00CE4F5A" w:rsidRDefault="00CE4F5A" w:rsidP="00CE4F5A">
      <w:pPr>
        <w:pStyle w:val="EndNoteBibliography"/>
        <w:spacing w:after="0"/>
      </w:pPr>
      <w:bookmarkStart w:id="166" w:name="_ENREF_7"/>
      <w:r w:rsidRPr="00CE4F5A">
        <w:t>Brooks, M. E., et al. 2017. glmmTMB balances speed and flexibility among packages for zero-inflated generalized linear mixed modeling. - The R journal 9: 378-400.</w:t>
      </w:r>
      <w:bookmarkEnd w:id="166"/>
    </w:p>
    <w:p w14:paraId="164BBAA9" w14:textId="77777777" w:rsidR="00CE4F5A" w:rsidRPr="00CE4F5A" w:rsidRDefault="00CE4F5A" w:rsidP="00CE4F5A">
      <w:pPr>
        <w:pStyle w:val="EndNoteBibliography"/>
        <w:spacing w:after="0"/>
      </w:pPr>
      <w:bookmarkStart w:id="167" w:name="_ENREF_8"/>
      <w:r w:rsidRPr="00CE4F5A">
        <w:t>CaraDonna, P. J., et al. 2017. Interaction rewiring and the rapid turnover of plant–pollinator networks. - Ecology letters 20: 385-394.</w:t>
      </w:r>
      <w:bookmarkEnd w:id="167"/>
    </w:p>
    <w:p w14:paraId="49604BEE" w14:textId="77777777" w:rsidR="00CE4F5A" w:rsidRPr="00CE4F5A" w:rsidRDefault="00CE4F5A" w:rsidP="00CE4F5A">
      <w:pPr>
        <w:pStyle w:val="EndNoteBibliography"/>
        <w:spacing w:after="0"/>
      </w:pPr>
      <w:bookmarkStart w:id="168" w:name="_ENREF_9"/>
      <w:r w:rsidRPr="00CE4F5A">
        <w:t>Csardi, G. and Nepusz, T. 2006. The igraph software package for complex network research. - InterJournal, Complex Systems 1695: 1-9.</w:t>
      </w:r>
      <w:bookmarkEnd w:id="168"/>
    </w:p>
    <w:p w14:paraId="57B1D97F" w14:textId="77777777" w:rsidR="00CE4F5A" w:rsidRPr="00CE4F5A" w:rsidRDefault="00CE4F5A" w:rsidP="00CE4F5A">
      <w:pPr>
        <w:pStyle w:val="EndNoteBibliography"/>
        <w:spacing w:after="0"/>
      </w:pPr>
      <w:bookmarkStart w:id="169" w:name="_ENREF_10"/>
      <w:r w:rsidRPr="00CE4F5A">
        <w:t>Donatti, C. I., et al. 2011. Analysis of a hyper‐diverse seed dispersal network: modularity and underlying mechanisms. - Ecology letters 14: 773-781.</w:t>
      </w:r>
      <w:bookmarkEnd w:id="169"/>
    </w:p>
    <w:p w14:paraId="00382502" w14:textId="77777777" w:rsidR="00CE4F5A" w:rsidRPr="00CE4F5A" w:rsidRDefault="00CE4F5A" w:rsidP="00CE4F5A">
      <w:pPr>
        <w:pStyle w:val="EndNoteBibliography"/>
        <w:spacing w:after="0"/>
      </w:pPr>
      <w:bookmarkStart w:id="170" w:name="_ENREF_11"/>
      <w:r w:rsidRPr="00CE4F5A">
        <w:t>Donnelly, S. E., et al. 1998. Pollination in Verbascum thapsus (Scrophulariaceae): the advantage of being tall. - American Journal of Botany 85: 1618-1625.</w:t>
      </w:r>
      <w:bookmarkEnd w:id="170"/>
    </w:p>
    <w:p w14:paraId="17CEE295" w14:textId="77777777" w:rsidR="00CE4F5A" w:rsidRPr="00CE4F5A" w:rsidRDefault="00CE4F5A" w:rsidP="00CE4F5A">
      <w:pPr>
        <w:pStyle w:val="EndNoteBibliography"/>
        <w:spacing w:after="0"/>
      </w:pPr>
      <w:bookmarkStart w:id="171" w:name="_ENREF_12"/>
      <w:r w:rsidRPr="00CE4F5A">
        <w:t>Dormann, C. F. 2011. How to be a specialist? Quantifying specialisation in pollination networks. - Network Biology 1: 1-20.</w:t>
      </w:r>
      <w:bookmarkEnd w:id="171"/>
    </w:p>
    <w:p w14:paraId="0CBC1D5A" w14:textId="77777777" w:rsidR="00CE4F5A" w:rsidRPr="00CE4F5A" w:rsidRDefault="00CE4F5A" w:rsidP="00CE4F5A">
      <w:pPr>
        <w:pStyle w:val="EndNoteBibliography"/>
        <w:spacing w:after="0"/>
      </w:pPr>
      <w:bookmarkStart w:id="172" w:name="_ENREF_13"/>
      <w:r w:rsidRPr="00CE4F5A">
        <w:t>Dormann, C. F., et al. 2008. Introducing the bipartite package: analysing ecological networks. - interaction 1.</w:t>
      </w:r>
      <w:bookmarkEnd w:id="172"/>
    </w:p>
    <w:p w14:paraId="5E4516F4" w14:textId="77777777" w:rsidR="00CE4F5A" w:rsidRPr="00CE4F5A" w:rsidRDefault="00CE4F5A" w:rsidP="00CE4F5A">
      <w:pPr>
        <w:pStyle w:val="EndNoteBibliography"/>
        <w:spacing w:after="0"/>
      </w:pPr>
      <w:bookmarkStart w:id="173" w:name="_ENREF_14"/>
      <w:r w:rsidRPr="00CE4F5A">
        <w:t>Doulcier, G. and Stouffer, D. 2015. Rnetcarto: Fast network modularity and roles computation by simulated annealing. - R package version 0.2 4.</w:t>
      </w:r>
      <w:bookmarkEnd w:id="173"/>
    </w:p>
    <w:p w14:paraId="1DEC75E7" w14:textId="77777777" w:rsidR="00CE4F5A" w:rsidRPr="00CE4F5A" w:rsidRDefault="00CE4F5A" w:rsidP="00CE4F5A">
      <w:pPr>
        <w:pStyle w:val="EndNoteBibliography"/>
        <w:spacing w:after="0"/>
      </w:pPr>
      <w:bookmarkStart w:id="174" w:name="_ENREF_15"/>
      <w:r w:rsidRPr="00CE4F5A">
        <w:t>Dupont, Y., et al. 2011. Scaling down from species to individuals: a flower–visitation network between individual honeybees and thistle plants. - Oikos 120: 170-177.</w:t>
      </w:r>
      <w:bookmarkEnd w:id="174"/>
    </w:p>
    <w:p w14:paraId="61A54CF6" w14:textId="77777777" w:rsidR="00CE4F5A" w:rsidRPr="00CE4F5A" w:rsidRDefault="00CE4F5A" w:rsidP="00CE4F5A">
      <w:pPr>
        <w:pStyle w:val="EndNoteBibliography"/>
        <w:spacing w:after="0"/>
      </w:pPr>
      <w:bookmarkStart w:id="175" w:name="_ENREF_16"/>
      <w:r w:rsidRPr="00CE4F5A">
        <w:t>Dupont, Y. L., et al. 2014. Spatial structure of an individual‐based plant–pollinator network. - Oikos 123: 1301-1310.</w:t>
      </w:r>
      <w:bookmarkEnd w:id="175"/>
    </w:p>
    <w:p w14:paraId="76AB151C" w14:textId="77777777" w:rsidR="00CE4F5A" w:rsidRPr="00CE4F5A" w:rsidRDefault="00CE4F5A" w:rsidP="00CE4F5A">
      <w:pPr>
        <w:pStyle w:val="EndNoteBibliography"/>
        <w:spacing w:after="0"/>
      </w:pPr>
      <w:bookmarkStart w:id="176" w:name="_ENREF_17"/>
      <w:r w:rsidRPr="00CE4F5A">
        <w:t>Eklöf, A., et al. 2013. The dimensionality of ecological networks. - Ecology letters 16: 577-583.</w:t>
      </w:r>
      <w:bookmarkEnd w:id="176"/>
    </w:p>
    <w:p w14:paraId="20845F1D" w14:textId="77777777" w:rsidR="00CE4F5A" w:rsidRPr="00CE4F5A" w:rsidRDefault="00CE4F5A" w:rsidP="00CE4F5A">
      <w:pPr>
        <w:pStyle w:val="EndNoteBibliography"/>
        <w:spacing w:after="0"/>
      </w:pPr>
      <w:bookmarkStart w:id="177" w:name="_ENREF_18"/>
      <w:r w:rsidRPr="00CE4F5A">
        <w:t>Estrada, E. 2007. Characterization of topological keystone species: local, global and “meso-scale” centralities in food webs. - Ecological Complexity 4: 48-57.</w:t>
      </w:r>
      <w:bookmarkEnd w:id="177"/>
    </w:p>
    <w:p w14:paraId="47AA2599" w14:textId="77777777" w:rsidR="00CE4F5A" w:rsidRPr="00CE4F5A" w:rsidRDefault="00CE4F5A" w:rsidP="00CE4F5A">
      <w:pPr>
        <w:pStyle w:val="EndNoteBibliography"/>
        <w:spacing w:after="0"/>
      </w:pPr>
      <w:bookmarkStart w:id="178" w:name="_ENREF_19"/>
      <w:r w:rsidRPr="00CE4F5A">
        <w:t>Fox, J., et al. 2012. Package ‘car’. - Vienna: R Foundation for Statistical Computing.</w:t>
      </w:r>
      <w:bookmarkEnd w:id="178"/>
    </w:p>
    <w:p w14:paraId="45884225" w14:textId="77777777" w:rsidR="00CE4F5A" w:rsidRPr="00CE4F5A" w:rsidRDefault="00CE4F5A" w:rsidP="00CE4F5A">
      <w:pPr>
        <w:pStyle w:val="EndNoteBibliography"/>
        <w:spacing w:after="0"/>
      </w:pPr>
      <w:bookmarkStart w:id="179" w:name="_ENREF_20"/>
      <w:r w:rsidRPr="00CE4F5A">
        <w:t>Freeman, L. C. 1978. Centrality in social networks conceptual clarification. - Social networks 1: 215-239.</w:t>
      </w:r>
      <w:bookmarkEnd w:id="179"/>
    </w:p>
    <w:p w14:paraId="718AE3CF" w14:textId="77777777" w:rsidR="00CE4F5A" w:rsidRPr="00CE4F5A" w:rsidRDefault="00CE4F5A" w:rsidP="00CE4F5A">
      <w:pPr>
        <w:pStyle w:val="EndNoteBibliography"/>
        <w:spacing w:after="0"/>
      </w:pPr>
      <w:bookmarkStart w:id="180" w:name="_ENREF_21"/>
      <w:r w:rsidRPr="00CE4F5A">
        <w:t>Gómez, J. M., et al. 2007. Pollinator diversity affects plant reproduction and recruitment: the tradeoffs of generalization. - Oecologia 153: 597-605.</w:t>
      </w:r>
      <w:bookmarkEnd w:id="180"/>
    </w:p>
    <w:p w14:paraId="396FC48C" w14:textId="77777777" w:rsidR="00CE4F5A" w:rsidRPr="00CE4F5A" w:rsidRDefault="00CE4F5A" w:rsidP="00CE4F5A">
      <w:pPr>
        <w:pStyle w:val="EndNoteBibliography"/>
        <w:spacing w:after="0"/>
      </w:pPr>
      <w:bookmarkStart w:id="181" w:name="_ENREF_22"/>
      <w:r w:rsidRPr="00CE4F5A">
        <w:t>Gómez, J. M. and Perfectti, F. 2011. Fitness consequences of centrality in mutualistic individual-based networks. - Proceedings of the Royal Society B: Biological Sciences 279: 1754-1760.</w:t>
      </w:r>
      <w:bookmarkEnd w:id="181"/>
    </w:p>
    <w:p w14:paraId="55869F61" w14:textId="77777777" w:rsidR="00CE4F5A" w:rsidRPr="00CE4F5A" w:rsidRDefault="00CE4F5A" w:rsidP="00CE4F5A">
      <w:pPr>
        <w:pStyle w:val="EndNoteBibliography"/>
        <w:spacing w:after="0"/>
      </w:pPr>
      <w:bookmarkStart w:id="182" w:name="_ENREF_23"/>
      <w:r w:rsidRPr="00CE4F5A">
        <w:t>González, A. M. M., et al. 2010. Centrality measures and the importance of generalist species in pollination networks. - Ecological Complexity 7: 36-43.</w:t>
      </w:r>
      <w:bookmarkEnd w:id="182"/>
    </w:p>
    <w:p w14:paraId="3E8614D7" w14:textId="77777777" w:rsidR="00CE4F5A" w:rsidRPr="00CE4F5A" w:rsidRDefault="00CE4F5A" w:rsidP="00CE4F5A">
      <w:pPr>
        <w:pStyle w:val="EndNoteBibliography"/>
        <w:spacing w:after="0"/>
      </w:pPr>
      <w:bookmarkStart w:id="183" w:name="_ENREF_24"/>
      <w:r w:rsidRPr="00CE4F5A">
        <w:t>Greenleaf, S. S. and Kremen, C. 2006. Wild bees enhance honey bees’ pollination of hybrid sunflower. - Proceedings of the National Academy of Sciences 103: 13890-13895.</w:t>
      </w:r>
      <w:bookmarkEnd w:id="183"/>
    </w:p>
    <w:p w14:paraId="2CF1A1A3" w14:textId="77777777" w:rsidR="00CE4F5A" w:rsidRPr="00CE4F5A" w:rsidRDefault="00CE4F5A" w:rsidP="00CE4F5A">
      <w:pPr>
        <w:pStyle w:val="EndNoteBibliography"/>
        <w:spacing w:after="0"/>
      </w:pPr>
      <w:bookmarkStart w:id="184" w:name="_ENREF_25"/>
      <w:r w:rsidRPr="00CE4F5A">
        <w:t>Guimera, R. and Amaral, L. A. N. 2005. Functional cartography of complex metabolic networks. - nature 433: 895.</w:t>
      </w:r>
      <w:bookmarkEnd w:id="184"/>
    </w:p>
    <w:p w14:paraId="7C31210B" w14:textId="77777777" w:rsidR="00CE4F5A" w:rsidRPr="00CE4F5A" w:rsidRDefault="00CE4F5A" w:rsidP="00CE4F5A">
      <w:pPr>
        <w:pStyle w:val="EndNoteBibliography"/>
        <w:spacing w:after="0"/>
      </w:pPr>
      <w:bookmarkStart w:id="185" w:name="_ENREF_26"/>
      <w:r w:rsidRPr="00CE4F5A">
        <w:t>Heinrich, B. 1979. Resource heterogeneity and patterns of movement in foraging bumblebees. - Oecologia 40: 235-245.</w:t>
      </w:r>
      <w:bookmarkEnd w:id="185"/>
    </w:p>
    <w:p w14:paraId="00D5A5E8" w14:textId="77777777" w:rsidR="00CE4F5A" w:rsidRPr="00CE4F5A" w:rsidRDefault="00CE4F5A" w:rsidP="00CE4F5A">
      <w:pPr>
        <w:pStyle w:val="EndNoteBibliography"/>
        <w:spacing w:after="0"/>
      </w:pPr>
      <w:bookmarkStart w:id="186" w:name="_ENREF_27"/>
      <w:r w:rsidRPr="00CE4F5A">
        <w:t>Jha, S. and Vandermeer, J. H. 2009. Contrasting bee foraging in response to resource scale and local habitat management. - Oikos 118: 1174-1180.</w:t>
      </w:r>
      <w:bookmarkEnd w:id="186"/>
    </w:p>
    <w:p w14:paraId="4DBF6C5B" w14:textId="77777777" w:rsidR="00CE4F5A" w:rsidRPr="00CE4F5A" w:rsidRDefault="00CE4F5A" w:rsidP="00CE4F5A">
      <w:pPr>
        <w:pStyle w:val="EndNoteBibliography"/>
        <w:spacing w:after="0"/>
      </w:pPr>
      <w:bookmarkStart w:id="187" w:name="_ENREF_28"/>
      <w:r w:rsidRPr="00CE4F5A">
        <w:t>Jordán, F., et al. 2006. Topological keystone species: measures of positional importance in food webs. - Oikos 112: 535-546.</w:t>
      </w:r>
      <w:bookmarkEnd w:id="187"/>
    </w:p>
    <w:p w14:paraId="20AC68C4" w14:textId="77777777" w:rsidR="00CE4F5A" w:rsidRPr="00CE4F5A" w:rsidRDefault="00CE4F5A" w:rsidP="00CE4F5A">
      <w:pPr>
        <w:pStyle w:val="EndNoteBibliography"/>
        <w:spacing w:after="0"/>
      </w:pPr>
      <w:bookmarkStart w:id="188" w:name="_ENREF_29"/>
      <w:r w:rsidRPr="00CE4F5A">
        <w:t>Klein, A. M., et al. 2003. Fruit set of highland coffee increases with the diversity of pollinating bees. - Proceedings of the Royal Society of London. Series B: Biological Sciences 270: 955-961.</w:t>
      </w:r>
      <w:bookmarkEnd w:id="188"/>
    </w:p>
    <w:p w14:paraId="420FE210" w14:textId="77777777" w:rsidR="00CE4F5A" w:rsidRPr="00CE4F5A" w:rsidRDefault="00CE4F5A" w:rsidP="00CE4F5A">
      <w:pPr>
        <w:pStyle w:val="EndNoteBibliography"/>
        <w:spacing w:after="0"/>
      </w:pPr>
      <w:bookmarkStart w:id="189" w:name="_ENREF_30"/>
      <w:r w:rsidRPr="00CE4F5A">
        <w:t>Kuppler, J., et al. 2016. Time‐invariant differences between plant individuals in interactions with arthropods correlate with intraspecific variation in plant phenology, morphology and floral scent. - New Phytologist 210: 1357-1368.</w:t>
      </w:r>
      <w:bookmarkEnd w:id="189"/>
    </w:p>
    <w:p w14:paraId="6F154B3C" w14:textId="77777777" w:rsidR="00CE4F5A" w:rsidRPr="00CE4F5A" w:rsidRDefault="00CE4F5A" w:rsidP="00CE4F5A">
      <w:pPr>
        <w:pStyle w:val="EndNoteBibliography"/>
        <w:spacing w:after="0"/>
      </w:pPr>
      <w:bookmarkStart w:id="190" w:name="_ENREF_31"/>
      <w:r w:rsidRPr="00CE4F5A">
        <w:t>Losapio, G., et al. 2019. Plant interactions shape pollination networks via nonadditive effects. - Ecology 100: e02619.</w:t>
      </w:r>
      <w:bookmarkEnd w:id="190"/>
    </w:p>
    <w:p w14:paraId="297CE081" w14:textId="77777777" w:rsidR="00CE4F5A" w:rsidRPr="00CE4F5A" w:rsidRDefault="00CE4F5A" w:rsidP="00CE4F5A">
      <w:pPr>
        <w:pStyle w:val="EndNoteBibliography"/>
        <w:spacing w:after="0"/>
      </w:pPr>
      <w:bookmarkStart w:id="191" w:name="_ENREF_32"/>
      <w:r w:rsidRPr="00CE4F5A">
        <w:t>Maglianesi, M. A., et al. 2015. Functional structure and specialization in three tropical plant–hummingbird interaction networks across an elevational gradient in Costa Rica. - Ecography 38: 1119-1128.</w:t>
      </w:r>
      <w:bookmarkEnd w:id="191"/>
    </w:p>
    <w:p w14:paraId="1DCB4716" w14:textId="77777777" w:rsidR="00CE4F5A" w:rsidRPr="00CE4F5A" w:rsidRDefault="00CE4F5A" w:rsidP="00CE4F5A">
      <w:pPr>
        <w:pStyle w:val="EndNoteBibliography"/>
        <w:spacing w:after="0"/>
      </w:pPr>
      <w:bookmarkStart w:id="192" w:name="_ENREF_33"/>
      <w:r w:rsidRPr="00CE4F5A">
        <w:t>Martín-González, A., et al. 2010. Centrality measures and the importance of generalist species in pollination networks. - Ecological Complexity 7: 36-43.</w:t>
      </w:r>
      <w:bookmarkEnd w:id="192"/>
    </w:p>
    <w:p w14:paraId="0948E52B" w14:textId="77777777" w:rsidR="00CE4F5A" w:rsidRPr="00CE4F5A" w:rsidRDefault="00CE4F5A" w:rsidP="00CE4F5A">
      <w:pPr>
        <w:pStyle w:val="EndNoteBibliography"/>
        <w:spacing w:after="0"/>
      </w:pPr>
      <w:bookmarkStart w:id="193" w:name="_ENREF_34"/>
      <w:r w:rsidRPr="00CE4F5A">
        <w:t>Mitchell, R. J., et al. 2009. New frontiers in competition for pollination. - Annals of Botany 103: 1403-1413.</w:t>
      </w:r>
      <w:bookmarkEnd w:id="193"/>
    </w:p>
    <w:p w14:paraId="41F78A6A" w14:textId="77777777" w:rsidR="00CE4F5A" w:rsidRPr="00CE4F5A" w:rsidRDefault="00CE4F5A" w:rsidP="00CE4F5A">
      <w:pPr>
        <w:pStyle w:val="EndNoteBibliography"/>
        <w:spacing w:after="0"/>
      </w:pPr>
      <w:bookmarkStart w:id="194" w:name="_ENREF_35"/>
      <w:r w:rsidRPr="00CE4F5A">
        <w:t>Morente-López, J., et al. 2018. Phenology drives species interactions and modularity in a plant-flower visitor network. - Scientific reports 8: 9386.</w:t>
      </w:r>
      <w:bookmarkEnd w:id="194"/>
    </w:p>
    <w:p w14:paraId="03B70ECD" w14:textId="77777777" w:rsidR="00CE4F5A" w:rsidRPr="00CE4F5A" w:rsidRDefault="00CE4F5A" w:rsidP="00CE4F5A">
      <w:pPr>
        <w:pStyle w:val="EndNoteBibliography"/>
        <w:spacing w:after="0"/>
      </w:pPr>
      <w:bookmarkStart w:id="195" w:name="_ENREF_36"/>
      <w:r w:rsidRPr="00CE4F5A">
        <w:t>Moritz, S. and Bartz-Beielstein, T. 2017. imputeTS: time series missing value imputation in R. - The R Journal 9: 207-218.</w:t>
      </w:r>
      <w:bookmarkEnd w:id="195"/>
    </w:p>
    <w:p w14:paraId="6C3FAC16" w14:textId="77777777" w:rsidR="00CE4F5A" w:rsidRPr="00CE4F5A" w:rsidRDefault="00CE4F5A" w:rsidP="00CE4F5A">
      <w:pPr>
        <w:pStyle w:val="EndNoteBibliography"/>
        <w:spacing w:after="0"/>
      </w:pPr>
      <w:bookmarkStart w:id="196" w:name="_ENREF_37"/>
      <w:r w:rsidRPr="00CE4F5A">
        <w:t>Ohashi, K. and Yahara, T. 1998. Effects of variation in flower number on pollinator visits in Cirsium purpuratum (Asteraceae). - American Journal of Botany 85: 219-224.</w:t>
      </w:r>
      <w:bookmarkEnd w:id="196"/>
    </w:p>
    <w:p w14:paraId="2E9B3F6A" w14:textId="77777777" w:rsidR="00CE4F5A" w:rsidRPr="00CE4F5A" w:rsidRDefault="00CE4F5A" w:rsidP="00CE4F5A">
      <w:pPr>
        <w:pStyle w:val="EndNoteBibliography"/>
        <w:spacing w:after="0"/>
      </w:pPr>
      <w:bookmarkStart w:id="197" w:name="_ENREF_38"/>
      <w:r w:rsidRPr="00CE4F5A">
        <w:t>Oksanen, J. and Blanchet, F. G. Package ‘vegan’. -.</w:t>
      </w:r>
      <w:bookmarkEnd w:id="197"/>
    </w:p>
    <w:p w14:paraId="6B6772B4" w14:textId="77777777" w:rsidR="00CE4F5A" w:rsidRPr="00CE4F5A" w:rsidRDefault="00CE4F5A" w:rsidP="00CE4F5A">
      <w:pPr>
        <w:pStyle w:val="EndNoteBibliography"/>
        <w:spacing w:after="0"/>
      </w:pPr>
      <w:bookmarkStart w:id="198" w:name="_ENREF_39"/>
      <w:r w:rsidRPr="00CE4F5A">
        <w:t>Olesen, J. M., et al. 2007. The modularity of pollination networks. - Proceedings of the National Academy of Sciences 104: 19891-19896.</w:t>
      </w:r>
      <w:bookmarkEnd w:id="198"/>
    </w:p>
    <w:p w14:paraId="6952AEE4" w14:textId="77777777" w:rsidR="00CE4F5A" w:rsidRPr="00CE4F5A" w:rsidRDefault="00CE4F5A" w:rsidP="00CE4F5A">
      <w:pPr>
        <w:pStyle w:val="EndNoteBibliography"/>
        <w:spacing w:after="0"/>
      </w:pPr>
      <w:bookmarkStart w:id="199" w:name="_ENREF_40"/>
      <w:r w:rsidRPr="00CE4F5A">
        <w:t>Olesen, J. M., et al. 2010. From Broadstone to Zackenberg: space, time and hierarchies in ecological networks. Advances in ecological research. Elsevier, pp. 1-69.</w:t>
      </w:r>
      <w:bookmarkEnd w:id="199"/>
    </w:p>
    <w:p w14:paraId="1F775642" w14:textId="77777777" w:rsidR="00CE4F5A" w:rsidRPr="00CE4F5A" w:rsidRDefault="00CE4F5A" w:rsidP="00CE4F5A">
      <w:pPr>
        <w:pStyle w:val="EndNoteBibliography"/>
        <w:spacing w:after="0"/>
      </w:pPr>
      <w:bookmarkStart w:id="200" w:name="_ENREF_41"/>
      <w:r w:rsidRPr="00CE4F5A">
        <w:t>Olito, C. and Fox, J. W. 2015. Species traits and abundances predict metrics of plant–pollinator network structure, but not pairwise interactions. - Oikos 124: 428-436.</w:t>
      </w:r>
      <w:bookmarkEnd w:id="200"/>
    </w:p>
    <w:p w14:paraId="47018866" w14:textId="77777777" w:rsidR="00CE4F5A" w:rsidRPr="00CE4F5A" w:rsidRDefault="00CE4F5A" w:rsidP="00CE4F5A">
      <w:pPr>
        <w:pStyle w:val="EndNoteBibliography"/>
        <w:spacing w:after="0"/>
      </w:pPr>
      <w:bookmarkStart w:id="201" w:name="_ENREF_42"/>
      <w:r w:rsidRPr="00CE4F5A">
        <w:t>Oliver, I. and Beattie, A. J. 1993. A possible method for the rapid assessment of biodiversity. - Conservation biology 7: 562-568.</w:t>
      </w:r>
      <w:bookmarkEnd w:id="201"/>
    </w:p>
    <w:p w14:paraId="122901D4" w14:textId="77777777" w:rsidR="00CE4F5A" w:rsidRPr="00CE4F5A" w:rsidRDefault="00CE4F5A" w:rsidP="00CE4F5A">
      <w:pPr>
        <w:pStyle w:val="EndNoteBibliography"/>
        <w:spacing w:after="0"/>
      </w:pPr>
      <w:bookmarkStart w:id="202" w:name="_ENREF_43"/>
      <w:r w:rsidRPr="00CE4F5A">
        <w:t>Perfectti, F., et al. 2009. The functional consequences of diversity in plant–pollinator interactions. - Oikos 118: 1430-1440.</w:t>
      </w:r>
      <w:bookmarkEnd w:id="202"/>
    </w:p>
    <w:p w14:paraId="5B790F45" w14:textId="77777777" w:rsidR="00CE4F5A" w:rsidRPr="00CE4F5A" w:rsidRDefault="00CE4F5A" w:rsidP="00CE4F5A">
      <w:pPr>
        <w:pStyle w:val="EndNoteBibliography"/>
        <w:spacing w:after="0"/>
      </w:pPr>
      <w:bookmarkStart w:id="203" w:name="_ENREF_44"/>
      <w:r w:rsidRPr="00CE4F5A">
        <w:t>Poisot, T. and Gravel, D. 2014. When is an ecological network complex? Connectance drives degree distribution and emerging network properties. - PeerJ 2: e251.</w:t>
      </w:r>
      <w:bookmarkEnd w:id="203"/>
    </w:p>
    <w:p w14:paraId="76B0F352" w14:textId="77777777" w:rsidR="00CE4F5A" w:rsidRPr="00CE4F5A" w:rsidRDefault="00CE4F5A" w:rsidP="00CE4F5A">
      <w:pPr>
        <w:pStyle w:val="EndNoteBibliography"/>
        <w:spacing w:after="0"/>
      </w:pPr>
      <w:bookmarkStart w:id="204" w:name="_ENREF_45"/>
      <w:r w:rsidRPr="00CE4F5A">
        <w:t>Poisot, T., et al. 2015. Beyond species: why ecological interaction networks vary through space and time. - Oikos 124: 243-251.</w:t>
      </w:r>
      <w:bookmarkEnd w:id="204"/>
    </w:p>
    <w:p w14:paraId="567147E1" w14:textId="77777777" w:rsidR="00CE4F5A" w:rsidRPr="00CE4F5A" w:rsidRDefault="00CE4F5A" w:rsidP="00CE4F5A">
      <w:pPr>
        <w:pStyle w:val="EndNoteBibliography"/>
        <w:spacing w:after="0"/>
      </w:pPr>
      <w:bookmarkStart w:id="205" w:name="_ENREF_46"/>
      <w:r w:rsidRPr="00CE4F5A">
        <w:t>Rathcke, B. 1983. Competition and facilitation among plants for pollination. - Pollination biology: 305-329.</w:t>
      </w:r>
      <w:bookmarkEnd w:id="205"/>
    </w:p>
    <w:p w14:paraId="7A456082" w14:textId="77777777" w:rsidR="00CE4F5A" w:rsidRPr="00CE4F5A" w:rsidRDefault="00CE4F5A" w:rsidP="00CE4F5A">
      <w:pPr>
        <w:pStyle w:val="EndNoteBibliography"/>
        <w:spacing w:after="0"/>
      </w:pPr>
      <w:bookmarkStart w:id="206" w:name="_ENREF_47"/>
      <w:r w:rsidRPr="00CE4F5A">
        <w:t>Roll, J., et al. 1997. Reproductive Success Increases with Local Density of Conspecif ics in a Desert Mustard (Lesquerella fendleri) El Exito Reproductivo Incrementa con la Densidad Local de Coespecificos en la Mostaza del Desierto (Lesquerella fendleri). - Conservation biology 11: 738-746.</w:t>
      </w:r>
      <w:bookmarkEnd w:id="206"/>
    </w:p>
    <w:p w14:paraId="638F9461" w14:textId="77777777" w:rsidR="00CE4F5A" w:rsidRPr="00CE4F5A" w:rsidRDefault="00CE4F5A" w:rsidP="00CE4F5A">
      <w:pPr>
        <w:pStyle w:val="EndNoteBibliography"/>
        <w:spacing w:after="0"/>
      </w:pPr>
      <w:bookmarkStart w:id="207" w:name="_ENREF_48"/>
      <w:r w:rsidRPr="00CE4F5A">
        <w:t>Rumeu, B., et al. 2018. Zooming into plant-flower visitor networks: an individual trait-based approach. - PeerJ 6: e5618.</w:t>
      </w:r>
      <w:bookmarkEnd w:id="207"/>
    </w:p>
    <w:p w14:paraId="21AA82C7" w14:textId="77777777" w:rsidR="00CE4F5A" w:rsidRPr="00CE4F5A" w:rsidRDefault="00CE4F5A" w:rsidP="00CE4F5A">
      <w:pPr>
        <w:pStyle w:val="EndNoteBibliography"/>
        <w:spacing w:after="0"/>
      </w:pPr>
      <w:bookmarkStart w:id="208" w:name="_ENREF_49"/>
      <w:r w:rsidRPr="00CE4F5A">
        <w:t>Russo, L., et al. 2013. Supporting crop pollinators with floral resources: network‐based phenological matching. - Ecology and Evolution 3: 3125-3140.</w:t>
      </w:r>
      <w:bookmarkEnd w:id="208"/>
    </w:p>
    <w:p w14:paraId="395D1B1F" w14:textId="77777777" w:rsidR="00CE4F5A" w:rsidRPr="00CE4F5A" w:rsidRDefault="00CE4F5A" w:rsidP="00CE4F5A">
      <w:pPr>
        <w:pStyle w:val="EndNoteBibliography"/>
        <w:spacing w:after="0"/>
      </w:pPr>
      <w:bookmarkStart w:id="209" w:name="_ENREF_50"/>
      <w:r w:rsidRPr="00CE4F5A">
        <w:t>Seifan, M., et al. 2014. The outcome of shared pollination services is affected by the density and spatial pattern of an attractive neighbour. - Journal of Ecology 102: 953-962.</w:t>
      </w:r>
      <w:bookmarkEnd w:id="209"/>
    </w:p>
    <w:p w14:paraId="13FF1E10" w14:textId="77777777" w:rsidR="00CE4F5A" w:rsidRPr="00CE4F5A" w:rsidRDefault="00CE4F5A" w:rsidP="00CE4F5A">
      <w:pPr>
        <w:pStyle w:val="EndNoteBibliography"/>
        <w:spacing w:after="0"/>
      </w:pPr>
      <w:bookmarkStart w:id="210" w:name="_ENREF_51"/>
      <w:r w:rsidRPr="00CE4F5A">
        <w:t>Stanoev, A., et al. 2011. Identifying communities by influence dynamics in social networks. - Physical Review E 84: 046102.</w:t>
      </w:r>
      <w:bookmarkEnd w:id="210"/>
    </w:p>
    <w:p w14:paraId="1B121351" w14:textId="77777777" w:rsidR="00CE4F5A" w:rsidRPr="00CE4F5A" w:rsidRDefault="00CE4F5A" w:rsidP="00CE4F5A">
      <w:pPr>
        <w:pStyle w:val="EndNoteBibliography"/>
        <w:spacing w:after="0"/>
      </w:pPr>
      <w:bookmarkStart w:id="211" w:name="_ENREF_52"/>
      <w:r w:rsidRPr="00CE4F5A">
        <w:t>Steffan-Dewenter, I., et al. 2002. Scale‐dependent effects of landscape context on three pollinator guilds. - Ecology 83: 1421-1432.</w:t>
      </w:r>
      <w:bookmarkEnd w:id="211"/>
    </w:p>
    <w:p w14:paraId="3C9905F9" w14:textId="77777777" w:rsidR="00CE4F5A" w:rsidRPr="00CE4F5A" w:rsidRDefault="00CE4F5A" w:rsidP="00CE4F5A">
      <w:pPr>
        <w:pStyle w:val="EndNoteBibliography"/>
        <w:spacing w:after="0"/>
      </w:pPr>
      <w:bookmarkStart w:id="212" w:name="_ENREF_53"/>
      <w:r w:rsidRPr="00CE4F5A">
        <w:t>Steffan‐Dewenter, I. 2003. Importance of habitat area and landscape context for species richness of bees and wasps in fragmented orchard meadows. - Conservation biology 17: 1036-1044.</w:t>
      </w:r>
      <w:bookmarkEnd w:id="212"/>
    </w:p>
    <w:p w14:paraId="359FED14" w14:textId="77777777" w:rsidR="00CE4F5A" w:rsidRPr="00CE4F5A" w:rsidRDefault="00CE4F5A" w:rsidP="00CE4F5A">
      <w:pPr>
        <w:pStyle w:val="EndNoteBibliography"/>
        <w:spacing w:after="0"/>
      </w:pPr>
      <w:bookmarkStart w:id="213" w:name="_ENREF_54"/>
      <w:r w:rsidRPr="00CE4F5A">
        <w:t>Thomson, J. D. 1981. Spatial and temporal components of resource assessment by flower-feeding insects. - The Journal of Animal Ecology 50: 49-59.</w:t>
      </w:r>
      <w:bookmarkEnd w:id="213"/>
    </w:p>
    <w:p w14:paraId="2F69D6A8" w14:textId="77777777" w:rsidR="00CE4F5A" w:rsidRPr="00CE4F5A" w:rsidRDefault="00CE4F5A" w:rsidP="00CE4F5A">
      <w:pPr>
        <w:pStyle w:val="EndNoteBibliography"/>
        <w:spacing w:after="0"/>
      </w:pPr>
      <w:bookmarkStart w:id="214" w:name="_ENREF_55"/>
      <w:r w:rsidRPr="00CE4F5A">
        <w:t>Toräng, P., et al. 2006. Facilitation in an Insect-Pollinated Herb with a Floral Display Dimorphism. - Ecology 87: 2113-2117.</w:t>
      </w:r>
      <w:bookmarkEnd w:id="214"/>
    </w:p>
    <w:p w14:paraId="1F28482B" w14:textId="77777777" w:rsidR="00CE4F5A" w:rsidRPr="00CE4F5A" w:rsidRDefault="00CE4F5A" w:rsidP="00CE4F5A">
      <w:pPr>
        <w:pStyle w:val="EndNoteBibliography"/>
        <w:spacing w:after="0"/>
      </w:pPr>
      <w:bookmarkStart w:id="215" w:name="_ENREF_56"/>
      <w:r w:rsidRPr="00CE4F5A">
        <w:t>Tur, C., et al. 2015. Increasing modularity when downscaling networks from species to individuals. - Oikos 124: 581-592.</w:t>
      </w:r>
      <w:bookmarkEnd w:id="215"/>
    </w:p>
    <w:p w14:paraId="411DD875" w14:textId="77777777" w:rsidR="00CE4F5A" w:rsidRPr="00CE4F5A" w:rsidRDefault="00CE4F5A" w:rsidP="00CE4F5A">
      <w:pPr>
        <w:pStyle w:val="EndNoteBibliography"/>
        <w:spacing w:after="0"/>
      </w:pPr>
      <w:bookmarkStart w:id="216" w:name="_ENREF_57"/>
      <w:r w:rsidRPr="00CE4F5A">
        <w:t>Tur, C., et al. 2014. Downscaling pollen–transport networks to the level of individuals. - Journal of Animal Ecology 83: 306-317.</w:t>
      </w:r>
      <w:bookmarkEnd w:id="216"/>
    </w:p>
    <w:p w14:paraId="48EC6FC3" w14:textId="77777777" w:rsidR="00CE4F5A" w:rsidRPr="00CE4F5A" w:rsidRDefault="00CE4F5A" w:rsidP="00CE4F5A">
      <w:pPr>
        <w:pStyle w:val="EndNoteBibliography"/>
        <w:spacing w:after="0"/>
      </w:pPr>
      <w:bookmarkStart w:id="217" w:name="_ENREF_58"/>
      <w:r w:rsidRPr="00CE4F5A">
        <w:t>Tylianakis, J. M., et al. 2008. Resource heterogeneity moderates the biodiversity-function relationship in real world ecosystems. - PLoS Biology 6: e122.</w:t>
      </w:r>
      <w:bookmarkEnd w:id="217"/>
    </w:p>
    <w:p w14:paraId="7ECE359C" w14:textId="77777777" w:rsidR="00CE4F5A" w:rsidRPr="00CE4F5A" w:rsidRDefault="00CE4F5A" w:rsidP="00CE4F5A">
      <w:pPr>
        <w:pStyle w:val="EndNoteBibliography"/>
        <w:spacing w:after="0"/>
      </w:pPr>
      <w:bookmarkStart w:id="218" w:name="_ENREF_59"/>
      <w:r w:rsidRPr="00CE4F5A">
        <w:t>Tylianakis, J. M., et al. 2007. Habitat modification alters the structure of tropical host–parasitoid food webs. - Nature 445: 202.</w:t>
      </w:r>
      <w:bookmarkEnd w:id="218"/>
    </w:p>
    <w:p w14:paraId="32F35F79" w14:textId="77777777" w:rsidR="00CE4F5A" w:rsidRPr="00CE4F5A" w:rsidRDefault="00CE4F5A" w:rsidP="00CE4F5A">
      <w:pPr>
        <w:pStyle w:val="EndNoteBibliography"/>
        <w:spacing w:after="0"/>
      </w:pPr>
      <w:bookmarkStart w:id="219" w:name="_ENREF_60"/>
      <w:r w:rsidRPr="00CE4F5A">
        <w:t>Valverde, J., et al. 2016. The temporal dimension in individual‐based plant pollination networks. - Oikos 125: 468-479.</w:t>
      </w:r>
      <w:bookmarkEnd w:id="219"/>
    </w:p>
    <w:p w14:paraId="072827E9" w14:textId="77777777" w:rsidR="00CE4F5A" w:rsidRPr="00CE4F5A" w:rsidRDefault="00CE4F5A" w:rsidP="00CE4F5A">
      <w:pPr>
        <w:pStyle w:val="EndNoteBibliography"/>
        <w:spacing w:after="0"/>
      </w:pPr>
      <w:bookmarkStart w:id="220" w:name="_ENREF_61"/>
      <w:r w:rsidRPr="00CE4F5A">
        <w:t>Venables, W. N. and Ripley, B. D. 2013. Modern applied statistics with S-PLUS. - Springer Science &amp; Business Media.</w:t>
      </w:r>
      <w:bookmarkEnd w:id="220"/>
    </w:p>
    <w:p w14:paraId="6A097196" w14:textId="77777777" w:rsidR="00CE4F5A" w:rsidRPr="00CE4F5A" w:rsidRDefault="00CE4F5A" w:rsidP="00CE4F5A">
      <w:pPr>
        <w:pStyle w:val="EndNoteBibliography"/>
        <w:spacing w:after="0"/>
      </w:pPr>
      <w:bookmarkStart w:id="221" w:name="_ENREF_62"/>
      <w:r w:rsidRPr="00CE4F5A">
        <w:t>Westphal, C., et al. 2008. Measuring bee diversity in different European habitats and biogeographical regions. - Ecological monographs 78: 653-671.</w:t>
      </w:r>
      <w:bookmarkEnd w:id="221"/>
    </w:p>
    <w:p w14:paraId="67464786" w14:textId="77777777" w:rsidR="00CE4F5A" w:rsidRPr="00CE4F5A" w:rsidRDefault="00CE4F5A" w:rsidP="00CE4F5A">
      <w:pPr>
        <w:pStyle w:val="EndNoteBibliography"/>
        <w:spacing w:after="0"/>
      </w:pPr>
      <w:bookmarkStart w:id="222" w:name="_ENREF_63"/>
      <w:r w:rsidRPr="00CE4F5A">
        <w:t>Woodward, G., et al. 2010. Individual-based food webs: species identity, body size and sampling effects. Advances in ecological research. Elsevier, pp. 211-266.</w:t>
      </w:r>
      <w:bookmarkEnd w:id="222"/>
    </w:p>
    <w:p w14:paraId="323247CC" w14:textId="77777777" w:rsidR="00CE4F5A" w:rsidRPr="00CE4F5A" w:rsidRDefault="00CE4F5A" w:rsidP="00CE4F5A">
      <w:pPr>
        <w:pStyle w:val="EndNoteBibliography"/>
      </w:pPr>
      <w:bookmarkStart w:id="223" w:name="_ENREF_64"/>
      <w:r w:rsidRPr="00CE4F5A">
        <w:t>Zuur, A., et al. 2009. Mixed effects models and extensions in ecology with R. - Springer Science &amp; Business Media.</w:t>
      </w:r>
      <w:bookmarkEnd w:id="223"/>
    </w:p>
    <w:p w14:paraId="535DEB85" w14:textId="00053713" w:rsidR="00F17167" w:rsidRDefault="00941BFD" w:rsidP="0042612E">
      <w:r>
        <w:fldChar w:fldCharType="end"/>
      </w:r>
    </w:p>
    <w:sectPr w:rsidR="00F17167" w:rsidSect="00744A93">
      <w:footerReference w:type="default" r:id="rId21"/>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6" w:author="J" w:date="2019-09-06T15:00:00Z" w:initials="J">
    <w:p w14:paraId="2830492E" w14:textId="62591B3E" w:rsidR="00D84FA3" w:rsidRDefault="00D84FA3">
      <w:pPr>
        <w:pStyle w:val="CommentText"/>
      </w:pPr>
      <w:r>
        <w:rPr>
          <w:rStyle w:val="CommentReference"/>
        </w:rPr>
        <w:annotationRef/>
      </w:r>
      <w:r>
        <w:t xml:space="preserve">Lol, denser shrub areas? Shrubbier areas? </w:t>
      </w:r>
    </w:p>
  </w:comment>
  <w:comment w:id="65" w:author="J" w:date="2019-09-04T10:04:00Z" w:initials="J">
    <w:p w14:paraId="1E7CB88F" w14:textId="34A19734" w:rsidR="00D84FA3" w:rsidRDefault="00D84FA3">
      <w:pPr>
        <w:pStyle w:val="CommentText"/>
      </w:pPr>
      <w:r>
        <w:rPr>
          <w:rStyle w:val="CommentReference"/>
        </w:rPr>
        <w:annotationRef/>
      </w:r>
      <w:r>
        <w:t xml:space="preserve">I want to find a way of referring to the blooming shrub density that sounds nice. I have tried a few throughout the MS: local floral neighbourhood, blooming shrub density etc. </w:t>
      </w:r>
    </w:p>
  </w:comment>
  <w:comment w:id="158" w:author="J" w:date="2019-09-04T13:59:00Z" w:initials="J">
    <w:p w14:paraId="72983365" w14:textId="490D10C2" w:rsidR="00D84FA3" w:rsidRDefault="00D84FA3">
      <w:pPr>
        <w:pStyle w:val="CommentText"/>
      </w:pPr>
      <w:r>
        <w:rPr>
          <w:rStyle w:val="CommentReference"/>
        </w:rPr>
        <w:annotationRef/>
      </w:r>
      <w:r>
        <w:t>Denser patches?  Do shrubs grow in patches? Lol</w:t>
      </w:r>
    </w:p>
    <w:p w14:paraId="1548CB28" w14:textId="72E37BFF" w:rsidR="00D84FA3" w:rsidRDefault="00D84FA3">
      <w:pPr>
        <w:pStyle w:val="CommentText"/>
      </w:pPr>
      <w:r>
        <w:t>Can I say floristically denser areas? That sounds a bit ridiculous though. I don’t know.</w:t>
      </w:r>
    </w:p>
  </w:comment>
  <w:comment w:id="159" w:author="J" w:date="2019-08-20T13:16:00Z" w:initials="J">
    <w:p w14:paraId="1C2A0B7E" w14:textId="77777777" w:rsidR="00D84FA3" w:rsidRDefault="00D84FA3" w:rsidP="0065584A">
      <w:pPr>
        <w:pStyle w:val="CommentText"/>
      </w:pPr>
      <w:r>
        <w:rPr>
          <w:rStyle w:val="CommentReference"/>
        </w:rPr>
        <w:annotationRef/>
      </w:r>
      <w:r w:rsidRPr="00147EEF">
        <w:t>why ?</w:t>
      </w:r>
    </w:p>
    <w:p w14:paraId="1407A9FB" w14:textId="77777777" w:rsidR="00D84FA3" w:rsidRDefault="00D84FA3" w:rsidP="0065584A">
      <w:pPr>
        <w:pStyle w:val="CommentText"/>
      </w:pPr>
    </w:p>
    <w:p w14:paraId="0510C76C" w14:textId="77777777" w:rsidR="00D84FA3" w:rsidRDefault="00D84FA3" w:rsidP="0065584A">
      <w:pPr>
        <w:pStyle w:val="CommentText"/>
      </w:pPr>
      <w:r>
        <w:t>just probability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4298651" w15:done="0"/>
  <w15:commentEx w15:paraId="2830492E" w15:done="0"/>
  <w15:commentEx w15:paraId="1E7CB88F" w15:done="0"/>
  <w15:commentEx w15:paraId="1548CB28" w15:done="0"/>
  <w15:commentEx w15:paraId="0510C76C"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436C51" w14:textId="77777777" w:rsidR="00D84FA3" w:rsidRDefault="00D84FA3" w:rsidP="00E8731B">
      <w:pPr>
        <w:spacing w:after="0" w:line="240" w:lineRule="auto"/>
      </w:pPr>
      <w:r>
        <w:separator/>
      </w:r>
    </w:p>
  </w:endnote>
  <w:endnote w:type="continuationSeparator" w:id="0">
    <w:p w14:paraId="7CF51EF2" w14:textId="77777777" w:rsidR="00D84FA3" w:rsidRDefault="00D84FA3"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GaramondPro-Regular">
    <w:altName w:val="Arial"/>
    <w:panose1 w:val="00000000000000000000"/>
    <w:charset w:val="00"/>
    <w:family w:val="roman"/>
    <w:notTrueType/>
    <w:pitch w:val="default"/>
    <w:sig w:usb0="00000003" w:usb1="00000000" w:usb2="00000000" w:usb3="00000000" w:csb0="00000001" w:csb1="00000000"/>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4594702"/>
      <w:docPartObj>
        <w:docPartGallery w:val="Page Numbers (Bottom of Page)"/>
        <w:docPartUnique/>
      </w:docPartObj>
    </w:sdtPr>
    <w:sdtEndPr>
      <w:rPr>
        <w:noProof/>
      </w:rPr>
    </w:sdtEndPr>
    <w:sdtContent>
      <w:p w14:paraId="3EC39A92" w14:textId="3D064D38" w:rsidR="00D84FA3" w:rsidRDefault="00D84FA3">
        <w:pPr>
          <w:pStyle w:val="Footer"/>
          <w:jc w:val="right"/>
        </w:pPr>
        <w:r>
          <w:fldChar w:fldCharType="begin"/>
        </w:r>
        <w:r>
          <w:instrText xml:space="preserve"> PAGE   \* MERGEFORMAT </w:instrText>
        </w:r>
        <w:r>
          <w:fldChar w:fldCharType="separate"/>
        </w:r>
        <w:r w:rsidR="00355847">
          <w:rPr>
            <w:noProof/>
          </w:rPr>
          <w:t>4</w:t>
        </w:r>
        <w:r>
          <w:rPr>
            <w:noProof/>
          </w:rPr>
          <w:fldChar w:fldCharType="end"/>
        </w:r>
      </w:p>
    </w:sdtContent>
  </w:sdt>
  <w:p w14:paraId="5AB124A6" w14:textId="77777777" w:rsidR="00D84FA3" w:rsidRDefault="00D84FA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40608E" w14:textId="77777777" w:rsidR="00D84FA3" w:rsidRDefault="00D84FA3" w:rsidP="00E8731B">
      <w:pPr>
        <w:spacing w:after="0" w:line="240" w:lineRule="auto"/>
      </w:pPr>
      <w:r>
        <w:separator/>
      </w:r>
    </w:p>
  </w:footnote>
  <w:footnote w:type="continuationSeparator" w:id="0">
    <w:p w14:paraId="322557AB" w14:textId="77777777" w:rsidR="00D84FA3" w:rsidRDefault="00D84FA3" w:rsidP="00E8731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ik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45&lt;/item&gt;&lt;item&gt;53&lt;/item&gt;&lt;item&gt;71&lt;/item&gt;&lt;item&gt;134&lt;/item&gt;&lt;item&gt;148&lt;/item&gt;&lt;item&gt;232&lt;/item&gt;&lt;item&gt;265&lt;/item&gt;&lt;item&gt;307&lt;/item&gt;&lt;item&gt;314&lt;/item&gt;&lt;item&gt;331&lt;/item&gt;&lt;item&gt;334&lt;/item&gt;&lt;item&gt;343&lt;/item&gt;&lt;item&gt;347&lt;/item&gt;&lt;item&gt;348&lt;/item&gt;&lt;item&gt;355&lt;/item&gt;&lt;item&gt;357&lt;/item&gt;&lt;item&gt;358&lt;/item&gt;&lt;item&gt;359&lt;/item&gt;&lt;item&gt;360&lt;/item&gt;&lt;item&gt;361&lt;/item&gt;&lt;item&gt;362&lt;/item&gt;&lt;item&gt;366&lt;/item&gt;&lt;item&gt;367&lt;/item&gt;&lt;item&gt;368&lt;/item&gt;&lt;item&gt;369&lt;/item&gt;&lt;item&gt;370&lt;/item&gt;&lt;item&gt;371&lt;/item&gt;&lt;item&gt;372&lt;/item&gt;&lt;item&gt;373&lt;/item&gt;&lt;item&gt;374&lt;/item&gt;&lt;item&gt;375&lt;/item&gt;&lt;item&gt;377&lt;/item&gt;&lt;item&gt;378&lt;/item&gt;&lt;item&gt;379&lt;/item&gt;&lt;item&gt;380&lt;/item&gt;&lt;item&gt;381&lt;/item&gt;&lt;item&gt;382&lt;/item&gt;&lt;item&gt;384&lt;/item&gt;&lt;item&gt;386&lt;/item&gt;&lt;item&gt;387&lt;/item&gt;&lt;item&gt;388&lt;/item&gt;&lt;item&gt;389&lt;/item&gt;&lt;item&gt;392&lt;/item&gt;&lt;item&gt;393&lt;/item&gt;&lt;item&gt;397&lt;/item&gt;&lt;item&gt;398&lt;/item&gt;&lt;item&gt;399&lt;/item&gt;&lt;item&gt;401&lt;/item&gt;&lt;item&gt;402&lt;/item&gt;&lt;item&gt;403&lt;/item&gt;&lt;item&gt;404&lt;/item&gt;&lt;item&gt;405&lt;/item&gt;&lt;item&gt;406&lt;/item&gt;&lt;item&gt;407&lt;/item&gt;&lt;item&gt;408&lt;/item&gt;&lt;item&gt;419&lt;/item&gt;&lt;item&gt;420&lt;/item&gt;&lt;item&gt;421&lt;/item&gt;&lt;item&gt;422&lt;/item&gt;&lt;item&gt;423&lt;/item&gt;&lt;item&gt;424&lt;/item&gt;&lt;item&gt;425&lt;/item&gt;&lt;item&gt;426&lt;/item&gt;&lt;item&gt;428&lt;/item&gt;&lt;/record-ids&gt;&lt;/item&gt;&lt;/Libraries&gt;"/>
  </w:docVars>
  <w:rsids>
    <w:rsidRoot w:val="00007C39"/>
    <w:rsid w:val="00000C07"/>
    <w:rsid w:val="00000C29"/>
    <w:rsid w:val="00000CF5"/>
    <w:rsid w:val="000049D2"/>
    <w:rsid w:val="00005958"/>
    <w:rsid w:val="0000764C"/>
    <w:rsid w:val="00007B92"/>
    <w:rsid w:val="00007C39"/>
    <w:rsid w:val="000113B4"/>
    <w:rsid w:val="00011DFE"/>
    <w:rsid w:val="00011FDC"/>
    <w:rsid w:val="00012DAF"/>
    <w:rsid w:val="00012F43"/>
    <w:rsid w:val="0001374A"/>
    <w:rsid w:val="00014099"/>
    <w:rsid w:val="00014BDE"/>
    <w:rsid w:val="00015A8A"/>
    <w:rsid w:val="00015C7D"/>
    <w:rsid w:val="0001739E"/>
    <w:rsid w:val="00017572"/>
    <w:rsid w:val="00017DCD"/>
    <w:rsid w:val="000215B9"/>
    <w:rsid w:val="00021D11"/>
    <w:rsid w:val="000229A5"/>
    <w:rsid w:val="00024AA5"/>
    <w:rsid w:val="0002601F"/>
    <w:rsid w:val="000304B7"/>
    <w:rsid w:val="00030DEF"/>
    <w:rsid w:val="00031250"/>
    <w:rsid w:val="00031427"/>
    <w:rsid w:val="000315B7"/>
    <w:rsid w:val="00033B89"/>
    <w:rsid w:val="00037971"/>
    <w:rsid w:val="00040DB8"/>
    <w:rsid w:val="0004281B"/>
    <w:rsid w:val="00042924"/>
    <w:rsid w:val="00043185"/>
    <w:rsid w:val="00043868"/>
    <w:rsid w:val="00043CF6"/>
    <w:rsid w:val="00043EB5"/>
    <w:rsid w:val="00043F7E"/>
    <w:rsid w:val="0004425B"/>
    <w:rsid w:val="00044A98"/>
    <w:rsid w:val="00044EF3"/>
    <w:rsid w:val="0004543E"/>
    <w:rsid w:val="00045BF3"/>
    <w:rsid w:val="00051C6A"/>
    <w:rsid w:val="00053243"/>
    <w:rsid w:val="00056B1A"/>
    <w:rsid w:val="00063B76"/>
    <w:rsid w:val="00065D77"/>
    <w:rsid w:val="000673E1"/>
    <w:rsid w:val="000706BC"/>
    <w:rsid w:val="00070805"/>
    <w:rsid w:val="00074D13"/>
    <w:rsid w:val="00077947"/>
    <w:rsid w:val="00077F2C"/>
    <w:rsid w:val="00080279"/>
    <w:rsid w:val="00080365"/>
    <w:rsid w:val="00081358"/>
    <w:rsid w:val="00082297"/>
    <w:rsid w:val="00082C54"/>
    <w:rsid w:val="00082DD1"/>
    <w:rsid w:val="0008598B"/>
    <w:rsid w:val="00086573"/>
    <w:rsid w:val="0008668A"/>
    <w:rsid w:val="0008683B"/>
    <w:rsid w:val="00092946"/>
    <w:rsid w:val="00092EB0"/>
    <w:rsid w:val="00096431"/>
    <w:rsid w:val="00097516"/>
    <w:rsid w:val="000975E2"/>
    <w:rsid w:val="0009763D"/>
    <w:rsid w:val="00097C33"/>
    <w:rsid w:val="000A1AF4"/>
    <w:rsid w:val="000A1B90"/>
    <w:rsid w:val="000A249C"/>
    <w:rsid w:val="000A353F"/>
    <w:rsid w:val="000A37DA"/>
    <w:rsid w:val="000A3F67"/>
    <w:rsid w:val="000A5810"/>
    <w:rsid w:val="000B142A"/>
    <w:rsid w:val="000B182A"/>
    <w:rsid w:val="000B401E"/>
    <w:rsid w:val="000B49B6"/>
    <w:rsid w:val="000B552D"/>
    <w:rsid w:val="000C01AC"/>
    <w:rsid w:val="000C0E65"/>
    <w:rsid w:val="000C1428"/>
    <w:rsid w:val="000C1954"/>
    <w:rsid w:val="000C27FA"/>
    <w:rsid w:val="000C2FBB"/>
    <w:rsid w:val="000C39C2"/>
    <w:rsid w:val="000C4377"/>
    <w:rsid w:val="000C443D"/>
    <w:rsid w:val="000C4C85"/>
    <w:rsid w:val="000C4DA5"/>
    <w:rsid w:val="000C638E"/>
    <w:rsid w:val="000C69ED"/>
    <w:rsid w:val="000C723B"/>
    <w:rsid w:val="000D15B3"/>
    <w:rsid w:val="000D17B0"/>
    <w:rsid w:val="000D18A6"/>
    <w:rsid w:val="000D5A30"/>
    <w:rsid w:val="000D7A12"/>
    <w:rsid w:val="000E0104"/>
    <w:rsid w:val="000E072B"/>
    <w:rsid w:val="000E1368"/>
    <w:rsid w:val="000E18D1"/>
    <w:rsid w:val="000E307F"/>
    <w:rsid w:val="000E4924"/>
    <w:rsid w:val="000E4BC0"/>
    <w:rsid w:val="000E65E1"/>
    <w:rsid w:val="000E6D86"/>
    <w:rsid w:val="000E795A"/>
    <w:rsid w:val="000E7972"/>
    <w:rsid w:val="000F08E2"/>
    <w:rsid w:val="000F091F"/>
    <w:rsid w:val="000F26B1"/>
    <w:rsid w:val="000F3973"/>
    <w:rsid w:val="000F3A77"/>
    <w:rsid w:val="000F6355"/>
    <w:rsid w:val="001001FA"/>
    <w:rsid w:val="00100F3C"/>
    <w:rsid w:val="00101140"/>
    <w:rsid w:val="00102A02"/>
    <w:rsid w:val="00103DB3"/>
    <w:rsid w:val="00104064"/>
    <w:rsid w:val="0010798D"/>
    <w:rsid w:val="00107C52"/>
    <w:rsid w:val="00110E97"/>
    <w:rsid w:val="00111A20"/>
    <w:rsid w:val="00111A39"/>
    <w:rsid w:val="00111C9F"/>
    <w:rsid w:val="001125A0"/>
    <w:rsid w:val="001127EF"/>
    <w:rsid w:val="00112DB5"/>
    <w:rsid w:val="00113A26"/>
    <w:rsid w:val="00113CFC"/>
    <w:rsid w:val="00113EC2"/>
    <w:rsid w:val="00113F1B"/>
    <w:rsid w:val="00114C46"/>
    <w:rsid w:val="00114FEE"/>
    <w:rsid w:val="0011520E"/>
    <w:rsid w:val="00115B7A"/>
    <w:rsid w:val="00116AD5"/>
    <w:rsid w:val="00120379"/>
    <w:rsid w:val="00120DD9"/>
    <w:rsid w:val="001221DD"/>
    <w:rsid w:val="00122F09"/>
    <w:rsid w:val="00125C07"/>
    <w:rsid w:val="00126677"/>
    <w:rsid w:val="00130E8F"/>
    <w:rsid w:val="00131485"/>
    <w:rsid w:val="001315DC"/>
    <w:rsid w:val="00131FC7"/>
    <w:rsid w:val="00132DEA"/>
    <w:rsid w:val="001343AD"/>
    <w:rsid w:val="00136A53"/>
    <w:rsid w:val="00145919"/>
    <w:rsid w:val="00145DDB"/>
    <w:rsid w:val="00147EEF"/>
    <w:rsid w:val="0015021D"/>
    <w:rsid w:val="001512F8"/>
    <w:rsid w:val="00152C4A"/>
    <w:rsid w:val="00154ACB"/>
    <w:rsid w:val="0015713A"/>
    <w:rsid w:val="00157F8A"/>
    <w:rsid w:val="00160903"/>
    <w:rsid w:val="001609EA"/>
    <w:rsid w:val="0016197A"/>
    <w:rsid w:val="001619C6"/>
    <w:rsid w:val="00163D09"/>
    <w:rsid w:val="00163FA1"/>
    <w:rsid w:val="001701AC"/>
    <w:rsid w:val="00171711"/>
    <w:rsid w:val="00172D90"/>
    <w:rsid w:val="0017579A"/>
    <w:rsid w:val="00177CC4"/>
    <w:rsid w:val="00180C7E"/>
    <w:rsid w:val="00180C90"/>
    <w:rsid w:val="001815A8"/>
    <w:rsid w:val="00181621"/>
    <w:rsid w:val="00181842"/>
    <w:rsid w:val="001840CC"/>
    <w:rsid w:val="00184FF4"/>
    <w:rsid w:val="00185A3D"/>
    <w:rsid w:val="00185E3E"/>
    <w:rsid w:val="0018604B"/>
    <w:rsid w:val="00187250"/>
    <w:rsid w:val="0018736E"/>
    <w:rsid w:val="00192427"/>
    <w:rsid w:val="001942F7"/>
    <w:rsid w:val="001953D4"/>
    <w:rsid w:val="0019582C"/>
    <w:rsid w:val="00195851"/>
    <w:rsid w:val="00196C46"/>
    <w:rsid w:val="001A01B9"/>
    <w:rsid w:val="001A0385"/>
    <w:rsid w:val="001A1105"/>
    <w:rsid w:val="001A2614"/>
    <w:rsid w:val="001A33DC"/>
    <w:rsid w:val="001A375D"/>
    <w:rsid w:val="001A5302"/>
    <w:rsid w:val="001A6F44"/>
    <w:rsid w:val="001A77BC"/>
    <w:rsid w:val="001A7900"/>
    <w:rsid w:val="001A7971"/>
    <w:rsid w:val="001A7B9E"/>
    <w:rsid w:val="001A7ED7"/>
    <w:rsid w:val="001B1E8B"/>
    <w:rsid w:val="001B5CAB"/>
    <w:rsid w:val="001B76E4"/>
    <w:rsid w:val="001B7A64"/>
    <w:rsid w:val="001C12F8"/>
    <w:rsid w:val="001C148D"/>
    <w:rsid w:val="001C3E75"/>
    <w:rsid w:val="001C481B"/>
    <w:rsid w:val="001C4A57"/>
    <w:rsid w:val="001C4ADD"/>
    <w:rsid w:val="001C4AE1"/>
    <w:rsid w:val="001C6629"/>
    <w:rsid w:val="001C703C"/>
    <w:rsid w:val="001C7B30"/>
    <w:rsid w:val="001D0031"/>
    <w:rsid w:val="001D1289"/>
    <w:rsid w:val="001D3311"/>
    <w:rsid w:val="001D4D3A"/>
    <w:rsid w:val="001D5555"/>
    <w:rsid w:val="001D6342"/>
    <w:rsid w:val="001D6782"/>
    <w:rsid w:val="001E0AF0"/>
    <w:rsid w:val="001E13B9"/>
    <w:rsid w:val="001E1D09"/>
    <w:rsid w:val="001E3469"/>
    <w:rsid w:val="001E34FC"/>
    <w:rsid w:val="001E3745"/>
    <w:rsid w:val="001E5D7F"/>
    <w:rsid w:val="001E7563"/>
    <w:rsid w:val="001F0CDA"/>
    <w:rsid w:val="001F130C"/>
    <w:rsid w:val="001F4442"/>
    <w:rsid w:val="001F49C2"/>
    <w:rsid w:val="001F7095"/>
    <w:rsid w:val="001F7677"/>
    <w:rsid w:val="002016AC"/>
    <w:rsid w:val="00201A8D"/>
    <w:rsid w:val="00203A56"/>
    <w:rsid w:val="00203AED"/>
    <w:rsid w:val="00206132"/>
    <w:rsid w:val="00206D61"/>
    <w:rsid w:val="00211515"/>
    <w:rsid w:val="0021257D"/>
    <w:rsid w:val="0021354D"/>
    <w:rsid w:val="002165B5"/>
    <w:rsid w:val="00217163"/>
    <w:rsid w:val="00223726"/>
    <w:rsid w:val="00223CEA"/>
    <w:rsid w:val="00224AF1"/>
    <w:rsid w:val="00224CC5"/>
    <w:rsid w:val="0022561A"/>
    <w:rsid w:val="002303C6"/>
    <w:rsid w:val="00230552"/>
    <w:rsid w:val="00230A9A"/>
    <w:rsid w:val="00231102"/>
    <w:rsid w:val="0023116A"/>
    <w:rsid w:val="0023152E"/>
    <w:rsid w:val="0023212D"/>
    <w:rsid w:val="00232408"/>
    <w:rsid w:val="00232655"/>
    <w:rsid w:val="00232B57"/>
    <w:rsid w:val="00234D13"/>
    <w:rsid w:val="00234F0C"/>
    <w:rsid w:val="00240DE8"/>
    <w:rsid w:val="00242F75"/>
    <w:rsid w:val="00243F09"/>
    <w:rsid w:val="002452B6"/>
    <w:rsid w:val="002470F2"/>
    <w:rsid w:val="00250F9B"/>
    <w:rsid w:val="0025259C"/>
    <w:rsid w:val="00253497"/>
    <w:rsid w:val="0025356E"/>
    <w:rsid w:val="00255ADB"/>
    <w:rsid w:val="0025600F"/>
    <w:rsid w:val="00256A53"/>
    <w:rsid w:val="002614BB"/>
    <w:rsid w:val="002626F5"/>
    <w:rsid w:val="00262A7B"/>
    <w:rsid w:val="00264168"/>
    <w:rsid w:val="002649C9"/>
    <w:rsid w:val="0026584E"/>
    <w:rsid w:val="00266668"/>
    <w:rsid w:val="002666F4"/>
    <w:rsid w:val="00271769"/>
    <w:rsid w:val="00271C26"/>
    <w:rsid w:val="00273D47"/>
    <w:rsid w:val="0027564E"/>
    <w:rsid w:val="0027570E"/>
    <w:rsid w:val="00280107"/>
    <w:rsid w:val="00280758"/>
    <w:rsid w:val="00280B39"/>
    <w:rsid w:val="0028175E"/>
    <w:rsid w:val="00281CF4"/>
    <w:rsid w:val="0028214E"/>
    <w:rsid w:val="002838BC"/>
    <w:rsid w:val="002847C8"/>
    <w:rsid w:val="00284BDC"/>
    <w:rsid w:val="00285593"/>
    <w:rsid w:val="00285CEC"/>
    <w:rsid w:val="002869E7"/>
    <w:rsid w:val="00287206"/>
    <w:rsid w:val="002904AB"/>
    <w:rsid w:val="0029325D"/>
    <w:rsid w:val="0029671F"/>
    <w:rsid w:val="002972F0"/>
    <w:rsid w:val="002975AB"/>
    <w:rsid w:val="002A5F50"/>
    <w:rsid w:val="002A5FE9"/>
    <w:rsid w:val="002B0B08"/>
    <w:rsid w:val="002B2629"/>
    <w:rsid w:val="002B2F4A"/>
    <w:rsid w:val="002B3743"/>
    <w:rsid w:val="002B3933"/>
    <w:rsid w:val="002B3EE1"/>
    <w:rsid w:val="002B441B"/>
    <w:rsid w:val="002B4861"/>
    <w:rsid w:val="002B63C1"/>
    <w:rsid w:val="002B6B7D"/>
    <w:rsid w:val="002B7216"/>
    <w:rsid w:val="002B7BB2"/>
    <w:rsid w:val="002C0361"/>
    <w:rsid w:val="002C57CD"/>
    <w:rsid w:val="002C6883"/>
    <w:rsid w:val="002D1548"/>
    <w:rsid w:val="002D1FBC"/>
    <w:rsid w:val="002D290F"/>
    <w:rsid w:val="002D2D99"/>
    <w:rsid w:val="002D2F3C"/>
    <w:rsid w:val="002D50F9"/>
    <w:rsid w:val="002D5214"/>
    <w:rsid w:val="002D6E70"/>
    <w:rsid w:val="002D7CE1"/>
    <w:rsid w:val="002E0B81"/>
    <w:rsid w:val="002E2415"/>
    <w:rsid w:val="002E5CD9"/>
    <w:rsid w:val="002E697D"/>
    <w:rsid w:val="002E6E51"/>
    <w:rsid w:val="002F14F8"/>
    <w:rsid w:val="002F18C4"/>
    <w:rsid w:val="002F3AD4"/>
    <w:rsid w:val="002F47FC"/>
    <w:rsid w:val="002F620C"/>
    <w:rsid w:val="002F77B0"/>
    <w:rsid w:val="002F7D40"/>
    <w:rsid w:val="0030022A"/>
    <w:rsid w:val="00300FBB"/>
    <w:rsid w:val="00302537"/>
    <w:rsid w:val="003039B2"/>
    <w:rsid w:val="00304853"/>
    <w:rsid w:val="00306747"/>
    <w:rsid w:val="00307D8B"/>
    <w:rsid w:val="00310906"/>
    <w:rsid w:val="003119C2"/>
    <w:rsid w:val="003145A8"/>
    <w:rsid w:val="00314984"/>
    <w:rsid w:val="003160B0"/>
    <w:rsid w:val="003177C9"/>
    <w:rsid w:val="003228B6"/>
    <w:rsid w:val="00323621"/>
    <w:rsid w:val="00324C27"/>
    <w:rsid w:val="003250D2"/>
    <w:rsid w:val="00326294"/>
    <w:rsid w:val="00330298"/>
    <w:rsid w:val="0033174B"/>
    <w:rsid w:val="003347A4"/>
    <w:rsid w:val="003358A9"/>
    <w:rsid w:val="003360BD"/>
    <w:rsid w:val="0034021B"/>
    <w:rsid w:val="0034117B"/>
    <w:rsid w:val="003413E2"/>
    <w:rsid w:val="00341F18"/>
    <w:rsid w:val="00343394"/>
    <w:rsid w:val="00343E70"/>
    <w:rsid w:val="003452BD"/>
    <w:rsid w:val="00345E0F"/>
    <w:rsid w:val="00347717"/>
    <w:rsid w:val="00351064"/>
    <w:rsid w:val="00352798"/>
    <w:rsid w:val="00355545"/>
    <w:rsid w:val="00355847"/>
    <w:rsid w:val="00357E02"/>
    <w:rsid w:val="00360077"/>
    <w:rsid w:val="00362049"/>
    <w:rsid w:val="00362DB3"/>
    <w:rsid w:val="00362E9D"/>
    <w:rsid w:val="00363652"/>
    <w:rsid w:val="00363F87"/>
    <w:rsid w:val="003656C6"/>
    <w:rsid w:val="003706D8"/>
    <w:rsid w:val="003709DE"/>
    <w:rsid w:val="00371503"/>
    <w:rsid w:val="00371DE7"/>
    <w:rsid w:val="00372468"/>
    <w:rsid w:val="0037272E"/>
    <w:rsid w:val="00373B75"/>
    <w:rsid w:val="0037503E"/>
    <w:rsid w:val="0037525B"/>
    <w:rsid w:val="003760D2"/>
    <w:rsid w:val="00376AC6"/>
    <w:rsid w:val="003777D0"/>
    <w:rsid w:val="00380DB7"/>
    <w:rsid w:val="00382639"/>
    <w:rsid w:val="003827C0"/>
    <w:rsid w:val="003857B3"/>
    <w:rsid w:val="00387567"/>
    <w:rsid w:val="003905B2"/>
    <w:rsid w:val="00391DF7"/>
    <w:rsid w:val="003939B7"/>
    <w:rsid w:val="00393C28"/>
    <w:rsid w:val="0039496F"/>
    <w:rsid w:val="00394DA4"/>
    <w:rsid w:val="00395377"/>
    <w:rsid w:val="00395B4A"/>
    <w:rsid w:val="003969C5"/>
    <w:rsid w:val="003979EA"/>
    <w:rsid w:val="003A03A7"/>
    <w:rsid w:val="003A266F"/>
    <w:rsid w:val="003A48DD"/>
    <w:rsid w:val="003A692B"/>
    <w:rsid w:val="003A72BF"/>
    <w:rsid w:val="003A7523"/>
    <w:rsid w:val="003B391B"/>
    <w:rsid w:val="003B4F98"/>
    <w:rsid w:val="003B51C9"/>
    <w:rsid w:val="003B5261"/>
    <w:rsid w:val="003B66B2"/>
    <w:rsid w:val="003B7A78"/>
    <w:rsid w:val="003B7C88"/>
    <w:rsid w:val="003C0E13"/>
    <w:rsid w:val="003C1110"/>
    <w:rsid w:val="003C4DE2"/>
    <w:rsid w:val="003C71E6"/>
    <w:rsid w:val="003D04E3"/>
    <w:rsid w:val="003D0E0B"/>
    <w:rsid w:val="003D1358"/>
    <w:rsid w:val="003D23C0"/>
    <w:rsid w:val="003D4EB5"/>
    <w:rsid w:val="003D5156"/>
    <w:rsid w:val="003D61AC"/>
    <w:rsid w:val="003E3E82"/>
    <w:rsid w:val="003E538F"/>
    <w:rsid w:val="003E5913"/>
    <w:rsid w:val="003E5BE0"/>
    <w:rsid w:val="003E6619"/>
    <w:rsid w:val="003F0ABF"/>
    <w:rsid w:val="003F0BEB"/>
    <w:rsid w:val="003F11F7"/>
    <w:rsid w:val="003F120E"/>
    <w:rsid w:val="003F2D02"/>
    <w:rsid w:val="003F32A7"/>
    <w:rsid w:val="003F3FD2"/>
    <w:rsid w:val="003F42C3"/>
    <w:rsid w:val="003F58CE"/>
    <w:rsid w:val="003F5C77"/>
    <w:rsid w:val="003F6FDA"/>
    <w:rsid w:val="003F748E"/>
    <w:rsid w:val="00400A93"/>
    <w:rsid w:val="0040145E"/>
    <w:rsid w:val="00403879"/>
    <w:rsid w:val="00405557"/>
    <w:rsid w:val="00407419"/>
    <w:rsid w:val="00407C89"/>
    <w:rsid w:val="00412836"/>
    <w:rsid w:val="00414650"/>
    <w:rsid w:val="004154FB"/>
    <w:rsid w:val="00416DFE"/>
    <w:rsid w:val="00417A37"/>
    <w:rsid w:val="0042213C"/>
    <w:rsid w:val="00422EBC"/>
    <w:rsid w:val="00423007"/>
    <w:rsid w:val="004235C2"/>
    <w:rsid w:val="00425104"/>
    <w:rsid w:val="00425867"/>
    <w:rsid w:val="004259D9"/>
    <w:rsid w:val="0042612E"/>
    <w:rsid w:val="00426226"/>
    <w:rsid w:val="00426BD2"/>
    <w:rsid w:val="0042739F"/>
    <w:rsid w:val="00427713"/>
    <w:rsid w:val="00427DF9"/>
    <w:rsid w:val="00430031"/>
    <w:rsid w:val="004301AE"/>
    <w:rsid w:val="0043100B"/>
    <w:rsid w:val="00432E12"/>
    <w:rsid w:val="00433F9B"/>
    <w:rsid w:val="00434479"/>
    <w:rsid w:val="00435A1E"/>
    <w:rsid w:val="00436513"/>
    <w:rsid w:val="00436DEF"/>
    <w:rsid w:val="00437E4E"/>
    <w:rsid w:val="00440747"/>
    <w:rsid w:val="00440E5D"/>
    <w:rsid w:val="00443574"/>
    <w:rsid w:val="00450A98"/>
    <w:rsid w:val="0045118C"/>
    <w:rsid w:val="004531CF"/>
    <w:rsid w:val="0045327E"/>
    <w:rsid w:val="00455776"/>
    <w:rsid w:val="004564AE"/>
    <w:rsid w:val="0045660B"/>
    <w:rsid w:val="004578FC"/>
    <w:rsid w:val="00457C0E"/>
    <w:rsid w:val="00457DA7"/>
    <w:rsid w:val="00457ED6"/>
    <w:rsid w:val="00460692"/>
    <w:rsid w:val="00460ED1"/>
    <w:rsid w:val="00461309"/>
    <w:rsid w:val="00463894"/>
    <w:rsid w:val="00463B5C"/>
    <w:rsid w:val="00463F00"/>
    <w:rsid w:val="00466626"/>
    <w:rsid w:val="0046777A"/>
    <w:rsid w:val="004677AB"/>
    <w:rsid w:val="00470061"/>
    <w:rsid w:val="00471773"/>
    <w:rsid w:val="004727CA"/>
    <w:rsid w:val="00472848"/>
    <w:rsid w:val="0047555D"/>
    <w:rsid w:val="00477AB1"/>
    <w:rsid w:val="0048338D"/>
    <w:rsid w:val="00483A2D"/>
    <w:rsid w:val="00484DD6"/>
    <w:rsid w:val="00486D53"/>
    <w:rsid w:val="00486F6E"/>
    <w:rsid w:val="00487073"/>
    <w:rsid w:val="00487DBF"/>
    <w:rsid w:val="00487ED6"/>
    <w:rsid w:val="00490378"/>
    <w:rsid w:val="0049066F"/>
    <w:rsid w:val="0049073A"/>
    <w:rsid w:val="00492B34"/>
    <w:rsid w:val="00493111"/>
    <w:rsid w:val="0049367D"/>
    <w:rsid w:val="00493C06"/>
    <w:rsid w:val="00494C97"/>
    <w:rsid w:val="004967FF"/>
    <w:rsid w:val="00496A11"/>
    <w:rsid w:val="00497CC0"/>
    <w:rsid w:val="004A029D"/>
    <w:rsid w:val="004A0ED1"/>
    <w:rsid w:val="004A215F"/>
    <w:rsid w:val="004A25A9"/>
    <w:rsid w:val="004A29E2"/>
    <w:rsid w:val="004A328D"/>
    <w:rsid w:val="004A43A3"/>
    <w:rsid w:val="004A552B"/>
    <w:rsid w:val="004A59BC"/>
    <w:rsid w:val="004A6156"/>
    <w:rsid w:val="004A69AD"/>
    <w:rsid w:val="004A6A9C"/>
    <w:rsid w:val="004A769C"/>
    <w:rsid w:val="004B013B"/>
    <w:rsid w:val="004B1EAD"/>
    <w:rsid w:val="004B5135"/>
    <w:rsid w:val="004B6793"/>
    <w:rsid w:val="004B6833"/>
    <w:rsid w:val="004B692A"/>
    <w:rsid w:val="004B788F"/>
    <w:rsid w:val="004C02DD"/>
    <w:rsid w:val="004C1445"/>
    <w:rsid w:val="004C1AAF"/>
    <w:rsid w:val="004C268D"/>
    <w:rsid w:val="004C2723"/>
    <w:rsid w:val="004C353F"/>
    <w:rsid w:val="004C38A6"/>
    <w:rsid w:val="004C6C9B"/>
    <w:rsid w:val="004D2847"/>
    <w:rsid w:val="004D30E9"/>
    <w:rsid w:val="004D56EE"/>
    <w:rsid w:val="004D6DC5"/>
    <w:rsid w:val="004D7ECA"/>
    <w:rsid w:val="004E4A93"/>
    <w:rsid w:val="004E6C34"/>
    <w:rsid w:val="004F0744"/>
    <w:rsid w:val="004F2CB8"/>
    <w:rsid w:val="004F385E"/>
    <w:rsid w:val="004F6AB9"/>
    <w:rsid w:val="004F6E13"/>
    <w:rsid w:val="004F7CE8"/>
    <w:rsid w:val="0050101B"/>
    <w:rsid w:val="00501429"/>
    <w:rsid w:val="005019DC"/>
    <w:rsid w:val="0050306C"/>
    <w:rsid w:val="005034F0"/>
    <w:rsid w:val="00504BC9"/>
    <w:rsid w:val="00505CC4"/>
    <w:rsid w:val="00505EF0"/>
    <w:rsid w:val="005119E1"/>
    <w:rsid w:val="00511A19"/>
    <w:rsid w:val="00512C8A"/>
    <w:rsid w:val="00513034"/>
    <w:rsid w:val="00513738"/>
    <w:rsid w:val="0051404C"/>
    <w:rsid w:val="00515882"/>
    <w:rsid w:val="00517F6B"/>
    <w:rsid w:val="00517F77"/>
    <w:rsid w:val="00520D34"/>
    <w:rsid w:val="00521026"/>
    <w:rsid w:val="00521BD0"/>
    <w:rsid w:val="00524059"/>
    <w:rsid w:val="005242E0"/>
    <w:rsid w:val="005244B5"/>
    <w:rsid w:val="005271A0"/>
    <w:rsid w:val="00527246"/>
    <w:rsid w:val="00527263"/>
    <w:rsid w:val="005273DF"/>
    <w:rsid w:val="00530CA2"/>
    <w:rsid w:val="00530D42"/>
    <w:rsid w:val="00530F7F"/>
    <w:rsid w:val="00532D67"/>
    <w:rsid w:val="00533C7D"/>
    <w:rsid w:val="00534B0D"/>
    <w:rsid w:val="0053672B"/>
    <w:rsid w:val="00536803"/>
    <w:rsid w:val="0053704E"/>
    <w:rsid w:val="00541789"/>
    <w:rsid w:val="005434F6"/>
    <w:rsid w:val="0054380D"/>
    <w:rsid w:val="00545AC3"/>
    <w:rsid w:val="005469A4"/>
    <w:rsid w:val="0054757A"/>
    <w:rsid w:val="00552856"/>
    <w:rsid w:val="005528F6"/>
    <w:rsid w:val="00553CF2"/>
    <w:rsid w:val="00555574"/>
    <w:rsid w:val="005567F8"/>
    <w:rsid w:val="00556B31"/>
    <w:rsid w:val="00556E39"/>
    <w:rsid w:val="00557245"/>
    <w:rsid w:val="00557325"/>
    <w:rsid w:val="00557A0E"/>
    <w:rsid w:val="00560928"/>
    <w:rsid w:val="005609B8"/>
    <w:rsid w:val="00561B25"/>
    <w:rsid w:val="00561C24"/>
    <w:rsid w:val="0056236A"/>
    <w:rsid w:val="005643B2"/>
    <w:rsid w:val="0056646D"/>
    <w:rsid w:val="00566C5A"/>
    <w:rsid w:val="00567CF3"/>
    <w:rsid w:val="00572412"/>
    <w:rsid w:val="00572A72"/>
    <w:rsid w:val="005741C9"/>
    <w:rsid w:val="00574AF9"/>
    <w:rsid w:val="005754CF"/>
    <w:rsid w:val="00577475"/>
    <w:rsid w:val="00577DCB"/>
    <w:rsid w:val="0058070F"/>
    <w:rsid w:val="00581091"/>
    <w:rsid w:val="00582090"/>
    <w:rsid w:val="00582337"/>
    <w:rsid w:val="005825AE"/>
    <w:rsid w:val="0058306F"/>
    <w:rsid w:val="005866A2"/>
    <w:rsid w:val="00590F7A"/>
    <w:rsid w:val="00591A28"/>
    <w:rsid w:val="0059389B"/>
    <w:rsid w:val="00594B53"/>
    <w:rsid w:val="00595216"/>
    <w:rsid w:val="00595873"/>
    <w:rsid w:val="0059660A"/>
    <w:rsid w:val="00597429"/>
    <w:rsid w:val="005A03FF"/>
    <w:rsid w:val="005A3860"/>
    <w:rsid w:val="005A553B"/>
    <w:rsid w:val="005A5BD0"/>
    <w:rsid w:val="005A710B"/>
    <w:rsid w:val="005B0AEF"/>
    <w:rsid w:val="005B136A"/>
    <w:rsid w:val="005B14F2"/>
    <w:rsid w:val="005B157F"/>
    <w:rsid w:val="005B4748"/>
    <w:rsid w:val="005B59ED"/>
    <w:rsid w:val="005B5CE6"/>
    <w:rsid w:val="005B6883"/>
    <w:rsid w:val="005B6D09"/>
    <w:rsid w:val="005B6E3F"/>
    <w:rsid w:val="005C0086"/>
    <w:rsid w:val="005C2E04"/>
    <w:rsid w:val="005C4BD5"/>
    <w:rsid w:val="005C5AB8"/>
    <w:rsid w:val="005C5E26"/>
    <w:rsid w:val="005C7791"/>
    <w:rsid w:val="005D03FA"/>
    <w:rsid w:val="005D0494"/>
    <w:rsid w:val="005D135A"/>
    <w:rsid w:val="005D187F"/>
    <w:rsid w:val="005D49BD"/>
    <w:rsid w:val="005D6A10"/>
    <w:rsid w:val="005D7DFC"/>
    <w:rsid w:val="005E04F3"/>
    <w:rsid w:val="005E0AE9"/>
    <w:rsid w:val="005E0B0A"/>
    <w:rsid w:val="005E1441"/>
    <w:rsid w:val="005E1668"/>
    <w:rsid w:val="005E243D"/>
    <w:rsid w:val="005E5A85"/>
    <w:rsid w:val="005F1CA9"/>
    <w:rsid w:val="005F1DCA"/>
    <w:rsid w:val="005F3B2C"/>
    <w:rsid w:val="005F6731"/>
    <w:rsid w:val="005F70D0"/>
    <w:rsid w:val="00601D24"/>
    <w:rsid w:val="00602DEA"/>
    <w:rsid w:val="006054B2"/>
    <w:rsid w:val="00605DB9"/>
    <w:rsid w:val="0060601E"/>
    <w:rsid w:val="0060677E"/>
    <w:rsid w:val="00606920"/>
    <w:rsid w:val="00606EED"/>
    <w:rsid w:val="006074DB"/>
    <w:rsid w:val="006166A7"/>
    <w:rsid w:val="006174FD"/>
    <w:rsid w:val="00617B29"/>
    <w:rsid w:val="00620418"/>
    <w:rsid w:val="00621AEE"/>
    <w:rsid w:val="00621D30"/>
    <w:rsid w:val="00621D91"/>
    <w:rsid w:val="00621DD6"/>
    <w:rsid w:val="00622155"/>
    <w:rsid w:val="006222CC"/>
    <w:rsid w:val="00622E6C"/>
    <w:rsid w:val="00623693"/>
    <w:rsid w:val="00623D0A"/>
    <w:rsid w:val="00624622"/>
    <w:rsid w:val="006248B7"/>
    <w:rsid w:val="00625666"/>
    <w:rsid w:val="006257CE"/>
    <w:rsid w:val="006266B4"/>
    <w:rsid w:val="00630D70"/>
    <w:rsid w:val="00632303"/>
    <w:rsid w:val="00632982"/>
    <w:rsid w:val="0063309F"/>
    <w:rsid w:val="0063394D"/>
    <w:rsid w:val="00636360"/>
    <w:rsid w:val="006378A4"/>
    <w:rsid w:val="00637915"/>
    <w:rsid w:val="00637DF7"/>
    <w:rsid w:val="00643825"/>
    <w:rsid w:val="006474AF"/>
    <w:rsid w:val="006508C1"/>
    <w:rsid w:val="006518B8"/>
    <w:rsid w:val="00651B9D"/>
    <w:rsid w:val="00651E18"/>
    <w:rsid w:val="00652098"/>
    <w:rsid w:val="00652CA5"/>
    <w:rsid w:val="00653385"/>
    <w:rsid w:val="00653E4D"/>
    <w:rsid w:val="0065584A"/>
    <w:rsid w:val="006571E0"/>
    <w:rsid w:val="0065739C"/>
    <w:rsid w:val="006608CF"/>
    <w:rsid w:val="00660CC5"/>
    <w:rsid w:val="00661DB3"/>
    <w:rsid w:val="006620DF"/>
    <w:rsid w:val="00662682"/>
    <w:rsid w:val="0066335D"/>
    <w:rsid w:val="00665CE3"/>
    <w:rsid w:val="00665DB0"/>
    <w:rsid w:val="00665F9C"/>
    <w:rsid w:val="0067038C"/>
    <w:rsid w:val="00670A88"/>
    <w:rsid w:val="006722D8"/>
    <w:rsid w:val="00672455"/>
    <w:rsid w:val="00673431"/>
    <w:rsid w:val="00673432"/>
    <w:rsid w:val="00673659"/>
    <w:rsid w:val="00674319"/>
    <w:rsid w:val="00674F46"/>
    <w:rsid w:val="006751C6"/>
    <w:rsid w:val="006754A0"/>
    <w:rsid w:val="00676C84"/>
    <w:rsid w:val="006777BD"/>
    <w:rsid w:val="00677AD5"/>
    <w:rsid w:val="00677B10"/>
    <w:rsid w:val="00677C28"/>
    <w:rsid w:val="00686A67"/>
    <w:rsid w:val="00687811"/>
    <w:rsid w:val="00687B6C"/>
    <w:rsid w:val="0069085A"/>
    <w:rsid w:val="00690B0E"/>
    <w:rsid w:val="0069277C"/>
    <w:rsid w:val="00692844"/>
    <w:rsid w:val="0069403C"/>
    <w:rsid w:val="00695302"/>
    <w:rsid w:val="006A096D"/>
    <w:rsid w:val="006A169B"/>
    <w:rsid w:val="006A2453"/>
    <w:rsid w:val="006A2CE4"/>
    <w:rsid w:val="006A2E1C"/>
    <w:rsid w:val="006A309B"/>
    <w:rsid w:val="006A3799"/>
    <w:rsid w:val="006A39FC"/>
    <w:rsid w:val="006A5724"/>
    <w:rsid w:val="006A70B9"/>
    <w:rsid w:val="006A7B90"/>
    <w:rsid w:val="006A7F72"/>
    <w:rsid w:val="006B1632"/>
    <w:rsid w:val="006B2334"/>
    <w:rsid w:val="006B2D83"/>
    <w:rsid w:val="006B4ED2"/>
    <w:rsid w:val="006B75DC"/>
    <w:rsid w:val="006C18AF"/>
    <w:rsid w:val="006C23CD"/>
    <w:rsid w:val="006C25D1"/>
    <w:rsid w:val="006C4620"/>
    <w:rsid w:val="006C5F5F"/>
    <w:rsid w:val="006C7596"/>
    <w:rsid w:val="006C7C70"/>
    <w:rsid w:val="006C7EE3"/>
    <w:rsid w:val="006D09DA"/>
    <w:rsid w:val="006D0B03"/>
    <w:rsid w:val="006D0EF7"/>
    <w:rsid w:val="006D1C1A"/>
    <w:rsid w:val="006D248A"/>
    <w:rsid w:val="006D3B0E"/>
    <w:rsid w:val="006D6526"/>
    <w:rsid w:val="006E67F8"/>
    <w:rsid w:val="006F0351"/>
    <w:rsid w:val="006F0425"/>
    <w:rsid w:val="006F2718"/>
    <w:rsid w:val="006F43C3"/>
    <w:rsid w:val="006F46A7"/>
    <w:rsid w:val="006F6389"/>
    <w:rsid w:val="00700A34"/>
    <w:rsid w:val="00701DFF"/>
    <w:rsid w:val="007020B4"/>
    <w:rsid w:val="00702517"/>
    <w:rsid w:val="00703849"/>
    <w:rsid w:val="00703AD9"/>
    <w:rsid w:val="00703BC2"/>
    <w:rsid w:val="0070415D"/>
    <w:rsid w:val="007045E0"/>
    <w:rsid w:val="00704781"/>
    <w:rsid w:val="007055F9"/>
    <w:rsid w:val="00707249"/>
    <w:rsid w:val="00710E11"/>
    <w:rsid w:val="00711905"/>
    <w:rsid w:val="00711EDF"/>
    <w:rsid w:val="0071283C"/>
    <w:rsid w:val="00712BB3"/>
    <w:rsid w:val="00713CBF"/>
    <w:rsid w:val="00714663"/>
    <w:rsid w:val="00714683"/>
    <w:rsid w:val="00715382"/>
    <w:rsid w:val="00716B8E"/>
    <w:rsid w:val="00720718"/>
    <w:rsid w:val="00720785"/>
    <w:rsid w:val="007215BB"/>
    <w:rsid w:val="00722D1A"/>
    <w:rsid w:val="007242DD"/>
    <w:rsid w:val="0072632B"/>
    <w:rsid w:val="0072680F"/>
    <w:rsid w:val="00726BA5"/>
    <w:rsid w:val="00727C8A"/>
    <w:rsid w:val="00730382"/>
    <w:rsid w:val="007328CD"/>
    <w:rsid w:val="00733B68"/>
    <w:rsid w:val="007340E8"/>
    <w:rsid w:val="007343B1"/>
    <w:rsid w:val="00734BFF"/>
    <w:rsid w:val="007350B4"/>
    <w:rsid w:val="00735700"/>
    <w:rsid w:val="00735803"/>
    <w:rsid w:val="007371AB"/>
    <w:rsid w:val="00737FF4"/>
    <w:rsid w:val="0074098E"/>
    <w:rsid w:val="00740ABA"/>
    <w:rsid w:val="00742BFF"/>
    <w:rsid w:val="0074454C"/>
    <w:rsid w:val="0074472A"/>
    <w:rsid w:val="00744A93"/>
    <w:rsid w:val="00745710"/>
    <w:rsid w:val="00747356"/>
    <w:rsid w:val="007513F2"/>
    <w:rsid w:val="007525E8"/>
    <w:rsid w:val="00752EA8"/>
    <w:rsid w:val="00753388"/>
    <w:rsid w:val="00756701"/>
    <w:rsid w:val="007572BB"/>
    <w:rsid w:val="00760EB4"/>
    <w:rsid w:val="00761E61"/>
    <w:rsid w:val="007630DB"/>
    <w:rsid w:val="00763AFE"/>
    <w:rsid w:val="00763E3A"/>
    <w:rsid w:val="00764E43"/>
    <w:rsid w:val="007659A3"/>
    <w:rsid w:val="00766223"/>
    <w:rsid w:val="00766EEB"/>
    <w:rsid w:val="00770308"/>
    <w:rsid w:val="007709DE"/>
    <w:rsid w:val="00771C04"/>
    <w:rsid w:val="0077273A"/>
    <w:rsid w:val="00775E19"/>
    <w:rsid w:val="00776D10"/>
    <w:rsid w:val="007773A5"/>
    <w:rsid w:val="00777432"/>
    <w:rsid w:val="00777BFD"/>
    <w:rsid w:val="007805EA"/>
    <w:rsid w:val="00780DC3"/>
    <w:rsid w:val="00781A48"/>
    <w:rsid w:val="00782064"/>
    <w:rsid w:val="00782B5D"/>
    <w:rsid w:val="00783759"/>
    <w:rsid w:val="00783763"/>
    <w:rsid w:val="007838E7"/>
    <w:rsid w:val="00784E4E"/>
    <w:rsid w:val="0078552F"/>
    <w:rsid w:val="007857CC"/>
    <w:rsid w:val="00785C15"/>
    <w:rsid w:val="0078634A"/>
    <w:rsid w:val="007877F7"/>
    <w:rsid w:val="00791F19"/>
    <w:rsid w:val="00792182"/>
    <w:rsid w:val="00795A82"/>
    <w:rsid w:val="007973B2"/>
    <w:rsid w:val="00797EE9"/>
    <w:rsid w:val="007A1350"/>
    <w:rsid w:val="007A17C9"/>
    <w:rsid w:val="007A4332"/>
    <w:rsid w:val="007A45F7"/>
    <w:rsid w:val="007A5A94"/>
    <w:rsid w:val="007A5DB6"/>
    <w:rsid w:val="007B5EB7"/>
    <w:rsid w:val="007B6782"/>
    <w:rsid w:val="007B6F95"/>
    <w:rsid w:val="007B74B0"/>
    <w:rsid w:val="007C086D"/>
    <w:rsid w:val="007C0D12"/>
    <w:rsid w:val="007C2C82"/>
    <w:rsid w:val="007C2EDD"/>
    <w:rsid w:val="007C39B5"/>
    <w:rsid w:val="007C4089"/>
    <w:rsid w:val="007C42B9"/>
    <w:rsid w:val="007C54EE"/>
    <w:rsid w:val="007C60D8"/>
    <w:rsid w:val="007C7D65"/>
    <w:rsid w:val="007C7FD6"/>
    <w:rsid w:val="007D0515"/>
    <w:rsid w:val="007D1668"/>
    <w:rsid w:val="007D2667"/>
    <w:rsid w:val="007D2FFF"/>
    <w:rsid w:val="007D35F0"/>
    <w:rsid w:val="007D3BB5"/>
    <w:rsid w:val="007D3C3D"/>
    <w:rsid w:val="007D417F"/>
    <w:rsid w:val="007D4739"/>
    <w:rsid w:val="007D5637"/>
    <w:rsid w:val="007D6129"/>
    <w:rsid w:val="007D6D34"/>
    <w:rsid w:val="007D72B3"/>
    <w:rsid w:val="007E294E"/>
    <w:rsid w:val="007E2D27"/>
    <w:rsid w:val="007E4E64"/>
    <w:rsid w:val="007E549A"/>
    <w:rsid w:val="007E588F"/>
    <w:rsid w:val="007F1655"/>
    <w:rsid w:val="007F1DBB"/>
    <w:rsid w:val="007F3025"/>
    <w:rsid w:val="007F30C2"/>
    <w:rsid w:val="007F3C44"/>
    <w:rsid w:val="007F5077"/>
    <w:rsid w:val="007F7120"/>
    <w:rsid w:val="007F7E6F"/>
    <w:rsid w:val="008009D4"/>
    <w:rsid w:val="00803BDC"/>
    <w:rsid w:val="008064ED"/>
    <w:rsid w:val="00807C35"/>
    <w:rsid w:val="00813340"/>
    <w:rsid w:val="0081391D"/>
    <w:rsid w:val="00813CFE"/>
    <w:rsid w:val="00814844"/>
    <w:rsid w:val="008154EE"/>
    <w:rsid w:val="00817137"/>
    <w:rsid w:val="00817E28"/>
    <w:rsid w:val="00817FB8"/>
    <w:rsid w:val="00821BA7"/>
    <w:rsid w:val="0082254D"/>
    <w:rsid w:val="00822742"/>
    <w:rsid w:val="008247FA"/>
    <w:rsid w:val="00824865"/>
    <w:rsid w:val="00824CBB"/>
    <w:rsid w:val="00827996"/>
    <w:rsid w:val="00827BFA"/>
    <w:rsid w:val="00830716"/>
    <w:rsid w:val="00831691"/>
    <w:rsid w:val="008332CD"/>
    <w:rsid w:val="00833EB4"/>
    <w:rsid w:val="00834496"/>
    <w:rsid w:val="00840411"/>
    <w:rsid w:val="008409CC"/>
    <w:rsid w:val="00841F75"/>
    <w:rsid w:val="00847EF6"/>
    <w:rsid w:val="0085059C"/>
    <w:rsid w:val="008550E0"/>
    <w:rsid w:val="0085557C"/>
    <w:rsid w:val="00855B08"/>
    <w:rsid w:val="0085679A"/>
    <w:rsid w:val="0085772A"/>
    <w:rsid w:val="008579A4"/>
    <w:rsid w:val="00860FBD"/>
    <w:rsid w:val="00861110"/>
    <w:rsid w:val="0086124A"/>
    <w:rsid w:val="00861679"/>
    <w:rsid w:val="0086351C"/>
    <w:rsid w:val="00863887"/>
    <w:rsid w:val="0086394D"/>
    <w:rsid w:val="008651C0"/>
    <w:rsid w:val="0086569A"/>
    <w:rsid w:val="00866E9F"/>
    <w:rsid w:val="00867834"/>
    <w:rsid w:val="00867AB9"/>
    <w:rsid w:val="00867D06"/>
    <w:rsid w:val="00871E14"/>
    <w:rsid w:val="00873399"/>
    <w:rsid w:val="00873BA1"/>
    <w:rsid w:val="00874261"/>
    <w:rsid w:val="00874DAE"/>
    <w:rsid w:val="00874E02"/>
    <w:rsid w:val="00875889"/>
    <w:rsid w:val="00875A13"/>
    <w:rsid w:val="00876CB7"/>
    <w:rsid w:val="008801E6"/>
    <w:rsid w:val="00882C41"/>
    <w:rsid w:val="008830D4"/>
    <w:rsid w:val="00885518"/>
    <w:rsid w:val="00885FB0"/>
    <w:rsid w:val="00886F3E"/>
    <w:rsid w:val="00893844"/>
    <w:rsid w:val="00893C2A"/>
    <w:rsid w:val="00894623"/>
    <w:rsid w:val="00894909"/>
    <w:rsid w:val="00895B93"/>
    <w:rsid w:val="00896252"/>
    <w:rsid w:val="00897BE0"/>
    <w:rsid w:val="008A530E"/>
    <w:rsid w:val="008A5E49"/>
    <w:rsid w:val="008B13DF"/>
    <w:rsid w:val="008B371F"/>
    <w:rsid w:val="008B6CCD"/>
    <w:rsid w:val="008C014A"/>
    <w:rsid w:val="008C0B0E"/>
    <w:rsid w:val="008C345E"/>
    <w:rsid w:val="008C3B63"/>
    <w:rsid w:val="008C3CC8"/>
    <w:rsid w:val="008C3E4D"/>
    <w:rsid w:val="008C76FF"/>
    <w:rsid w:val="008C79F4"/>
    <w:rsid w:val="008D2441"/>
    <w:rsid w:val="008D34B8"/>
    <w:rsid w:val="008D58A5"/>
    <w:rsid w:val="008E0436"/>
    <w:rsid w:val="008E0AD3"/>
    <w:rsid w:val="008E18A2"/>
    <w:rsid w:val="008E2692"/>
    <w:rsid w:val="008E4630"/>
    <w:rsid w:val="008E4737"/>
    <w:rsid w:val="008E529F"/>
    <w:rsid w:val="008E6479"/>
    <w:rsid w:val="008F0C53"/>
    <w:rsid w:val="008F0F42"/>
    <w:rsid w:val="008F1B7B"/>
    <w:rsid w:val="008F28CE"/>
    <w:rsid w:val="008F297B"/>
    <w:rsid w:val="008F5608"/>
    <w:rsid w:val="008F56B8"/>
    <w:rsid w:val="009023CE"/>
    <w:rsid w:val="00903268"/>
    <w:rsid w:val="00903B10"/>
    <w:rsid w:val="00905972"/>
    <w:rsid w:val="00906A82"/>
    <w:rsid w:val="0090711D"/>
    <w:rsid w:val="009113B1"/>
    <w:rsid w:val="009138CD"/>
    <w:rsid w:val="0091407F"/>
    <w:rsid w:val="00914182"/>
    <w:rsid w:val="009146EB"/>
    <w:rsid w:val="00915511"/>
    <w:rsid w:val="00915991"/>
    <w:rsid w:val="00915CEA"/>
    <w:rsid w:val="00915D87"/>
    <w:rsid w:val="00915DA0"/>
    <w:rsid w:val="009174AE"/>
    <w:rsid w:val="00922AA0"/>
    <w:rsid w:val="009242A1"/>
    <w:rsid w:val="00924745"/>
    <w:rsid w:val="0092498A"/>
    <w:rsid w:val="00926042"/>
    <w:rsid w:val="00932682"/>
    <w:rsid w:val="00932A9C"/>
    <w:rsid w:val="00933FBC"/>
    <w:rsid w:val="00934AAE"/>
    <w:rsid w:val="00934AF8"/>
    <w:rsid w:val="0093508E"/>
    <w:rsid w:val="00936C0D"/>
    <w:rsid w:val="00937955"/>
    <w:rsid w:val="00941A3C"/>
    <w:rsid w:val="00941BFD"/>
    <w:rsid w:val="00942049"/>
    <w:rsid w:val="009422DC"/>
    <w:rsid w:val="00943EFA"/>
    <w:rsid w:val="009446C7"/>
    <w:rsid w:val="009458B2"/>
    <w:rsid w:val="0095008C"/>
    <w:rsid w:val="00950220"/>
    <w:rsid w:val="00951299"/>
    <w:rsid w:val="0095195D"/>
    <w:rsid w:val="00952ABC"/>
    <w:rsid w:val="00952DEA"/>
    <w:rsid w:val="0095341B"/>
    <w:rsid w:val="009547B8"/>
    <w:rsid w:val="00954F47"/>
    <w:rsid w:val="00955E93"/>
    <w:rsid w:val="00956F83"/>
    <w:rsid w:val="009616CB"/>
    <w:rsid w:val="00961DEC"/>
    <w:rsid w:val="00962292"/>
    <w:rsid w:val="00962711"/>
    <w:rsid w:val="009632EB"/>
    <w:rsid w:val="00963A0F"/>
    <w:rsid w:val="00964098"/>
    <w:rsid w:val="0096721A"/>
    <w:rsid w:val="00967DD6"/>
    <w:rsid w:val="00971BDF"/>
    <w:rsid w:val="00972226"/>
    <w:rsid w:val="00972C40"/>
    <w:rsid w:val="00972C6D"/>
    <w:rsid w:val="009730A4"/>
    <w:rsid w:val="00973E5D"/>
    <w:rsid w:val="00973FF7"/>
    <w:rsid w:val="0097548B"/>
    <w:rsid w:val="00980D87"/>
    <w:rsid w:val="009812CF"/>
    <w:rsid w:val="00981D3F"/>
    <w:rsid w:val="009840E3"/>
    <w:rsid w:val="00985773"/>
    <w:rsid w:val="00985FCC"/>
    <w:rsid w:val="0098776D"/>
    <w:rsid w:val="00987EEC"/>
    <w:rsid w:val="0099046B"/>
    <w:rsid w:val="00990C6F"/>
    <w:rsid w:val="00991C27"/>
    <w:rsid w:val="00992D56"/>
    <w:rsid w:val="00993CF8"/>
    <w:rsid w:val="0099562E"/>
    <w:rsid w:val="009965B6"/>
    <w:rsid w:val="00997B73"/>
    <w:rsid w:val="00997DE6"/>
    <w:rsid w:val="009A077B"/>
    <w:rsid w:val="009A08D4"/>
    <w:rsid w:val="009A2BBC"/>
    <w:rsid w:val="009A3309"/>
    <w:rsid w:val="009A4765"/>
    <w:rsid w:val="009A550B"/>
    <w:rsid w:val="009B06E7"/>
    <w:rsid w:val="009B2500"/>
    <w:rsid w:val="009B256F"/>
    <w:rsid w:val="009B3171"/>
    <w:rsid w:val="009B75AB"/>
    <w:rsid w:val="009C00AD"/>
    <w:rsid w:val="009C10B2"/>
    <w:rsid w:val="009C1530"/>
    <w:rsid w:val="009C1AEE"/>
    <w:rsid w:val="009C1F2E"/>
    <w:rsid w:val="009C1F36"/>
    <w:rsid w:val="009C2AAE"/>
    <w:rsid w:val="009C2D2A"/>
    <w:rsid w:val="009D05DC"/>
    <w:rsid w:val="009D1A03"/>
    <w:rsid w:val="009D2AD2"/>
    <w:rsid w:val="009D2E46"/>
    <w:rsid w:val="009D3AE2"/>
    <w:rsid w:val="009D5310"/>
    <w:rsid w:val="009D61A2"/>
    <w:rsid w:val="009D71BA"/>
    <w:rsid w:val="009D7C99"/>
    <w:rsid w:val="009E2061"/>
    <w:rsid w:val="009E3057"/>
    <w:rsid w:val="009E69B7"/>
    <w:rsid w:val="009E78FE"/>
    <w:rsid w:val="009F0137"/>
    <w:rsid w:val="009F0B79"/>
    <w:rsid w:val="009F12B8"/>
    <w:rsid w:val="009F200D"/>
    <w:rsid w:val="009F2E9B"/>
    <w:rsid w:val="009F4648"/>
    <w:rsid w:val="009F4C23"/>
    <w:rsid w:val="009F6CB0"/>
    <w:rsid w:val="009F713D"/>
    <w:rsid w:val="00A00530"/>
    <w:rsid w:val="00A0180F"/>
    <w:rsid w:val="00A021BC"/>
    <w:rsid w:val="00A02BC9"/>
    <w:rsid w:val="00A02D7E"/>
    <w:rsid w:val="00A0321F"/>
    <w:rsid w:val="00A03EFA"/>
    <w:rsid w:val="00A04C4F"/>
    <w:rsid w:val="00A0546D"/>
    <w:rsid w:val="00A06330"/>
    <w:rsid w:val="00A06581"/>
    <w:rsid w:val="00A109B7"/>
    <w:rsid w:val="00A11981"/>
    <w:rsid w:val="00A1230E"/>
    <w:rsid w:val="00A14849"/>
    <w:rsid w:val="00A153E4"/>
    <w:rsid w:val="00A15722"/>
    <w:rsid w:val="00A15C18"/>
    <w:rsid w:val="00A15F70"/>
    <w:rsid w:val="00A1717D"/>
    <w:rsid w:val="00A17A76"/>
    <w:rsid w:val="00A202A5"/>
    <w:rsid w:val="00A20AD2"/>
    <w:rsid w:val="00A20E27"/>
    <w:rsid w:val="00A24868"/>
    <w:rsid w:val="00A255F0"/>
    <w:rsid w:val="00A2620B"/>
    <w:rsid w:val="00A264A6"/>
    <w:rsid w:val="00A27233"/>
    <w:rsid w:val="00A3042C"/>
    <w:rsid w:val="00A30C9C"/>
    <w:rsid w:val="00A31D27"/>
    <w:rsid w:val="00A3224F"/>
    <w:rsid w:val="00A32F36"/>
    <w:rsid w:val="00A337B0"/>
    <w:rsid w:val="00A36A50"/>
    <w:rsid w:val="00A40464"/>
    <w:rsid w:val="00A406C0"/>
    <w:rsid w:val="00A40CEE"/>
    <w:rsid w:val="00A42950"/>
    <w:rsid w:val="00A42C20"/>
    <w:rsid w:val="00A439EB"/>
    <w:rsid w:val="00A4472E"/>
    <w:rsid w:val="00A44B46"/>
    <w:rsid w:val="00A44EBB"/>
    <w:rsid w:val="00A4541A"/>
    <w:rsid w:val="00A463EC"/>
    <w:rsid w:val="00A518E6"/>
    <w:rsid w:val="00A52458"/>
    <w:rsid w:val="00A5263A"/>
    <w:rsid w:val="00A53853"/>
    <w:rsid w:val="00A55A77"/>
    <w:rsid w:val="00A55A9B"/>
    <w:rsid w:val="00A5732D"/>
    <w:rsid w:val="00A574D2"/>
    <w:rsid w:val="00A6010E"/>
    <w:rsid w:val="00A62AF1"/>
    <w:rsid w:val="00A63D05"/>
    <w:rsid w:val="00A65258"/>
    <w:rsid w:val="00A65BCC"/>
    <w:rsid w:val="00A67DE2"/>
    <w:rsid w:val="00A72EDC"/>
    <w:rsid w:val="00A7420D"/>
    <w:rsid w:val="00A7585D"/>
    <w:rsid w:val="00A77A5B"/>
    <w:rsid w:val="00A8060B"/>
    <w:rsid w:val="00A80BF3"/>
    <w:rsid w:val="00A83B73"/>
    <w:rsid w:val="00A847D4"/>
    <w:rsid w:val="00A850BA"/>
    <w:rsid w:val="00A85714"/>
    <w:rsid w:val="00A85727"/>
    <w:rsid w:val="00A918ED"/>
    <w:rsid w:val="00A931FA"/>
    <w:rsid w:val="00A9436F"/>
    <w:rsid w:val="00A95C1A"/>
    <w:rsid w:val="00A96754"/>
    <w:rsid w:val="00A96D45"/>
    <w:rsid w:val="00A97A23"/>
    <w:rsid w:val="00AA2371"/>
    <w:rsid w:val="00AA3094"/>
    <w:rsid w:val="00AA3ED2"/>
    <w:rsid w:val="00AA4F70"/>
    <w:rsid w:val="00AA50B1"/>
    <w:rsid w:val="00AA6AB1"/>
    <w:rsid w:val="00AA7AB7"/>
    <w:rsid w:val="00AA7CE6"/>
    <w:rsid w:val="00AA7D5D"/>
    <w:rsid w:val="00AB12B7"/>
    <w:rsid w:val="00AB2536"/>
    <w:rsid w:val="00AB33D8"/>
    <w:rsid w:val="00AB4164"/>
    <w:rsid w:val="00AB4579"/>
    <w:rsid w:val="00AB493F"/>
    <w:rsid w:val="00AB5760"/>
    <w:rsid w:val="00AC0103"/>
    <w:rsid w:val="00AC0EC3"/>
    <w:rsid w:val="00AC13FF"/>
    <w:rsid w:val="00AC45C8"/>
    <w:rsid w:val="00AC4663"/>
    <w:rsid w:val="00AC62EB"/>
    <w:rsid w:val="00AC7081"/>
    <w:rsid w:val="00AC75B4"/>
    <w:rsid w:val="00AD296C"/>
    <w:rsid w:val="00AD432D"/>
    <w:rsid w:val="00AD4590"/>
    <w:rsid w:val="00AD47EE"/>
    <w:rsid w:val="00AD54D3"/>
    <w:rsid w:val="00AD7D50"/>
    <w:rsid w:val="00AE135B"/>
    <w:rsid w:val="00AE146A"/>
    <w:rsid w:val="00AE2BF3"/>
    <w:rsid w:val="00AE342B"/>
    <w:rsid w:val="00AE3482"/>
    <w:rsid w:val="00AE3664"/>
    <w:rsid w:val="00AE5E03"/>
    <w:rsid w:val="00AE6925"/>
    <w:rsid w:val="00AF095F"/>
    <w:rsid w:val="00AF30ED"/>
    <w:rsid w:val="00AF32CF"/>
    <w:rsid w:val="00AF32FC"/>
    <w:rsid w:val="00B033FB"/>
    <w:rsid w:val="00B03861"/>
    <w:rsid w:val="00B039B7"/>
    <w:rsid w:val="00B0422F"/>
    <w:rsid w:val="00B045AE"/>
    <w:rsid w:val="00B05C75"/>
    <w:rsid w:val="00B06C34"/>
    <w:rsid w:val="00B06C78"/>
    <w:rsid w:val="00B07D47"/>
    <w:rsid w:val="00B10DFB"/>
    <w:rsid w:val="00B11142"/>
    <w:rsid w:val="00B11283"/>
    <w:rsid w:val="00B1161C"/>
    <w:rsid w:val="00B12957"/>
    <w:rsid w:val="00B13440"/>
    <w:rsid w:val="00B13D67"/>
    <w:rsid w:val="00B15AA7"/>
    <w:rsid w:val="00B15EC0"/>
    <w:rsid w:val="00B23515"/>
    <w:rsid w:val="00B24050"/>
    <w:rsid w:val="00B30143"/>
    <w:rsid w:val="00B316CE"/>
    <w:rsid w:val="00B31C2F"/>
    <w:rsid w:val="00B31F11"/>
    <w:rsid w:val="00B32484"/>
    <w:rsid w:val="00B331CF"/>
    <w:rsid w:val="00B36A4A"/>
    <w:rsid w:val="00B40032"/>
    <w:rsid w:val="00B40975"/>
    <w:rsid w:val="00B40F53"/>
    <w:rsid w:val="00B435A7"/>
    <w:rsid w:val="00B4613B"/>
    <w:rsid w:val="00B47A66"/>
    <w:rsid w:val="00B50911"/>
    <w:rsid w:val="00B51F47"/>
    <w:rsid w:val="00B53E82"/>
    <w:rsid w:val="00B545EE"/>
    <w:rsid w:val="00B55BBC"/>
    <w:rsid w:val="00B55FA3"/>
    <w:rsid w:val="00B57D7E"/>
    <w:rsid w:val="00B61C4A"/>
    <w:rsid w:val="00B625B6"/>
    <w:rsid w:val="00B64791"/>
    <w:rsid w:val="00B67743"/>
    <w:rsid w:val="00B678B4"/>
    <w:rsid w:val="00B70612"/>
    <w:rsid w:val="00B71998"/>
    <w:rsid w:val="00B73408"/>
    <w:rsid w:val="00B77205"/>
    <w:rsid w:val="00B80177"/>
    <w:rsid w:val="00B80363"/>
    <w:rsid w:val="00B80AE3"/>
    <w:rsid w:val="00B81B44"/>
    <w:rsid w:val="00B825E3"/>
    <w:rsid w:val="00B8281C"/>
    <w:rsid w:val="00B84679"/>
    <w:rsid w:val="00B85596"/>
    <w:rsid w:val="00B914A3"/>
    <w:rsid w:val="00B91BDA"/>
    <w:rsid w:val="00B93084"/>
    <w:rsid w:val="00B94059"/>
    <w:rsid w:val="00B95124"/>
    <w:rsid w:val="00B955BF"/>
    <w:rsid w:val="00B95793"/>
    <w:rsid w:val="00B966BA"/>
    <w:rsid w:val="00BA0AFE"/>
    <w:rsid w:val="00BA25B1"/>
    <w:rsid w:val="00BA29F3"/>
    <w:rsid w:val="00BA2D37"/>
    <w:rsid w:val="00BA397D"/>
    <w:rsid w:val="00BA5FBA"/>
    <w:rsid w:val="00BB2973"/>
    <w:rsid w:val="00BB40C6"/>
    <w:rsid w:val="00BB5330"/>
    <w:rsid w:val="00BB677E"/>
    <w:rsid w:val="00BB730C"/>
    <w:rsid w:val="00BB7EA4"/>
    <w:rsid w:val="00BC008F"/>
    <w:rsid w:val="00BC0114"/>
    <w:rsid w:val="00BC458E"/>
    <w:rsid w:val="00BC4A46"/>
    <w:rsid w:val="00BC7C0F"/>
    <w:rsid w:val="00BD0886"/>
    <w:rsid w:val="00BD0B31"/>
    <w:rsid w:val="00BD0E1E"/>
    <w:rsid w:val="00BD148B"/>
    <w:rsid w:val="00BD249C"/>
    <w:rsid w:val="00BD25B2"/>
    <w:rsid w:val="00BD2A75"/>
    <w:rsid w:val="00BD2E63"/>
    <w:rsid w:val="00BD342E"/>
    <w:rsid w:val="00BD36F3"/>
    <w:rsid w:val="00BD4523"/>
    <w:rsid w:val="00BD4CF4"/>
    <w:rsid w:val="00BD5F39"/>
    <w:rsid w:val="00BD64B2"/>
    <w:rsid w:val="00BD748E"/>
    <w:rsid w:val="00BE17E0"/>
    <w:rsid w:val="00BE2470"/>
    <w:rsid w:val="00BE3191"/>
    <w:rsid w:val="00BE3433"/>
    <w:rsid w:val="00BE3AE1"/>
    <w:rsid w:val="00BE6F32"/>
    <w:rsid w:val="00BF09CF"/>
    <w:rsid w:val="00BF15A8"/>
    <w:rsid w:val="00BF16E6"/>
    <w:rsid w:val="00BF38D5"/>
    <w:rsid w:val="00BF4981"/>
    <w:rsid w:val="00BF50D2"/>
    <w:rsid w:val="00BF6A72"/>
    <w:rsid w:val="00BF6CB6"/>
    <w:rsid w:val="00C00184"/>
    <w:rsid w:val="00C00DCD"/>
    <w:rsid w:val="00C01019"/>
    <w:rsid w:val="00C018BD"/>
    <w:rsid w:val="00C01ABA"/>
    <w:rsid w:val="00C0401B"/>
    <w:rsid w:val="00C04A78"/>
    <w:rsid w:val="00C06D3F"/>
    <w:rsid w:val="00C07770"/>
    <w:rsid w:val="00C07A27"/>
    <w:rsid w:val="00C10621"/>
    <w:rsid w:val="00C11A5B"/>
    <w:rsid w:val="00C11C46"/>
    <w:rsid w:val="00C1283F"/>
    <w:rsid w:val="00C15057"/>
    <w:rsid w:val="00C1797D"/>
    <w:rsid w:val="00C20863"/>
    <w:rsid w:val="00C20E6C"/>
    <w:rsid w:val="00C2177B"/>
    <w:rsid w:val="00C21D69"/>
    <w:rsid w:val="00C21FA0"/>
    <w:rsid w:val="00C220CB"/>
    <w:rsid w:val="00C22415"/>
    <w:rsid w:val="00C2363D"/>
    <w:rsid w:val="00C239BB"/>
    <w:rsid w:val="00C23C14"/>
    <w:rsid w:val="00C24157"/>
    <w:rsid w:val="00C2508F"/>
    <w:rsid w:val="00C25FEE"/>
    <w:rsid w:val="00C27446"/>
    <w:rsid w:val="00C32020"/>
    <w:rsid w:val="00C3370F"/>
    <w:rsid w:val="00C34920"/>
    <w:rsid w:val="00C35DBD"/>
    <w:rsid w:val="00C36504"/>
    <w:rsid w:val="00C37C92"/>
    <w:rsid w:val="00C37E44"/>
    <w:rsid w:val="00C42403"/>
    <w:rsid w:val="00C42555"/>
    <w:rsid w:val="00C446C0"/>
    <w:rsid w:val="00C4575D"/>
    <w:rsid w:val="00C47D2D"/>
    <w:rsid w:val="00C54967"/>
    <w:rsid w:val="00C54F32"/>
    <w:rsid w:val="00C5707A"/>
    <w:rsid w:val="00C575D2"/>
    <w:rsid w:val="00C60845"/>
    <w:rsid w:val="00C627CB"/>
    <w:rsid w:val="00C72868"/>
    <w:rsid w:val="00C72915"/>
    <w:rsid w:val="00C72CA4"/>
    <w:rsid w:val="00C73B27"/>
    <w:rsid w:val="00C74BB0"/>
    <w:rsid w:val="00C74CDD"/>
    <w:rsid w:val="00C77687"/>
    <w:rsid w:val="00C80CC5"/>
    <w:rsid w:val="00C82873"/>
    <w:rsid w:val="00C82CF9"/>
    <w:rsid w:val="00C8304D"/>
    <w:rsid w:val="00C84DBA"/>
    <w:rsid w:val="00C85FD7"/>
    <w:rsid w:val="00C8635B"/>
    <w:rsid w:val="00C90592"/>
    <w:rsid w:val="00C92279"/>
    <w:rsid w:val="00C9464D"/>
    <w:rsid w:val="00C94EC7"/>
    <w:rsid w:val="00C94FEF"/>
    <w:rsid w:val="00C955A0"/>
    <w:rsid w:val="00C95715"/>
    <w:rsid w:val="00C97193"/>
    <w:rsid w:val="00C97BAD"/>
    <w:rsid w:val="00CA0867"/>
    <w:rsid w:val="00CA1D0B"/>
    <w:rsid w:val="00CA258C"/>
    <w:rsid w:val="00CA28D3"/>
    <w:rsid w:val="00CA2C9B"/>
    <w:rsid w:val="00CA4206"/>
    <w:rsid w:val="00CA4E35"/>
    <w:rsid w:val="00CA5FAF"/>
    <w:rsid w:val="00CA6EF3"/>
    <w:rsid w:val="00CA7C43"/>
    <w:rsid w:val="00CB1306"/>
    <w:rsid w:val="00CB1CB2"/>
    <w:rsid w:val="00CB3AF5"/>
    <w:rsid w:val="00CB3EE5"/>
    <w:rsid w:val="00CB42C2"/>
    <w:rsid w:val="00CB4321"/>
    <w:rsid w:val="00CB585D"/>
    <w:rsid w:val="00CB5B8F"/>
    <w:rsid w:val="00CB6638"/>
    <w:rsid w:val="00CB6B60"/>
    <w:rsid w:val="00CC18BA"/>
    <w:rsid w:val="00CC1B07"/>
    <w:rsid w:val="00CC205E"/>
    <w:rsid w:val="00CC279B"/>
    <w:rsid w:val="00CC2802"/>
    <w:rsid w:val="00CC3317"/>
    <w:rsid w:val="00CC3680"/>
    <w:rsid w:val="00CC399E"/>
    <w:rsid w:val="00CC39CA"/>
    <w:rsid w:val="00CC3BA3"/>
    <w:rsid w:val="00CC493D"/>
    <w:rsid w:val="00CC7A27"/>
    <w:rsid w:val="00CD0043"/>
    <w:rsid w:val="00CD19E4"/>
    <w:rsid w:val="00CD414A"/>
    <w:rsid w:val="00CD5C54"/>
    <w:rsid w:val="00CD66F0"/>
    <w:rsid w:val="00CE0321"/>
    <w:rsid w:val="00CE07EE"/>
    <w:rsid w:val="00CE20FA"/>
    <w:rsid w:val="00CE2129"/>
    <w:rsid w:val="00CE3CAD"/>
    <w:rsid w:val="00CE4C3D"/>
    <w:rsid w:val="00CE4F5A"/>
    <w:rsid w:val="00CE593A"/>
    <w:rsid w:val="00CE7DFB"/>
    <w:rsid w:val="00CF0850"/>
    <w:rsid w:val="00CF08D1"/>
    <w:rsid w:val="00CF2748"/>
    <w:rsid w:val="00CF2FAC"/>
    <w:rsid w:val="00CF549B"/>
    <w:rsid w:val="00CF58F1"/>
    <w:rsid w:val="00D017E8"/>
    <w:rsid w:val="00D019EE"/>
    <w:rsid w:val="00D02076"/>
    <w:rsid w:val="00D026D2"/>
    <w:rsid w:val="00D03E59"/>
    <w:rsid w:val="00D03F39"/>
    <w:rsid w:val="00D058D3"/>
    <w:rsid w:val="00D05E91"/>
    <w:rsid w:val="00D07939"/>
    <w:rsid w:val="00D10CC1"/>
    <w:rsid w:val="00D113DE"/>
    <w:rsid w:val="00D11D8D"/>
    <w:rsid w:val="00D124F7"/>
    <w:rsid w:val="00D1274D"/>
    <w:rsid w:val="00D12CA5"/>
    <w:rsid w:val="00D12CB7"/>
    <w:rsid w:val="00D138C7"/>
    <w:rsid w:val="00D13B30"/>
    <w:rsid w:val="00D14252"/>
    <w:rsid w:val="00D14C25"/>
    <w:rsid w:val="00D159F2"/>
    <w:rsid w:val="00D16E33"/>
    <w:rsid w:val="00D17159"/>
    <w:rsid w:val="00D2051A"/>
    <w:rsid w:val="00D217B3"/>
    <w:rsid w:val="00D22033"/>
    <w:rsid w:val="00D22878"/>
    <w:rsid w:val="00D24401"/>
    <w:rsid w:val="00D276CB"/>
    <w:rsid w:val="00D30193"/>
    <w:rsid w:val="00D304C1"/>
    <w:rsid w:val="00D30F1D"/>
    <w:rsid w:val="00D3180A"/>
    <w:rsid w:val="00D31A48"/>
    <w:rsid w:val="00D3282A"/>
    <w:rsid w:val="00D32A7A"/>
    <w:rsid w:val="00D3416C"/>
    <w:rsid w:val="00D35DC8"/>
    <w:rsid w:val="00D35E52"/>
    <w:rsid w:val="00D3636A"/>
    <w:rsid w:val="00D44018"/>
    <w:rsid w:val="00D44AF5"/>
    <w:rsid w:val="00D45547"/>
    <w:rsid w:val="00D45E4C"/>
    <w:rsid w:val="00D45E50"/>
    <w:rsid w:val="00D469FE"/>
    <w:rsid w:val="00D5016E"/>
    <w:rsid w:val="00D51485"/>
    <w:rsid w:val="00D516C6"/>
    <w:rsid w:val="00D52177"/>
    <w:rsid w:val="00D5228E"/>
    <w:rsid w:val="00D52F04"/>
    <w:rsid w:val="00D5357A"/>
    <w:rsid w:val="00D55224"/>
    <w:rsid w:val="00D57CBE"/>
    <w:rsid w:val="00D617BB"/>
    <w:rsid w:val="00D61BC4"/>
    <w:rsid w:val="00D62935"/>
    <w:rsid w:val="00D63F85"/>
    <w:rsid w:val="00D63F9A"/>
    <w:rsid w:val="00D6436E"/>
    <w:rsid w:val="00D66371"/>
    <w:rsid w:val="00D6638D"/>
    <w:rsid w:val="00D6665F"/>
    <w:rsid w:val="00D67743"/>
    <w:rsid w:val="00D70583"/>
    <w:rsid w:val="00D70A15"/>
    <w:rsid w:val="00D716E7"/>
    <w:rsid w:val="00D72E3C"/>
    <w:rsid w:val="00D72E77"/>
    <w:rsid w:val="00D7609F"/>
    <w:rsid w:val="00D7792B"/>
    <w:rsid w:val="00D818AD"/>
    <w:rsid w:val="00D828DF"/>
    <w:rsid w:val="00D83F86"/>
    <w:rsid w:val="00D84FA3"/>
    <w:rsid w:val="00D85D3E"/>
    <w:rsid w:val="00D85F0B"/>
    <w:rsid w:val="00D86683"/>
    <w:rsid w:val="00D86808"/>
    <w:rsid w:val="00D900A4"/>
    <w:rsid w:val="00D92D40"/>
    <w:rsid w:val="00D935F3"/>
    <w:rsid w:val="00D97777"/>
    <w:rsid w:val="00DA0A54"/>
    <w:rsid w:val="00DA0F00"/>
    <w:rsid w:val="00DA10B4"/>
    <w:rsid w:val="00DA2469"/>
    <w:rsid w:val="00DA3B7D"/>
    <w:rsid w:val="00DA5BF8"/>
    <w:rsid w:val="00DB0016"/>
    <w:rsid w:val="00DB07DB"/>
    <w:rsid w:val="00DB1449"/>
    <w:rsid w:val="00DB1AA7"/>
    <w:rsid w:val="00DB28A6"/>
    <w:rsid w:val="00DB28BB"/>
    <w:rsid w:val="00DB54F9"/>
    <w:rsid w:val="00DB5E3D"/>
    <w:rsid w:val="00DB64D3"/>
    <w:rsid w:val="00DC08CF"/>
    <w:rsid w:val="00DC1677"/>
    <w:rsid w:val="00DC2FDE"/>
    <w:rsid w:val="00DC3916"/>
    <w:rsid w:val="00DC3B9C"/>
    <w:rsid w:val="00DC584E"/>
    <w:rsid w:val="00DC7456"/>
    <w:rsid w:val="00DC7486"/>
    <w:rsid w:val="00DC7E37"/>
    <w:rsid w:val="00DD0F64"/>
    <w:rsid w:val="00DD1441"/>
    <w:rsid w:val="00DD154D"/>
    <w:rsid w:val="00DD57B5"/>
    <w:rsid w:val="00DD5B53"/>
    <w:rsid w:val="00DD6BD8"/>
    <w:rsid w:val="00DD6C21"/>
    <w:rsid w:val="00DD781B"/>
    <w:rsid w:val="00DE0153"/>
    <w:rsid w:val="00DE0A99"/>
    <w:rsid w:val="00DE27F2"/>
    <w:rsid w:val="00DE3C42"/>
    <w:rsid w:val="00DE40FF"/>
    <w:rsid w:val="00DE4AAC"/>
    <w:rsid w:val="00DE6281"/>
    <w:rsid w:val="00DE6F42"/>
    <w:rsid w:val="00DE76F6"/>
    <w:rsid w:val="00DE7C61"/>
    <w:rsid w:val="00DF1A41"/>
    <w:rsid w:val="00DF25AB"/>
    <w:rsid w:val="00DF50BD"/>
    <w:rsid w:val="00E00475"/>
    <w:rsid w:val="00E029DB"/>
    <w:rsid w:val="00E05595"/>
    <w:rsid w:val="00E05FF2"/>
    <w:rsid w:val="00E0727A"/>
    <w:rsid w:val="00E10310"/>
    <w:rsid w:val="00E117A4"/>
    <w:rsid w:val="00E11C0F"/>
    <w:rsid w:val="00E132EF"/>
    <w:rsid w:val="00E13CDE"/>
    <w:rsid w:val="00E140B5"/>
    <w:rsid w:val="00E14235"/>
    <w:rsid w:val="00E14447"/>
    <w:rsid w:val="00E14BE7"/>
    <w:rsid w:val="00E21445"/>
    <w:rsid w:val="00E217BC"/>
    <w:rsid w:val="00E244FA"/>
    <w:rsid w:val="00E2660F"/>
    <w:rsid w:val="00E26EE4"/>
    <w:rsid w:val="00E30B48"/>
    <w:rsid w:val="00E30B86"/>
    <w:rsid w:val="00E31254"/>
    <w:rsid w:val="00E31DD6"/>
    <w:rsid w:val="00E32391"/>
    <w:rsid w:val="00E330C7"/>
    <w:rsid w:val="00E33985"/>
    <w:rsid w:val="00E34A96"/>
    <w:rsid w:val="00E353B5"/>
    <w:rsid w:val="00E36503"/>
    <w:rsid w:val="00E36BAB"/>
    <w:rsid w:val="00E408D3"/>
    <w:rsid w:val="00E41970"/>
    <w:rsid w:val="00E42272"/>
    <w:rsid w:val="00E4253F"/>
    <w:rsid w:val="00E427BD"/>
    <w:rsid w:val="00E43025"/>
    <w:rsid w:val="00E438FC"/>
    <w:rsid w:val="00E44103"/>
    <w:rsid w:val="00E459C2"/>
    <w:rsid w:val="00E45BD1"/>
    <w:rsid w:val="00E45C8B"/>
    <w:rsid w:val="00E46AC9"/>
    <w:rsid w:val="00E46D37"/>
    <w:rsid w:val="00E47146"/>
    <w:rsid w:val="00E506F3"/>
    <w:rsid w:val="00E52F91"/>
    <w:rsid w:val="00E5457A"/>
    <w:rsid w:val="00E60601"/>
    <w:rsid w:val="00E61A83"/>
    <w:rsid w:val="00E61BB3"/>
    <w:rsid w:val="00E62EC0"/>
    <w:rsid w:val="00E63711"/>
    <w:rsid w:val="00E645B2"/>
    <w:rsid w:val="00E669FD"/>
    <w:rsid w:val="00E706C5"/>
    <w:rsid w:val="00E744E0"/>
    <w:rsid w:val="00E76051"/>
    <w:rsid w:val="00E7606B"/>
    <w:rsid w:val="00E7618F"/>
    <w:rsid w:val="00E777F8"/>
    <w:rsid w:val="00E77A38"/>
    <w:rsid w:val="00E805FB"/>
    <w:rsid w:val="00E8093E"/>
    <w:rsid w:val="00E82304"/>
    <w:rsid w:val="00E83503"/>
    <w:rsid w:val="00E84A57"/>
    <w:rsid w:val="00E84C93"/>
    <w:rsid w:val="00E8518D"/>
    <w:rsid w:val="00E85ED1"/>
    <w:rsid w:val="00E863EB"/>
    <w:rsid w:val="00E8731B"/>
    <w:rsid w:val="00E87A96"/>
    <w:rsid w:val="00E90314"/>
    <w:rsid w:val="00E90856"/>
    <w:rsid w:val="00E90C92"/>
    <w:rsid w:val="00E91512"/>
    <w:rsid w:val="00E92326"/>
    <w:rsid w:val="00E94F75"/>
    <w:rsid w:val="00E95A01"/>
    <w:rsid w:val="00EA0323"/>
    <w:rsid w:val="00EA0E34"/>
    <w:rsid w:val="00EA2687"/>
    <w:rsid w:val="00EA33E2"/>
    <w:rsid w:val="00EA4AD3"/>
    <w:rsid w:val="00EA56F3"/>
    <w:rsid w:val="00EA5ADA"/>
    <w:rsid w:val="00EA6DC8"/>
    <w:rsid w:val="00EB0201"/>
    <w:rsid w:val="00EB0BD1"/>
    <w:rsid w:val="00EB363E"/>
    <w:rsid w:val="00EB38BD"/>
    <w:rsid w:val="00EB4447"/>
    <w:rsid w:val="00EB5AA6"/>
    <w:rsid w:val="00EB5C1F"/>
    <w:rsid w:val="00EB65C0"/>
    <w:rsid w:val="00EB6A4C"/>
    <w:rsid w:val="00EB6BC7"/>
    <w:rsid w:val="00EB6D64"/>
    <w:rsid w:val="00EB772F"/>
    <w:rsid w:val="00EC4579"/>
    <w:rsid w:val="00EC5E22"/>
    <w:rsid w:val="00ED0D5E"/>
    <w:rsid w:val="00ED1E1A"/>
    <w:rsid w:val="00ED5AAF"/>
    <w:rsid w:val="00ED6593"/>
    <w:rsid w:val="00ED66F6"/>
    <w:rsid w:val="00EE198B"/>
    <w:rsid w:val="00EE1F56"/>
    <w:rsid w:val="00EE350D"/>
    <w:rsid w:val="00EE4471"/>
    <w:rsid w:val="00EE4953"/>
    <w:rsid w:val="00EE4C54"/>
    <w:rsid w:val="00EE554E"/>
    <w:rsid w:val="00EE57F0"/>
    <w:rsid w:val="00EE6640"/>
    <w:rsid w:val="00EE7449"/>
    <w:rsid w:val="00EF1B3F"/>
    <w:rsid w:val="00EF20EF"/>
    <w:rsid w:val="00EF24F8"/>
    <w:rsid w:val="00EF2621"/>
    <w:rsid w:val="00EF2A13"/>
    <w:rsid w:val="00EF31C6"/>
    <w:rsid w:val="00EF31FF"/>
    <w:rsid w:val="00EF3889"/>
    <w:rsid w:val="00EF3E5E"/>
    <w:rsid w:val="00EF4705"/>
    <w:rsid w:val="00EF5EA1"/>
    <w:rsid w:val="00EF728B"/>
    <w:rsid w:val="00F004E5"/>
    <w:rsid w:val="00F0089E"/>
    <w:rsid w:val="00F0140C"/>
    <w:rsid w:val="00F02E17"/>
    <w:rsid w:val="00F04370"/>
    <w:rsid w:val="00F04554"/>
    <w:rsid w:val="00F04F29"/>
    <w:rsid w:val="00F057F1"/>
    <w:rsid w:val="00F05B03"/>
    <w:rsid w:val="00F07229"/>
    <w:rsid w:val="00F106F7"/>
    <w:rsid w:val="00F1133D"/>
    <w:rsid w:val="00F14540"/>
    <w:rsid w:val="00F17167"/>
    <w:rsid w:val="00F17B1F"/>
    <w:rsid w:val="00F17C69"/>
    <w:rsid w:val="00F218CE"/>
    <w:rsid w:val="00F24353"/>
    <w:rsid w:val="00F245DE"/>
    <w:rsid w:val="00F2500D"/>
    <w:rsid w:val="00F25476"/>
    <w:rsid w:val="00F26CDB"/>
    <w:rsid w:val="00F3015E"/>
    <w:rsid w:val="00F306D1"/>
    <w:rsid w:val="00F30C31"/>
    <w:rsid w:val="00F32F91"/>
    <w:rsid w:val="00F3364F"/>
    <w:rsid w:val="00F3471D"/>
    <w:rsid w:val="00F348EE"/>
    <w:rsid w:val="00F37508"/>
    <w:rsid w:val="00F40243"/>
    <w:rsid w:val="00F403C1"/>
    <w:rsid w:val="00F406D7"/>
    <w:rsid w:val="00F4090E"/>
    <w:rsid w:val="00F437E5"/>
    <w:rsid w:val="00F44B65"/>
    <w:rsid w:val="00F451AD"/>
    <w:rsid w:val="00F454A8"/>
    <w:rsid w:val="00F50069"/>
    <w:rsid w:val="00F51E91"/>
    <w:rsid w:val="00F52E54"/>
    <w:rsid w:val="00F53074"/>
    <w:rsid w:val="00F531F2"/>
    <w:rsid w:val="00F56A8C"/>
    <w:rsid w:val="00F601A3"/>
    <w:rsid w:val="00F61821"/>
    <w:rsid w:val="00F62A68"/>
    <w:rsid w:val="00F67FB8"/>
    <w:rsid w:val="00F72C2A"/>
    <w:rsid w:val="00F7338D"/>
    <w:rsid w:val="00F73991"/>
    <w:rsid w:val="00F73CD6"/>
    <w:rsid w:val="00F74368"/>
    <w:rsid w:val="00F75509"/>
    <w:rsid w:val="00F77159"/>
    <w:rsid w:val="00F77A41"/>
    <w:rsid w:val="00F81641"/>
    <w:rsid w:val="00F81A2D"/>
    <w:rsid w:val="00F86595"/>
    <w:rsid w:val="00F866B6"/>
    <w:rsid w:val="00F90205"/>
    <w:rsid w:val="00F90FA1"/>
    <w:rsid w:val="00F925A9"/>
    <w:rsid w:val="00F93D41"/>
    <w:rsid w:val="00F954ED"/>
    <w:rsid w:val="00F97982"/>
    <w:rsid w:val="00F97ACB"/>
    <w:rsid w:val="00FA030C"/>
    <w:rsid w:val="00FA1514"/>
    <w:rsid w:val="00FA1E20"/>
    <w:rsid w:val="00FA20B4"/>
    <w:rsid w:val="00FA23F9"/>
    <w:rsid w:val="00FA718B"/>
    <w:rsid w:val="00FB2AE6"/>
    <w:rsid w:val="00FB2ED1"/>
    <w:rsid w:val="00FB5DE4"/>
    <w:rsid w:val="00FB5F7C"/>
    <w:rsid w:val="00FB70FF"/>
    <w:rsid w:val="00FC0003"/>
    <w:rsid w:val="00FC12C8"/>
    <w:rsid w:val="00FC177E"/>
    <w:rsid w:val="00FC2B82"/>
    <w:rsid w:val="00FC2F0F"/>
    <w:rsid w:val="00FC37DF"/>
    <w:rsid w:val="00FC39DF"/>
    <w:rsid w:val="00FC45D0"/>
    <w:rsid w:val="00FC4DA5"/>
    <w:rsid w:val="00FC5DF7"/>
    <w:rsid w:val="00FC67AA"/>
    <w:rsid w:val="00FC6E77"/>
    <w:rsid w:val="00FD238B"/>
    <w:rsid w:val="00FD31CB"/>
    <w:rsid w:val="00FD4BEB"/>
    <w:rsid w:val="00FD6018"/>
    <w:rsid w:val="00FD6A9A"/>
    <w:rsid w:val="00FD776C"/>
    <w:rsid w:val="00FE0950"/>
    <w:rsid w:val="00FE3D40"/>
    <w:rsid w:val="00FE5433"/>
    <w:rsid w:val="00FF0575"/>
    <w:rsid w:val="00FF110F"/>
    <w:rsid w:val="00FF1420"/>
    <w:rsid w:val="00FF197A"/>
    <w:rsid w:val="00FF209F"/>
    <w:rsid w:val="00FF260E"/>
    <w:rsid w:val="00FF3028"/>
    <w:rsid w:val="00FF30AD"/>
    <w:rsid w:val="00FF37BE"/>
    <w:rsid w:val="00FF3890"/>
    <w:rsid w:val="00FF4C30"/>
    <w:rsid w:val="00FF5C43"/>
    <w:rsid w:val="00FF5C73"/>
    <w:rsid w:val="00FF740A"/>
    <w:rsid w:val="00FF7A1A"/>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CBF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1004745">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CRAN" TargetMode="Externa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theme" Target="theme/theme1.xml"/><Relationship Id="rId24" Type="http://schemas.microsoft.com/office/2011/relationships/commentsExtended" Target="commentsExtended.xml"/><Relationship Id="rId25" Type="http://schemas.microsoft.com/office/2011/relationships/people" Target="people.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B112B-605C-3C49-BDCB-EF75C4F54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4096</TotalTime>
  <Pages>26</Pages>
  <Words>16162</Words>
  <Characters>92125</Characters>
  <Application>Microsoft Macintosh Word</Application>
  <DocSecurity>0</DocSecurity>
  <Lines>767</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433</cp:revision>
  <dcterms:created xsi:type="dcterms:W3CDTF">2019-07-26T14:39:00Z</dcterms:created>
  <dcterms:modified xsi:type="dcterms:W3CDTF">2019-11-10T22:48:00Z</dcterms:modified>
</cp:coreProperties>
</file>