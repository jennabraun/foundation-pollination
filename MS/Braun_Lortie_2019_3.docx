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994BC" w14:textId="1C460792" w:rsidR="00232B57" w:rsidRPr="00F403C1" w:rsidRDefault="00F403C1" w:rsidP="00744A93">
      <w:pPr>
        <w:spacing w:line="360" w:lineRule="auto"/>
      </w:pPr>
      <w:r w:rsidRPr="00F403C1">
        <w:t xml:space="preserve">Foundation species facilitation </w:t>
      </w:r>
      <w:r w:rsidR="00232B57" w:rsidRPr="00F403C1">
        <w:t>shapes pollination network topology</w:t>
      </w:r>
    </w:p>
    <w:p w14:paraId="2BF72C2B" w14:textId="3E076718" w:rsidR="00F403C1" w:rsidRPr="00F403C1" w:rsidRDefault="00F403C1" w:rsidP="00744A93">
      <w:pPr>
        <w:spacing w:line="360" w:lineRule="auto"/>
      </w:pPr>
      <w:r w:rsidRPr="00F403C1">
        <w:t>Individual-based plant pollination netowr</w:t>
      </w:r>
    </w:p>
    <w:p w14:paraId="3F79A4FA" w14:textId="05AE4F07" w:rsidR="007A45F7" w:rsidRDefault="007A45F7" w:rsidP="00744A93">
      <w:pPr>
        <w:spacing w:line="360" w:lineRule="auto"/>
      </w:pPr>
      <w:r>
        <w:t>Abstract</w:t>
      </w:r>
      <w:r w:rsidR="00744A93">
        <w:t xml:space="preserve"> (</w:t>
      </w:r>
      <w:r w:rsidR="00F403C1">
        <w:t>&lt;300</w:t>
      </w:r>
      <w:r w:rsidR="00744A93">
        <w:t xml:space="preserve"> words)</w:t>
      </w:r>
    </w:p>
    <w:p w14:paraId="6928B5BE" w14:textId="581B17CD" w:rsidR="005271A0" w:rsidRDefault="002B3933" w:rsidP="00744A93">
      <w:pPr>
        <w:spacing w:line="360" w:lineRule="auto"/>
      </w:pPr>
      <w:r w:rsidRPr="001C4ADD">
        <w:rPr>
          <w:highlight w:val="cyan"/>
          <w:rPrChange w:id="0" w:author="zenrunner" w:date="2019-06-20T08:54:00Z">
            <w:rPr/>
          </w:rPrChange>
        </w:rPr>
        <w:t>Plant-plant i</w:t>
      </w:r>
      <w:r w:rsidR="001A375D" w:rsidRPr="001C4ADD">
        <w:rPr>
          <w:highlight w:val="cyan"/>
          <w:rPrChange w:id="1" w:author="zenrunner" w:date="2019-06-20T08:54:00Z">
            <w:rPr/>
          </w:rPrChange>
        </w:rPr>
        <w:t xml:space="preserve">nteractions </w:t>
      </w:r>
      <w:ins w:id="2" w:author="zenrunner" w:date="2019-06-20T08:54:00Z">
        <w:r w:rsidR="001C4ADD">
          <w:rPr>
            <w:highlight w:val="cyan"/>
          </w:rPr>
          <w:t>with</w:t>
        </w:r>
      </w:ins>
      <w:del w:id="3" w:author="zenrunner" w:date="2019-06-20T08:54:00Z">
        <w:r w:rsidR="001A375D" w:rsidRPr="001C4ADD" w:rsidDel="001C4ADD">
          <w:rPr>
            <w:highlight w:val="cyan"/>
            <w:rPrChange w:id="4" w:author="zenrunner" w:date="2019-06-20T08:54:00Z">
              <w:rPr/>
            </w:rPrChange>
          </w:rPr>
          <w:delText>for</w:delText>
        </w:r>
      </w:del>
      <w:r w:rsidR="001A375D" w:rsidRPr="001C4ADD">
        <w:rPr>
          <w:highlight w:val="cyan"/>
          <w:rPrChange w:id="5" w:author="zenrunner" w:date="2019-06-20T08:54:00Z">
            <w:rPr/>
          </w:rPrChange>
        </w:rPr>
        <w:t xml:space="preserve"> pollinators</w:t>
      </w:r>
      <w:ins w:id="6" w:author="zenrunner" w:date="2019-06-20T08:54:00Z">
        <w:r w:rsidR="001C4ADD">
          <w:rPr>
            <w:highlight w:val="cyan"/>
          </w:rPr>
          <w:t>?</w:t>
        </w:r>
      </w:ins>
      <w:r w:rsidR="001A375D" w:rsidRPr="001C4ADD">
        <w:rPr>
          <w:highlight w:val="cyan"/>
          <w:rPrChange w:id="7" w:author="zenrunner" w:date="2019-06-20T08:54:00Z">
            <w:rPr/>
          </w:rPrChange>
        </w:rPr>
        <w:t xml:space="preserve"> </w:t>
      </w:r>
      <w:del w:id="8" w:author="zenrunner" w:date="2019-06-20T08:54:00Z">
        <w:r w:rsidR="001A375D" w:rsidRPr="001C4ADD" w:rsidDel="001C4ADD">
          <w:rPr>
            <w:highlight w:val="cyan"/>
            <w:rPrChange w:id="9" w:author="zenrunner" w:date="2019-06-20T08:54:00Z">
              <w:rPr/>
            </w:rPrChange>
          </w:rPr>
          <w:delText xml:space="preserve">underlie </w:delText>
        </w:r>
      </w:del>
      <w:ins w:id="10" w:author="zenrunner" w:date="2019-06-20T08:54:00Z">
        <w:r w:rsidR="001C4ADD">
          <w:rPr>
            <w:highlight w:val="cyan"/>
          </w:rPr>
          <w:t>can support?</w:t>
        </w:r>
        <w:r w:rsidR="001C4ADD" w:rsidRPr="001C4ADD">
          <w:rPr>
            <w:highlight w:val="cyan"/>
            <w:rPrChange w:id="11" w:author="zenrunner" w:date="2019-06-20T08:54:00Z">
              <w:rPr/>
            </w:rPrChange>
          </w:rPr>
          <w:t xml:space="preserve"> </w:t>
        </w:r>
      </w:ins>
      <w:r w:rsidR="001A375D" w:rsidRPr="001C4ADD">
        <w:rPr>
          <w:highlight w:val="cyan"/>
          <w:rPrChange w:id="12" w:author="zenrunner" w:date="2019-06-20T08:54:00Z">
            <w:rPr/>
          </w:rPrChange>
        </w:rPr>
        <w:t xml:space="preserve">the structure and function of </w:t>
      </w:r>
      <w:ins w:id="13" w:author="zenrunner" w:date="2019-06-20T08:55:00Z">
        <w:r w:rsidR="001C4ADD">
          <w:rPr>
            <w:highlight w:val="cyan"/>
          </w:rPr>
          <w:t xml:space="preserve">natural </w:t>
        </w:r>
      </w:ins>
      <w:del w:id="14" w:author="zenrunner" w:date="2019-06-20T08:55:00Z">
        <w:r w:rsidR="001A375D" w:rsidRPr="001C4ADD" w:rsidDel="001C4ADD">
          <w:rPr>
            <w:highlight w:val="cyan"/>
            <w:rPrChange w:id="15" w:author="zenrunner" w:date="2019-06-20T08:54:00Z">
              <w:rPr/>
            </w:rPrChange>
          </w:rPr>
          <w:delText xml:space="preserve">plant </w:delText>
        </w:r>
      </w:del>
      <w:r w:rsidR="001A375D" w:rsidRPr="001C4ADD">
        <w:rPr>
          <w:highlight w:val="cyan"/>
          <w:rPrChange w:id="16" w:author="zenrunner" w:date="2019-06-20T08:54:00Z">
            <w:rPr/>
          </w:rPrChange>
        </w:rPr>
        <w:t>communities.</w:t>
      </w:r>
      <w:ins w:id="17" w:author="zenrunner" w:date="2019-06-20T08:55:00Z">
        <w:r w:rsidR="0018604B">
          <w:t xml:space="preserve"> - topic sentence a bit obtuse here - do you mean plant-plant interactions that include pollinator mediated effects better predict community structure and function?</w:t>
        </w:r>
      </w:ins>
      <w:r w:rsidR="001A375D">
        <w:t xml:space="preserve"> </w:t>
      </w:r>
      <w:r w:rsidR="00FA1514" w:rsidRPr="00012F43">
        <w:rPr>
          <w:highlight w:val="cyan"/>
          <w:rPrChange w:id="18" w:author="zenrunner" w:date="2019-06-20T08:55:00Z">
            <w:rPr/>
          </w:rPrChange>
        </w:rPr>
        <w:t>Downscaling</w:t>
      </w:r>
      <w:r w:rsidR="00FA1514">
        <w:t xml:space="preserve"> interaction networks from species to individual</w:t>
      </w:r>
      <w:ins w:id="19" w:author="zenrunner" w:date="2019-06-20T08:56:00Z">
        <w:r w:rsidR="00012F43">
          <w:t>s</w:t>
        </w:r>
      </w:ins>
      <w:r w:rsidR="00FA1514">
        <w:t xml:space="preserve">has emerged </w:t>
      </w:r>
      <w:r w:rsidR="001A375D">
        <w:t xml:space="preserve">as a valuable tool </w:t>
      </w:r>
      <w:r w:rsidR="004531CF">
        <w:t>to study community-wide patterns of pollinator sharing</w:t>
      </w:r>
      <w:r w:rsidR="00FA1514">
        <w:t xml:space="preserve"> but has not been applied to the study of pollinator-mediated facilitation and competition</w:t>
      </w:r>
      <w:ins w:id="20" w:author="zenrunner" w:date="2019-06-20T08:56:00Z">
        <w:r w:rsidR="00012F43">
          <w:t xml:space="preserve"> good</w:t>
        </w:r>
        <w:r w:rsidR="00557325">
          <w:t xml:space="preserve"> - what is that - can you state in a few words only I know space is limiting here </w:t>
        </w:r>
      </w:ins>
      <w:r w:rsidR="00FA1514">
        <w:t xml:space="preserve">. </w:t>
      </w:r>
      <w:r w:rsidR="004531CF">
        <w:t xml:space="preserve">We studied the influence of </w:t>
      </w:r>
      <w:r w:rsidR="004531CF" w:rsidRPr="00625666">
        <w:rPr>
          <w:highlight w:val="cyan"/>
          <w:rPrChange w:id="21" w:author="zenrunner" w:date="2019-06-20T08:56:00Z">
            <w:rPr/>
          </w:rPrChange>
        </w:rPr>
        <w:t>inter-individual variation</w:t>
      </w:r>
      <w:ins w:id="22" w:author="zenrunner" w:date="2019-06-20T08:56:00Z">
        <w:r w:rsidR="00625666">
          <w:t xml:space="preserve"> in plants?? what is that?</w:t>
        </w:r>
      </w:ins>
      <w:r w:rsidR="004531CF">
        <w:t xml:space="preserve"> on pollinator sharing between foundation shrubs and cactus in a desert ecos</w:t>
      </w:r>
      <w:r w:rsidR="008E4737">
        <w:t>ystem</w:t>
      </w:r>
      <w:r w:rsidR="004531CF">
        <w:t xml:space="preserve"> using quantitative, individual-based pollinator visitation networks.</w:t>
      </w:r>
      <w:r w:rsidR="00024AA5">
        <w:t xml:space="preserve"> </w:t>
      </w:r>
      <w:r w:rsidR="001A375D">
        <w:t xml:space="preserve">Foundation plants growing in denser shrub patches had </w:t>
      </w:r>
      <w:r w:rsidR="008E4737">
        <w:t xml:space="preserve">higher </w:t>
      </w:r>
      <w:r w:rsidR="001A375D">
        <w:t>pollinator visitation</w:t>
      </w:r>
      <w:r w:rsidR="008E4737">
        <w:t xml:space="preserve"> rates</w:t>
      </w:r>
      <w:r w:rsidR="001A375D">
        <w:t>, higher pollinator diversity (effective partners)</w:t>
      </w:r>
      <w:ins w:id="23" w:author="zenrunner" w:date="2019-06-20T08:57:00Z">
        <w:r w:rsidR="007C7FD6">
          <w:t>,</w:t>
        </w:r>
      </w:ins>
      <w:r w:rsidR="001A375D">
        <w:t xml:space="preserve"> and </w:t>
      </w:r>
      <w:del w:id="24" w:author="zenrunner" w:date="2019-06-20T08:57:00Z">
        <w:r w:rsidR="008E4737" w:rsidDel="007C7FD6">
          <w:delText>had higher</w:delText>
        </w:r>
      </w:del>
      <w:ins w:id="25" w:author="zenrunner" w:date="2019-06-20T08:57:00Z">
        <w:r w:rsidR="007C7FD6">
          <w:t>greater</w:t>
        </w:r>
      </w:ins>
      <w:r w:rsidR="008E4737">
        <w:t xml:space="preserve"> access to the conspecific mating pool</w:t>
      </w:r>
      <w:r w:rsidR="007F7E6F">
        <w:t xml:space="preserve"> suggesting widespread and diffuse pollination facilitation within this community</w:t>
      </w:r>
      <w:ins w:id="26" w:author="zenrunner" w:date="2019-06-20T08:57:00Z">
        <w:r w:rsidR="00AA3094">
          <w:t xml:space="preserve"> - clunky</w:t>
        </w:r>
      </w:ins>
      <w:r w:rsidR="008E4737">
        <w:t>.</w:t>
      </w:r>
      <w:r w:rsidR="007F7E6F">
        <w:t xml:space="preserve"> </w:t>
      </w:r>
      <w:del w:id="27" w:author="zenrunner" w:date="2019-06-20T08:57:00Z">
        <w:r w:rsidR="008E4737" w:rsidDel="0069277C">
          <w:delText>Further,</w:delText>
        </w:r>
        <w:r w:rsidR="001A375D" w:rsidDel="0069277C">
          <w:delText xml:space="preserve"> </w:delText>
        </w:r>
        <w:r w:rsidR="001D4D3A" w:rsidDel="0069277C">
          <w:delText>s</w:delText>
        </w:r>
      </w:del>
      <w:ins w:id="28" w:author="zenrunner" w:date="2019-06-20T08:57:00Z">
        <w:r w:rsidR="0069277C">
          <w:t>S</w:t>
        </w:r>
      </w:ins>
      <w:r w:rsidR="001D4D3A">
        <w:t>hrub density</w:t>
      </w:r>
      <w:r w:rsidR="001A375D">
        <w:t xml:space="preserve"> </w:t>
      </w:r>
      <w:ins w:id="29" w:author="zenrunner" w:date="2019-06-20T08:57:00Z">
        <w:r w:rsidR="0069277C">
          <w:t xml:space="preserve">also </w:t>
        </w:r>
      </w:ins>
      <w:r w:rsidR="001A375D">
        <w:t xml:space="preserve">influenced the role of </w:t>
      </w:r>
      <w:ins w:id="30" w:author="zenrunner" w:date="2019-06-20T08:57:00Z">
        <w:r w:rsidR="007020B4">
          <w:t xml:space="preserve">the network metric </w:t>
        </w:r>
      </w:ins>
      <w:r w:rsidR="001A375D">
        <w:t>betweenness centrality more than species identity</w:t>
      </w:r>
      <w:ins w:id="31" w:author="zenrunner" w:date="2019-06-20T08:57:00Z">
        <w:r w:rsidR="007020B4">
          <w:t>?? meaning?</w:t>
        </w:r>
      </w:ins>
      <w:r w:rsidR="001A375D">
        <w:t>. Individual traits and contexts</w:t>
      </w:r>
      <w:ins w:id="32" w:author="zenrunner" w:date="2019-06-20T08:57:00Z">
        <w:r w:rsidR="00C3370F">
          <w:t>??</w:t>
        </w:r>
      </w:ins>
      <w:r w:rsidR="001A375D">
        <w:t xml:space="preserve"> predicted </w:t>
      </w:r>
      <w:del w:id="33" w:author="zenrunner" w:date="2019-06-20T08:58:00Z">
        <w:r w:rsidR="001A375D" w:rsidDel="00C3370F">
          <w:delText>indi</w:delText>
        </w:r>
        <w:r w:rsidR="007F7E6F" w:rsidDel="00C3370F">
          <w:delText>vidual</w:delText>
        </w:r>
        <w:r w:rsidR="00423007" w:rsidDel="00C3370F">
          <w:delText>s’</w:delText>
        </w:r>
        <w:r w:rsidR="007F7E6F" w:rsidDel="00C3370F">
          <w:delText xml:space="preserve"> </w:delText>
        </w:r>
      </w:del>
      <w:r w:rsidR="00423007">
        <w:t>network roles</w:t>
      </w:r>
      <w:r w:rsidR="001A375D">
        <w:t xml:space="preserve"> </w:t>
      </w:r>
      <w:ins w:id="34" w:author="zenrunner" w:date="2019-06-20T08:58:00Z">
        <w:r w:rsidR="00C3370F">
          <w:t xml:space="preserve">for individual nodes? </w:t>
        </w:r>
      </w:ins>
      <w:r w:rsidR="001A375D">
        <w:t xml:space="preserve">and the formation of </w:t>
      </w:r>
      <w:r w:rsidR="007F7E6F">
        <w:t>modules</w:t>
      </w:r>
      <w:ins w:id="35" w:author="zenrunner" w:date="2019-06-20T08:58:00Z">
        <w:r w:rsidR="006D6526">
          <w:t>??</w:t>
        </w:r>
      </w:ins>
      <w:r w:rsidR="00423007">
        <w:t>.</w:t>
      </w:r>
      <w:r w:rsidR="007F7E6F">
        <w:t xml:space="preserve"> </w:t>
      </w:r>
      <w:r w:rsidR="001D4D3A">
        <w:t>Ec</w:t>
      </w:r>
      <w:r w:rsidR="00E60601">
        <w:t>o</w:t>
      </w:r>
      <w:r w:rsidR="001D4D3A">
        <w:t>logical</w:t>
      </w:r>
      <w:r w:rsidR="00E60601">
        <w:t xml:space="preserve"> and individual context </w:t>
      </w:r>
      <w:r w:rsidR="00E60601" w:rsidRPr="006D6526">
        <w:rPr>
          <w:highlight w:val="cyan"/>
          <w:rPrChange w:id="36" w:author="zenrunner" w:date="2019-06-20T08:58:00Z">
            <w:rPr/>
          </w:rPrChange>
        </w:rPr>
        <w:t>mediate</w:t>
      </w:r>
      <w:r w:rsidR="00E60601" w:rsidRPr="00363652">
        <w:t xml:space="preserve"> the outcome of pollinator-</w:t>
      </w:r>
      <w:r w:rsidR="00E60601" w:rsidRPr="006D6526">
        <w:rPr>
          <w:highlight w:val="cyan"/>
          <w:rPrChange w:id="37" w:author="zenrunner" w:date="2019-06-20T08:58:00Z">
            <w:rPr/>
          </w:rPrChange>
        </w:rPr>
        <w:t>mediated</w:t>
      </w:r>
      <w:r w:rsidR="00E60601" w:rsidRPr="00363652">
        <w:t xml:space="preserve"> interactions</w:t>
      </w:r>
      <w:r w:rsidR="00423007">
        <w:t xml:space="preserve"> and are </w:t>
      </w:r>
      <w:r w:rsidR="00E60601">
        <w:t>fundamental drivers of whole community structure</w:t>
      </w:r>
      <w:ins w:id="38" w:author="zenrunner" w:date="2019-06-20T08:58:00Z">
        <w:r w:rsidR="006D6526">
          <w:t xml:space="preserve"> so confusing</w:t>
        </w:r>
      </w:ins>
      <w:r w:rsidR="00E60601">
        <w:t xml:space="preserve">. Exploring these individual-community interactions will improve our </w:t>
      </w:r>
      <w:r w:rsidR="00E60601" w:rsidRPr="00363652">
        <w:t>understanding of drivers that promote species coexistence and plant fitness.</w:t>
      </w:r>
    </w:p>
    <w:p w14:paraId="22CCD248" w14:textId="0C683B3F" w:rsidR="005271A0" w:rsidRDefault="00131485" w:rsidP="00744A93">
      <w:pPr>
        <w:spacing w:line="360" w:lineRule="auto"/>
      </w:pPr>
      <w:ins w:id="39" w:author="zenrunner" w:date="2019-06-20T09:04:00Z">
        <w:r>
          <w:t xml:space="preserve">Pollinator-mediated facilitation is </w:t>
        </w:r>
      </w:ins>
      <w:r w:rsidR="00963A0F">
        <w:t>,</w:t>
      </w:r>
      <w:ins w:id="40" w:author="zenrunner" w:date="2019-06-20T09:04:00Z">
        <w:r>
          <w:t>To test pmf interactions between plants including association? with pollinators is measured and network analytics used</w:t>
        </w:r>
      </w:ins>
      <w:r w:rsidR="00963A0F">
        <w:t xml:space="preserve">, </w:t>
      </w:r>
      <w:ins w:id="41" w:author="zenrunner" w:date="2019-06-20T09:04:00Z">
        <w:r>
          <w:t xml:space="preserve">here we used </w:t>
        </w:r>
      </w:ins>
      <w:ins w:id="42" w:author="zenrunner" w:date="2019-06-20T09:05:00Z">
        <w:r>
          <w:t xml:space="preserve">a </w:t>
        </w:r>
      </w:ins>
      <w:ins w:id="43" w:author="zenrunner" w:date="2019-06-20T09:04:00Z">
        <w:r>
          <w:t xml:space="preserve">desert </w:t>
        </w:r>
      </w:ins>
      <w:ins w:id="44" w:author="zenrunner" w:date="2019-06-20T09:05:00Z">
        <w:r>
          <w:t>shrub system to examine this by measuring plant density, associations, and visitation rates by pollinators including pollen etc.</w:t>
        </w:r>
      </w:ins>
      <w:r w:rsidR="00963A0F">
        <w:t xml:space="preserve">, </w:t>
      </w:r>
      <w:ins w:id="45" w:author="zenrunner" w:date="2019-06-20T09:05:00Z">
        <w:r>
          <w:t>then state results as you did and mention network metrics but just had 2-3 words with each explaining what they mean/imply</w:t>
        </w:r>
      </w:ins>
      <w:r w:rsidR="00963A0F">
        <w:t xml:space="preserve">, </w:t>
      </w:r>
      <w:ins w:id="46" w:author="zenrunner" w:date="2019-06-20T09:06:00Z">
        <w:r w:rsidR="00203AED">
          <w:t xml:space="preserve">then your final implication is ok - coexistence and key drivers but can you be more specific - ie if you do not consider pmf then only direct interactions suggest that? or by considering pmf you can assess both key factors that influence plant </w:t>
        </w:r>
      </w:ins>
      <w:ins w:id="47" w:author="zenrunner" w:date="2019-06-20T09:07:00Z">
        <w:r w:rsidR="00203AED">
          <w:t>fitness and community structure drivers that reciprocally impact pollinator community too such as density?</w:t>
        </w:r>
      </w:ins>
    </w:p>
    <w:p w14:paraId="10885010" w14:textId="62CB55CA" w:rsidR="00CD5C54" w:rsidRPr="00031250" w:rsidRDefault="00744A93" w:rsidP="00744A93">
      <w:pPr>
        <w:spacing w:line="360" w:lineRule="auto"/>
        <w:rPr>
          <w:b/>
        </w:rPr>
      </w:pPr>
      <w:r w:rsidRPr="00031250">
        <w:rPr>
          <w:b/>
        </w:rPr>
        <w:lastRenderedPageBreak/>
        <w:t>Introduction</w:t>
      </w:r>
    </w:p>
    <w:p w14:paraId="1B16DBC0" w14:textId="2EAE443A" w:rsidR="00FD6018" w:rsidRPr="00363652" w:rsidRDefault="00206132" w:rsidP="00771C04">
      <w:pPr>
        <w:spacing w:line="360" w:lineRule="auto"/>
        <w:rPr>
          <w:highlight w:val="yellow"/>
        </w:rPr>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r w:rsidR="00A463EC">
        <w:t>A</w:t>
      </w:r>
      <w:r w:rsidR="004D6DC5">
        <w:t>ttractiveness to pollinators is influenced by p</w:t>
      </w:r>
      <w:r w:rsidR="002C57CD">
        <w:t xml:space="preserve">henotypic variation in </w:t>
      </w:r>
      <w:r w:rsidR="00A463EC">
        <w:t xml:space="preserve">plant </w:t>
      </w:r>
      <w:r w:rsidR="002C57CD">
        <w:t xml:space="preserve">traits that </w:t>
      </w:r>
      <w:r w:rsidR="00A463EC">
        <w:t xml:space="preserve">can </w:t>
      </w:r>
      <w:r w:rsidR="002C57CD">
        <w:t xml:space="preserve">improve </w:t>
      </w:r>
      <w:r w:rsidR="00530F7F">
        <w:t xml:space="preserve">pollinator </w:t>
      </w:r>
      <w:r w:rsidR="002C57CD">
        <w:t>for</w:t>
      </w:r>
      <w:r w:rsidR="00530F7F">
        <w:t>aging efficiency</w:t>
      </w:r>
      <w:r w:rsidR="002C57CD">
        <w:t xml:space="preserve"> includ</w:t>
      </w:r>
      <w:r w:rsidR="00D61BC4">
        <w:t xml:space="preserve">ing floral display size </w:t>
      </w:r>
      <w:r w:rsidR="0066335D">
        <w:fldChar w:fldCharType="begin"/>
      </w:r>
      <w:r w:rsidR="0066335D">
        <w:instrText xml:space="preserve"> ADDIN EN.CITE &lt;EndNote&gt;&lt;Cite&gt;&lt;Author&gt;Thomson&lt;/Author&gt;&lt;Year&gt;1981&lt;/Year&gt;&lt;RecNum&gt;71&lt;/RecNum&gt;&lt;DisplayText&gt;(Thomson 1981; Ohashi &amp;amp; Yahara 1998)&lt;/DisplayText&gt;&lt;record&gt;&lt;rec-number&gt;71&lt;/rec-number&gt;&lt;foreign-keys&gt;&lt;key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66335D">
        <w:rPr>
          <w:noProof/>
        </w:rPr>
        <w:t>(</w:t>
      </w:r>
      <w:hyperlink w:anchor="_ENREF_52" w:tooltip="Thomson, 1981 #71" w:history="1">
        <w:r w:rsidR="00E408D3">
          <w:rPr>
            <w:noProof/>
          </w:rPr>
          <w:t>Thomson 1981</w:t>
        </w:r>
      </w:hyperlink>
      <w:r w:rsidR="0066335D">
        <w:rPr>
          <w:noProof/>
        </w:rPr>
        <w:t xml:space="preserve">; </w:t>
      </w:r>
      <w:hyperlink w:anchor="_ENREF_35" w:tooltip="Ohashi, 1998 #367" w:history="1">
        <w:r w:rsidR="00E408D3">
          <w:rPr>
            <w:noProof/>
          </w:rPr>
          <w:t>Ohashi &amp; Yahara 1998</w:t>
        </w:r>
      </w:hyperlink>
      <w:r w:rsidR="0066335D">
        <w:rPr>
          <w:noProof/>
        </w:rPr>
        <w:t>)</w:t>
      </w:r>
      <w:r w:rsidR="0066335D">
        <w:fldChar w:fldCharType="end"/>
      </w:r>
      <w:r w:rsidR="0066335D">
        <w:t xml:space="preserve"> </w:t>
      </w:r>
      <w:r w:rsidR="002C57CD">
        <w:t xml:space="preserve">and plant height </w:t>
      </w:r>
      <w:r w:rsidR="0066335D">
        <w:fldChar w:fldCharType="begin"/>
      </w:r>
      <w:r w:rsidR="0066335D">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66335D">
        <w:rPr>
          <w:noProof/>
        </w:rPr>
        <w:t>(</w:t>
      </w:r>
      <w:hyperlink w:anchor="_ENREF_10" w:tooltip="Donnelly, 1998 #357" w:history="1">
        <w:r w:rsidR="00E408D3">
          <w:rPr>
            <w:noProof/>
          </w:rPr>
          <w:t>Donnelly</w:t>
        </w:r>
        <w:r w:rsidR="00E408D3" w:rsidRPr="0066335D">
          <w:rPr>
            <w:i/>
            <w:noProof/>
          </w:rPr>
          <w:t xml:space="preserve"> et al.</w:t>
        </w:r>
        <w:r w:rsidR="00E408D3">
          <w:rPr>
            <w:noProof/>
          </w:rPr>
          <w:t xml:space="preserve"> 1998</w:t>
        </w:r>
      </w:hyperlink>
      <w:r w:rsidR="0066335D">
        <w:rPr>
          <w:noProof/>
        </w:rPr>
        <w:t xml:space="preserve">; </w:t>
      </w:r>
      <w:hyperlink w:anchor="_ENREF_53" w:tooltip="Toräng, 2006 #45" w:history="1">
        <w:r w:rsidR="00E408D3">
          <w:rPr>
            <w:noProof/>
          </w:rPr>
          <w:t>Toräng</w:t>
        </w:r>
        <w:r w:rsidR="00E408D3" w:rsidRPr="0066335D">
          <w:rPr>
            <w:i/>
            <w:noProof/>
          </w:rPr>
          <w:t xml:space="preserve"> et al.</w:t>
        </w:r>
        <w:r w:rsidR="00E408D3">
          <w:rPr>
            <w:noProof/>
          </w:rPr>
          <w:t xml:space="preserve"> 2006</w:t>
        </w:r>
      </w:hyperlink>
      <w:r w:rsidR="0066335D">
        <w:rPr>
          <w:noProof/>
        </w:rPr>
        <w:t>)</w:t>
      </w:r>
      <w:r w:rsidR="0066335D">
        <w:fldChar w:fldCharType="end"/>
      </w:r>
      <w:r w:rsidR="0066335D">
        <w:t>.</w:t>
      </w:r>
      <w:r w:rsidR="004D6DC5">
        <w:t xml:space="preserve"> </w:t>
      </w:r>
      <w:r w:rsidR="00014BDE">
        <w:t>The</w:t>
      </w:r>
      <w:r w:rsidR="002C57CD">
        <w:t xml:space="preserve"> </w:t>
      </w:r>
      <w:r w:rsidR="00486F6E">
        <w:t xml:space="preserve">floral </w:t>
      </w:r>
      <w:r w:rsidR="002C57CD">
        <w:t>composition of</w:t>
      </w:r>
      <w:r w:rsidR="00CA2C9B">
        <w:t xml:space="preserve"> the</w:t>
      </w:r>
      <w:r w:rsidR="002C57CD">
        <w:t xml:space="preserve"> </w:t>
      </w:r>
      <w:r w:rsidR="00486F6E">
        <w:t xml:space="preserve">surrounding area </w:t>
      </w:r>
      <w:r w:rsidR="00014BDE">
        <w:t xml:space="preserve">can also influence attractiveness </w:t>
      </w:r>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66335D">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66335D">
        <w:rPr>
          <w:noProof/>
        </w:rPr>
        <w:t>(</w:t>
      </w:r>
      <w:hyperlink w:anchor="_ENREF_42" w:tooltip="Rathcke, 1983 #148" w:history="1">
        <w:r w:rsidR="00E408D3">
          <w:rPr>
            <w:noProof/>
          </w:rPr>
          <w:t>Rathcke 1983</w:t>
        </w:r>
      </w:hyperlink>
      <w:r w:rsidR="0066335D">
        <w:rPr>
          <w:noProof/>
        </w:rPr>
        <w:t xml:space="preserve">; </w:t>
      </w:r>
      <w:hyperlink w:anchor="_ENREF_49" w:tooltip="Seifan, 2014 #53" w:history="1">
        <w:r w:rsidR="00E408D3">
          <w:rPr>
            <w:noProof/>
          </w:rPr>
          <w:t>Seifan</w:t>
        </w:r>
        <w:r w:rsidR="00E408D3" w:rsidRPr="0066335D">
          <w:rPr>
            <w:i/>
            <w:noProof/>
          </w:rPr>
          <w:t xml:space="preserve"> et al.</w:t>
        </w:r>
        <w:r w:rsidR="00E408D3">
          <w:rPr>
            <w:noProof/>
          </w:rPr>
          <w:t xml:space="preserve"> 2014</w:t>
        </w:r>
      </w:hyperlink>
      <w:r w:rsidR="0066335D">
        <w:rPr>
          <w:noProof/>
        </w:rPr>
        <w:t>)</w:t>
      </w:r>
      <w:r w:rsidR="0066335D">
        <w:fldChar w:fldCharType="end"/>
      </w:r>
      <w:r w:rsidR="002C57CD">
        <w:t>.</w:t>
      </w:r>
      <w:r w:rsidR="00FD6018">
        <w:t xml:space="preserve"> </w:t>
      </w:r>
      <w:ins w:id="48" w:author="zenrunner" w:date="2019-06-20T09:13:00Z">
        <w:r w:rsidR="00AD47EE">
          <w:t xml:space="preserve">Consequently, both individual traits and community-level attributes can function in a network </w:t>
        </w:r>
      </w:ins>
      <w:ins w:id="49" w:author="zenrunner" w:date="2019-06-20T09:14:00Z">
        <w:r w:rsidR="00AD47EE">
          <w:t>capacity to impact interactions with pollinator that in turn influence fitness</w:t>
        </w:r>
        <w:r w:rsidR="00893844">
          <w:t xml:space="preserve">? </w:t>
        </w:r>
      </w:ins>
      <w:r w:rsidR="00F37508" w:rsidRPr="00F437E5">
        <w:t>Within season phenological variation in the density and composition of co-flowerings plants</w:t>
      </w:r>
      <w:r w:rsidR="00443574" w:rsidRPr="00F437E5">
        <w:t xml:space="preserve"> can </w:t>
      </w:r>
      <w:ins w:id="50" w:author="zenrunner" w:date="2019-06-20T09:14:00Z">
        <w:r w:rsidR="00C2177B">
          <w:t xml:space="preserve">also </w:t>
        </w:r>
      </w:ins>
      <w:r w:rsidR="00443574" w:rsidRPr="00F437E5">
        <w:t>lead to temporal shifts</w:t>
      </w:r>
      <w:r w:rsidR="002D2D99" w:rsidRPr="00F437E5">
        <w:t xml:space="preserve"> </w:t>
      </w:r>
      <w:r w:rsidR="00443574" w:rsidRPr="00F437E5">
        <w:t xml:space="preserve">in interactions </w:t>
      </w:r>
      <w:r w:rsidR="00840411" w:rsidRPr="00F437E5">
        <w:t>among</w:t>
      </w:r>
      <w:r w:rsidR="00534B0D" w:rsidRPr="00F437E5">
        <w:t xml:space="preserve"> plants </w:t>
      </w:r>
      <w:r w:rsidR="0066335D">
        <w:fldChar w:fldCharType="begin"/>
      </w:r>
      <w:r w:rsidR="0066335D">
        <w:instrText xml:space="preserve"> ADDIN EN.CITE &lt;EndNote&gt;&lt;Cite&gt;&lt;Author&gt;Runquist&lt;/Author&gt;&lt;Year&gt;2013&lt;/Year&gt;&lt;RecNum&gt;363&lt;/RecNum&gt;&lt;DisplayText&gt;(Aizen &amp;amp; Rovere 2010; Runquist 2013)&lt;/DisplayText&gt;&lt;record&gt;&lt;rec-number&gt;363&lt;/rec-number&gt;&lt;foreign-keys&gt;&lt;key app="EN" db-id="efxxxd2elfvxfde05eev9swq9zv0dswrxzp2"&gt;363&lt;/key&gt;&lt;/foreign-keys&gt;&lt;ref-type name="Journal Article"&gt;17&lt;/ref-type&gt;&lt;contributors&gt;&lt;authors&gt;&lt;author&gt;Runquist, Ryan Briscoe&lt;/author&gt;&lt;/authors&gt;&lt;/contributors&gt;&lt;titles&gt;&lt;title&gt;Community phenology and its consequences for plant-pollinator interactions and pollen limitation in a vernal pool plant&lt;/title&gt;&lt;secondary-title&gt;International Journal of Plant Sciences&lt;/secondary-title&gt;&lt;/titles&gt;&lt;periodical&gt;&lt;full-title&gt;International Journal of Plant Sciences&lt;/full-title&gt;&lt;/periodical&gt;&lt;pages&gt;853-862&lt;/pages&gt;&lt;volume&gt;174&lt;/volume&gt;&lt;number&gt;6&lt;/number&gt;&lt;dates&gt;&lt;year&gt;2013&lt;/year&gt;&lt;/dates&gt;&lt;isbn&gt;1058-5893&lt;/isbn&gt;&lt;urls&gt;&lt;/urls&gt;&lt;/record&gt;&lt;/Cite&gt;&lt;Cite&gt;&lt;Author&gt;Aizen&lt;/Author&gt;&lt;Year&gt;2010&lt;/Year&gt;&lt;RecNum&gt;364&lt;/RecNum&gt;&lt;record&gt;&lt;rec-number&gt;364&lt;/rec-number&gt;&lt;foreign-keys&gt;&lt;key app="EN" db-id="efxxxd2elfvxfde05eev9swq9zv0dswrxzp2"&gt;364&lt;/key&gt;&lt;/foreign-keys&gt;&lt;ref-type name="Journal Article"&gt;17&lt;/ref-type&gt;&lt;contributors&gt;&lt;authors&gt;&lt;author&gt;Aizen, Marcelo A&lt;/author&gt;&lt;author&gt;Rovere, Adriana E&lt;/author&gt;&lt;/authors&gt;&lt;/contributors&gt;&lt;titles&gt;&lt;title&gt;Reproductive interactions mediated by flowering overlap in a temperate hummingbird–plant assemblage&lt;/title&gt;&lt;secondary-title&gt;Oikos&lt;/secondary-title&gt;&lt;/titles&gt;&lt;periodical&gt;&lt;full-title&gt;Oikos&lt;/full-title&gt;&lt;/periodical&gt;&lt;pages&gt;696-706&lt;/pages&gt;&lt;volume&gt;119&lt;/volume&gt;&lt;number&gt;4&lt;/number&gt;&lt;dates&gt;&lt;year&gt;2010&lt;/year&gt;&lt;/dates&gt;&lt;isbn&gt;0030-1299&lt;/isbn&gt;&lt;urls&gt;&lt;/urls&gt;&lt;/record&gt;&lt;/Cite&gt;&lt;/EndNote&gt;</w:instrText>
      </w:r>
      <w:r w:rsidR="0066335D">
        <w:fldChar w:fldCharType="separate"/>
      </w:r>
      <w:r w:rsidR="0066335D">
        <w:rPr>
          <w:noProof/>
        </w:rPr>
        <w:t>(</w:t>
      </w:r>
      <w:hyperlink w:anchor="_ENREF_1" w:tooltip="Aizen, 2010 #364" w:history="1">
        <w:r w:rsidR="00E408D3">
          <w:rPr>
            <w:noProof/>
          </w:rPr>
          <w:t>Aizen &amp; Rovere 2010</w:t>
        </w:r>
      </w:hyperlink>
      <w:r w:rsidR="0066335D">
        <w:rPr>
          <w:noProof/>
        </w:rPr>
        <w:t xml:space="preserve">; </w:t>
      </w:r>
      <w:hyperlink w:anchor="_ENREF_45" w:tooltip="Runquist, 2013 #363" w:history="1">
        <w:r w:rsidR="00E408D3">
          <w:rPr>
            <w:noProof/>
          </w:rPr>
          <w:t>Runquist 2013</w:t>
        </w:r>
      </w:hyperlink>
      <w:r w:rsidR="0066335D">
        <w:rPr>
          <w:noProof/>
        </w:rPr>
        <w:t>)</w:t>
      </w:r>
      <w:r w:rsidR="0066335D">
        <w:fldChar w:fldCharType="end"/>
      </w:r>
      <w:r w:rsidR="00840411" w:rsidRPr="00F437E5">
        <w:t>.</w:t>
      </w:r>
      <w:r w:rsidR="005244B5" w:rsidRPr="00F437E5">
        <w:t xml:space="preserve"> </w:t>
      </w:r>
      <w:r w:rsidR="00C07770">
        <w:t>Plant-pollinator m</w:t>
      </w:r>
      <w:r w:rsidR="009E69B7">
        <w:t xml:space="preserve">utualisms </w:t>
      </w:r>
      <w:del w:id="51" w:author="zenrunner" w:date="2019-06-20T09:15:00Z">
        <w:r w:rsidR="009E69B7" w:rsidDel="00113A26">
          <w:delText>physically take place</w:delText>
        </w:r>
      </w:del>
      <w:ins w:id="52" w:author="zenrunner" w:date="2019-06-20T09:15:00Z">
        <w:r w:rsidR="00113A26">
          <w:t>occur</w:t>
        </w:r>
      </w:ins>
      <w:r w:rsidR="009E69B7">
        <w:t xml:space="preserve"> </w:t>
      </w:r>
      <w:r w:rsidR="00C07770">
        <w:t xml:space="preserve">within </w:t>
      </w:r>
      <w:ins w:id="53" w:author="zenrunner" w:date="2019-06-20T09:15:00Z">
        <w:r w:rsidR="00113A26">
          <w:t xml:space="preserve">the spatial context? </w:t>
        </w:r>
        <w:r w:rsidR="0037503E">
          <w:t xml:space="preserve">of </w:t>
        </w:r>
      </w:ins>
      <w:r w:rsidR="00C07770">
        <w:t>natural communities and are embedded within complex w</w:t>
      </w:r>
      <w:r w:rsidR="009E69B7">
        <w:t>ebs of interactions</w:t>
      </w:r>
      <w:ins w:id="54" w:author="zenrunner" w:date="2019-06-20T09:15:00Z">
        <w:r w:rsidR="0037503E">
          <w:t xml:space="preserve"> meaning?</w:t>
        </w:r>
        <w:r w:rsidR="004C268D">
          <w:t xml:space="preserve"> including competition, facilitation, and other </w:t>
        </w:r>
        <w:r w:rsidR="002B6B7D">
          <w:t>processes including herbivory</w:t>
        </w:r>
      </w:ins>
      <w:r w:rsidR="009E69B7">
        <w:t xml:space="preserve"> </w:t>
      </w:r>
      <w:r w:rsidR="0066335D">
        <w:fldChar w:fldCharType="begin"/>
      </w:r>
      <w:r w:rsidR="0066335D">
        <w:instrText xml:space="preserve"> ADDIN EN.CITE &lt;EndNote&gt;&lt;Cite&gt;&lt;Author&gt;Montoya&lt;/Author&gt;&lt;Year&gt;2006&lt;/Year&gt;&lt;RecNum&gt;290&lt;/RecNum&gt;&lt;DisplayText&gt;(Montoya&lt;style face="italic"&gt; et al.&lt;/style&gt; 2006)&lt;/DisplayText&gt;&lt;record&gt;&lt;rec-number&gt;290&lt;/rec-number&gt;&lt;foreign-keys&gt;&lt;key app="EN" db-id="efxxxd2elfvxfde05eev9swq9zv0dswrxzp2"&gt;290&lt;/key&gt;&lt;/foreign-keys&gt;&lt;ref-type name="Journal Article"&gt;17&lt;/ref-type&gt;&lt;contributors&gt;&lt;authors&gt;&lt;author&gt;Montoya, José M&lt;/author&gt;&lt;author&gt;Pimm, Stuart L&lt;/author&gt;&lt;author&gt;Solé, Ricard V&lt;/author&gt;&lt;/authors&gt;&lt;/contributors&gt;&lt;titles&gt;&lt;title&gt;Ecological networks and their fragility&lt;/title&gt;&lt;secondary-title&gt;Nature&lt;/secondary-title&gt;&lt;/titles&gt;&lt;periodical&gt;&lt;full-title&gt;Nature&lt;/full-title&gt;&lt;/periodical&gt;&lt;pages&gt;259&lt;/pages&gt;&lt;volume&gt;442&lt;/volume&gt;&lt;number&gt;7100&lt;/number&gt;&lt;dates&gt;&lt;year&gt;2006&lt;/year&gt;&lt;/dates&gt;&lt;isbn&gt;1476-4687&lt;/isbn&gt;&lt;urls&gt;&lt;/urls&gt;&lt;/record&gt;&lt;/Cite&gt;&lt;/EndNote&gt;</w:instrText>
      </w:r>
      <w:r w:rsidR="0066335D">
        <w:fldChar w:fldCharType="separate"/>
      </w:r>
      <w:r w:rsidR="0066335D">
        <w:rPr>
          <w:noProof/>
        </w:rPr>
        <w:t>(</w:t>
      </w:r>
      <w:hyperlink w:anchor="_ENREF_32" w:tooltip="Montoya, 2006 #290" w:history="1">
        <w:r w:rsidR="00E408D3">
          <w:rPr>
            <w:noProof/>
          </w:rPr>
          <w:t>Montoya</w:t>
        </w:r>
        <w:r w:rsidR="00E408D3" w:rsidRPr="0066335D">
          <w:rPr>
            <w:i/>
            <w:noProof/>
          </w:rPr>
          <w:t xml:space="preserve"> et al.</w:t>
        </w:r>
        <w:r w:rsidR="00E408D3">
          <w:rPr>
            <w:noProof/>
          </w:rPr>
          <w:t xml:space="preserve"> 2006</w:t>
        </w:r>
      </w:hyperlink>
      <w:r w:rsidR="0066335D">
        <w:rPr>
          <w:noProof/>
        </w:rPr>
        <w:t>)</w:t>
      </w:r>
      <w:r w:rsidR="0066335D">
        <w:fldChar w:fldCharType="end"/>
      </w:r>
      <w:r w:rsidR="00C07770">
        <w:t xml:space="preserve">. </w:t>
      </w:r>
      <w:r w:rsidR="00363652">
        <w:t>P</w:t>
      </w:r>
      <w:r w:rsidR="00363652" w:rsidRPr="00330298">
        <w:t>lant-pollinator interactions are not only the outcome of co-evolution between the direct participants; they also reflect interactions within the entire surrounding community</w:t>
      </w:r>
      <w:ins w:id="55" w:author="zenrunner" w:date="2019-06-20T09:16:00Z">
        <w:r w:rsidR="00F32F91">
          <w:t>??</w:t>
        </w:r>
      </w:ins>
      <w:r w:rsidR="00363652" w:rsidRPr="00330298">
        <w:t>.</w:t>
      </w:r>
      <w:r w:rsidR="00363652">
        <w:t xml:space="preserve"> </w:t>
      </w:r>
      <w:r w:rsidR="00771C04" w:rsidRPr="00E36503">
        <w:t xml:space="preserve">However, relatively few papers examine how plants interact </w:t>
      </w:r>
      <w:ins w:id="56" w:author="zenrunner" w:date="2019-06-20T09:16:00Z">
        <w:r w:rsidR="00F32F91">
          <w:t>through</w:t>
        </w:r>
      </w:ins>
      <w:del w:id="57" w:author="zenrunner" w:date="2019-06-20T09:16:00Z">
        <w:r w:rsidR="00771C04" w:rsidRPr="00E36503" w:rsidDel="00F32F91">
          <w:delText>for</w:delText>
        </w:r>
      </w:del>
      <w:r w:rsidR="00771C04" w:rsidRPr="00E36503">
        <w:t xml:space="preserve"> pollinators at </w:t>
      </w:r>
      <w:del w:id="58" w:author="zenrunner" w:date="2019-06-20T09:16:00Z">
        <w:r w:rsidR="00771C04" w:rsidRPr="00E36503" w:rsidDel="00F32F91">
          <w:delText>a whole</w:delText>
        </w:r>
      </w:del>
      <w:ins w:id="59" w:author="zenrunner" w:date="2019-06-20T09:16:00Z">
        <w:r w:rsidR="00F32F91">
          <w:t>the</w:t>
        </w:r>
      </w:ins>
      <w:r w:rsidR="00771C04" w:rsidRPr="00E36503">
        <w:t xml:space="preserve"> community level</w:t>
      </w:r>
      <w:ins w:id="60" w:author="zenrunner" w:date="2019-06-20T09:16:00Z">
        <w:r w:rsidR="00F32F91">
          <w:t>.</w:t>
        </w:r>
      </w:ins>
      <w:r w:rsidR="00771C04" w:rsidRPr="00E36503">
        <w:t xml:space="preserve"> </w:t>
      </w:r>
      <w:del w:id="61" w:author="zenrunner" w:date="2019-06-20T09:16:00Z">
        <w:r w:rsidR="00771C04" w:rsidRPr="00E36503" w:rsidDel="00F32F91">
          <w:delText>and even these generally examine p</w:delText>
        </w:r>
      </w:del>
      <w:ins w:id="62" w:author="zenrunner" w:date="2019-06-20T09:16:00Z">
        <w:r w:rsidR="00F32F91">
          <w:t>P</w:t>
        </w:r>
      </w:ins>
      <w:r w:rsidR="00771C04" w:rsidRPr="00E36503">
        <w:t>airwise interactions</w:t>
      </w:r>
      <w:ins w:id="63" w:author="zenrunner" w:date="2019-06-20T09:16:00Z">
        <w:r w:rsidR="00F32F91">
          <w:t xml:space="preserve"> between plants and pollinators have been documented</w:t>
        </w:r>
      </w:ins>
      <w:r w:rsidR="00771C04" w:rsidRPr="00E36503">
        <w:t xml:space="preserve"> </w:t>
      </w:r>
      <w:r w:rsidR="00771C04" w:rsidRPr="00E36503">
        <w:fldChar w:fldCharType="begin">
          <w:fldData xml:space="preserve">PEVuZE5vdGU+PENpdGU+PEF1dGhvcj5IZWdsYW5kPC9BdXRob3I+PFllYXI+MjAwODwvWWVhcj48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=
</w:fldData>
        </w:fldChar>
      </w:r>
      <w:r w:rsidR="00771C04" w:rsidRPr="00E36503">
        <w:instrText xml:space="preserve"> ADDIN EN.CITE </w:instrText>
      </w:r>
      <w:r w:rsidR="00771C04" w:rsidRPr="00E36503">
        <w:fldChar w:fldCharType="begin">
          <w:fldData xml:space="preserve">PEVuZE5vdGU+PENpdGU+PEF1dGhvcj5IZWdsYW5kPC9BdXRob3I+PFllYXI+MjAwODwvWWVhcj48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=
</w:fldData>
        </w:fldChar>
      </w:r>
      <w:r w:rsidR="00771C04" w:rsidRPr="00E36503">
        <w:instrText xml:space="preserve"> ADDIN EN.CITE.DATA </w:instrText>
      </w:r>
      <w:r w:rsidR="00771C04" w:rsidRPr="00E36503">
        <w:fldChar w:fldCharType="end"/>
      </w:r>
      <w:r w:rsidR="00771C04" w:rsidRPr="00E36503">
        <w:fldChar w:fldCharType="separate"/>
      </w:r>
      <w:r w:rsidR="00771C04" w:rsidRPr="00E36503">
        <w:rPr>
          <w:noProof/>
        </w:rPr>
        <w:t>(</w:t>
      </w:r>
      <w:hyperlink w:anchor="_ENREF_24" w:tooltip="Hegland, 2008 #97" w:history="1">
        <w:r w:rsidR="00E408D3" w:rsidRPr="00E36503">
          <w:rPr>
            <w:noProof/>
          </w:rPr>
          <w:t>Hegland</w:t>
        </w:r>
        <w:r w:rsidR="00E408D3" w:rsidRPr="00E36503">
          <w:rPr>
            <w:i/>
            <w:noProof/>
          </w:rPr>
          <w:t xml:space="preserve"> et al.</w:t>
        </w:r>
        <w:r w:rsidR="00E408D3" w:rsidRPr="00E36503">
          <w:rPr>
            <w:noProof/>
          </w:rPr>
          <w:t xml:space="preserve"> 2008</w:t>
        </w:r>
      </w:hyperlink>
      <w:r w:rsidR="00771C04" w:rsidRPr="00E36503">
        <w:rPr>
          <w:noProof/>
        </w:rPr>
        <w:t xml:space="preserve">; </w:t>
      </w:r>
      <w:hyperlink w:anchor="_ENREF_55" w:tooltip="Tur, 2016 #48" w:history="1">
        <w:r w:rsidR="00E408D3" w:rsidRPr="00E36503">
          <w:rPr>
            <w:noProof/>
          </w:rPr>
          <w:t>Tur</w:t>
        </w:r>
        <w:r w:rsidR="00E408D3" w:rsidRPr="00E36503">
          <w:rPr>
            <w:i/>
            <w:noProof/>
          </w:rPr>
          <w:t xml:space="preserve"> et al.</w:t>
        </w:r>
        <w:r w:rsidR="00E408D3" w:rsidRPr="00E36503">
          <w:rPr>
            <w:noProof/>
          </w:rPr>
          <w:t xml:space="preserve"> 2016</w:t>
        </w:r>
      </w:hyperlink>
      <w:r w:rsidR="00771C04" w:rsidRPr="00E36503">
        <w:rPr>
          <w:noProof/>
        </w:rPr>
        <w:t>)</w:t>
      </w:r>
      <w:r w:rsidR="00771C04" w:rsidRPr="00E36503">
        <w:fldChar w:fldCharType="end"/>
      </w:r>
      <w:ins w:id="64" w:author="zenrunner" w:date="2019-06-20T09:16:00Z">
        <w:r w:rsidR="00F32F91">
          <w:t xml:space="preserve"> but a larger scope of interactions from a network perspective are more likely to better estimate </w:t>
        </w:r>
      </w:ins>
      <w:ins w:id="65" w:author="zenrunner" w:date="2019-06-20T09:17:00Z">
        <w:r w:rsidR="00F32F91">
          <w:t xml:space="preserve">key drivers of </w:t>
        </w:r>
      </w:ins>
      <w:ins w:id="66" w:author="zenrunner" w:date="2019-06-20T09:16:00Z">
        <w:r w:rsidR="00F32F91">
          <w:t>community structure</w:t>
        </w:r>
      </w:ins>
      <w:ins w:id="67" w:author="zenrunner" w:date="2019-06-20T09:17:00Z">
        <w:r w:rsidR="00F32F91">
          <w:t xml:space="preserve"> or </w:t>
        </w:r>
        <w:r w:rsidR="00B11142">
          <w:t>provide the capacity to contrast direct plant interactions with indirect interactions through pollinators (cite the new review?)</w:t>
        </w:r>
      </w:ins>
      <w:r w:rsidR="00771C04" w:rsidRPr="00E36503">
        <w:t>.</w:t>
      </w:r>
      <w:r w:rsidR="00771C04">
        <w:t xml:space="preserve"> </w:t>
      </w:r>
    </w:p>
    <w:p w14:paraId="1BD35B87" w14:textId="19C07CC3" w:rsidR="00993CF8" w:rsidRDefault="001E34FC" w:rsidP="00403879">
      <w:pPr>
        <w:spacing w:line="360" w:lineRule="auto"/>
      </w:pPr>
      <w:r>
        <w:t>Network analysis has emerged as a valuable tool for studying plant-pollinator interactions</w:t>
      </w:r>
      <w:r w:rsidR="002E0B81">
        <w:t xml:space="preserve"> </w:t>
      </w:r>
      <w:del w:id="68" w:author="zenrunner" w:date="2019-06-20T09:18:00Z">
        <w:r w:rsidR="002E0B81" w:rsidDel="00114C46">
          <w:fldChar w:fldCharType="begin"/>
        </w:r>
        <w:r w:rsidR="002E0B81" w:rsidDel="00114C46">
          <w:del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delInstrText>
        </w:r>
        <w:r w:rsidR="002E0B81" w:rsidDel="00114C46">
          <w:fldChar w:fldCharType="separate"/>
        </w:r>
        <w:r w:rsidR="002E0B81" w:rsidDel="00114C46">
          <w:rPr>
            <w:noProof/>
          </w:rPr>
          <w:delText>(</w:delText>
        </w:r>
        <w:r w:rsidR="00234D13" w:rsidDel="00114C46">
          <w:fldChar w:fldCharType="begin"/>
        </w:r>
        <w:r w:rsidR="00234D13" w:rsidDel="00114C46">
          <w:delInstrText xml:space="preserve"> HYPERLINK \l "_ENREF_3" \o "Bascompte, 2013 #368" </w:delInstrText>
        </w:r>
        <w:r w:rsidR="00234D13" w:rsidDel="00114C46">
          <w:fldChar w:fldCharType="separate"/>
        </w:r>
        <w:r w:rsidR="00E408D3" w:rsidDel="00114C46">
          <w:rPr>
            <w:noProof/>
          </w:rPr>
          <w:delText>Bascompte &amp; Jordano 2013</w:delText>
        </w:r>
        <w:r w:rsidR="00234D13" w:rsidDel="00114C46">
          <w:rPr>
            <w:noProof/>
          </w:rPr>
          <w:fldChar w:fldCharType="end"/>
        </w:r>
        <w:r w:rsidR="002E0B81" w:rsidDel="00114C46">
          <w:rPr>
            <w:noProof/>
          </w:rPr>
          <w:delText>)</w:delText>
        </w:r>
        <w:r w:rsidR="002E0B81" w:rsidDel="00114C46">
          <w:fldChar w:fldCharType="end"/>
        </w:r>
        <w:r w:rsidR="00B53E82" w:rsidDel="00114C46">
          <w:delText xml:space="preserve">. </w:delText>
        </w:r>
      </w:del>
      <w:ins w:id="69" w:author="zenrunner" w:date="2019-06-20T09:18:00Z">
        <w:r w:rsidR="00114C46">
          <w:fldChar w:fldCharType="begin"/>
        </w:r>
        <w:r w:rsidR="00114C46">
          <w:instrText xml:space="preserve"> ADDIN EN.CITE &lt;EndNote&gt;&lt;Cite&gt;&lt;Author&gt;Bascompte&lt;/Author&gt;&lt;Year&gt;2013&lt;/Year&gt;&lt;RecNum&gt;368&lt;/RecNum&gt;&lt;DisplayText&gt;(Bascompte &amp;amp;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114C46">
          <w:fldChar w:fldCharType="separate"/>
        </w:r>
        <w:r w:rsidR="00114C46">
          <w:rPr>
            <w:noProof/>
          </w:rPr>
          <w:t>(</w:t>
        </w:r>
        <w:r w:rsidR="00114C46">
          <w:fldChar w:fldCharType="begin"/>
        </w:r>
        <w:r w:rsidR="00114C46">
          <w:instrText xml:space="preserve"> HYPERLINK \l "_ENREF_3" \o "Bascompte, 2013 #368" </w:instrText>
        </w:r>
        <w:r w:rsidR="00114C46">
          <w:fldChar w:fldCharType="separate"/>
        </w:r>
        <w:r w:rsidR="00114C46">
          <w:rPr>
            <w:noProof/>
          </w:rPr>
          <w:t>Bascompte &amp; Jordano 2013</w:t>
        </w:r>
        <w:r w:rsidR="00114C46">
          <w:rPr>
            <w:noProof/>
          </w:rPr>
          <w:fldChar w:fldCharType="end"/>
        </w:r>
        <w:r w:rsidR="00114C46">
          <w:rPr>
            <w:noProof/>
          </w:rPr>
          <w:t>)</w:t>
        </w:r>
        <w:r w:rsidR="00114C46">
          <w:fldChar w:fldCharType="end"/>
        </w:r>
        <w:r w:rsidR="00114C46">
          <w:t xml:space="preserve"> plus maybe 2 more cites. </w:t>
        </w:r>
      </w:ins>
      <w:r w:rsidR="00C04A78">
        <w:t xml:space="preserve">Most </w:t>
      </w:r>
      <w:r w:rsidR="00136A53">
        <w:t>pollinator visitation</w:t>
      </w:r>
      <w:r w:rsidR="00C04A78">
        <w:t xml:space="preserve"> networks are species based</w:t>
      </w:r>
      <w:ins w:id="70" w:author="zenrunner" w:date="2019-06-20T09:19:00Z">
        <w:r w:rsidR="00D5016E">
          <w:t xml:space="preserve">, and </w:t>
        </w:r>
      </w:ins>
      <w:del w:id="71" w:author="zenrunner" w:date="2019-06-20T09:19:00Z">
        <w:r w:rsidR="00136A53" w:rsidDel="00D5016E">
          <w:delText xml:space="preserve">; </w:delText>
        </w:r>
      </w:del>
      <w:r w:rsidR="00720785">
        <w:t>each node represents a population of plants or pollinators</w:t>
      </w:r>
      <w:ins w:id="72" w:author="zenrunner" w:date="2019-06-20T09:19:00Z">
        <w:r w:rsidR="00D5016E">
          <w:t>.</w:t>
        </w:r>
      </w:ins>
      <w:r w:rsidR="00720785">
        <w:t xml:space="preserve"> </w:t>
      </w:r>
      <w:del w:id="73" w:author="zenrunner" w:date="2019-06-20T09:19:00Z">
        <w:r w:rsidR="00720785" w:rsidDel="00D5016E">
          <w:delText xml:space="preserve">and </w:delText>
        </w:r>
      </w:del>
      <w:ins w:id="74" w:author="zenrunner" w:date="2019-06-20T09:19:00Z">
        <w:r w:rsidR="00D5016E">
          <w:t xml:space="preserve">The </w:t>
        </w:r>
      </w:ins>
      <w:r w:rsidR="00720785">
        <w:t xml:space="preserve">links are the sum of interactions between </w:t>
      </w:r>
      <w:r w:rsidR="00993CF8">
        <w:t>the populations.</w:t>
      </w:r>
    </w:p>
    <w:p w14:paraId="07D5A216" w14:textId="3F3D2248" w:rsidR="00A4541A" w:rsidRDefault="005E0AE9" w:rsidP="00403879">
      <w:pPr>
        <w:spacing w:line="360" w:lineRule="auto"/>
      </w:pPr>
      <w:r>
        <w:lastRenderedPageBreak/>
        <w:t xml:space="preserve">The recognition that patterns between interacting individuals drive the patterns between interacting species has driven recent interest in </w:t>
      </w:r>
      <w:r w:rsidRPr="00D5016E">
        <w:rPr>
          <w:highlight w:val="cyan"/>
          <w:rPrChange w:id="75" w:author="zenrunner" w:date="2019-06-20T09:19:00Z">
            <w:rPr/>
          </w:rPrChange>
        </w:rPr>
        <w:t>downscaling from po</w:t>
      </w:r>
      <w:r w:rsidR="00BF4981" w:rsidRPr="00D5016E">
        <w:rPr>
          <w:highlight w:val="cyan"/>
          <w:rPrChange w:id="76" w:author="zenrunner" w:date="2019-06-20T09:19:00Z">
            <w:rPr/>
          </w:rPrChange>
        </w:rPr>
        <w:t>pulations to individuals</w:t>
      </w:r>
      <w:ins w:id="77" w:author="zenrunner" w:date="2019-06-20T09:20:00Z">
        <w:r w:rsidR="00D5016E">
          <w:t xml:space="preserve"> </w:t>
        </w:r>
      </w:ins>
      <w:r w:rsidR="00941BFD">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 </w:instrText>
      </w:r>
      <w:r w:rsidR="002E0B81">
        <w:fldChar w:fldCharType="begin">
          <w:fldData xml:space="preserve">PEVuZE5vdGU+PENpdGU+PEF1dGhvcj5EdXBvbnQ8L0F1dGhvcj48WWVhcj4yMDE0PC9ZZWFyPjxS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</w:fldData>
        </w:fldChar>
      </w:r>
      <w:r w:rsidR="002E0B81">
        <w:instrText xml:space="preserve"> ADDIN EN.CITE.DATA </w:instrText>
      </w:r>
      <w:r w:rsidR="002E0B81">
        <w:fldChar w:fldCharType="end"/>
      </w:r>
      <w:r w:rsidR="00941BFD">
        <w:fldChar w:fldCharType="separate"/>
      </w:r>
      <w:r w:rsidR="002E0B81">
        <w:rPr>
          <w:noProof/>
        </w:rPr>
        <w:t>(</w:t>
      </w:r>
      <w:hyperlink w:anchor="_ENREF_14" w:tooltip="Dupont, 2011 #369" w:history="1">
        <w:r w:rsidR="00E408D3">
          <w:rPr>
            <w:noProof/>
          </w:rPr>
          <w:t>Dupont</w:t>
        </w:r>
        <w:r w:rsidR="00E408D3" w:rsidRPr="002E0B81">
          <w:rPr>
            <w:i/>
            <w:noProof/>
          </w:rPr>
          <w:t xml:space="preserve"> et al.</w:t>
        </w:r>
        <w:r w:rsidR="00E408D3">
          <w:rPr>
            <w:noProof/>
          </w:rPr>
          <w:t xml:space="preserve"> 2011</w:t>
        </w:r>
      </w:hyperlink>
      <w:r w:rsidR="002E0B81">
        <w:rPr>
          <w:noProof/>
        </w:rPr>
        <w:t xml:space="preserve">; </w:t>
      </w:r>
      <w:hyperlink w:anchor="_ENREF_21" w:tooltip="Gómez, 2011 #359" w:history="1">
        <w:r w:rsidR="00E408D3">
          <w:rPr>
            <w:noProof/>
          </w:rPr>
          <w:t>Gómez &amp; Perfectti 2011</w:t>
        </w:r>
      </w:hyperlink>
      <w:r w:rsidR="002E0B81">
        <w:rPr>
          <w:noProof/>
        </w:rPr>
        <w:t xml:space="preserve">; </w:t>
      </w:r>
      <w:hyperlink w:anchor="_ENREF_15" w:tooltip="Dupont, 2014 #361" w:history="1">
        <w:r w:rsidR="00E408D3">
          <w:rPr>
            <w:noProof/>
          </w:rPr>
          <w:t>Dupont</w:t>
        </w:r>
        <w:r w:rsidR="00E408D3" w:rsidRPr="002E0B81">
          <w:rPr>
            <w:i/>
            <w:noProof/>
          </w:rPr>
          <w:t xml:space="preserve"> et al.</w:t>
        </w:r>
        <w:r w:rsidR="00E408D3">
          <w:rPr>
            <w:noProof/>
          </w:rPr>
          <w:t xml:space="preserve"> 2014</w:t>
        </w:r>
      </w:hyperlink>
      <w:r w:rsidR="002E0B81">
        <w:rPr>
          <w:noProof/>
        </w:rPr>
        <w:t xml:space="preserve">; </w:t>
      </w:r>
      <w:hyperlink w:anchor="_ENREF_56" w:tooltip="Tur, 2014 #360" w:history="1">
        <w:r w:rsidR="00E408D3">
          <w:rPr>
            <w:noProof/>
          </w:rPr>
          <w:t>Tur</w:t>
        </w:r>
        <w:r w:rsidR="00E408D3" w:rsidRPr="002E0B81">
          <w:rPr>
            <w:i/>
            <w:noProof/>
          </w:rPr>
          <w:t xml:space="preserve"> et al.</w:t>
        </w:r>
        <w:r w:rsidR="00E408D3">
          <w:rPr>
            <w:noProof/>
          </w:rPr>
          <w:t xml:space="preserve"> 2014</w:t>
        </w:r>
      </w:hyperlink>
      <w:r w:rsidR="002E0B81">
        <w:rPr>
          <w:noProof/>
        </w:rPr>
        <w:t xml:space="preserve">; </w:t>
      </w:r>
      <w:hyperlink w:anchor="_ENREF_59" w:tooltip="Valverde, 2016 #348" w:history="1">
        <w:r w:rsidR="00E408D3">
          <w:rPr>
            <w:noProof/>
          </w:rPr>
          <w:t>Valverde</w:t>
        </w:r>
        <w:r w:rsidR="00E408D3" w:rsidRPr="002E0B81">
          <w:rPr>
            <w:i/>
            <w:noProof/>
          </w:rPr>
          <w:t xml:space="preserve"> et al.</w:t>
        </w:r>
        <w:r w:rsidR="00E408D3">
          <w:rPr>
            <w:noProof/>
          </w:rPr>
          <w:t xml:space="preserve"> 2016</w:t>
        </w:r>
      </w:hyperlink>
      <w:r w:rsidR="002E0B81">
        <w:rPr>
          <w:noProof/>
        </w:rPr>
        <w:t xml:space="preserve">; </w:t>
      </w:r>
      <w:hyperlink w:anchor="_ENREF_44" w:tooltip="Rumeu, 2018 #334" w:history="1">
        <w:r w:rsidR="00E408D3">
          <w:rPr>
            <w:noProof/>
          </w:rPr>
          <w:t>Rumeu</w:t>
        </w:r>
        <w:r w:rsidR="00E408D3" w:rsidRPr="002E0B81">
          <w:rPr>
            <w:i/>
            <w:noProof/>
          </w:rPr>
          <w:t xml:space="preserve"> et al.</w:t>
        </w:r>
        <w:r w:rsidR="00E408D3">
          <w:rPr>
            <w:noProof/>
          </w:rPr>
          <w:t xml:space="preserve"> 2018</w:t>
        </w:r>
      </w:hyperlink>
      <w:r w:rsidR="002E0B81">
        <w:rPr>
          <w:noProof/>
        </w:rPr>
        <w:t>)</w:t>
      </w:r>
      <w:r w:rsidR="00941BFD">
        <w:fldChar w:fldCharType="end"/>
      </w:r>
      <w:r w:rsidR="00941BFD">
        <w:t xml:space="preserve">. </w:t>
      </w:r>
      <w:r>
        <w:t xml:space="preserve">These have been used to explore specialization of pollen use </w:t>
      </w:r>
      <w:r>
        <w:fldChar w:fldCharType="begin"/>
      </w:r>
      <w:r w:rsidR="0066335D">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fldChar w:fldCharType="separate"/>
      </w:r>
      <w:r w:rsidR="0066335D">
        <w:rPr>
          <w:noProof/>
        </w:rPr>
        <w:t>(</w:t>
      </w:r>
      <w:hyperlink w:anchor="_ENREF_56" w:tooltip="Tur, 2014 #360" w:history="1">
        <w:r w:rsidR="00E408D3">
          <w:rPr>
            <w:noProof/>
          </w:rPr>
          <w:t>Tur</w:t>
        </w:r>
        <w:r w:rsidR="00E408D3" w:rsidRPr="0066335D">
          <w:rPr>
            <w:i/>
            <w:noProof/>
          </w:rPr>
          <w:t xml:space="preserve"> et al.</w:t>
        </w:r>
        <w:r w:rsidR="00E408D3">
          <w:rPr>
            <w:noProof/>
          </w:rPr>
          <w:t xml:space="preserve"> 2014</w:t>
        </w:r>
      </w:hyperlink>
      <w:r w:rsidR="0066335D">
        <w:rPr>
          <w:noProof/>
        </w:rPr>
        <w:t>)</w:t>
      </w:r>
      <w:r>
        <w:fldChar w:fldCharType="end"/>
      </w:r>
      <w:r w:rsidR="00874E02">
        <w:t xml:space="preserve"> and interaction</w:t>
      </w:r>
      <w:r>
        <w:t xml:space="preserve"> rewiring with phenology </w:t>
      </w:r>
      <w:r>
        <w:fldChar w:fldCharType="begin"/>
      </w:r>
      <w:r w:rsidR="0066335D">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fldChar w:fldCharType="separate"/>
      </w:r>
      <w:r w:rsidR="0066335D">
        <w:rPr>
          <w:noProof/>
        </w:rPr>
        <w:t>(</w:t>
      </w:r>
      <w:hyperlink w:anchor="_ENREF_59" w:tooltip="Valverde, 2016 #348" w:history="1">
        <w:r w:rsidR="00E408D3">
          <w:rPr>
            <w:noProof/>
          </w:rPr>
          <w:t>Valverde</w:t>
        </w:r>
        <w:r w:rsidR="00E408D3" w:rsidRPr="0066335D">
          <w:rPr>
            <w:i/>
            <w:noProof/>
          </w:rPr>
          <w:t xml:space="preserve"> et al.</w:t>
        </w:r>
        <w:r w:rsidR="00E408D3">
          <w:rPr>
            <w:noProof/>
          </w:rPr>
          <w:t xml:space="preserve"> 2016</w:t>
        </w:r>
      </w:hyperlink>
      <w:r w:rsidR="0066335D">
        <w:rPr>
          <w:noProof/>
        </w:rPr>
        <w:t>)</w:t>
      </w:r>
      <w:r>
        <w:fldChar w:fldCharType="end"/>
      </w:r>
      <w:r>
        <w:t xml:space="preserve">. Species and individual </w:t>
      </w:r>
      <w:r w:rsidR="00A42C20">
        <w:t>approache</w:t>
      </w:r>
      <w:r>
        <w:t>s are complementary</w:t>
      </w:r>
      <w:r w:rsidR="00130E8F">
        <w:t>,</w:t>
      </w:r>
      <w:r>
        <w:t xml:space="preserve"> </w:t>
      </w:r>
      <w:r w:rsidR="00130E8F">
        <w:t xml:space="preserve">and </w:t>
      </w:r>
      <w:r w:rsidR="00AC13FF">
        <w:t xml:space="preserve">for instance, </w:t>
      </w:r>
      <w:r w:rsidR="00B0422F">
        <w:t>these coupled approaches</w:t>
      </w:r>
      <w:r w:rsidR="00A42C20">
        <w:t xml:space="preserve"> have been used to study </w:t>
      </w:r>
      <w:r>
        <w:t>changes in specialization across a gradient of elevation</w:t>
      </w:r>
      <w:r w:rsidR="00A42C20">
        <w:t xml:space="preserve"> in hummingbird-plant networks</w:t>
      </w:r>
      <w:r>
        <w:t xml:space="preserve"> </w:t>
      </w:r>
      <w:r>
        <w:fldChar w:fldCharType="begin"/>
      </w:r>
      <w:r w:rsidR="0066335D">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fldChar w:fldCharType="separate"/>
      </w:r>
      <w:r w:rsidR="0066335D">
        <w:rPr>
          <w:noProof/>
        </w:rPr>
        <w:t>(</w:t>
      </w:r>
      <w:hyperlink w:anchor="_ENREF_28" w:tooltip="Maglianesi, 2015 #362" w:history="1">
        <w:r w:rsidR="00E408D3">
          <w:rPr>
            <w:noProof/>
          </w:rPr>
          <w:t>Maglianesi</w:t>
        </w:r>
        <w:r w:rsidR="00E408D3" w:rsidRPr="0066335D">
          <w:rPr>
            <w:i/>
            <w:noProof/>
          </w:rPr>
          <w:t xml:space="preserve"> et al.</w:t>
        </w:r>
        <w:r w:rsidR="00E408D3">
          <w:rPr>
            <w:noProof/>
          </w:rPr>
          <w:t xml:space="preserve"> 2015</w:t>
        </w:r>
      </w:hyperlink>
      <w:r w:rsidR="0066335D">
        <w:rPr>
          <w:noProof/>
        </w:rPr>
        <w:t>)</w:t>
      </w:r>
      <w:r>
        <w:fldChar w:fldCharType="end"/>
      </w:r>
      <w:r>
        <w:t>.</w:t>
      </w:r>
      <w:r w:rsidR="00B61C4A">
        <w:t xml:space="preserve"> </w:t>
      </w:r>
      <w:r w:rsidR="00FC37DF">
        <w:t>An advantage of individual-based networks is the ability to explore the contribution of individual variation to the structure and pattern of relations at the whole network level</w:t>
      </w:r>
      <w:ins w:id="78" w:author="zenrunner" w:date="2019-06-20T09:22:00Z">
        <w:r w:rsidR="00956F83">
          <w:t xml:space="preserve"> (cite that review?)</w:t>
        </w:r>
      </w:ins>
      <w:r w:rsidR="00FC37DF">
        <w:t xml:space="preserve">. </w:t>
      </w:r>
      <w:r w:rsidR="006A3799">
        <w:t xml:space="preserve">Modules are network structures consisting of densely connected nodes that interact more strongly with each other than the rest of the network. </w:t>
      </w:r>
      <w:r w:rsidR="005A5BD0">
        <w:t>In species networks, modules can be considered biologically signific</w:t>
      </w:r>
      <w:r w:rsidR="00AE6925">
        <w:t>ant co-evolutionary units (Olese</w:t>
      </w:r>
      <w:r w:rsidR="005A5BD0">
        <w:t xml:space="preserve">n 2007, Donatti 2011). </w:t>
      </w:r>
      <w:r w:rsidR="00403879">
        <w:t>T</w:t>
      </w:r>
      <w:r w:rsidR="00771C04">
        <w:t xml:space="preserve">hese structures </w:t>
      </w:r>
      <w:r w:rsidR="00037971">
        <w:t xml:space="preserve">can arise even in very short flowering seasons </w:t>
      </w:r>
      <w:r w:rsidR="00037971">
        <w:fldChar w:fldCharType="begin"/>
      </w:r>
      <w:r w:rsidR="00037971">
        <w:instrText xml:space="preserve"> ADDIN EN.CITE &lt;EndNote&gt;&lt;Cite&gt;&lt;Author&gt;Morente-López&lt;/Author&gt;&lt;Year&gt;2018&lt;/Year&gt;&lt;RecNum&gt;392&lt;/RecNum&gt;&lt;DisplayText&gt;(Morente-López&lt;style face="italic"&gt; et al.&lt;/style&gt;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037971">
        <w:fldChar w:fldCharType="separate"/>
      </w:r>
      <w:r w:rsidR="00037971">
        <w:rPr>
          <w:noProof/>
        </w:rPr>
        <w:t>(</w:t>
      </w:r>
      <w:hyperlink w:anchor="_ENREF_33" w:tooltip="Morente-López, 2018 #392" w:history="1">
        <w:r w:rsidR="00E408D3">
          <w:rPr>
            <w:noProof/>
          </w:rPr>
          <w:t>Morente-López</w:t>
        </w:r>
        <w:r w:rsidR="00E408D3" w:rsidRPr="00E45C8B">
          <w:rPr>
            <w:i/>
            <w:noProof/>
          </w:rPr>
          <w:t xml:space="preserve"> et al.</w:t>
        </w:r>
        <w:r w:rsidR="00E408D3">
          <w:rPr>
            <w:noProof/>
          </w:rPr>
          <w:t xml:space="preserve"> 2018</w:t>
        </w:r>
      </w:hyperlink>
      <w:r w:rsidR="00037971">
        <w:rPr>
          <w:noProof/>
        </w:rPr>
        <w:t>)</w:t>
      </w:r>
      <w:r w:rsidR="00037971">
        <w:fldChar w:fldCharType="end"/>
      </w:r>
      <w:r w:rsidR="00662682">
        <w:t>,</w:t>
      </w:r>
      <w:r w:rsidR="00771C04">
        <w:t xml:space="preserve"> and their membership is constrained by phenology </w:t>
      </w:r>
      <w:r w:rsidR="00771C04">
        <w:fldChar w:fldCharType="begin"/>
      </w:r>
      <w:r w:rsidR="00403879">
        <w:instrText xml:space="preserve"> ADDIN EN.CITE &lt;EndNote&gt;&lt;Cite&gt;&lt;Author&gt;Tur&lt;/Author&gt;&lt;Year&gt;2015&lt;/Year&gt;&lt;RecNum&gt;393&lt;/RecNum&gt;&lt;DisplayText&gt;(Tur&lt;style face="italic"&gt; et al.&lt;/style&gt; 2015; Valverde&lt;style face="italic"&gt; et al.&lt;/style&gt;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771C04">
        <w:fldChar w:fldCharType="separate"/>
      </w:r>
      <w:r w:rsidR="00403879">
        <w:rPr>
          <w:noProof/>
        </w:rPr>
        <w:t>(</w:t>
      </w:r>
      <w:hyperlink w:anchor="_ENREF_54" w:tooltip="Tur, 2015 #393" w:history="1">
        <w:r w:rsidR="00E408D3">
          <w:rPr>
            <w:noProof/>
          </w:rPr>
          <w:t>Tur</w:t>
        </w:r>
        <w:r w:rsidR="00E408D3" w:rsidRPr="00403879">
          <w:rPr>
            <w:i/>
            <w:noProof/>
          </w:rPr>
          <w:t xml:space="preserve"> et al.</w:t>
        </w:r>
        <w:r w:rsidR="00E408D3">
          <w:rPr>
            <w:noProof/>
          </w:rPr>
          <w:t xml:space="preserve"> 2015</w:t>
        </w:r>
      </w:hyperlink>
      <w:r w:rsidR="00403879">
        <w:rPr>
          <w:noProof/>
        </w:rPr>
        <w:t xml:space="preserve">; </w:t>
      </w:r>
      <w:hyperlink w:anchor="_ENREF_59" w:tooltip="Valverde, 2016 #348" w:history="1">
        <w:r w:rsidR="00E408D3">
          <w:rPr>
            <w:noProof/>
          </w:rPr>
          <w:t>Valverde</w:t>
        </w:r>
        <w:r w:rsidR="00E408D3" w:rsidRPr="00403879">
          <w:rPr>
            <w:i/>
            <w:noProof/>
          </w:rPr>
          <w:t xml:space="preserve"> et al.</w:t>
        </w:r>
        <w:r w:rsidR="00E408D3">
          <w:rPr>
            <w:noProof/>
          </w:rPr>
          <w:t xml:space="preserve"> 2016</w:t>
        </w:r>
      </w:hyperlink>
      <w:r w:rsidR="00403879">
        <w:rPr>
          <w:noProof/>
        </w:rPr>
        <w:t>)</w:t>
      </w:r>
      <w:r w:rsidR="00771C04">
        <w:fldChar w:fldCharType="end"/>
      </w:r>
      <w:r w:rsidR="00771C04">
        <w:t xml:space="preserve"> and spatial location </w:t>
      </w:r>
      <w:r w:rsidR="007A5A94">
        <w:fldChar w:fldCharType="begin"/>
      </w:r>
      <w:r w:rsidR="007A5A94">
        <w:instrText xml:space="preserve"> ADDIN EN.CITE &lt;EndNote&gt;&lt;Cite&gt;&lt;Author&gt;Dupont&lt;/Author&gt;&lt;Year&gt;2014&lt;/Year&gt;&lt;RecNum&gt;361&lt;/RecNum&gt;&lt;DisplayText&gt;(Dupont&lt;style face="italic"&gt; et al.&lt;/style&gt;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7A5A94">
        <w:fldChar w:fldCharType="separate"/>
      </w:r>
      <w:r w:rsidR="007A5A94">
        <w:rPr>
          <w:noProof/>
        </w:rPr>
        <w:t>(</w:t>
      </w:r>
      <w:hyperlink w:anchor="_ENREF_15" w:tooltip="Dupont, 2014 #361" w:history="1">
        <w:r w:rsidR="00E408D3">
          <w:rPr>
            <w:noProof/>
          </w:rPr>
          <w:t>Dupont</w:t>
        </w:r>
        <w:r w:rsidR="00E408D3" w:rsidRPr="007A5A94">
          <w:rPr>
            <w:i/>
            <w:noProof/>
          </w:rPr>
          <w:t xml:space="preserve"> et al.</w:t>
        </w:r>
        <w:r w:rsidR="00E408D3">
          <w:rPr>
            <w:noProof/>
          </w:rPr>
          <w:t xml:space="preserve"> 2014</w:t>
        </w:r>
      </w:hyperlink>
      <w:r w:rsidR="007A5A94">
        <w:rPr>
          <w:noProof/>
        </w:rPr>
        <w:t>)</w:t>
      </w:r>
      <w:r w:rsidR="007A5A94">
        <w:fldChar w:fldCharType="end"/>
      </w:r>
      <w:r w:rsidR="007A5A94">
        <w:t xml:space="preserve">. </w:t>
      </w:r>
      <w:r w:rsidR="00DA0F00">
        <w:t>Previous indivi</w:t>
      </w:r>
      <w:r w:rsidR="005A5BD0">
        <w:t>dual based approaches have revealed</w:t>
      </w:r>
      <w:r w:rsidR="00B32484">
        <w:t xml:space="preserve"> the importance of inter individual variation as conspecifics can belong to different modules </w:t>
      </w:r>
      <w:r w:rsidR="00B32484">
        <w:fldChar w:fldCharType="begin"/>
      </w:r>
      <w:r w:rsidR="00B32484">
        <w:instrText xml:space="preserve"> ADDIN EN.CITE &lt;EndNote&gt;&lt;Cite&gt;&lt;Author&gt;Tur&lt;/Author&gt;&lt;Year&gt;2015&lt;/Year&gt;&lt;RecNum&gt;393&lt;/RecNum&gt;&lt;DisplayText&gt;(Tur&lt;style face="italic"&gt; et al.&lt;/style&gt;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B32484">
        <w:fldChar w:fldCharType="separate"/>
      </w:r>
      <w:r w:rsidR="00B32484">
        <w:rPr>
          <w:noProof/>
        </w:rPr>
        <w:t>(</w:t>
      </w:r>
      <w:hyperlink w:anchor="_ENREF_54" w:tooltip="Tur, 2015 #393" w:history="1">
        <w:r w:rsidR="00E408D3">
          <w:rPr>
            <w:noProof/>
          </w:rPr>
          <w:t>Tur</w:t>
        </w:r>
        <w:r w:rsidR="00E408D3" w:rsidRPr="00B32484">
          <w:rPr>
            <w:i/>
            <w:noProof/>
          </w:rPr>
          <w:t xml:space="preserve"> et al.</w:t>
        </w:r>
        <w:r w:rsidR="00E408D3">
          <w:rPr>
            <w:noProof/>
          </w:rPr>
          <w:t xml:space="preserve"> 2015</w:t>
        </w:r>
      </w:hyperlink>
      <w:r w:rsidR="00B32484">
        <w:rPr>
          <w:noProof/>
        </w:rPr>
        <w:t>)</w:t>
      </w:r>
      <w:r w:rsidR="00B32484">
        <w:fldChar w:fldCharType="end"/>
      </w:r>
      <w:r w:rsidR="00403879">
        <w:t>. Downscaling to individuals is a fundamental step to shed light on the underlying drivers of network topology and community functioning.</w:t>
      </w:r>
    </w:p>
    <w:p w14:paraId="3CC1197F" w14:textId="26AD7FB7" w:rsidR="008E2692" w:rsidRDefault="00203A56" w:rsidP="00DC7E37">
      <w:pPr>
        <w:spacing w:line="360" w:lineRule="auto"/>
      </w:pPr>
      <w:r>
        <w:t xml:space="preserve">The functional role of a node </w:t>
      </w:r>
      <w:r w:rsidR="00761E61">
        <w:t>within a</w:t>
      </w:r>
      <w:r>
        <w:t xml:space="preserve"> community can be desc</w:t>
      </w:r>
      <w:r w:rsidR="00761E61">
        <w:t>ribed by its centrality i.e. the</w:t>
      </w:r>
      <w:r>
        <w:t xml:space="preserve"> </w:t>
      </w:r>
      <w:r w:rsidR="00B31C2F">
        <w:t xml:space="preserve">node’s </w:t>
      </w:r>
      <w:r>
        <w:t xml:space="preserve">topological position within the network (Dupont and Olesen 2009). Centrality quantifies how a node </w:t>
      </w:r>
      <w:r w:rsidR="00860FBD">
        <w:t xml:space="preserve">is </w:t>
      </w:r>
      <w:r w:rsidR="004C38A6">
        <w:t xml:space="preserve">connected to the </w:t>
      </w:r>
      <w:r w:rsidR="00860FBD">
        <w:t>rest of the community through</w:t>
      </w:r>
      <w:r w:rsidR="004C38A6">
        <w:t xml:space="preserve"> pollinator sharing</w:t>
      </w:r>
      <w:r>
        <w:t xml:space="preserve"> </w:t>
      </w:r>
      <w:r w:rsidR="00761E61">
        <w:t>and its importance to</w:t>
      </w:r>
      <w:r w:rsidR="00915991">
        <w:t xml:space="preserve"> maintaining network structure (Jordan 2007)</w:t>
      </w:r>
      <w:r w:rsidR="004C38A6">
        <w:t>.</w:t>
      </w:r>
      <w:r w:rsidR="00FF209F">
        <w:t xml:space="preserve"> </w:t>
      </w:r>
      <w:r w:rsidR="00B31C2F">
        <w:t>In food webs, central</w:t>
      </w:r>
      <w:r w:rsidR="0056646D">
        <w:t xml:space="preserve">ity measures have received </w:t>
      </w:r>
      <w:r w:rsidR="00B31C2F">
        <w:t>attention for their ability to identify keystone species</w:t>
      </w:r>
      <w:r w:rsidR="009E78FE">
        <w:t xml:space="preserve"> (Jordan 2006, Estrada 2007)</w:t>
      </w:r>
      <w:ins w:id="79" w:author="zenrunner" w:date="2019-06-20T09:24:00Z">
        <w:r w:rsidR="00C74BB0">
          <w:t>, and it has been proposed that foundation plant species function similarly in non-trophic networks (cite review)</w:t>
        </w:r>
      </w:ins>
      <w:r w:rsidR="009E78FE">
        <w:t xml:space="preserve">. </w:t>
      </w:r>
      <w:r w:rsidR="00D6638D">
        <w:t xml:space="preserve">Recently </w:t>
      </w:r>
      <w:r w:rsidR="00B31C2F">
        <w:t xml:space="preserve">these </w:t>
      </w:r>
      <w:ins w:id="80" w:author="zenrunner" w:date="2019-06-20T09:25:00Z">
        <w:r w:rsidR="0017579A">
          <w:t xml:space="preserve">specific </w:t>
        </w:r>
      </w:ins>
      <w:r w:rsidR="00B31C2F">
        <w:t xml:space="preserve">measures have been applied to </w:t>
      </w:r>
      <w:r w:rsidR="009E78FE">
        <w:t>pollination networks to study changes in species roles after ecological invasions</w:t>
      </w:r>
      <w:r w:rsidR="001A0385">
        <w:t xml:space="preserve"> </w:t>
      </w:r>
      <w:r w:rsidR="001A0385">
        <w:fldChar w:fldCharType="begin"/>
      </w:r>
      <w:r w:rsidR="001A0385">
        <w:instrText xml:space="preserve"> ADDIN EN.CITE &lt;EndNote&gt;&lt;Cite&gt;&lt;Author&gt;Santos&lt;/Author&gt;&lt;Year&gt;2012&lt;/Year&gt;&lt;RecNum&gt;395&lt;/RecNum&gt;&lt;DisplayText&gt;(Santos&lt;style face="italic"&gt; et al.&lt;/style&gt; 2012; Emer&lt;style face="italic"&gt; et al.&lt;/style&gt; 2016)&lt;/DisplayText&gt;&lt;record&gt;&lt;rec-number&gt;395&lt;/rec-number&gt;&lt;foreign-keys&gt;&lt;key app="EN" db-id="efxxxd2elfvxfde05eev9swq9zv0dswrxzp2"&gt;395&lt;/key&gt;&lt;/foreign-keys&gt;&lt;ref-type name="Journal Article"&gt;17&lt;/ref-type&gt;&lt;contributors&gt;&lt;authors&gt;&lt;author&gt;Santos, Gilberto M de M&lt;/author&gt;&lt;author&gt;Aguiar, Cândida ML&lt;/author&gt;&lt;author&gt;Genini, Julieta&lt;/author&gt;&lt;author&gt;Martins, Celso F&lt;/author&gt;&lt;author&gt;Zanella, Fernando CV&lt;/author&gt;&lt;author&gt;Mello, Marco AR&lt;/author&gt;&lt;/authors&gt;&lt;/contributors&gt;&lt;titles&gt;&lt;title&gt;Invasive Africanized honeybees change the structure of native pollination networks in Brazil&lt;/title&gt;&lt;secondary-title&gt;Biological Invasions&lt;/secondary-title&gt;&lt;/titles&gt;&lt;periodical&gt;&lt;full-title&gt;Biological Invasions&lt;/full-title&gt;&lt;/periodical&gt;&lt;pages&gt;2369-2378&lt;/pages&gt;&lt;volume&gt;14&lt;/volume&gt;&lt;number&gt;11&lt;/number&gt;&lt;dates&gt;&lt;year&gt;2012&lt;/year&gt;&lt;/dates&gt;&lt;isbn&gt;1387-3547&lt;/isbn&gt;&lt;urls&gt;&lt;/urls&gt;&lt;/record&gt;&lt;/Cite&gt;&lt;Cite&gt;&lt;Author&gt;Emer&lt;/Author&gt;&lt;Year&gt;2016&lt;/Year&gt;&lt;RecNum&gt;394&lt;/RecNum&gt;&lt;record&gt;&lt;rec-number&gt;394&lt;/rec-number&gt;&lt;foreign-keys&gt;&lt;key app="EN" db-id="efxxxd2elfvxfde05eev9swq9zv0dswrxzp2"&gt;394&lt;/key&gt;&lt;/foreign-keys&gt;&lt;ref-type name="Journal Article"&gt;17&lt;/ref-type&gt;&lt;contributors&gt;&lt;authors&gt;&lt;author&gt;Emer, Carine&lt;/author&gt;&lt;author&gt;Memmott, Jane&lt;/author&gt;&lt;author&gt;Vaughan, Ian P&lt;/author&gt;&lt;author&gt;Montoya, Daniel&lt;/author&gt;&lt;author&gt;Tylianakis, Jason M&lt;/author&gt;&lt;/authors&gt;&lt;/contributors&gt;&lt;titles&gt;&lt;title&gt;Species roles in plant–pollinator communities are conserved across native and alien ranges&lt;/title&gt;&lt;secondary-title&gt;Diversity and Distributions&lt;/secondary-title&gt;&lt;/titles&gt;&lt;periodical&gt;&lt;full-title&gt;Diversity and Distributions&lt;/full-title&gt;&lt;/periodical&gt;&lt;pages&gt;841-852&lt;/pages&gt;&lt;volume&gt;22&lt;/volume&gt;&lt;number&gt;8&lt;/number&gt;&lt;dates&gt;&lt;year&gt;2016&lt;/year&gt;&lt;/dates&gt;&lt;isbn&gt;1366-9516&lt;/isbn&gt;&lt;urls&gt;&lt;/urls&gt;&lt;/record&gt;&lt;/Cite&gt;&lt;/EndNote&gt;</w:instrText>
      </w:r>
      <w:r w:rsidR="001A0385">
        <w:fldChar w:fldCharType="separate"/>
      </w:r>
      <w:r w:rsidR="001A0385">
        <w:rPr>
          <w:noProof/>
        </w:rPr>
        <w:t>(</w:t>
      </w:r>
      <w:hyperlink w:anchor="_ENREF_48" w:tooltip="Santos, 2012 #395" w:history="1">
        <w:r w:rsidR="00E408D3">
          <w:rPr>
            <w:noProof/>
          </w:rPr>
          <w:t>Santos</w:t>
        </w:r>
        <w:r w:rsidR="00E408D3" w:rsidRPr="001A0385">
          <w:rPr>
            <w:i/>
            <w:noProof/>
          </w:rPr>
          <w:t xml:space="preserve"> et al.</w:t>
        </w:r>
        <w:r w:rsidR="00E408D3">
          <w:rPr>
            <w:noProof/>
          </w:rPr>
          <w:t xml:space="preserve"> 2012</w:t>
        </w:r>
      </w:hyperlink>
      <w:r w:rsidR="001A0385">
        <w:rPr>
          <w:noProof/>
        </w:rPr>
        <w:t xml:space="preserve">; </w:t>
      </w:r>
      <w:hyperlink w:anchor="_ENREF_17" w:tooltip="Emer, 2016 #394" w:history="1">
        <w:r w:rsidR="00E408D3">
          <w:rPr>
            <w:noProof/>
          </w:rPr>
          <w:t>Emer</w:t>
        </w:r>
        <w:r w:rsidR="00E408D3" w:rsidRPr="001A0385">
          <w:rPr>
            <w:i/>
            <w:noProof/>
          </w:rPr>
          <w:t xml:space="preserve"> et al.</w:t>
        </w:r>
        <w:r w:rsidR="00E408D3">
          <w:rPr>
            <w:noProof/>
          </w:rPr>
          <w:t xml:space="preserve"> 2016</w:t>
        </w:r>
      </w:hyperlink>
      <w:r w:rsidR="001A0385">
        <w:rPr>
          <w:noProof/>
        </w:rPr>
        <w:t>)</w:t>
      </w:r>
      <w:r w:rsidR="001A0385">
        <w:fldChar w:fldCharType="end"/>
      </w:r>
      <w:r w:rsidR="001A0385">
        <w:t xml:space="preserve">. </w:t>
      </w:r>
      <w:r w:rsidR="0056646D">
        <w:t xml:space="preserve">Within populations, links between nodes act as mating probabilities and centrality has been shown to increase plant fitness due to relative differences in attractiveness between conspecifics </w:t>
      </w:r>
      <w:r w:rsidR="00A14849">
        <w:fldChar w:fldCharType="begin"/>
      </w:r>
      <w:r w:rsidR="00A14849">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A14849">
        <w:fldChar w:fldCharType="separate"/>
      </w:r>
      <w:r w:rsidR="00A14849">
        <w:rPr>
          <w:noProof/>
        </w:rPr>
        <w:t>(</w:t>
      </w:r>
      <w:hyperlink w:anchor="_ENREF_21" w:tooltip="Gómez, 2011 #359" w:history="1">
        <w:r w:rsidR="00E408D3">
          <w:rPr>
            <w:noProof/>
          </w:rPr>
          <w:t>Gómez &amp; Perfectti 2011</w:t>
        </w:r>
      </w:hyperlink>
      <w:r w:rsidR="00A14849">
        <w:rPr>
          <w:noProof/>
        </w:rPr>
        <w:t>)</w:t>
      </w:r>
      <w:r w:rsidR="00A14849">
        <w:fldChar w:fldCharType="end"/>
      </w:r>
      <w:r w:rsidR="00E7618F">
        <w:t>.</w:t>
      </w:r>
      <w:r w:rsidR="00224CC5">
        <w:t xml:space="preserve"> </w:t>
      </w:r>
      <w:r w:rsidR="00A14849">
        <w:t xml:space="preserve">Within </w:t>
      </w:r>
      <w:r w:rsidR="00CE7DFB">
        <w:t>multi-species interaction network</w:t>
      </w:r>
      <w:r w:rsidR="00A14849">
        <w:t>s</w:t>
      </w:r>
      <w:r w:rsidR="00CE7DFB">
        <w:t xml:space="preserve">, individuals are </w:t>
      </w:r>
      <w:r w:rsidR="00A14849">
        <w:t>link</w:t>
      </w:r>
      <w:r w:rsidR="00CE7DFB">
        <w:t>ed with both conspecific</w:t>
      </w:r>
      <w:r w:rsidR="00224CC5">
        <w:t>s and heterospecifics therefore i</w:t>
      </w:r>
      <w:r w:rsidR="00CE7DFB">
        <w:t xml:space="preserve">ncreasing centrality </w:t>
      </w:r>
      <w:r w:rsidR="00CE7DFB" w:rsidRPr="00FC2F0F">
        <w:rPr>
          <w:highlight w:val="cyan"/>
          <w:rPrChange w:id="81" w:author="zenrunner" w:date="2019-06-20T09:25:00Z">
            <w:rPr/>
          </w:rPrChange>
        </w:rPr>
        <w:t xml:space="preserve">will not improve access to </w:t>
      </w:r>
      <w:r w:rsidR="00224CC5" w:rsidRPr="00FC2F0F">
        <w:rPr>
          <w:highlight w:val="cyan"/>
          <w:rPrChange w:id="82" w:author="zenrunner" w:date="2019-06-20T09:25:00Z">
            <w:rPr/>
          </w:rPrChange>
        </w:rPr>
        <w:t>the conspecific mating pool</w:t>
      </w:r>
      <w:r w:rsidR="00CE7DFB" w:rsidRPr="00FC2F0F">
        <w:rPr>
          <w:highlight w:val="cyan"/>
          <w:rPrChange w:id="83" w:author="zenrunner" w:date="2019-06-20T09:25:00Z">
            <w:rPr/>
          </w:rPrChange>
        </w:rPr>
        <w:t xml:space="preserve"> if individuals are primarily connected with </w:t>
      </w:r>
      <w:r w:rsidR="00224CC5" w:rsidRPr="00FC2F0F">
        <w:rPr>
          <w:highlight w:val="cyan"/>
          <w:rPrChange w:id="84" w:author="zenrunner" w:date="2019-06-20T09:25:00Z">
            <w:rPr/>
          </w:rPrChange>
        </w:rPr>
        <w:t>heterospecifics</w:t>
      </w:r>
      <w:ins w:id="85" w:author="zenrunner" w:date="2019-06-20T09:25:00Z">
        <w:r w:rsidR="00FC2F0F">
          <w:t xml:space="preserve"> lost.. </w:t>
        </w:r>
        <w:r w:rsidR="00FC2F0F">
          <w:lastRenderedPageBreak/>
          <w:t>sorry</w:t>
        </w:r>
      </w:ins>
      <w:r w:rsidR="002B63C1">
        <w:t xml:space="preserve">. </w:t>
      </w:r>
      <w:r w:rsidR="00C77687">
        <w:t>Spatial a</w:t>
      </w:r>
      <w:r w:rsidR="003119C2">
        <w:t>ssociation with</w:t>
      </w:r>
      <w:r w:rsidR="008E2692">
        <w:t xml:space="preserve"> </w:t>
      </w:r>
      <w:r w:rsidR="003119C2">
        <w:t>co-blooming heterospecifics can alter the attractiveness of an individual</w:t>
      </w:r>
      <w:r w:rsidR="002B63C1">
        <w:t xml:space="preserve"> plant</w:t>
      </w:r>
      <w:r w:rsidR="003119C2">
        <w:t xml:space="preserve"> leading to increases (facilitation) or decreases (competition) in pollinator visitation rates </w:t>
      </w:r>
      <w:r w:rsidR="002B63C1">
        <w:fldChar w:fldCharType="begin">
          <w:fldData xml:space="preserve">PEVuZE5vdGU+PENpdGU+PEF1dGhvcj5SYXRoY2tlPC9BdXRob3I+PFllYXI+MTk4MzwvWWVhcj48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=
</w:fldData>
        </w:fldChar>
      </w:r>
      <w:r w:rsidR="002B63C1">
        <w:instrText xml:space="preserve"> ADDIN EN.CITE </w:instrText>
      </w:r>
      <w:r w:rsidR="002B63C1">
        <w:fldChar w:fldCharType="begin">
          <w:fldData xml:space="preserve">PEVuZE5vdGU+PENpdGU+PEF1dGhvcj5SYXRoY2tlPC9BdXRob3I+PFllYXI+MTk4MzwvWWVhcj48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=
</w:fldData>
        </w:fldChar>
      </w:r>
      <w:r w:rsidR="002B63C1">
        <w:instrText xml:space="preserve"> ADDIN EN.CITE.DATA </w:instrText>
      </w:r>
      <w:r w:rsidR="002B63C1">
        <w:fldChar w:fldCharType="end"/>
      </w:r>
      <w:r w:rsidR="002B63C1">
        <w:fldChar w:fldCharType="separate"/>
      </w:r>
      <w:r w:rsidR="002B63C1">
        <w:rPr>
          <w:noProof/>
        </w:rPr>
        <w:t>(</w:t>
      </w:r>
      <w:hyperlink w:anchor="_ENREF_42" w:tooltip="Rathcke, 1983 #148" w:history="1">
        <w:r w:rsidR="00E408D3">
          <w:rPr>
            <w:noProof/>
          </w:rPr>
          <w:t>Rathcke 1983</w:t>
        </w:r>
      </w:hyperlink>
      <w:r w:rsidR="002B63C1">
        <w:rPr>
          <w:noProof/>
        </w:rPr>
        <w:t xml:space="preserve">; </w:t>
      </w:r>
      <w:hyperlink w:anchor="_ENREF_31" w:tooltip="Mitchell, 2009 #134" w:history="1">
        <w:r w:rsidR="00E408D3">
          <w:rPr>
            <w:noProof/>
          </w:rPr>
          <w:t>Mitchell</w:t>
        </w:r>
        <w:r w:rsidR="00E408D3" w:rsidRPr="002B63C1">
          <w:rPr>
            <w:i/>
            <w:noProof/>
          </w:rPr>
          <w:t xml:space="preserve"> et al.</w:t>
        </w:r>
        <w:r w:rsidR="00E408D3">
          <w:rPr>
            <w:noProof/>
          </w:rPr>
          <w:t xml:space="preserve"> 2009</w:t>
        </w:r>
      </w:hyperlink>
      <w:r w:rsidR="002B63C1">
        <w:rPr>
          <w:noProof/>
        </w:rPr>
        <w:t xml:space="preserve">; </w:t>
      </w:r>
      <w:hyperlink w:anchor="_ENREF_7" w:tooltip="Braun, 2018 #331" w:history="1">
        <w:r w:rsidR="00E408D3">
          <w:rPr>
            <w:noProof/>
          </w:rPr>
          <w:t>Braun &amp; Lortie 2018</w:t>
        </w:r>
      </w:hyperlink>
      <w:r w:rsidR="002B63C1">
        <w:rPr>
          <w:noProof/>
        </w:rPr>
        <w:t>)</w:t>
      </w:r>
      <w:r w:rsidR="002B63C1">
        <w:fldChar w:fldCharType="end"/>
      </w:r>
      <w:ins w:id="86" w:author="zenrunner" w:date="2019-06-20T09:26:00Z">
        <w:r w:rsidR="00CA4E35">
          <w:t xml:space="preserve"> good but flow... hard to see connections here</w:t>
        </w:r>
      </w:ins>
      <w:r w:rsidR="002B63C1">
        <w:t>.</w:t>
      </w:r>
      <w:r w:rsidR="00D57CBE">
        <w:t xml:space="preserve"> Therefore, association with other species can contribute to </w:t>
      </w:r>
      <w:del w:id="87" w:author="zenrunner" w:date="2019-06-20T09:26:00Z">
        <w:r w:rsidR="00D57CBE" w:rsidDel="00436DEF">
          <w:delText xml:space="preserve">an individual’s </w:delText>
        </w:r>
      </w:del>
      <w:r w:rsidR="00D57CBE">
        <w:t xml:space="preserve">centrality </w:t>
      </w:r>
      <w:ins w:id="88" w:author="zenrunner" w:date="2019-06-20T09:26:00Z">
        <w:r w:rsidR="00436DEF">
          <w:t>of an individual? bit confusing what an individual is? an individual entity, an individual-based network, a species? sorry</w:t>
        </w:r>
      </w:ins>
      <w:ins w:id="89" w:author="zenrunner" w:date="2019-06-20T09:27:00Z">
        <w:r w:rsidR="00436DEF">
          <w:t xml:space="preserve"> maybe either define what you mean somehow or try to keep reader on track&gt; </w:t>
        </w:r>
      </w:ins>
      <w:r w:rsidR="00D57CBE">
        <w:t>through changes in its attractiveness</w:t>
      </w:r>
      <w:r w:rsidR="0069403C">
        <w:t xml:space="preserve"> but if this increases access to conspecifics is unknown</w:t>
      </w:r>
      <w:ins w:id="90" w:author="zenrunner" w:date="2019-06-20T09:27:00Z">
        <w:r w:rsidR="000A5810">
          <w:t>??</w:t>
        </w:r>
      </w:ins>
      <w:r w:rsidR="0069403C">
        <w:t xml:space="preserve">. </w:t>
      </w:r>
      <w:r w:rsidR="00895B93">
        <w:t xml:space="preserve">Here, downscaling </w:t>
      </w:r>
      <w:ins w:id="91" w:author="zenrunner" w:date="2019-06-20T09:27:00Z">
        <w:r w:rsidR="000A5810">
          <w:t xml:space="preserve">from ? larger mixed species? community networks? or from networks that include pollinators? </w:t>
        </w:r>
      </w:ins>
      <w:r w:rsidR="00895B93">
        <w:t xml:space="preserve">provides </w:t>
      </w:r>
      <w:r w:rsidR="00895B93" w:rsidRPr="00D12CB7">
        <w:rPr>
          <w:highlight w:val="cyan"/>
          <w:rPrChange w:id="92" w:author="zenrunner" w:date="2019-06-20T09:28:00Z">
            <w:rPr/>
          </w:rPrChange>
        </w:rPr>
        <w:t>information about how individual traits and local context contribute to an individual’s importance relative to other members of the co-flowering community.</w:t>
      </w:r>
      <w:r w:rsidR="00895B93">
        <w:t xml:space="preserve"> </w:t>
      </w:r>
      <w:r w:rsidR="006F0425">
        <w:t xml:space="preserve"> </w:t>
      </w:r>
      <w:ins w:id="93" w:author="zenrunner" w:date="2019-06-20T09:28:00Z">
        <w:r w:rsidR="00D12CB7">
          <w:t>meh - be more explicit what the benefit is - ie you are doing X to be able to contrast individual trait-driven factors such as floral display versus network-level? measures such as density? to better predict interactions with pollinators such as visit</w:t>
        </w:r>
      </w:ins>
      <w:ins w:id="94" w:author="zenrunner" w:date="2019-06-20T09:29:00Z">
        <w:r w:rsidR="0096721A">
          <w:t>at</w:t>
        </w:r>
      </w:ins>
      <w:ins w:id="95" w:author="zenrunner" w:date="2019-06-20T09:28:00Z">
        <w:r w:rsidR="00D12CB7">
          <w:t>ion or pollen dep?</w:t>
        </w:r>
      </w:ins>
    </w:p>
    <w:p w14:paraId="29F3C9E1" w14:textId="5E7F4D56" w:rsidR="00B50911" w:rsidRDefault="0071283C" w:rsidP="00744A93">
      <w:pPr>
        <w:spacing w:line="360" w:lineRule="auto"/>
      </w:pPr>
      <w:r>
        <w:t>In this study</w:t>
      </w:r>
      <w:r w:rsidR="00D5228E">
        <w:t>,</w:t>
      </w:r>
      <w:r>
        <w:t xml:space="preserve"> we address</w:t>
      </w:r>
      <w:r w:rsidR="00D5228E">
        <w:t>ed</w:t>
      </w:r>
      <w:r>
        <w:t xml:space="preserve"> </w:t>
      </w:r>
      <w:r w:rsidR="009A4765">
        <w:t xml:space="preserve">the influence of pollinator sharing on the </w:t>
      </w:r>
      <w:r w:rsidR="009A4765" w:rsidRPr="002016AC">
        <w:t>topological shape</w:t>
      </w:r>
      <w:r w:rsidR="009A4765">
        <w:t xml:space="preserve"> of the pollinator-visitation network of a spring blooming desert shrub and cactus community</w:t>
      </w:r>
      <w:r w:rsidR="00B50911">
        <w:t>.</w:t>
      </w:r>
      <w:ins w:id="96" w:author="zenrunner" w:date="2019-06-20T09:29:00Z">
        <w:r w:rsidR="007857CC">
          <w:t xml:space="preserve"> </w:t>
        </w:r>
      </w:ins>
    </w:p>
    <w:p w14:paraId="498149A8" w14:textId="11F61E44" w:rsidR="007857CC" w:rsidRDefault="007857CC" w:rsidP="00744A93">
      <w:pPr>
        <w:spacing w:line="360" w:lineRule="auto"/>
        <w:rPr>
          <w:ins w:id="97" w:author="zenrunner" w:date="2019-06-20T09:32:00Z"/>
        </w:rPr>
      </w:pPr>
      <w:ins w:id="98" w:author="zenrunner" w:date="2019-06-20T09:29:00Z">
        <w:r>
          <w:t>meaning? what does this do ecologically? state idea first? or p</w:t>
        </w:r>
        <w:bookmarkStart w:id="99" w:name="_GoBack"/>
        <w:bookmarkEnd w:id="99"/>
        <w:r>
          <w:t xml:space="preserve">urpos In thius study, we directly contrast plant-plant interactions with a foundation shrub species typically functioning as a benefactor with </w:t>
        </w:r>
      </w:ins>
      <w:ins w:id="100" w:author="zenrunner" w:date="2019-06-20T09:30:00Z">
        <w:r>
          <w:t xml:space="preserve">individual plant traits to examine pollinator interactions with the protege species? then get to network - same as what we said before - YOu can GO either way - ie the idea and network is the TOOL or if you want, NETWORK is the tool </w:t>
        </w:r>
      </w:ins>
      <w:ins w:id="101" w:author="zenrunner" w:date="2019-06-20T09:31:00Z">
        <w:r>
          <w:t xml:space="preserve">and we are using this system as a case study. The paragraphs above flip-flop really - I recommend picking one and setting entire focus that way then re-edit abstract and edit to set main idea first then </w:t>
        </w:r>
      </w:ins>
      <w:ins w:id="102" w:author="zenrunner" w:date="2019-06-20T09:32:00Z">
        <w:r>
          <w:t>back with secondary</w:t>
        </w:r>
      </w:ins>
      <w:r w:rsidR="009A4765">
        <w:t xml:space="preserve">. </w:t>
      </w:r>
      <w:ins w:id="103" w:author="zenrunner" w:date="2019-06-20T09:32:00Z">
        <w:r>
          <w:t xml:space="preserve">  It will be just cutting and pasting..</w:t>
        </w:r>
      </w:ins>
    </w:p>
    <w:p w14:paraId="0E12FD47" w14:textId="77777777" w:rsidR="007857CC" w:rsidRDefault="007857CC" w:rsidP="00744A93">
      <w:pPr>
        <w:spacing w:line="360" w:lineRule="auto"/>
        <w:rPr>
          <w:ins w:id="104" w:author="zenrunner" w:date="2019-06-20T09:32:00Z"/>
        </w:rPr>
      </w:pPr>
    </w:p>
    <w:p w14:paraId="32811708" w14:textId="630D376E" w:rsidR="007857CC" w:rsidRDefault="007857CC" w:rsidP="00744A93">
      <w:pPr>
        <w:spacing w:line="360" w:lineRule="auto"/>
        <w:rPr>
          <w:ins w:id="105" w:author="zenrunner" w:date="2019-06-20T09:36:00Z"/>
        </w:rPr>
      </w:pPr>
      <w:ins w:id="106" w:author="zenrunner" w:date="2019-06-20T09:32:00Z">
        <w:r>
          <w:t xml:space="preserve">Network theory and analyses great enhance studies of population and community structure because a. most interactions are not just pairwise, b. pollinators and plant interact, and c.similar to keystone species in foodweb studies, foundation plant species in plant communities can have dramatic network-level and hence community-level impacts on dynamics.  Individual trait level </w:t>
        </w:r>
      </w:ins>
      <w:ins w:id="107" w:author="zenrunner" w:date="2019-06-20T09:34:00Z">
        <w:r w:rsidR="004B013B">
          <w:t xml:space="preserve">factors are relevant in this context such as floral display etc however neighbourhood-level </w:t>
        </w:r>
        <w:r w:rsidR="004B013B">
          <w:lastRenderedPageBreak/>
          <w:t xml:space="preserve">measures from network analyses cannot be ignored. Pollinator-mediated facilitation is... and it is a perfect set of interactions to advance ecological network theory </w:t>
        </w:r>
      </w:ins>
      <w:ins w:id="108" w:author="zenrunner" w:date="2019-06-20T09:35:00Z">
        <w:r w:rsidR="004B013B">
          <w:t>models for community assembly and contrasts of traits versus community importance.  Using a desert shrub system typicall</w:t>
        </w:r>
      </w:ins>
      <w:ins w:id="109" w:author="zenrunner" w:date="2019-06-20T09:36:00Z">
        <w:r w:rsidR="004B013B">
          <w:t>y</w:t>
        </w:r>
      </w:ins>
      <w:ins w:id="110" w:author="zenrunner" w:date="2019-06-20T09:35:00Z">
        <w:r w:rsidR="004B013B">
          <w:t xml:space="preserve"> described </w:t>
        </w:r>
      </w:ins>
      <w:ins w:id="111" w:author="zenrunner" w:date="2019-06-20T09:36:00Z">
        <w:r w:rsidR="004B013B">
          <w:t>by facilitation, we examined pmf to test network dynamics etc...</w:t>
        </w:r>
      </w:ins>
    </w:p>
    <w:p w14:paraId="534A4385" w14:textId="77777777" w:rsidR="004B013B" w:rsidRDefault="004B013B" w:rsidP="00744A93">
      <w:pPr>
        <w:spacing w:line="360" w:lineRule="auto"/>
        <w:rPr>
          <w:ins w:id="112" w:author="zenrunner" w:date="2019-06-20T09:36:00Z"/>
        </w:rPr>
      </w:pPr>
    </w:p>
    <w:p w14:paraId="622469E8" w14:textId="25107E62" w:rsidR="004B013B" w:rsidRDefault="004B013B" w:rsidP="00744A93">
      <w:pPr>
        <w:spacing w:line="360" w:lineRule="auto"/>
        <w:rPr>
          <w:ins w:id="113" w:author="zenrunner" w:date="2019-06-20T09:36:00Z"/>
        </w:rPr>
      </w:pPr>
      <w:ins w:id="114" w:author="zenrunner" w:date="2019-06-20T09:36:00Z">
        <w:r>
          <w:t>something like that flow.</w:t>
        </w:r>
      </w:ins>
    </w:p>
    <w:p w14:paraId="04755A29" w14:textId="77777777" w:rsidR="004B013B" w:rsidRDefault="004B013B" w:rsidP="00744A93">
      <w:pPr>
        <w:spacing w:line="360" w:lineRule="auto"/>
        <w:rPr>
          <w:ins w:id="115" w:author="zenrunner" w:date="2019-06-20T09:36:00Z"/>
        </w:rPr>
      </w:pPr>
    </w:p>
    <w:p w14:paraId="6C350703" w14:textId="42166FA6" w:rsidR="004B013B" w:rsidRDefault="004B013B" w:rsidP="00744A93">
      <w:pPr>
        <w:spacing w:line="360" w:lineRule="auto"/>
        <w:rPr>
          <w:ins w:id="116" w:author="zenrunner" w:date="2019-06-20T09:36:00Z"/>
        </w:rPr>
      </w:pPr>
      <w:ins w:id="117" w:author="zenrunner" w:date="2019-06-20T09:36:00Z">
        <w:r>
          <w:t>OR go the other way</w:t>
        </w:r>
      </w:ins>
    </w:p>
    <w:p w14:paraId="33BF0458" w14:textId="0B29226C" w:rsidR="004B013B" w:rsidRDefault="004B013B" w:rsidP="00744A93">
      <w:pPr>
        <w:spacing w:line="360" w:lineRule="auto"/>
        <w:rPr>
          <w:ins w:id="118" w:author="zenrunner" w:date="2019-06-20T09:32:00Z"/>
        </w:rPr>
      </w:pPr>
      <w:ins w:id="119" w:author="zenrunner" w:date="2019-06-20T09:36:00Z">
        <w:r>
          <w:t xml:space="preserve">Ecological interactions can be simplified to direct and indirect or positive and negative.  However, </w:t>
        </w:r>
      </w:ins>
      <w:ins w:id="120" w:author="zenrunner" w:date="2019-06-20T09:37:00Z">
        <w:r>
          <w:t xml:space="preserve">interactions do not occur in isolation, only in populations, and without interactions with other taxa such as pollinators. etc. then spin up value of looking at the bigger picture, through network analyses, on the relative importance of traits, interactions with neighbours mediated through pollinators, and the relative importance of </w:t>
        </w:r>
      </w:ins>
      <w:ins w:id="121" w:author="zenrunner" w:date="2019-06-20T09:38:00Z">
        <w:r w:rsidR="00716B8E">
          <w:t>overa</w:t>
        </w:r>
        <w:r w:rsidR="00A1230E">
          <w:t>r</w:t>
        </w:r>
        <w:r w:rsidR="00716B8E">
          <w:t xml:space="preserve">ching </w:t>
        </w:r>
      </w:ins>
      <w:ins w:id="122" w:author="zenrunner" w:date="2019-06-20T09:37:00Z">
        <w:r>
          <w:t xml:space="preserve">foundation </w:t>
        </w:r>
      </w:ins>
      <w:ins w:id="123" w:author="zenrunner" w:date="2019-06-20T09:38:00Z">
        <w:r w:rsidR="00716B8E">
          <w:t xml:space="preserve">plant </w:t>
        </w:r>
      </w:ins>
      <w:ins w:id="124" w:author="zenrunner" w:date="2019-06-20T09:37:00Z">
        <w:r>
          <w:t>species?</w:t>
        </w:r>
      </w:ins>
    </w:p>
    <w:p w14:paraId="3F2D3DF5" w14:textId="77777777" w:rsidR="007857CC" w:rsidRDefault="007857CC" w:rsidP="00744A93">
      <w:pPr>
        <w:spacing w:line="360" w:lineRule="auto"/>
        <w:rPr>
          <w:ins w:id="125" w:author="zenrunner" w:date="2019-06-20T09:32:00Z"/>
        </w:rPr>
      </w:pPr>
    </w:p>
    <w:p w14:paraId="1657C477" w14:textId="15ABF5E2" w:rsidR="002614BB" w:rsidRDefault="009A4765" w:rsidP="00744A93">
      <w:pPr>
        <w:spacing w:line="360" w:lineRule="auto"/>
        <w:rPr>
          <w:ins w:id="126" w:author="zenrunner" w:date="2019-06-20T09:42:00Z"/>
        </w:rPr>
      </w:pPr>
      <w:r w:rsidRPr="00A1230E">
        <w:rPr>
          <w:highlight w:val="yellow"/>
          <w:rPrChange w:id="127" w:author="zenrunner" w:date="2019-06-20T09:38:00Z">
            <w:rPr/>
          </w:rPrChange>
        </w:rPr>
        <w:t xml:space="preserve">We explored the interplay between </w:t>
      </w:r>
      <w:r w:rsidR="0071283C" w:rsidRPr="00A1230E">
        <w:rPr>
          <w:highlight w:val="yellow"/>
          <w:rPrChange w:id="128" w:author="zenrunner" w:date="2019-06-20T09:38:00Z">
            <w:rPr/>
          </w:rPrChange>
        </w:rPr>
        <w:t xml:space="preserve">individual </w:t>
      </w:r>
      <w:r w:rsidR="00D70A15" w:rsidRPr="00A1230E">
        <w:rPr>
          <w:highlight w:val="yellow"/>
          <w:rPrChange w:id="129" w:author="zenrunner" w:date="2019-06-20T09:38:00Z">
            <w:rPr/>
          </w:rPrChange>
        </w:rPr>
        <w:t>floral display size</w:t>
      </w:r>
      <w:r w:rsidR="0071283C" w:rsidRPr="00A1230E">
        <w:rPr>
          <w:highlight w:val="yellow"/>
          <w:rPrChange w:id="130" w:author="zenrunner" w:date="2019-06-20T09:38:00Z">
            <w:rPr/>
          </w:rPrChange>
        </w:rPr>
        <w:t xml:space="preserve">, </w:t>
      </w:r>
      <w:r w:rsidR="00D70A15" w:rsidRPr="00A1230E">
        <w:rPr>
          <w:highlight w:val="yellow"/>
          <w:rPrChange w:id="131" w:author="zenrunner" w:date="2019-06-20T09:38:00Z">
            <w:rPr/>
          </w:rPrChange>
        </w:rPr>
        <w:t>the local floral neighbourhood</w:t>
      </w:r>
      <w:r w:rsidR="005F1DCA" w:rsidRPr="00A1230E">
        <w:rPr>
          <w:highlight w:val="yellow"/>
          <w:rPrChange w:id="132" w:author="zenrunner" w:date="2019-06-20T09:38:00Z">
            <w:rPr/>
          </w:rPrChange>
        </w:rPr>
        <w:t>,</w:t>
      </w:r>
      <w:r w:rsidR="0071283C" w:rsidRPr="00A1230E">
        <w:rPr>
          <w:highlight w:val="yellow"/>
          <w:rPrChange w:id="133" w:author="zenrunner" w:date="2019-06-20T09:38:00Z">
            <w:rPr/>
          </w:rPrChange>
        </w:rPr>
        <w:t xml:space="preserve"> and </w:t>
      </w:r>
      <w:r w:rsidR="00D70A15" w:rsidRPr="00A1230E">
        <w:rPr>
          <w:highlight w:val="yellow"/>
          <w:rPrChange w:id="134" w:author="zenrunner" w:date="2019-06-20T09:38:00Z">
            <w:rPr/>
          </w:rPrChange>
        </w:rPr>
        <w:t xml:space="preserve">within-season </w:t>
      </w:r>
      <w:r w:rsidR="0071283C" w:rsidRPr="00A1230E">
        <w:rPr>
          <w:highlight w:val="yellow"/>
          <w:rPrChange w:id="135" w:author="zenrunner" w:date="2019-06-20T09:38:00Z">
            <w:rPr/>
          </w:rPrChange>
        </w:rPr>
        <w:t xml:space="preserve">phenology </w:t>
      </w:r>
      <w:r w:rsidR="00000C07" w:rsidRPr="00A1230E">
        <w:rPr>
          <w:highlight w:val="yellow"/>
          <w:rPrChange w:id="136" w:author="zenrunner" w:date="2019-06-20T09:38:00Z">
            <w:rPr/>
          </w:rPrChange>
        </w:rPr>
        <w:t xml:space="preserve">on </w:t>
      </w:r>
      <w:r w:rsidR="00B94059" w:rsidRPr="00A1230E">
        <w:rPr>
          <w:highlight w:val="yellow"/>
          <w:rPrChange w:id="137" w:author="zenrunner" w:date="2019-06-20T09:38:00Z">
            <w:rPr/>
          </w:rPrChange>
        </w:rPr>
        <w:t>pollinator visitation</w:t>
      </w:r>
      <w:r w:rsidRPr="00A1230E">
        <w:rPr>
          <w:highlight w:val="yellow"/>
          <w:rPrChange w:id="138" w:author="zenrunner" w:date="2019-06-20T09:38:00Z">
            <w:rPr/>
          </w:rPrChange>
        </w:rPr>
        <w:t>, centrality measures and</w:t>
      </w:r>
      <w:r w:rsidR="00BE3433" w:rsidRPr="00A1230E">
        <w:rPr>
          <w:highlight w:val="yellow"/>
          <w:rPrChange w:id="139" w:author="zenrunner" w:date="2019-06-20T09:38:00Z">
            <w:rPr/>
          </w:rPrChange>
        </w:rPr>
        <w:t xml:space="preserve"> network</w:t>
      </w:r>
      <w:r w:rsidRPr="00A1230E">
        <w:rPr>
          <w:highlight w:val="yellow"/>
          <w:rPrChange w:id="140" w:author="zenrunner" w:date="2019-06-20T09:38:00Z">
            <w:rPr/>
          </w:rPrChange>
        </w:rPr>
        <w:t xml:space="preserve"> modularity</w:t>
      </w:r>
      <w:ins w:id="141" w:author="zenrunner" w:date="2019-06-20T09:38:00Z">
        <w:r w:rsidR="00A1230E" w:rsidRPr="00A1230E">
          <w:rPr>
            <w:highlight w:val="yellow"/>
            <w:rPrChange w:id="142" w:author="zenrunner" w:date="2019-06-20T09:38:00Z">
              <w:rPr/>
            </w:rPrChange>
          </w:rPr>
          <w:t>??</w:t>
        </w:r>
        <w:r w:rsidR="00A1230E">
          <w:rPr>
            <w:highlight w:val="yellow"/>
          </w:rPr>
          <w:t xml:space="preserve"> why?</w:t>
        </w:r>
      </w:ins>
      <w:r w:rsidRPr="00A1230E">
        <w:rPr>
          <w:highlight w:val="yellow"/>
          <w:rPrChange w:id="143" w:author="zenrunner" w:date="2019-06-20T09:38:00Z">
            <w:rPr/>
          </w:rPrChange>
        </w:rPr>
        <w:t>.</w:t>
      </w:r>
      <w:r>
        <w:t xml:space="preserve"> </w:t>
      </w:r>
      <w:r w:rsidR="00955E93" w:rsidRPr="00A1230E">
        <w:rPr>
          <w:highlight w:val="cyan"/>
          <w:rPrChange w:id="144" w:author="zenrunner" w:date="2019-06-20T09:39:00Z">
            <w:rPr/>
          </w:rPrChange>
        </w:rPr>
        <w:t xml:space="preserve">In desert ecosystems, </w:t>
      </w:r>
      <w:r w:rsidR="00797EE9" w:rsidRPr="00A1230E">
        <w:rPr>
          <w:highlight w:val="cyan"/>
          <w:rPrChange w:id="145" w:author="zenrunner" w:date="2019-06-20T09:39:00Z">
            <w:rPr/>
          </w:rPrChange>
        </w:rPr>
        <w:t>peak flowering periods</w:t>
      </w:r>
      <w:r w:rsidR="00955E93" w:rsidRPr="00A1230E">
        <w:rPr>
          <w:highlight w:val="cyan"/>
          <w:rPrChange w:id="146" w:author="zenrunner" w:date="2019-06-20T09:39:00Z">
            <w:rPr/>
          </w:rPrChange>
        </w:rPr>
        <w:t xml:space="preserve"> are restr</w:t>
      </w:r>
      <w:r w:rsidR="00797EE9" w:rsidRPr="00A1230E">
        <w:rPr>
          <w:highlight w:val="cyan"/>
          <w:rPrChange w:id="147" w:author="zenrunner" w:date="2019-06-20T09:39:00Z">
            <w:rPr/>
          </w:rPrChange>
        </w:rPr>
        <w:t xml:space="preserve">icted to a relatively short </w:t>
      </w:r>
      <w:r w:rsidRPr="00A1230E">
        <w:rPr>
          <w:highlight w:val="cyan"/>
          <w:rPrChange w:id="148" w:author="zenrunner" w:date="2019-06-20T09:39:00Z">
            <w:rPr/>
          </w:rPrChange>
        </w:rPr>
        <w:t>period in the spring time which is strongly constrained by climatic conditions</w:t>
      </w:r>
      <w:r w:rsidR="002D2F3C" w:rsidRPr="00A1230E">
        <w:rPr>
          <w:highlight w:val="cyan"/>
          <w:rPrChange w:id="149" w:author="zenrunner" w:date="2019-06-20T09:39:00Z">
            <w:rPr/>
          </w:rPrChange>
        </w:rPr>
        <w:t xml:space="preserve"> </w:t>
      </w:r>
      <w:r w:rsidR="002D2F3C" w:rsidRPr="00A1230E">
        <w:rPr>
          <w:highlight w:val="cyan"/>
          <w:rPrChange w:id="150" w:author="zenrunner" w:date="2019-06-20T09:39:00Z">
            <w:rPr/>
          </w:rPrChange>
        </w:rPr>
        <w:fldChar w:fldCharType="begin"/>
      </w:r>
      <w:r w:rsidR="002D2F3C" w:rsidRPr="00A1230E">
        <w:rPr>
          <w:highlight w:val="cyan"/>
          <w:rPrChange w:id="151" w:author="zenrunner" w:date="2019-06-20T09:39:00Z">
            <w:rPr/>
          </w:rPrChange>
        </w:rPr>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2D2F3C" w:rsidRPr="00A1230E">
        <w:rPr>
          <w:highlight w:val="cyan"/>
          <w:rPrChange w:id="152" w:author="zenrunner" w:date="2019-06-20T09:39:00Z">
            <w:rPr/>
          </w:rPrChange>
        </w:rPr>
        <w:fldChar w:fldCharType="separate"/>
      </w:r>
      <w:r w:rsidR="002D2F3C" w:rsidRPr="00A1230E">
        <w:rPr>
          <w:noProof/>
          <w:highlight w:val="cyan"/>
          <w:rPrChange w:id="153" w:author="zenrunner" w:date="2019-06-20T09:39:00Z">
            <w:rPr>
              <w:noProof/>
            </w:rPr>
          </w:rPrChange>
        </w:rPr>
        <w:t>(</w:t>
      </w:r>
      <w:r w:rsidR="00234D13" w:rsidRPr="00A1230E">
        <w:rPr>
          <w:highlight w:val="cyan"/>
          <w:rPrChange w:id="154" w:author="zenrunner" w:date="2019-06-20T09:39:00Z">
            <w:rPr>
              <w:noProof/>
            </w:rPr>
          </w:rPrChange>
        </w:rPr>
        <w:fldChar w:fldCharType="begin"/>
      </w:r>
      <w:r w:rsidR="00234D13" w:rsidRPr="00A1230E">
        <w:rPr>
          <w:highlight w:val="cyan"/>
          <w:rPrChange w:id="155" w:author="zenrunner" w:date="2019-06-20T09:39:00Z">
            <w:rPr/>
          </w:rPrChange>
        </w:rPr>
        <w:instrText xml:space="preserve"> HYPERLINK \l "_ENREF_26" \o "Jennings, 2001 #5" </w:instrText>
      </w:r>
      <w:r w:rsidR="00234D13" w:rsidRPr="00A1230E">
        <w:rPr>
          <w:highlight w:val="cyan"/>
          <w:rPrChange w:id="156" w:author="zenrunner" w:date="2019-06-20T09:39:00Z">
            <w:rPr>
              <w:noProof/>
            </w:rPr>
          </w:rPrChange>
        </w:rPr>
        <w:fldChar w:fldCharType="separate"/>
      </w:r>
      <w:r w:rsidR="00E408D3" w:rsidRPr="00A1230E">
        <w:rPr>
          <w:noProof/>
          <w:highlight w:val="cyan"/>
          <w:rPrChange w:id="157" w:author="zenrunner" w:date="2019-06-20T09:39:00Z">
            <w:rPr>
              <w:noProof/>
            </w:rPr>
          </w:rPrChange>
        </w:rPr>
        <w:t>Jennings 2001</w:t>
      </w:r>
      <w:r w:rsidR="00234D13" w:rsidRPr="00A1230E">
        <w:rPr>
          <w:noProof/>
          <w:highlight w:val="cyan"/>
          <w:rPrChange w:id="158" w:author="zenrunner" w:date="2019-06-20T09:39:00Z">
            <w:rPr>
              <w:noProof/>
            </w:rPr>
          </w:rPrChange>
        </w:rPr>
        <w:fldChar w:fldCharType="end"/>
      </w:r>
      <w:r w:rsidR="002D2F3C" w:rsidRPr="00A1230E">
        <w:rPr>
          <w:noProof/>
          <w:highlight w:val="cyan"/>
          <w:rPrChange w:id="159" w:author="zenrunner" w:date="2019-06-20T09:39:00Z">
            <w:rPr>
              <w:noProof/>
            </w:rPr>
          </w:rPrChange>
        </w:rPr>
        <w:t>)</w:t>
      </w:r>
      <w:r w:rsidR="002D2F3C" w:rsidRPr="00A1230E">
        <w:rPr>
          <w:highlight w:val="cyan"/>
          <w:rPrChange w:id="160" w:author="zenrunner" w:date="2019-06-20T09:39:00Z">
            <w:rPr/>
          </w:rPrChange>
        </w:rPr>
        <w:fldChar w:fldCharType="end"/>
      </w:r>
      <w:r w:rsidRPr="00A1230E">
        <w:rPr>
          <w:highlight w:val="cyan"/>
          <w:rPrChange w:id="161" w:author="zenrunner" w:date="2019-06-20T09:39:00Z">
            <w:rPr/>
          </w:rPrChange>
        </w:rPr>
        <w:t xml:space="preserve">. </w:t>
      </w:r>
      <w:r w:rsidR="00955E93" w:rsidRPr="00A1230E">
        <w:rPr>
          <w:highlight w:val="cyan"/>
          <w:rPrChange w:id="162" w:author="zenrunner" w:date="2019-06-20T09:39:00Z">
            <w:rPr/>
          </w:rPrChange>
        </w:rPr>
        <w:t xml:space="preserve">Spring blooming shrubs </w:t>
      </w:r>
      <w:r w:rsidR="00BE3191" w:rsidRPr="00A1230E">
        <w:rPr>
          <w:highlight w:val="cyan"/>
          <w:rPrChange w:id="163" w:author="zenrunner" w:date="2019-06-20T09:39:00Z">
            <w:rPr/>
          </w:rPrChange>
        </w:rPr>
        <w:t xml:space="preserve">and cacti </w:t>
      </w:r>
      <w:r w:rsidR="00955E93" w:rsidRPr="00A1230E">
        <w:rPr>
          <w:highlight w:val="cyan"/>
          <w:rPrChange w:id="164" w:author="zenrunner" w:date="2019-06-20T09:39:00Z">
            <w:rPr/>
          </w:rPrChange>
        </w:rPr>
        <w:t xml:space="preserve">represent individual concentrations of </w:t>
      </w:r>
      <w:r w:rsidR="00BE3433" w:rsidRPr="00A1230E">
        <w:rPr>
          <w:highlight w:val="cyan"/>
          <w:rPrChange w:id="165" w:author="zenrunner" w:date="2019-06-20T09:39:00Z">
            <w:rPr/>
          </w:rPrChange>
        </w:rPr>
        <w:t xml:space="preserve">floral </w:t>
      </w:r>
      <w:r w:rsidR="00955E93" w:rsidRPr="00A1230E">
        <w:rPr>
          <w:highlight w:val="cyan"/>
          <w:rPrChange w:id="166" w:author="zenrunner" w:date="2019-06-20T09:39:00Z">
            <w:rPr/>
          </w:rPrChange>
        </w:rPr>
        <w:t xml:space="preserve">resources and are thus a model system for studying how multi-level variation </w:t>
      </w:r>
      <w:r w:rsidRPr="00A1230E">
        <w:rPr>
          <w:highlight w:val="cyan"/>
          <w:rPrChange w:id="167" w:author="zenrunner" w:date="2019-06-20T09:39:00Z">
            <w:rPr/>
          </w:rPrChange>
        </w:rPr>
        <w:t>in floral density influences community</w:t>
      </w:r>
      <w:r w:rsidR="00955E93" w:rsidRPr="00A1230E">
        <w:rPr>
          <w:highlight w:val="cyan"/>
          <w:rPrChange w:id="168" w:author="zenrunner" w:date="2019-06-20T09:39:00Z">
            <w:rPr/>
          </w:rPrChange>
        </w:rPr>
        <w:t xml:space="preserve"> interactions</w:t>
      </w:r>
      <w:ins w:id="169" w:author="zenrunner" w:date="2019-06-20T09:39:00Z">
        <w:r w:rsidR="00A1230E">
          <w:t xml:space="preserve"> does not fit well</w:t>
        </w:r>
      </w:ins>
      <w:r w:rsidR="00955E93">
        <w:t xml:space="preserve">. </w:t>
      </w:r>
      <w:r w:rsidR="00FC177E">
        <w:t xml:space="preserve">We </w:t>
      </w:r>
      <w:ins w:id="170" w:author="zenrunner" w:date="2019-06-20T09:39:00Z">
        <w:r w:rsidR="00A1230E">
          <w:t xml:space="preserve">tested the </w:t>
        </w:r>
      </w:ins>
      <w:r w:rsidR="00FC177E">
        <w:t>hypothesi</w:t>
      </w:r>
      <w:ins w:id="171" w:author="zenrunner" w:date="2019-06-20T09:39:00Z">
        <w:r w:rsidR="00A1230E">
          <w:t>s</w:t>
        </w:r>
      </w:ins>
      <w:del w:id="172" w:author="zenrunner" w:date="2019-06-20T09:39:00Z">
        <w:r w:rsidR="00FC177E" w:rsidDel="00A1230E">
          <w:delText>zed</w:delText>
        </w:r>
      </w:del>
      <w:r w:rsidR="00FC177E">
        <w:t xml:space="preserve"> that focal plants growing in denser areas would be more attractive to pollinators because of optimal foraging</w:t>
      </w:r>
      <w:ins w:id="173" w:author="zenrunner" w:date="2019-06-20T09:39:00Z">
        <w:r w:rsidR="00A1230E">
          <w:t xml:space="preserve">?? hmmm but you do not track foraging of pollinators - I would not use this a H.  We tested the hypothesis that neighbourhood level measures of </w:t>
        </w:r>
      </w:ins>
      <w:ins w:id="174" w:author="zenrunner" w:date="2019-06-20T09:40:00Z">
        <w:r w:rsidR="00A1230E">
          <w:t xml:space="preserve">plant-plant interactions with a foundation plant species </w:t>
        </w:r>
        <w:r w:rsidR="003F42C3">
          <w:t>can be</w:t>
        </w:r>
        <w:r w:rsidR="00A1230E">
          <w:t xml:space="preserve"> mediated by interactions with po</w:t>
        </w:r>
        <w:r w:rsidR="003F42C3">
          <w:t>llinators</w:t>
        </w:r>
      </w:ins>
      <w:r w:rsidR="00FC177E">
        <w:t xml:space="preserve">. </w:t>
      </w:r>
      <w:r w:rsidR="00323621">
        <w:t>We used an individual based pollinator-visitation network</w:t>
      </w:r>
      <w:r w:rsidR="00FC177E">
        <w:t xml:space="preserve"> </w:t>
      </w:r>
      <w:r w:rsidR="00323621">
        <w:t>to explore</w:t>
      </w:r>
      <w:r w:rsidR="00FC177E">
        <w:t xml:space="preserve"> how variation in the </w:t>
      </w:r>
      <w:r w:rsidR="00FC177E" w:rsidRPr="00BC4A46">
        <w:rPr>
          <w:highlight w:val="cyan"/>
          <w:rPrChange w:id="175" w:author="zenrunner" w:date="2019-06-20T09:40:00Z">
            <w:rPr/>
          </w:rPrChange>
        </w:rPr>
        <w:t xml:space="preserve">individual context in terms of floral display size and neighbourhood density contribute to individual plants roles and positions within the network and </w:t>
      </w:r>
      <w:r w:rsidR="00FC177E" w:rsidRPr="00BC4A46">
        <w:rPr>
          <w:highlight w:val="cyan"/>
          <w:rPrChange w:id="176" w:author="zenrunner" w:date="2019-06-20T09:40:00Z">
            <w:rPr/>
          </w:rPrChange>
        </w:rPr>
        <w:lastRenderedPageBreak/>
        <w:t>to overall ne</w:t>
      </w:r>
      <w:r w:rsidR="00323621" w:rsidRPr="00BC4A46">
        <w:rPr>
          <w:highlight w:val="cyan"/>
          <w:rPrChange w:id="177" w:author="zenrunner" w:date="2019-06-20T09:40:00Z">
            <w:rPr/>
          </w:rPrChange>
        </w:rPr>
        <w:t>twork structure</w:t>
      </w:r>
      <w:ins w:id="178" w:author="zenrunner" w:date="2019-06-20T09:40:00Z">
        <w:r w:rsidR="00BC4A46">
          <w:t xml:space="preserve"> - meaning?</w:t>
        </w:r>
      </w:ins>
      <w:r w:rsidR="00323621">
        <w:t>. We assessed if centrality improves access to other conspecifics</w:t>
      </w:r>
      <w:ins w:id="179" w:author="zenrunner" w:date="2019-06-20T09:40:00Z">
        <w:r w:rsidR="00BC4A46">
          <w:t xml:space="preserve"> same?</w:t>
        </w:r>
      </w:ins>
      <w:ins w:id="180" w:author="zenrunner" w:date="2019-06-20T09:41:00Z">
        <w:r w:rsidR="00BC4A46">
          <w:t xml:space="preserve"> ok you are stroingly gravitated towards the network focus - so maybe that is the way to do this paper</w:t>
        </w:r>
      </w:ins>
      <w:r w:rsidR="00323621">
        <w:t>. Finally, we compared the species level and individual level networks in terms of nestedness, modularity and specialization to contribute to a better understanding of how individual interactions scale up into species</w:t>
      </w:r>
      <w:ins w:id="181" w:author="zenrunner" w:date="2019-06-20T09:41:00Z">
        <w:r w:rsidR="007513F2">
          <w:t>-</w:t>
        </w:r>
      </w:ins>
      <w:del w:id="182" w:author="zenrunner" w:date="2019-06-20T09:41:00Z">
        <w:r w:rsidR="00323621" w:rsidDel="007513F2">
          <w:delText xml:space="preserve"> </w:delText>
        </w:r>
      </w:del>
      <w:r w:rsidR="00323621">
        <w:t>level patterns</w:t>
      </w:r>
      <w:ins w:id="183" w:author="zenrunner" w:date="2019-06-20T09:41:00Z">
        <w:r w:rsidR="007513F2">
          <w:t>?? no idea what this means</w:t>
        </w:r>
      </w:ins>
      <w:r w:rsidR="00323621">
        <w:t xml:space="preserve">. </w:t>
      </w:r>
      <w:r w:rsidR="007A4332">
        <w:t>In sensitive ecosystems such as deserts</w:t>
      </w:r>
      <w:ins w:id="184" w:author="zenrunner" w:date="2019-06-20T09:41:00Z">
        <w:r w:rsidR="007513F2">
          <w:t>,</w:t>
        </w:r>
      </w:ins>
      <w:r w:rsidR="007A4332">
        <w:t xml:space="preserve"> p</w:t>
      </w:r>
      <w:r w:rsidR="007A4332" w:rsidRPr="00F437E5">
        <w:t xml:space="preserve">henological shifts in interactions </w:t>
      </w:r>
      <w:del w:id="185" w:author="zenrunner" w:date="2019-06-20T09:41:00Z">
        <w:r w:rsidR="007A4332" w:rsidRPr="00F437E5" w:rsidDel="007513F2">
          <w:delText>are happening already</w:delText>
        </w:r>
      </w:del>
      <w:ins w:id="186" w:author="zenrunner" w:date="2019-06-20T09:41:00Z">
        <w:r w:rsidR="007513F2">
          <w:t>in plants and pollinators are a critical conservation challenge</w:t>
        </w:r>
      </w:ins>
      <w:ins w:id="187" w:author="zenrunner" w:date="2019-06-20T09:42:00Z">
        <w:r w:rsidR="007513F2">
          <w:t>. H</w:t>
        </w:r>
      </w:ins>
      <w:del w:id="188" w:author="zenrunner" w:date="2019-06-20T09:42:00Z">
        <w:r w:rsidR="007A4332" w:rsidRPr="00F437E5" w:rsidDel="007513F2">
          <w:delText xml:space="preserve"> and we need a better understanding of the h</w:delText>
        </w:r>
      </w:del>
      <w:r w:rsidR="007A4332" w:rsidRPr="00F437E5">
        <w:t>igher-level patterns of interactions that function at the community level to determine biodiversity to better understand the impact of these changes.</w:t>
      </w:r>
      <w:ins w:id="189" w:author="zenrunner" w:date="2019-06-20T09:42:00Z">
        <w:r w:rsidR="007513F2">
          <w:t xml:space="preserve"> - revise</w:t>
        </w:r>
      </w:ins>
    </w:p>
    <w:p w14:paraId="204F1A2D" w14:textId="77777777" w:rsidR="007513F2" w:rsidRDefault="007513F2" w:rsidP="00744A93">
      <w:pPr>
        <w:spacing w:line="360" w:lineRule="auto"/>
        <w:rPr>
          <w:ins w:id="190" w:author="zenrunner" w:date="2019-06-20T09:42:00Z"/>
        </w:rPr>
      </w:pPr>
    </w:p>
    <w:p w14:paraId="37BBB907" w14:textId="442166C2" w:rsidR="007513F2" w:rsidRDefault="007513F2" w:rsidP="00744A93">
      <w:pPr>
        <w:spacing w:line="360" w:lineRule="auto"/>
        <w:rPr>
          <w:ins w:id="191" w:author="zenrunner" w:date="2019-06-20T09:42:00Z"/>
        </w:rPr>
      </w:pPr>
      <w:ins w:id="192" w:author="zenrunner" w:date="2019-06-20T09:42:00Z">
        <w:r>
          <w:t>OK - BIG ideas in there - I think flow needs to be worked out and decide on focus.</w:t>
        </w:r>
      </w:ins>
    </w:p>
    <w:p w14:paraId="68B007A0" w14:textId="5CB00CC0" w:rsidR="007513F2" w:rsidRDefault="007513F2" w:rsidP="00744A93">
      <w:pPr>
        <w:spacing w:line="360" w:lineRule="auto"/>
        <w:rPr>
          <w:ins w:id="193" w:author="zenrunner" w:date="2019-06-20T09:42:00Z"/>
        </w:rPr>
      </w:pPr>
      <w:ins w:id="194" w:author="zenrunner" w:date="2019-06-20T09:42:00Z">
        <w:r>
          <w:t>I think you need a better hypothesis too.</w:t>
        </w:r>
      </w:ins>
    </w:p>
    <w:p w14:paraId="729F19DC" w14:textId="09E3CFAD" w:rsidR="007513F2" w:rsidRDefault="007513F2" w:rsidP="00744A93">
      <w:pPr>
        <w:spacing w:line="360" w:lineRule="auto"/>
        <w:rPr>
          <w:ins w:id="195" w:author="zenrunner" w:date="2019-06-20T09:42:00Z"/>
        </w:rPr>
      </w:pPr>
      <w:ins w:id="196" w:author="zenrunner" w:date="2019-06-20T09:42:00Z">
        <w:r>
          <w:t>I tried one above - I think there are least two options.</w:t>
        </w:r>
      </w:ins>
    </w:p>
    <w:p w14:paraId="79388F71" w14:textId="5CFE1257" w:rsidR="007513F2" w:rsidRDefault="007513F2" w:rsidP="00744A93">
      <w:pPr>
        <w:spacing w:line="360" w:lineRule="auto"/>
        <w:rPr>
          <w:ins w:id="197" w:author="zenrunner" w:date="2019-06-20T09:42:00Z"/>
        </w:rPr>
      </w:pPr>
      <w:ins w:id="198" w:author="zenrunner" w:date="2019-06-20T09:42:00Z">
        <w:r>
          <w:t>Keeping it first principles - and honest</w:t>
        </w:r>
      </w:ins>
    </w:p>
    <w:p w14:paraId="39FDE9C6" w14:textId="150C44E9" w:rsidR="007513F2" w:rsidRDefault="007513F2" w:rsidP="00744A93">
      <w:pPr>
        <w:spacing w:line="360" w:lineRule="auto"/>
        <w:rPr>
          <w:ins w:id="199" w:author="zenrunner" w:date="2019-06-20T09:43:00Z"/>
        </w:rPr>
      </w:pPr>
      <w:ins w:id="200" w:author="zenrunner" w:date="2019-06-20T09:43:00Z">
        <w:r>
          <w:t>a. I wanted to see this done because I want to know if there are network-level, ie neighbourhood and community-level interactions are at least associations that influence outcomes at the individual level.</w:t>
        </w:r>
      </w:ins>
    </w:p>
    <w:p w14:paraId="71102FF2" w14:textId="61BFB0F1" w:rsidR="007513F2" w:rsidRDefault="007513F2" w:rsidP="00744A93">
      <w:pPr>
        <w:spacing w:line="360" w:lineRule="auto"/>
        <w:rPr>
          <w:ins w:id="201" w:author="zenrunner" w:date="2019-06-20T09:43:00Z"/>
        </w:rPr>
      </w:pPr>
      <w:ins w:id="202" w:author="zenrunner" w:date="2019-06-20T09:43:00Z">
        <w:r>
          <w:t>b. I want to know if foundation plant species CHANGE how plants connect to one another through pollinators.  (*and network analysis is the tool).</w:t>
        </w:r>
      </w:ins>
    </w:p>
    <w:p w14:paraId="56E31C40" w14:textId="2647F102" w:rsidR="007513F2" w:rsidRDefault="007513F2" w:rsidP="00744A93">
      <w:pPr>
        <w:spacing w:line="360" w:lineRule="auto"/>
        <w:rPr>
          <w:ins w:id="203" w:author="zenrunner" w:date="2019-06-20T09:44:00Z"/>
        </w:rPr>
      </w:pPr>
      <w:ins w:id="204" w:author="zenrunner" w:date="2019-06-20T09:44:00Z">
        <w:r>
          <w:t>c. I wanted to see how network analysis tools can be applied to a foundation plant facilitation complex to test if network approaches better describe how plants interactions in deserts at least in the context of shrub systems.</w:t>
        </w:r>
      </w:ins>
    </w:p>
    <w:p w14:paraId="7CA37838" w14:textId="77777777" w:rsidR="007513F2" w:rsidRDefault="007513F2" w:rsidP="00744A93">
      <w:pPr>
        <w:spacing w:line="360" w:lineRule="auto"/>
        <w:rPr>
          <w:ins w:id="205" w:author="zenrunner" w:date="2019-06-20T09:45:00Z"/>
        </w:rPr>
      </w:pPr>
    </w:p>
    <w:p w14:paraId="1FA1585C" w14:textId="766C1AD7" w:rsidR="007513F2" w:rsidRDefault="007513F2" w:rsidP="00744A93">
      <w:pPr>
        <w:spacing w:line="360" w:lineRule="auto"/>
        <w:rPr>
          <w:ins w:id="206" w:author="zenrunner" w:date="2019-06-20T09:45:00Z"/>
        </w:rPr>
      </w:pPr>
      <w:ins w:id="207" w:author="zenrunner" w:date="2019-06-20T09:45:00Z">
        <w:r>
          <w:t>ALL are true and viable - I think maybe picking one and making it the focus best. However, there could be another reason you did this too - you can easily convince of me that too.</w:t>
        </w:r>
      </w:ins>
    </w:p>
    <w:p w14:paraId="57ABD736" w14:textId="4CBEE5B8" w:rsidR="007513F2" w:rsidRDefault="007513F2" w:rsidP="00744A93">
      <w:pPr>
        <w:spacing w:line="360" w:lineRule="auto"/>
      </w:pPr>
      <w:ins w:id="208" w:author="zenrunner" w:date="2019-06-20T09:45:00Z">
        <w:r>
          <w:t>d. In all plant communities, focusing only on direct plant-plant interactions and</w:t>
        </w:r>
      </w:ins>
      <w:ins w:id="209" w:author="zenrunner" w:date="2019-06-20T09:46:00Z">
        <w:r>
          <w:t>/or</w:t>
        </w:r>
      </w:ins>
      <w:ins w:id="210" w:author="zenrunner" w:date="2019-06-20T09:45:00Z">
        <w:r>
          <w:t xml:space="preserve"> pairwise</w:t>
        </w:r>
      </w:ins>
      <w:ins w:id="211" w:author="zenrunner" w:date="2019-06-20T09:46:00Z">
        <w:r>
          <w:t xml:space="preserve"> interactions limits our capacity to describe and predict community resilience, structure, and </w:t>
        </w:r>
        <w:r>
          <w:lastRenderedPageBreak/>
          <w:t xml:space="preserve">composition.  Including interactions with pollinators is a </w:t>
        </w:r>
      </w:ins>
      <w:ins w:id="212" w:author="zenrunner" w:date="2019-06-20T09:47:00Z">
        <w:r>
          <w:t xml:space="preserve">critical advance to theory because this interaction set can mediate many interactions between plants including facilitation and can be as important or even more so than direct interactions???  Something like that - ie make the pollinators the focus and you use the shrub contrast model simply as a means to nest and simplify plant community structure. </w:t>
        </w:r>
      </w:ins>
    </w:p>
    <w:p w14:paraId="4018CE8A" w14:textId="77777777" w:rsidR="00814844" w:rsidRPr="00814844" w:rsidRDefault="00814844" w:rsidP="00744A93">
      <w:pPr>
        <w:spacing w:line="360" w:lineRule="auto"/>
        <w:rPr>
          <w:u w:val="single"/>
        </w:rPr>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4613C9F7" w14:textId="5A8BEF3E" w:rsidR="00B80AE3"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 xml:space="preserve">Data </w:t>
      </w:r>
      <w:del w:id="213" w:author="zenrunner" w:date="2019-06-20T09:54:00Z">
        <w:r w:rsidR="00FB70FF" w:rsidDel="00530D42">
          <w:delText>collection</w:delText>
        </w:r>
        <w:r w:rsidR="00B80AE3" w:rsidDel="00530D42">
          <w:delText xml:space="preserve"> was carried out </w:delText>
        </w:r>
      </w:del>
      <w:ins w:id="214" w:author="zenrunner" w:date="2019-06-20T09:54:00Z">
        <w:r w:rsidR="00530D42">
          <w:t xml:space="preserve">were collected </w:t>
        </w:r>
      </w:ins>
      <w:r w:rsidR="00B80AE3">
        <w:t>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del w:id="215" w:author="zenrunner" w:date="2019-06-20T09:55:00Z">
        <w:r w:rsidR="000F26B1" w:rsidDel="007D2FFF">
          <w:delText xml:space="preserve">which </w:delText>
        </w:r>
      </w:del>
      <w:ins w:id="216" w:author="zenrunner" w:date="2019-06-20T09:55:00Z">
        <w:r w:rsidR="007D2FFF">
          <w:t xml:space="preserve">encompassing </w:t>
        </w:r>
      </w:ins>
      <w:del w:id="217" w:author="zenrunner" w:date="2019-06-20T09:55:00Z">
        <w:r w:rsidR="00E353B5" w:rsidDel="00A83B73">
          <w:delText>included</w:delText>
        </w:r>
        <w:r w:rsidR="00B80AE3" w:rsidDel="00A83B73">
          <w:delText xml:space="preserve"> </w:delText>
        </w:r>
      </w:del>
      <w:r w:rsidR="00E353B5">
        <w:t>the flowering period of most spring blooming shrubs and cacti</w:t>
      </w:r>
      <w:r w:rsidR="00B80AE3">
        <w:t xml:space="preserve"> at the site. </w:t>
      </w:r>
      <w:r w:rsidR="00DD154D">
        <w:t>The experiment ended when it was not possible to locate</w:t>
      </w:r>
      <w:del w:id="218" w:author="zenrunner" w:date="2019-06-20T09:55:00Z">
        <w:r w:rsidR="00DD154D" w:rsidDel="003F32A7">
          <w:delText>d</w:delText>
        </w:r>
      </w:del>
      <w:r w:rsidR="00DD154D">
        <w:t xml:space="preserve"> </w:t>
      </w:r>
      <w:ins w:id="219" w:author="zenrunner" w:date="2019-06-20T09:55:00Z">
        <w:r w:rsidR="003F32A7">
          <w:t xml:space="preserve">additional individuals of </w:t>
        </w:r>
      </w:ins>
      <w:r w:rsidR="00DD154D">
        <w:t>blooming shrubs</w:t>
      </w:r>
      <w:del w:id="220" w:author="zenrunner" w:date="2019-06-20T09:55:00Z">
        <w:r w:rsidR="00DD154D" w:rsidDel="003F32A7">
          <w:delText xml:space="preserve"> that had not yet been observed</w:delText>
        </w:r>
      </w:del>
      <w:r w:rsidR="00DD154D">
        <w:t xml:space="preserve">.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All focal plants were georeferenced using a Garmin 64st handheld GPS.</w:t>
      </w:r>
    </w:p>
    <w:p w14:paraId="0037E366" w14:textId="757E5E7C" w:rsidR="007E588F" w:rsidRDefault="00B80AE3" w:rsidP="00744A93">
      <w:pPr>
        <w:spacing w:line="360" w:lineRule="auto"/>
      </w:pPr>
      <w:r>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allows visitation rates to be compared between individual plants</w:t>
      </w:r>
      <w:del w:id="221" w:author="zenrunner" w:date="2019-06-20T09:56:00Z">
        <w:r w:rsidR="009A550B" w:rsidDel="00B40975">
          <w:delText>,</w:delText>
        </w:r>
      </w:del>
      <w:r w:rsidR="007E588F">
        <w:t xml:space="preserve"> </w:t>
      </w:r>
      <w:del w:id="222" w:author="zenrunner" w:date="2019-06-20T09:56:00Z">
        <w:r w:rsidR="007E588F" w:rsidDel="00B40975">
          <w:delText xml:space="preserve">in comparison to the </w:delText>
        </w:r>
      </w:del>
      <w:ins w:id="223" w:author="zenrunner" w:date="2019-06-20T09:56:00Z">
        <w:r w:rsidR="00B40975">
          <w:t xml:space="preserve">instead of the more </w:t>
        </w:r>
      </w:ins>
      <w:r w:rsidR="007E588F">
        <w:t xml:space="preserve">frequently used method of transect walks </w:t>
      </w:r>
      <w:del w:id="224" w:author="zenrunner" w:date="2019-06-20T09:56:00Z">
        <w:r w:rsidR="007E588F" w:rsidDel="00B40975">
          <w:delText>in which the</w:delText>
        </w:r>
      </w:del>
      <w:ins w:id="225" w:author="zenrunner" w:date="2019-06-20T09:56:00Z">
        <w:r w:rsidR="00B40975">
          <w:t>that captures only the</w:t>
        </w:r>
      </w:ins>
      <w:r w:rsidR="007E588F">
        <w:t xml:space="preserve"> most </w:t>
      </w:r>
      <w:del w:id="226" w:author="zenrunner" w:date="2019-06-20T09:56:00Z">
        <w:r w:rsidR="009A550B" w:rsidDel="00A918ED">
          <w:delText>abundant</w:delText>
        </w:r>
        <w:r w:rsidR="007E588F" w:rsidDel="00A918ED">
          <w:delText xml:space="preserve"> </w:delText>
        </w:r>
      </w:del>
      <w:ins w:id="227" w:author="zenrunner" w:date="2019-06-20T09:56:00Z">
        <w:r w:rsidR="00A918ED">
          <w:t xml:space="preserve">frequent </w:t>
        </w:r>
      </w:ins>
      <w:r w:rsidR="007E588F">
        <w:t xml:space="preserve">interactions </w:t>
      </w:r>
      <w:del w:id="228" w:author="zenrunner" w:date="2019-06-20T09:56:00Z">
        <w:r w:rsidR="007E588F" w:rsidDel="00A918ED">
          <w:delText>are most frequently observed</w:delText>
        </w:r>
        <w:r w:rsidR="0054757A" w:rsidDel="00A918ED">
          <w:delText xml:space="preserve"> </w:delText>
        </w:r>
      </w:del>
      <w:r w:rsidR="0054757A">
        <w:fldChar w:fldCharType="begin"/>
      </w:r>
      <w:r w:rsidR="0054757A">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54757A">
        <w:rPr>
          <w:noProof/>
        </w:rPr>
        <w:t>(</w:t>
      </w:r>
      <w:hyperlink w:anchor="_ENREF_61" w:tooltip="Westphal, 2008 #371" w:history="1">
        <w:r w:rsidR="00E408D3">
          <w:rPr>
            <w:noProof/>
          </w:rPr>
          <w:t>Westphal</w:t>
        </w:r>
        <w:r w:rsidR="00E408D3" w:rsidRPr="0054757A">
          <w:rPr>
            <w:i/>
            <w:noProof/>
          </w:rPr>
          <w:t xml:space="preserve"> et al.</w:t>
        </w:r>
        <w:r w:rsidR="00E408D3">
          <w:rPr>
            <w:noProof/>
          </w:rPr>
          <w:t xml:space="preserve"> 2008</w:t>
        </w:r>
      </w:hyperlink>
      <w:r w:rsidR="0054757A">
        <w:rPr>
          <w:noProof/>
        </w:rPr>
        <w:t>)</w:t>
      </w:r>
      <w:r w:rsidR="0054757A">
        <w:fldChar w:fldCharType="end"/>
      </w:r>
      <w:r w:rsidR="009A550B">
        <w:t xml:space="preserve">. </w:t>
      </w:r>
    </w:p>
    <w:p w14:paraId="65EFC84E" w14:textId="41FAF21E" w:rsidR="00232655" w:rsidRPr="00232655" w:rsidRDefault="00B95793" w:rsidP="00744A93">
      <w:pPr>
        <w:spacing w:line="360" w:lineRule="auto"/>
      </w:pPr>
      <w:ins w:id="229" w:author="zenrunner" w:date="2019-06-20T09:56:00Z">
        <w:r>
          <w:t xml:space="preserve">Visitation was coded </w:t>
        </w:r>
      </w:ins>
      <w:del w:id="230" w:author="zenrunner" w:date="2019-06-20T09:57:00Z">
        <w:r w:rsidR="00855B08" w:rsidDel="00B95793">
          <w:delText xml:space="preserve">Only </w:delText>
        </w:r>
      </w:del>
      <w:ins w:id="231" w:author="zenrunner" w:date="2019-06-20T09:57:00Z">
        <w:r>
          <w:t xml:space="preserve">only when </w:t>
        </w:r>
      </w:ins>
      <w:del w:id="232" w:author="zenrunner" w:date="2019-06-20T09:57:00Z">
        <w:r w:rsidR="00855B08" w:rsidDel="00B95793">
          <w:delText xml:space="preserve">visitors </w:delText>
        </w:r>
      </w:del>
      <w:ins w:id="233" w:author="zenrunner" w:date="2019-06-20T09:57:00Z">
        <w:r>
          <w:t xml:space="preserve">potential pollinators </w:t>
        </w:r>
      </w:ins>
      <w:del w:id="234" w:author="zenrunner" w:date="2019-06-20T09:57:00Z">
        <w:r w:rsidR="00855B08" w:rsidDel="00B95793">
          <w:delText xml:space="preserve">that </w:delText>
        </w:r>
      </w:del>
      <w:r w:rsidR="00855B08">
        <w:t xml:space="preserve">made </w:t>
      </w:r>
      <w:ins w:id="235" w:author="zenrunner" w:date="2019-06-20T09:57:00Z">
        <w:r>
          <w:t xml:space="preserve">direct </w:t>
        </w:r>
      </w:ins>
      <w:r w:rsidR="00855B08">
        <w:t xml:space="preserve">contact with </w:t>
      </w:r>
      <w:del w:id="236" w:author="zenrunner" w:date="2019-06-20T09:57:00Z">
        <w:r w:rsidR="00855B08" w:rsidDel="00B95793">
          <w:delText xml:space="preserve">the </w:delText>
        </w:r>
      </w:del>
      <w:ins w:id="237" w:author="zenrunner" w:date="2019-06-20T09:57:00Z">
        <w:r>
          <w:t xml:space="preserve">plant </w:t>
        </w:r>
      </w:ins>
      <w:r w:rsidR="00855B08">
        <w:t>reproductive organs</w:t>
      </w:r>
      <w:del w:id="238" w:author="zenrunner" w:date="2019-06-20T09:57:00Z">
        <w:r w:rsidR="00855B08" w:rsidDel="00A04C4F">
          <w:delText xml:space="preserve"> of the flowers were </w:delText>
        </w:r>
        <w:r w:rsidR="007E588F" w:rsidDel="00A04C4F">
          <w:delText>recorded</w:delText>
        </w:r>
      </w:del>
      <w:r w:rsidR="007E588F">
        <w:t xml:space="preserve">. </w:t>
      </w:r>
      <w:del w:id="239" w:author="zenrunner" w:date="2019-06-20T09:57:00Z">
        <w:r w:rsidR="00855B08" w:rsidDel="00C97BAD">
          <w:delText>Visitors from t</w:delText>
        </w:r>
      </w:del>
      <w:ins w:id="240" w:author="zenrunner" w:date="2019-06-20T09:57:00Z">
        <w:r w:rsidR="00C97BAD">
          <w:t>T</w:t>
        </w:r>
      </w:ins>
      <w:r w:rsidR="00855B08">
        <w:t xml:space="preserve">axonomic groups </w:t>
      </w:r>
      <w:del w:id="241" w:author="zenrunner" w:date="2019-06-20T09:58:00Z">
        <w:r w:rsidR="00855B08" w:rsidDel="00C97BAD">
          <w:delText>known not be</w:delText>
        </w:r>
      </w:del>
      <w:ins w:id="242" w:author="zenrunner" w:date="2019-06-20T09:58:00Z">
        <w:r w:rsidR="00C97BAD">
          <w:t>previously documented as non-</w:t>
        </w:r>
      </w:ins>
      <w:del w:id="243" w:author="zenrunner" w:date="2019-06-20T09:58:00Z">
        <w:r w:rsidR="00855B08" w:rsidDel="00C97BAD">
          <w:delText xml:space="preserve"> </w:delText>
        </w:r>
      </w:del>
      <w:r w:rsidR="00855B08">
        <w:t>pollinat</w:t>
      </w:r>
      <w:ins w:id="244" w:author="zenrunner" w:date="2019-06-20T09:58:00Z">
        <w:r w:rsidR="00C97BAD">
          <w:t>ing species</w:t>
        </w:r>
      </w:ins>
      <w:del w:id="245" w:author="zenrunner" w:date="2019-06-20T09:58:00Z">
        <w:r w:rsidR="00855B08" w:rsidDel="00C97BAD">
          <w:delText>ors</w:delText>
        </w:r>
      </w:del>
      <w:r w:rsidR="00855B08">
        <w:t xml:space="preserve"> were excluded </w:t>
      </w:r>
      <w:del w:id="246" w:author="zenrunner" w:date="2019-06-20T09:58:00Z">
        <w:r w:rsidR="00855B08" w:rsidDel="00D2051A">
          <w:delText>(i.e</w:delText>
        </w:r>
      </w:del>
      <w:ins w:id="247" w:author="zenrunner" w:date="2019-06-20T09:58:00Z">
        <w:r w:rsidR="00D2051A">
          <w:t>such as</w:t>
        </w:r>
      </w:ins>
      <w:del w:id="248" w:author="zenrunner" w:date="2019-06-20T09:58:00Z">
        <w:r w:rsidR="00855B08" w:rsidDel="00D2051A">
          <w:delText>.</w:delText>
        </w:r>
      </w:del>
      <w:r w:rsidR="00855B08">
        <w:t xml:space="preserve"> </w:t>
      </w:r>
      <w:r w:rsidR="00B57D7E" w:rsidRPr="00B57D7E">
        <w:t>Coccinellidae</w:t>
      </w:r>
      <w:r w:rsidR="00B57D7E">
        <w:t xml:space="preserve"> </w:t>
      </w:r>
      <w:r w:rsidR="00855B08">
        <w:t xml:space="preserve">ladybird beetles, </w:t>
      </w:r>
      <w:r w:rsidR="008651C0" w:rsidRPr="000C69ED">
        <w:rPr>
          <w:i/>
        </w:rPr>
        <w:t xml:space="preserve">Carpophilus </w:t>
      </w:r>
      <w:r w:rsidR="008651C0" w:rsidRPr="000C69ED">
        <w:t>sp.</w:t>
      </w:r>
      <w:r w:rsidR="008651C0">
        <w:t xml:space="preserve"> </w:t>
      </w:r>
      <w:r w:rsidR="00855B08">
        <w:t>pollen beetles and spiders</w:t>
      </w:r>
      <w:del w:id="249" w:author="zenrunner" w:date="2019-06-20T09:58:00Z">
        <w:r w:rsidR="00855B08" w:rsidDel="00D2051A">
          <w:delText>)</w:delText>
        </w:r>
      </w:del>
      <w:r w:rsidR="00855B08">
        <w:t xml:space="preserve">. Soft-winged flower beetles </w:t>
      </w:r>
      <w:r w:rsidR="00B57D7E">
        <w:t xml:space="preserve">(Melyridae) </w:t>
      </w:r>
      <w:r w:rsidR="00855B08">
        <w:t xml:space="preserve">in the subfamily Dasytinae were </w:t>
      </w:r>
      <w:ins w:id="250" w:author="zenrunner" w:date="2019-06-20T09:58:00Z">
        <w:r w:rsidR="00DD57B5">
          <w:t xml:space="preserve">also </w:t>
        </w:r>
      </w:ins>
      <w:r w:rsidR="00855B08">
        <w:t xml:space="preserve">excluded because </w:t>
      </w:r>
      <w:r w:rsidR="00E90C92">
        <w:t>they were observed</w:t>
      </w:r>
      <w:r w:rsidR="00855B08">
        <w:t xml:space="preserve"> </w:t>
      </w:r>
      <w:r w:rsidR="00E90C92">
        <w:lastRenderedPageBreak/>
        <w:t xml:space="preserve">but were </w:t>
      </w:r>
      <w:r w:rsidR="00855B08">
        <w:t xml:space="preserve">stationary deep within flowers and </w:t>
      </w:r>
      <w:del w:id="251" w:author="zenrunner" w:date="2019-06-20T09:59:00Z">
        <w:r w:rsidR="00855B08" w:rsidDel="00E30B86">
          <w:delText>without disturbing the flower</w:delText>
        </w:r>
        <w:r w:rsidR="0093508E" w:rsidDel="00E30B86">
          <w:delText xml:space="preserve"> </w:delText>
        </w:r>
      </w:del>
      <w:r w:rsidR="0093508E">
        <w:t>could not be effectively counted</w:t>
      </w:r>
      <w:r w:rsidR="00855B08">
        <w:t xml:space="preserve">. </w:t>
      </w:r>
      <w:ins w:id="252" w:author="zenrunner" w:date="2019-06-20T09:59:00Z">
        <w:r w:rsidR="005D49BD">
          <w:t xml:space="preserve">Finally, </w:t>
        </w:r>
      </w:ins>
      <w:del w:id="253" w:author="zenrunner" w:date="2019-06-20T09:59:00Z">
        <w:r w:rsidR="00855B08" w:rsidDel="005D49BD">
          <w:delText xml:space="preserve">Very small </w:delText>
        </w:r>
      </w:del>
      <w:r w:rsidR="00855B08">
        <w:t>pollinators</w:t>
      </w:r>
      <w:ins w:id="254" w:author="zenrunner" w:date="2019-06-20T09:59:00Z">
        <w:r w:rsidR="005D49BD">
          <w:t xml:space="preserve"> </w:t>
        </w:r>
      </w:ins>
      <w:del w:id="255" w:author="zenrunner" w:date="2019-06-20T09:59:00Z">
        <w:r w:rsidR="00855B08" w:rsidDel="005D49BD">
          <w:delText>, i.e.</w:delText>
        </w:r>
      </w:del>
      <w:r w:rsidR="00855B08">
        <w:t xml:space="preserve"> </w:t>
      </w:r>
      <w:r w:rsidR="009A550B">
        <w:t xml:space="preserve">&lt; 2 mm </w:t>
      </w:r>
      <w:ins w:id="256" w:author="zenrunner" w:date="2019-06-20T09:59:00Z">
        <w:r w:rsidR="005D49BD">
          <w:t>in size such as</w:t>
        </w:r>
      </w:ins>
      <w:del w:id="257" w:author="zenrunner" w:date="2019-06-20T09:59:00Z">
        <w:r w:rsidR="009A550B" w:rsidDel="005D49BD">
          <w:delText>e.g.</w:delText>
        </w:r>
      </w:del>
      <w:r w:rsidR="009A550B">
        <w:t xml:space="preserve"> </w:t>
      </w:r>
      <w:commentRangeStart w:id="258"/>
      <w:r w:rsidR="00855B08">
        <w:t xml:space="preserve">micro-beeflys (Mythicomyiidae) </w:t>
      </w:r>
      <w:commentRangeEnd w:id="258"/>
      <w:r w:rsidR="00426226">
        <w:rPr>
          <w:rStyle w:val="CommentReference"/>
        </w:rPr>
        <w:commentReference w:id="258"/>
      </w:r>
      <w:r w:rsidR="00855B08">
        <w:t xml:space="preserve">were </w:t>
      </w:r>
      <w:del w:id="259" w:author="zenrunner" w:date="2019-06-20T09:59:00Z">
        <w:r w:rsidR="00CA0867" w:rsidDel="005D49BD">
          <w:delText xml:space="preserve">also </w:delText>
        </w:r>
      </w:del>
      <w:r w:rsidR="00855B08">
        <w:t xml:space="preserve">excluded from analyses </w:t>
      </w:r>
      <w:r w:rsidR="008B13DF">
        <w:t xml:space="preserve">because </w:t>
      </w:r>
      <w:r w:rsidR="00855B08">
        <w:t xml:space="preserve">it was </w:t>
      </w:r>
      <w:del w:id="260" w:author="zenrunner" w:date="2019-06-20T09:59:00Z">
        <w:r w:rsidR="00855B08" w:rsidDel="0027570E">
          <w:delText>not realistic</w:delText>
        </w:r>
      </w:del>
      <w:ins w:id="261" w:author="zenrunner" w:date="2019-06-20T09:59:00Z">
        <w:r w:rsidR="0027570E">
          <w:t>vi</w:t>
        </w:r>
      </w:ins>
      <w:ins w:id="262" w:author="zenrunner" w:date="2019-06-20T10:00:00Z">
        <w:r w:rsidR="0027570E">
          <w:t>a</w:t>
        </w:r>
      </w:ins>
      <w:ins w:id="263" w:author="zenrunner" w:date="2019-06-20T09:59:00Z">
        <w:r w:rsidR="0027570E">
          <w:t>ble</w:t>
        </w:r>
      </w:ins>
      <w:r w:rsidR="00855B08">
        <w:t xml:space="preserve"> to accurately track visitation to large shrubs such as </w:t>
      </w:r>
      <w:r w:rsidR="00855B08" w:rsidRPr="004A29E2">
        <w:rPr>
          <w:i/>
        </w:rPr>
        <w:t>L.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w:t>
      </w:r>
      <w:ins w:id="264" w:author="zenrunner" w:date="2019-06-20T10:00:00Z">
        <w:r w:rsidR="0063394D">
          <w:t xml:space="preserve">on-the-wing </w:t>
        </w:r>
      </w:ins>
      <w:r w:rsidR="000C69ED">
        <w:t>identification</w:t>
      </w:r>
      <w:ins w:id="265" w:author="zenrunner" w:date="2019-06-20T10:00:00Z">
        <w:r w:rsidR="0063394D">
          <w:t xml:space="preserve">s, and samples </w:t>
        </w:r>
      </w:ins>
      <w:del w:id="266" w:author="zenrunner" w:date="2019-06-20T10:00:00Z">
        <w:r w:rsidR="000C69ED" w:rsidDel="0063394D">
          <w:delText xml:space="preserve">s which </w:delText>
        </w:r>
      </w:del>
      <w:r w:rsidR="000C69ED">
        <w:t xml:space="preserve">are archived at York University. </w:t>
      </w:r>
      <w:r w:rsidR="009A550B">
        <w:t xml:space="preserve">Some groups e.g.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morphotyped within these categories. Morphotyping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D159F2">
        <w:instrText xml:space="preserve"> ADDIN EN.CITE &lt;EndNote&gt;&lt;Cite&gt;&lt;Author&gt;Oliver&lt;/Author&gt;&lt;Year&gt;1993&lt;/Year&gt;&lt;RecNum&gt;265&lt;/RecNum&gt;&lt;DisplayText&gt;(Oliver &amp;amp;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D159F2">
        <w:rPr>
          <w:noProof/>
        </w:rPr>
        <w:t>(</w:t>
      </w:r>
      <w:hyperlink w:anchor="_ENREF_39" w:tooltip="Oliver, 1993 #265" w:history="1">
        <w:r w:rsidR="00E408D3">
          <w:rPr>
            <w:noProof/>
          </w:rPr>
          <w:t>Oliver &amp; Beattie 1993</w:t>
        </w:r>
      </w:hyperlink>
      <w:r w:rsidR="00D159F2">
        <w:rPr>
          <w:noProof/>
        </w:rPr>
        <w:t>)</w:t>
      </w:r>
      <w:r w:rsidR="00D159F2">
        <w:fldChar w:fldCharType="end"/>
      </w:r>
      <w:r w:rsidR="00232655">
        <w:t xml:space="preserve">. This method provides information about the linkages between different genera and functional groups. </w:t>
      </w:r>
    </w:p>
    <w:p w14:paraId="3AE43912" w14:textId="5A8D689D" w:rsidR="00511A19" w:rsidRDefault="00B13D67" w:rsidP="00744A93">
      <w:pPr>
        <w:spacing w:line="360" w:lineRule="auto"/>
      </w:pPr>
      <w:del w:id="267" w:author="zenrunner" w:date="2019-06-20T10:01:00Z">
        <w:r w:rsidDel="0063394D">
          <w:delText>Floral display size and height are known to influence attractiveness of plants to pollinators</w:delText>
        </w:r>
        <w:r w:rsidR="00D24401" w:rsidDel="0063394D">
          <w:delText xml:space="preserve">, and </w:delText>
        </w:r>
        <w:r w:rsidR="00CB3EE5" w:rsidDel="0063394D">
          <w:delText>consequent</w:delText>
        </w:r>
        <w:r w:rsidR="00D24401" w:rsidDel="0063394D">
          <w:delText>ly</w:delText>
        </w:r>
        <w:r w:rsidR="003A03A7" w:rsidDel="0063394D">
          <w:delText>,</w:delText>
        </w:r>
        <w:r w:rsidR="00D24401" w:rsidDel="0063394D">
          <w:delText xml:space="preserve"> t</w:delText>
        </w:r>
      </w:del>
      <w:ins w:id="268" w:author="zenrunner" w:date="2019-06-20T10:01:00Z">
        <w:r w:rsidR="0063394D">
          <w:t>T</w:t>
        </w:r>
      </w:ins>
      <w:r w:rsidR="00232655">
        <w:t>he number of open flowers</w:t>
      </w:r>
      <w:r w:rsidR="00D24401">
        <w:t xml:space="preserve"> </w:t>
      </w:r>
      <w:r w:rsidR="00232655">
        <w:t>and the height of each focal plant directly before the observation period</w:t>
      </w:r>
      <w:r w:rsidR="00D24401">
        <w:t xml:space="preserve"> were recorded</w:t>
      </w:r>
      <w:ins w:id="269" w:author="zenrunner" w:date="2019-06-20T10:01:00Z">
        <w:r w:rsidR="0063394D">
          <w:t xml:space="preserve"> as trait-level measures</w:t>
        </w:r>
      </w:ins>
      <w:r w:rsidR="00232655">
        <w:t xml:space="preserve">. </w:t>
      </w:r>
      <w:del w:id="270" w:author="zenrunner" w:date="2019-06-20T10:01:00Z">
        <w:r w:rsidDel="00712BB3">
          <w:delText>As a measure of</w:delText>
        </w:r>
      </w:del>
      <w:ins w:id="271" w:author="zenrunner" w:date="2019-06-20T10:01:00Z">
        <w:r w:rsidR="00712BB3">
          <w:t>To estimate</w:t>
        </w:r>
      </w:ins>
      <w:r>
        <w:t xml:space="preserve"> the immediate </w:t>
      </w:r>
      <w:r w:rsidR="00232655">
        <w:t>floral neighbour</w:t>
      </w:r>
      <w:r w:rsidR="00511A19">
        <w:t>hood</w:t>
      </w:r>
      <w:ins w:id="272" w:author="zenrunner" w:date="2019-06-20T10:01:00Z">
        <w:r w:rsidR="00CC3317">
          <w:t xml:space="preserve"> measures</w:t>
        </w:r>
      </w:ins>
      <w:r w:rsidR="00232655">
        <w:t xml:space="preserve">, we </w:t>
      </w:r>
      <w:r w:rsidR="00B80AE3">
        <w:t xml:space="preserve">recorded the abundance and identity of </w:t>
      </w:r>
      <w:r w:rsidR="00511A19">
        <w:t xml:space="preserve">all </w:t>
      </w:r>
      <w:r w:rsidR="00B80AE3">
        <w:t>blooming shrubs and cact</w:t>
      </w:r>
      <w:ins w:id="273" w:author="zenrunner" w:date="2019-06-20T10:02:00Z">
        <w:r w:rsidR="003E6619">
          <w:t>i</w:t>
        </w:r>
      </w:ins>
      <w:del w:id="274" w:author="zenrunner" w:date="2019-06-20T10:02:00Z">
        <w:r w:rsidR="00B80AE3" w:rsidDel="003E6619">
          <w:delText>us</w:delText>
        </w:r>
      </w:del>
      <w:r w:rsidR="00B80AE3">
        <w:t xml:space="preserve"> </w:t>
      </w:r>
      <w:r w:rsidR="00DE6F42">
        <w:t>with</w:t>
      </w:r>
      <w:r w:rsidR="00B80AE3">
        <w:t xml:space="preserve">in a 3 m radius around the focal plant. </w:t>
      </w:r>
      <w:r w:rsidR="00511A19">
        <w:t>We tracked shrub phenology and estimated site</w:t>
      </w:r>
      <w:r w:rsidR="006222CC">
        <w:t>-</w:t>
      </w:r>
      <w:r w:rsidR="00511A19">
        <w:t xml:space="preserve">level floral density by counting the number of blooming shrubs of each species </w:t>
      </w:r>
      <w:commentRangeStart w:id="275"/>
      <w:r w:rsidR="00511A19">
        <w:t>in</w:t>
      </w:r>
      <w:r w:rsidR="00EB772F">
        <w:t xml:space="preserve"> four 10 m by 50 </w:t>
      </w:r>
      <w:commentRangeEnd w:id="275"/>
      <w:r w:rsidR="00EB772F">
        <w:rPr>
          <w:rStyle w:val="CommentReference"/>
        </w:rPr>
        <w:commentReference w:id="275"/>
      </w:r>
      <w:r w:rsidR="00EB772F">
        <w:t>m band transects on 13</w:t>
      </w:r>
      <w:r w:rsidR="00511A19">
        <w:t xml:space="preserve"> days over the study period. </w:t>
      </w:r>
      <w:r w:rsidR="00187250">
        <w:t>This was a</w:t>
      </w:r>
      <w:r w:rsidR="00511A19">
        <w:t xml:space="preserve"> proxy for </w:t>
      </w:r>
      <w:r w:rsidR="00AC0EC3">
        <w:t xml:space="preserve">net </w:t>
      </w:r>
      <w:r w:rsidR="00511A19">
        <w:t>floral abundance</w:t>
      </w:r>
      <w:ins w:id="276" w:author="zenrunner" w:date="2019-06-20T10:02:00Z">
        <w:r w:rsidR="00F40243">
          <w:t xml:space="preserve"> at the site level?</w:t>
        </w:r>
      </w:ins>
      <w:r w:rsidR="00511A19">
        <w:t>.</w:t>
      </w:r>
    </w:p>
    <w:p w14:paraId="606E2E1F" w14:textId="77AEDA99" w:rsidR="009D2AD2" w:rsidRDefault="001D1289" w:rsidP="00744A93">
      <w:pPr>
        <w:spacing w:line="360" w:lineRule="auto"/>
      </w:pPr>
      <w:r>
        <w:t xml:space="preserve">To </w:t>
      </w:r>
      <w:r w:rsidR="00B80AE3">
        <w:t>track pollinator population chang</w:t>
      </w:r>
      <w:r>
        <w:t xml:space="preserve">es throughout the study period, </w:t>
      </w:r>
      <w:ins w:id="277" w:author="zenrunner" w:date="2019-06-20T10:03:00Z">
        <w:r w:rsidR="00D32A7A">
          <w:t xml:space="preserve">three colours of </w:t>
        </w:r>
      </w:ins>
      <w:del w:id="278" w:author="zenrunner" w:date="2019-06-20T10:03:00Z">
        <w:r w:rsidDel="00436513">
          <w:delText>y</w:delText>
        </w:r>
        <w:r w:rsidRPr="001D1289" w:rsidDel="00436513">
          <w:delText xml:space="preserve">ellow, white, and blue coloured </w:delText>
        </w:r>
      </w:del>
      <w:r w:rsidRPr="001D1289">
        <w:t xml:space="preserve">six-inch diameter </w:t>
      </w:r>
      <w:del w:id="279" w:author="zenrunner" w:date="2019-06-20T10:04:00Z">
        <w:r w:rsidRPr="001D1289" w:rsidDel="004235C2">
          <w:delText>plastic bowls</w:delText>
        </w:r>
      </w:del>
      <w:ins w:id="280" w:author="zenrunner" w:date="2019-06-20T10:04:00Z">
        <w:r w:rsidR="004235C2">
          <w:t>pan traps</w:t>
        </w:r>
      </w:ins>
      <w:r w:rsidRPr="001D1289">
        <w:t xml:space="preserve"> </w:t>
      </w:r>
      <w:ins w:id="281" w:author="zenrunner" w:date="2019-06-20T10:03:00Z">
        <w:r w:rsidR="00D32A7A">
          <w:t xml:space="preserve">(yellow, blue and white) </w:t>
        </w:r>
      </w:ins>
      <w:del w:id="282" w:author="zenrunner" w:date="2019-06-20T10:03:00Z">
        <w:r w:rsidRPr="001D1289" w:rsidDel="00436513">
          <w:delText xml:space="preserve">filled </w:delText>
        </w:r>
      </w:del>
      <w:r w:rsidRPr="001D1289">
        <w:t xml:space="preserve">with water with a few drops of dish detergent </w:t>
      </w:r>
      <w:r w:rsidR="007973B2">
        <w:t xml:space="preserve">were </w:t>
      </w:r>
      <w:r>
        <w:t>placed in arrays of three at six locations in open areas</w:t>
      </w:r>
      <w:ins w:id="283" w:author="zenrunner" w:date="2019-06-20T10:04:00Z">
        <w:r w:rsidR="00D63F9A">
          <w:t xml:space="preserve"> on </w:t>
        </w:r>
      </w:ins>
      <w:del w:id="284" w:author="zenrunner" w:date="2019-06-20T10:04:00Z">
        <w:r w:rsidDel="00D63F9A">
          <w:delText xml:space="preserve">, </w:delText>
        </w:r>
      </w:del>
      <w:r>
        <w:t xml:space="preserve">every other day. </w:t>
      </w:r>
      <w:r w:rsidR="00400A93">
        <w:t>T</w:t>
      </w:r>
      <w:r w:rsidR="00345E0F">
        <w:t xml:space="preserve">he number of </w:t>
      </w:r>
      <w:r w:rsidR="00B80AE3">
        <w:t xml:space="preserve">pollinators </w:t>
      </w:r>
      <w:r w:rsidR="00BC7C0F">
        <w:t xml:space="preserve">were extracted from these data </w:t>
      </w:r>
      <w:r w:rsidR="00B80AE3">
        <w:t xml:space="preserve">to </w:t>
      </w:r>
      <w:r w:rsidR="00BC7C0F">
        <w:t xml:space="preserve">estimate </w:t>
      </w:r>
      <w:r w:rsidR="00B80AE3">
        <w:t xml:space="preserve">the </w:t>
      </w:r>
      <w:ins w:id="285" w:author="zenrunner" w:date="2019-06-20T10:04:00Z">
        <w:r w:rsidR="00560928">
          <w:t xml:space="preserve">net population-level </w:t>
        </w:r>
      </w:ins>
      <w:r w:rsidR="00426226">
        <w:t>abundance</w:t>
      </w:r>
      <w:del w:id="286" w:author="zenrunner" w:date="2019-06-20T10:04:00Z">
        <w:r w:rsidR="00426226" w:rsidDel="00560928">
          <w:delText>s</w:delText>
        </w:r>
      </w:del>
      <w:r w:rsidR="00B80AE3">
        <w:t xml:space="preserve"> of th</w:t>
      </w:r>
      <w:r w:rsidR="00B55FA3">
        <w:t>e</w:t>
      </w:r>
      <w:r w:rsidR="00B80AE3">
        <w:t xml:space="preserve"> observed </w:t>
      </w:r>
      <w:r w:rsidR="00B55FA3">
        <w:t xml:space="preserve">floral visitors </w:t>
      </w:r>
      <w:r w:rsidR="00B80AE3">
        <w:t>during the experiments (</w:t>
      </w:r>
      <w:r w:rsidR="00933FBC">
        <w:t xml:space="preserve">hereafter </w:t>
      </w:r>
      <w:r w:rsidR="00830716">
        <w:t xml:space="preserve">termed </w:t>
      </w:r>
      <w:r w:rsidR="00933FBC">
        <w:t xml:space="preserve">‘pollinators’). </w:t>
      </w:r>
    </w:p>
    <w:p w14:paraId="7DEC3925" w14:textId="77777777" w:rsidR="009D2AD2" w:rsidRPr="009D2AD2" w:rsidRDefault="009D2AD2" w:rsidP="00744A93">
      <w:pPr>
        <w:spacing w:line="360" w:lineRule="auto"/>
        <w:rPr>
          <w:b/>
        </w:rPr>
      </w:pPr>
      <w:r w:rsidRPr="009D2AD2">
        <w:rPr>
          <w:b/>
        </w:rPr>
        <w:t>Data analysis</w:t>
      </w:r>
    </w:p>
    <w:p w14:paraId="03CD8010" w14:textId="2F8733DE" w:rsidR="00621AEE" w:rsidRDefault="002972F0" w:rsidP="00744A93">
      <w:pPr>
        <w:spacing w:line="360" w:lineRule="auto"/>
      </w:pPr>
      <w:r w:rsidRPr="002972F0">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Site</w:t>
      </w:r>
      <w:ins w:id="287" w:author="zenrunner" w:date="2019-06-20T10:04:00Z">
        <w:r w:rsidR="00E26EE4">
          <w:t>-</w:t>
        </w:r>
      </w:ins>
      <w:del w:id="288" w:author="zenrunner" w:date="2019-06-20T10:04:00Z">
        <w:r w:rsidR="00086573" w:rsidDel="00E26EE4">
          <w:delText xml:space="preserve"> </w:delText>
        </w:r>
      </w:del>
      <w:r w:rsidR="00086573">
        <w:t xml:space="preserve">level density </w:t>
      </w:r>
      <w:r w:rsidR="00621AEE">
        <w:t>values for non-density-sampling days (~3</w:t>
      </w:r>
      <w:r w:rsidR="00086573">
        <w:t xml:space="preserve">) were imputed for each species separately </w:t>
      </w:r>
      <w:r w:rsidR="00086573">
        <w:lastRenderedPageBreak/>
        <w:t xml:space="preserve">using linear interpolation </w:t>
      </w:r>
      <w:r w:rsidR="00873399">
        <w:t>because</w:t>
      </w:r>
      <w:r w:rsidR="00086573">
        <w:t xml:space="preserve"> there was </w:t>
      </w:r>
      <w:r w:rsidR="00493C06">
        <w:t xml:space="preserve">no expectation for seasonality using </w:t>
      </w:r>
      <w:ins w:id="289" w:author="zenrunner" w:date="2019-06-20T10:04:00Z">
        <w:r w:rsidR="003E5BE0">
          <w:t xml:space="preserve">the R package </w:t>
        </w:r>
      </w:ins>
      <w:r w:rsidR="00086573">
        <w:t>imputeTS,</w:t>
      </w:r>
      <w:r w:rsidR="00493C06">
        <w:t xml:space="preserve"> </w:t>
      </w:r>
      <w:r w:rsidR="00493C06">
        <w:fldChar w:fldCharType="begin"/>
      </w:r>
      <w:r w:rsidR="00493C06">
        <w:instrText xml:space="preserve"> ADDIN EN.CITE &lt;EndNote&gt;&lt;Cite&gt;&lt;Author&gt;Moritz&lt;/Author&gt;&lt;Year&gt;2017&lt;/Year&gt;&lt;RecNum&gt;372&lt;/RecNum&gt;&lt;DisplayText&gt;(Moritz &amp;amp;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493C06">
        <w:rPr>
          <w:noProof/>
        </w:rPr>
        <w:t>(</w:t>
      </w:r>
      <w:hyperlink w:anchor="_ENREF_34" w:tooltip="Moritz, 2017 #372" w:history="1">
        <w:r w:rsidR="00E408D3">
          <w:rPr>
            <w:noProof/>
          </w:rPr>
          <w:t>Moritz &amp; Bartz-Beielstein 2017</w:t>
        </w:r>
      </w:hyperlink>
      <w:r w:rsidR="00493C06">
        <w:rPr>
          <w:noProof/>
        </w:rPr>
        <w:t>)</w:t>
      </w:r>
      <w:r w:rsidR="00493C06">
        <w:fldChar w:fldCharType="end"/>
      </w:r>
      <w:r w:rsidR="00086573">
        <w:t>.</w:t>
      </w:r>
      <w:r w:rsidR="007055F9">
        <w:t xml:space="preserve"> The species-specific values were summed to </w:t>
      </w:r>
      <w:del w:id="290" w:author="zenrunner" w:date="2019-06-20T10:05:00Z">
        <w:r w:rsidR="007055F9" w:rsidDel="002D290F">
          <w:delText>fill in the</w:delText>
        </w:r>
      </w:del>
      <w:ins w:id="291" w:author="zenrunner" w:date="2019-06-20T10:05:00Z">
        <w:r w:rsidR="002D290F">
          <w:t>complete</w:t>
        </w:r>
      </w:ins>
      <w:r w:rsidR="007055F9">
        <w:t xml:space="preserve"> missing date</w:t>
      </w:r>
      <w:ins w:id="292" w:author="zenrunner" w:date="2019-06-20T10:05:00Z">
        <w:r w:rsidR="002B7BB2">
          <w:t xml:space="preserve"> </w:t>
        </w:r>
        <w:r w:rsidR="00513034">
          <w:t>obervations</w:t>
        </w:r>
      </w:ins>
      <w:del w:id="293" w:author="zenrunner" w:date="2019-06-20T10:05:00Z">
        <w:r w:rsidR="007055F9" w:rsidDel="002B7BB2">
          <w:delText>s</w:delText>
        </w:r>
      </w:del>
      <w:r w:rsidR="007055F9">
        <w:t>.</w:t>
      </w:r>
      <w:r w:rsidR="00086573">
        <w:t xml:space="preserve"> </w:t>
      </w:r>
    </w:p>
    <w:p w14:paraId="0478B40F" w14:textId="332084B3" w:rsidR="00262A7B"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r w:rsidR="001315DC">
        <w:rPr>
          <w:u w:val="single"/>
        </w:rPr>
        <w:t xml:space="preserve"> </w:t>
      </w:r>
    </w:p>
    <w:p w14:paraId="52837BF5" w14:textId="0F11092F"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r w:rsidR="004B788F">
        <w:t xml:space="preserve"> </w:t>
      </w:r>
      <w:r w:rsidR="00841F75">
        <w:t>as predictor</w:t>
      </w:r>
      <w:ins w:id="294" w:author="zenrunner" w:date="2019-06-20T10:05:00Z">
        <w:r w:rsidR="00496A11">
          <w:t>s</w:t>
        </w:r>
      </w:ins>
      <w:del w:id="295" w:author="zenrunner" w:date="2019-06-20T10:05:00Z">
        <w:r w:rsidR="00841F75" w:rsidDel="00496A11">
          <w:delText xml:space="preserve"> variables</w:delText>
        </w:r>
      </w:del>
      <w:r w:rsidR="00841F75">
        <w:t xml:space="preserve">. The shrub species was </w:t>
      </w:r>
      <w:ins w:id="296" w:author="zenrunner" w:date="2019-06-20T10:05:00Z">
        <w:r w:rsidR="00EF31FF">
          <w:t xml:space="preserve">also </w:t>
        </w:r>
      </w:ins>
      <w:r w:rsidR="00841F75">
        <w:t>included in the models as a random effect</w:t>
      </w:r>
      <w:r w:rsidR="004B788F">
        <w:rPr>
          <w:rStyle w:val="CommentReference"/>
        </w:rPr>
        <w:t xml:space="preserve">. </w:t>
      </w:r>
      <w:r w:rsidR="004B788F">
        <w:rPr>
          <w:rStyle w:val="CommentReference"/>
          <w:sz w:val="24"/>
          <w:szCs w:val="24"/>
        </w:rPr>
        <w:t>T</w:t>
      </w:r>
      <w:r w:rsidR="009D2AD2">
        <w:t>o account for over dispersion in the model, we used a negative binomial error distribution</w:t>
      </w:r>
      <w:ins w:id="297" w:author="zenrunner" w:date="2019-06-20T10:06:00Z">
        <w:r w:rsidR="007E294E">
          <w:t xml:space="preserve"> (citation)</w:t>
        </w:r>
      </w:ins>
      <w:r w:rsidR="009D2AD2">
        <w:t xml:space="preserve">. </w:t>
      </w:r>
      <w:r w:rsidR="00DB28BB">
        <w:t xml:space="preserve">Height and </w:t>
      </w:r>
      <w:r w:rsidR="005E1441">
        <w:t>floral display size were</w:t>
      </w:r>
      <w:r w:rsidR="00DB28BB">
        <w:t xml:space="preserve"> positively correlated</w:t>
      </w:r>
      <w:r w:rsidR="00351064">
        <w:t xml:space="preserve"> (</w:t>
      </w:r>
      <w:ins w:id="298" w:author="zenrunner" w:date="2019-06-20T10:06:00Z">
        <w:r w:rsidR="00F90205">
          <w:t xml:space="preserve">Appendix B (have a plot), </w:t>
        </w:r>
      </w:ins>
      <w:r w:rsidR="00351064">
        <w:t>Pearson’s = 0.537, p &lt; 0.0001, df = 392</w:t>
      </w:r>
      <w:r w:rsidR="002D1FBC">
        <w:t>)</w:t>
      </w:r>
      <w:ins w:id="299" w:author="zenrunner" w:date="2019-06-20T10:06:00Z">
        <w:r w:rsidR="00517F6B">
          <w:t>,</w:t>
        </w:r>
      </w:ins>
      <w:r w:rsidR="00E8518D">
        <w:t xml:space="preserve"> and thus</w:t>
      </w:r>
      <w:ins w:id="300" w:author="zenrunner" w:date="2019-06-20T10:06:00Z">
        <w:r w:rsidR="00517F6B">
          <w:t>,</w:t>
        </w:r>
      </w:ins>
      <w:r w:rsidR="00E8518D">
        <w:t xml:space="preserve">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r w:rsidR="00E42272" w:rsidRPr="00E42272">
        <w:t>multicollinearity</w:t>
      </w:r>
      <w:r w:rsidR="002B3EE1">
        <w:t xml:space="preserve"> using </w:t>
      </w:r>
      <w:ins w:id="301" w:author="zenrunner" w:date="2019-06-20T10:07:00Z">
        <w:r w:rsidR="00FF5C43">
          <w:t xml:space="preserve">the </w:t>
        </w:r>
      </w:ins>
      <w:r w:rsidR="002B3EE1">
        <w:t xml:space="preserve">vif </w:t>
      </w:r>
      <w:ins w:id="302" w:author="zenrunner" w:date="2019-06-20T10:07:00Z">
        <w:r w:rsidR="00FF5C43">
          <w:t xml:space="preserve">function from the R package </w:t>
        </w:r>
      </w:ins>
      <w:del w:id="303" w:author="zenrunner" w:date="2019-06-20T10:07:00Z">
        <w:r w:rsidR="002B3EE1" w:rsidDel="00FF5C43">
          <w:delText>(</w:delText>
        </w:r>
      </w:del>
      <w:r w:rsidR="002B3EE1">
        <w:t>car</w:t>
      </w:r>
      <w:del w:id="304" w:author="zenrunner" w:date="2019-06-20T10:07:00Z">
        <w:r w:rsidR="002B3EE1" w:rsidDel="00FF5C43">
          <w:delText>)</w:delText>
        </w:r>
      </w:del>
      <w:r w:rsidR="00493C06">
        <w:t xml:space="preserve"> </w:t>
      </w:r>
      <w:r w:rsidR="00493C06">
        <w:fldChar w:fldCharType="begin"/>
      </w:r>
      <w:r w:rsidR="00493C06">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3C06">
        <w:rPr>
          <w:noProof/>
        </w:rPr>
        <w:t>(</w:t>
      </w:r>
      <w:hyperlink w:anchor="_ENREF_18" w:tooltip="Fox, 2012 #374" w:history="1">
        <w:r w:rsidR="00E408D3">
          <w:rPr>
            <w:noProof/>
          </w:rPr>
          <w:t>Fox</w:t>
        </w:r>
        <w:r w:rsidR="00E408D3" w:rsidRPr="00493C06">
          <w:rPr>
            <w:i/>
            <w:noProof/>
          </w:rPr>
          <w:t xml:space="preserve"> et al.</w:t>
        </w:r>
        <w:r w:rsidR="00E408D3">
          <w:rPr>
            <w:noProof/>
          </w:rPr>
          <w:t xml:space="preserve"> 2012</w:t>
        </w:r>
      </w:hyperlink>
      <w:r w:rsidR="00493C06">
        <w:rPr>
          <w:noProof/>
        </w:rPr>
        <w:t>)</w:t>
      </w:r>
      <w:r w:rsidR="00493C06">
        <w:fldChar w:fldCharType="end"/>
      </w:r>
      <w:r w:rsidR="002B3EE1">
        <w:t xml:space="preserve">. </w:t>
      </w:r>
    </w:p>
    <w:p w14:paraId="3E228F00" w14:textId="059A6FB0" w:rsidR="00BE6F32"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ins w:id="305" w:author="zenrunner" w:date="2019-06-20T10:07:00Z">
        <w:r w:rsidR="00B70612">
          <w:t xml:space="preserve">the R package </w:t>
        </w:r>
      </w:ins>
      <w:r w:rsidR="009D2AD2">
        <w:t>spdep</w:t>
      </w:r>
      <w:r w:rsidR="00493C06">
        <w:t xml:space="preserve"> </w:t>
      </w:r>
      <w:r w:rsidR="00493C06">
        <w:fldChar w:fldCharType="begin"/>
      </w:r>
      <w:r w:rsidR="00493C06">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3C06">
        <w:rPr>
          <w:noProof/>
        </w:rPr>
        <w:t>(</w:t>
      </w:r>
      <w:hyperlink w:anchor="_ENREF_5" w:tooltip="Bivand, 2011 #373" w:history="1">
        <w:r w:rsidR="00E408D3">
          <w:rPr>
            <w:noProof/>
          </w:rPr>
          <w:t>Bivand</w:t>
        </w:r>
        <w:r w:rsidR="00E408D3" w:rsidRPr="00493C06">
          <w:rPr>
            <w:i/>
            <w:noProof/>
          </w:rPr>
          <w:t xml:space="preserve"> et al.</w:t>
        </w:r>
        <w:r w:rsidR="00E408D3">
          <w:rPr>
            <w:noProof/>
          </w:rPr>
          <w:t xml:space="preserve"> 2011</w:t>
        </w:r>
      </w:hyperlink>
      <w:r w:rsidR="00493C06">
        <w:rPr>
          <w:noProof/>
        </w:rPr>
        <w:t>)</w:t>
      </w:r>
      <w:r w:rsidR="00493C06">
        <w:fldChar w:fldCharType="end"/>
      </w:r>
      <w:r w:rsidR="009632EB">
        <w:t>.</w:t>
      </w:r>
      <w:r w:rsidR="00324C27">
        <w:t xml:space="preserve"> </w:t>
      </w:r>
      <w:ins w:id="306" w:author="zenrunner" w:date="2019-06-20T10:07:00Z">
        <w:r w:rsidR="00BE6F32">
          <w:t>Great stats btw. nice nice, I need to get way better. help me. :)</w:t>
        </w:r>
      </w:ins>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r w:rsidR="00F02E17" w:rsidRPr="009F713D">
        <w:rPr>
          <w:rStyle w:val="CommentReference"/>
          <w:u w:val="single"/>
        </w:rPr>
        <w:commentReference w:id="307"/>
      </w:r>
    </w:p>
    <w:p w14:paraId="107DF9BF" w14:textId="74050AE4" w:rsidR="00493C06" w:rsidRDefault="00E21445" w:rsidP="0008683B">
      <w:pPr>
        <w:spacing w:line="360" w:lineRule="auto"/>
      </w:pPr>
      <w:del w:id="308" w:author="zenrunner" w:date="2019-06-20T10:08:00Z">
        <w:r w:rsidDel="009C1AEE">
          <w:delText>To facilitate the discovery of general trends, p</w:delText>
        </w:r>
      </w:del>
      <w:ins w:id="309" w:author="zenrunner" w:date="2019-06-20T10:08:00Z">
        <w:r w:rsidR="009C1AEE">
          <w:t>P</w:t>
        </w:r>
      </w:ins>
      <w:r w:rsidR="00A32F36">
        <w:t xml:space="preserve">ollinators were classified into </w:t>
      </w:r>
      <w:r w:rsidR="00A32F36" w:rsidRPr="00345E0F">
        <w:t>17 distin</w:t>
      </w:r>
      <w:commentRangeStart w:id="310"/>
      <w:commentRangeStart w:id="311"/>
      <w:r w:rsidR="00A32F36" w:rsidRPr="00345E0F">
        <w:t xml:space="preserve">ct functional groups </w:t>
      </w:r>
      <w:commentRangeEnd w:id="310"/>
      <w:r w:rsidR="00A32F36" w:rsidRPr="00345E0F">
        <w:rPr>
          <w:rStyle w:val="CommentReference"/>
        </w:rPr>
        <w:commentReference w:id="310"/>
      </w:r>
      <w:commentRangeEnd w:id="311"/>
      <w:r w:rsidR="00A32F36" w:rsidRPr="00345E0F">
        <w:rPr>
          <w:rStyle w:val="CommentReference"/>
        </w:rPr>
        <w:commentReference w:id="311"/>
      </w:r>
      <w:r w:rsidR="00A32F36" w:rsidRPr="00345E0F">
        <w:t>(</w:t>
      </w:r>
      <w:r w:rsidR="00C20E6C">
        <w:t>Table</w:t>
      </w:r>
      <w:r w:rsidR="00A32F36" w:rsidRPr="00345E0F">
        <w:t xml:space="preserve"> </w:t>
      </w:r>
      <w:r w:rsidR="00BF38D5">
        <w:t>S</w:t>
      </w:r>
      <w:r w:rsidR="00C20E6C">
        <w:t>1</w:t>
      </w:r>
      <w:r w:rsidR="00A32F36" w:rsidRPr="00E14447">
        <w:t>)</w:t>
      </w:r>
      <w:ins w:id="312" w:author="zenrunner" w:date="2019-06-20T10:08:00Z">
        <w:r w:rsidR="00B1161C">
          <w:t xml:space="preserve">, and </w:t>
        </w:r>
      </w:ins>
      <w:del w:id="313" w:author="zenrunner" w:date="2019-06-20T10:08:00Z">
        <w:r w:rsidR="00A32F36" w:rsidRPr="00E14447" w:rsidDel="00B1161C">
          <w:delText>.</w:delText>
        </w:r>
        <w:r w:rsidR="00A32F36" w:rsidRPr="00345E0F" w:rsidDel="00B1161C">
          <w:delText xml:space="preserve"> </w:delText>
        </w:r>
        <w:r w:rsidDel="00B1161C">
          <w:delText>W</w:delText>
        </w:r>
      </w:del>
      <w:ins w:id="314" w:author="zenrunner" w:date="2019-06-20T10:08:00Z">
        <w:r w:rsidR="00B1161C">
          <w:t>w</w:t>
        </w:r>
      </w:ins>
      <w:r>
        <w:t xml:space="preserve">e built a quantitative, </w:t>
      </w:r>
      <w:r w:rsidRPr="009C1AEE">
        <w:rPr>
          <w:highlight w:val="cyan"/>
          <w:rPrChange w:id="315" w:author="zenrunner" w:date="2019-06-20T10:08:00Z">
            <w:rPr/>
          </w:rPrChange>
        </w:rPr>
        <w:t>bipartite network</w:t>
      </w:r>
      <w:r>
        <w:t xml:space="preserve"> using </w:t>
      </w:r>
      <w:r w:rsidR="00CA7C43">
        <w:t>visitation frequencies to each individual plant as the measure of interaction strength. 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1" w:tooltip="Dormann, 2011 #370" w:history="1">
        <w:r w:rsidR="00E408D3">
          <w:rPr>
            <w:noProof/>
          </w:rPr>
          <w:t>Dormann 2011</w:t>
        </w:r>
      </w:hyperlink>
      <w:r w:rsidR="005119E1">
        <w:rPr>
          <w:noProof/>
        </w:rPr>
        <w:t>)</w:t>
      </w:r>
      <w:r w:rsidR="005119E1">
        <w:fldChar w:fldCharType="end"/>
      </w:r>
      <w:r w:rsidR="00CA7C43">
        <w:t>.</w:t>
      </w:r>
      <w:r w:rsidR="00602DEA">
        <w:t xml:space="preserve"> </w:t>
      </w:r>
      <w:r w:rsidR="000E18D1" w:rsidRPr="00577DCB">
        <w:rPr>
          <w:highlight w:val="cyan"/>
          <w:rPrChange w:id="316" w:author="zenrunner" w:date="2019-06-20T10:10:00Z">
            <w:rPr/>
          </w:rPrChange>
        </w:rPr>
        <w:t>Nestedness is a quantitative measure describing the hierarchy of the interactions of the network. In nested networks, specialized nodes i.e. those with fewer interactions are linked with generalized nodes i.e. well connected nodes.</w:t>
      </w:r>
      <w:ins w:id="317" w:author="zenrunner" w:date="2019-06-20T10:10:00Z">
        <w:r w:rsidR="00577DCB">
          <w:t>good but clunky</w:t>
        </w:r>
      </w:ins>
      <w:r w:rsidR="000E18D1">
        <w:t xml:space="preserve"> We also calculated the extent to which each plant’s interaction contributes to </w:t>
      </w:r>
      <w:r w:rsidR="000E18D1" w:rsidRPr="000E18D1">
        <w:t>network nestedness</w:t>
      </w:r>
      <w:r w:rsidR="000E18D1">
        <w:t xml:space="preserve"> in comparison to a random null </w:t>
      </w:r>
      <w:r w:rsidR="000E18D1">
        <w:lastRenderedPageBreak/>
        <w:t xml:space="preserve">model that controls for degree differences </w:t>
      </w:r>
      <w:r w:rsidR="000E18D1">
        <w:fldChar w:fldCharType="begin"/>
      </w:r>
      <w:r w:rsidR="000E18D1">
        <w:instrText xml:space="preserve"> ADDIN EN.CITE &lt;EndNote&gt;&lt;Cite&gt;&lt;Author&gt;Saavedra&lt;/Author&gt;&lt;Year&gt;2013&lt;/Year&gt;&lt;RecNum&gt;376&lt;/RecNum&gt;&lt;DisplayText&gt;(Saavedra &amp;amp; Stouffer 2013)&lt;/DisplayText&gt;&lt;record&gt;&lt;rec-number&gt;376&lt;/rec-number&gt;&lt;foreign-keys&gt;&lt;key app="EN" db-id="efxxxd2elfvxfde05eev9swq9zv0dswrxzp2"&gt;376&lt;/key&gt;&lt;/foreign-keys&gt;&lt;ref-type name="Journal Article"&gt;17&lt;/ref-type&gt;&lt;contributors&gt;&lt;authors&gt;&lt;author&gt;Saavedra, Serguei&lt;/author&gt;&lt;author&gt;Stouffer, Daniel B&lt;/author&gt;&lt;/authors&gt;&lt;/contributors&gt;&lt;titles&gt;&lt;title&gt;“Disentangling nestedness” disentangled&lt;/title&gt;&lt;secondary-title&gt;Nature&lt;/secondary-title&gt;&lt;/titles&gt;&lt;periodical&gt;&lt;full-title&gt;Nature&lt;/full-title&gt;&lt;/periodical&gt;&lt;pages&gt;E1&lt;/pages&gt;&lt;volume&gt;500&lt;/volume&gt;&lt;number&gt;7463&lt;/number&gt;&lt;dates&gt;&lt;year&gt;2013&lt;/year&gt;&lt;/dates&gt;&lt;isbn&gt;1476-4687&lt;/isbn&gt;&lt;urls&gt;&lt;/urls&gt;&lt;/record&gt;&lt;/Cite&gt;&lt;/EndNote&gt;</w:instrText>
      </w:r>
      <w:r w:rsidR="000E18D1">
        <w:fldChar w:fldCharType="separate"/>
      </w:r>
      <w:r w:rsidR="000E18D1">
        <w:rPr>
          <w:noProof/>
        </w:rPr>
        <w:t>(</w:t>
      </w:r>
      <w:hyperlink w:anchor="_ENREF_47" w:tooltip="Saavedra, 2013 #376" w:history="1">
        <w:r w:rsidR="00E408D3">
          <w:rPr>
            <w:noProof/>
          </w:rPr>
          <w:t>Saavedra &amp; Stouffer 2013</w:t>
        </w:r>
      </w:hyperlink>
      <w:r w:rsidR="000E18D1">
        <w:rPr>
          <w:noProof/>
        </w:rPr>
        <w:t>)</w:t>
      </w:r>
      <w:r w:rsidR="000E18D1">
        <w:fldChar w:fldCharType="end"/>
      </w:r>
      <w:ins w:id="318" w:author="zenrunner" w:date="2019-06-20T10:10:00Z">
        <w:r w:rsidR="00621DD6">
          <w:t xml:space="preserve"> - love</w:t>
        </w:r>
      </w:ins>
      <w:r w:rsidR="000E18D1">
        <w:t xml:space="preserve">. </w:t>
      </w:r>
      <w:r w:rsidR="0008683B">
        <w:t xml:space="preserve"> All bipartite network indices were calculated using functions within the bipartite </w:t>
      </w:r>
      <w:ins w:id="319" w:author="zenrunner" w:date="2019-06-20T10:10:00Z">
        <w:r w:rsidR="00F67FB8">
          <w:t xml:space="preserve">R </w:t>
        </w:r>
      </w:ins>
      <w:r w:rsidR="0008683B">
        <w:t xml:space="preserve">package </w:t>
      </w:r>
      <w:r w:rsidR="0008683B">
        <w:fldChar w:fldCharType="begin"/>
      </w:r>
      <w:r w:rsidR="0008683B">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08683B">
        <w:rPr>
          <w:noProof/>
        </w:rPr>
        <w:t>(</w:t>
      </w:r>
      <w:hyperlink w:anchor="_ENREF_12" w:tooltip="Dormann, 2008 #375" w:history="1">
        <w:r w:rsidR="00E408D3">
          <w:rPr>
            <w:noProof/>
          </w:rPr>
          <w:t>Dormann</w:t>
        </w:r>
        <w:r w:rsidR="00E408D3" w:rsidRPr="00493C06">
          <w:rPr>
            <w:i/>
            <w:noProof/>
          </w:rPr>
          <w:t xml:space="preserve"> et al.</w:t>
        </w:r>
        <w:r w:rsidR="00E408D3">
          <w:rPr>
            <w:noProof/>
          </w:rPr>
          <w:t xml:space="preserve"> 2008</w:t>
        </w:r>
      </w:hyperlink>
      <w:r w:rsidR="0008683B">
        <w:rPr>
          <w:noProof/>
        </w:rPr>
        <w:t>)</w:t>
      </w:r>
      <w:r w:rsidR="0008683B">
        <w:fldChar w:fldCharType="end"/>
      </w:r>
      <w:r w:rsidR="0008683B">
        <w:t>.</w:t>
      </w:r>
    </w:p>
    <w:p w14:paraId="418AAB2A" w14:textId="202CB0D2" w:rsidR="00DB1449" w:rsidRDefault="001C7B30" w:rsidP="00744A93">
      <w:pPr>
        <w:spacing w:line="360" w:lineRule="auto"/>
      </w:pPr>
      <w:r>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DE4AAC">
        <w:t>From the individual based unipartite network, w</w:t>
      </w:r>
      <w:r w:rsidR="00A406C0">
        <w:t>e calculated several centrality measures</w:t>
      </w:r>
      <w:r w:rsidR="00A406C0" w:rsidRPr="007659A3">
        <w:rPr>
          <w:i/>
        </w:rPr>
        <w:t xml:space="preserve"> </w:t>
      </w:r>
      <w:r w:rsidR="00A406C0">
        <w:t xml:space="preserve">that are </w:t>
      </w:r>
      <w:r w:rsidR="00DB1449">
        <w:t xml:space="preserve">frequently used to describe influence in </w:t>
      </w:r>
      <w:r w:rsidR="00A406C0">
        <w:t>social network analysis</w:t>
      </w:r>
      <w:r w:rsidR="0040145E">
        <w:t xml:space="preserve"> </w:t>
      </w:r>
      <w:r w:rsidR="00DB1449">
        <w:t>using igraph</w:t>
      </w:r>
      <w:r w:rsidR="0040145E">
        <w:t xml:space="preserve"> </w:t>
      </w:r>
      <w:r w:rsidR="00493C06">
        <w:fldChar w:fldCharType="begin"/>
      </w:r>
      <w:r w:rsidR="00493C06">
        <w:instrText xml:space="preserve"> ADDIN EN.CITE &lt;EndNote&gt;&lt;Cite&gt;&lt;Author&gt;Csardi&lt;/Author&gt;&lt;Year&gt;2006&lt;/Year&gt;&lt;RecNum&gt;377&lt;/RecNum&gt;&lt;DisplayText&gt;(Csardi &amp;amp;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493C06">
        <w:rPr>
          <w:noProof/>
        </w:rPr>
        <w:t>(</w:t>
      </w:r>
      <w:hyperlink w:anchor="_ENREF_9" w:tooltip="Csardi, 2006 #377" w:history="1">
        <w:r w:rsidR="00E408D3">
          <w:rPr>
            <w:noProof/>
          </w:rPr>
          <w:t>Csardi &amp; Nepusz 2006</w:t>
        </w:r>
      </w:hyperlink>
      <w:r w:rsidR="00493C06">
        <w:rPr>
          <w:noProof/>
        </w:rPr>
        <w:t>)</w:t>
      </w:r>
      <w:r w:rsidR="00493C06">
        <w:fldChar w:fldCharType="end"/>
      </w:r>
      <w:ins w:id="320" w:author="zenrunner" w:date="2019-06-20T10:11:00Z">
        <w:r w:rsidR="00243F09">
          <w:t xml:space="preserve"> - also LOVE</w:t>
        </w:r>
      </w:ins>
      <w:r w:rsidR="00DB1449">
        <w:t xml:space="preserve">. </w:t>
      </w:r>
      <w:r w:rsidR="00673432">
        <w:t>In species networks, these measures describe the importance of species</w:t>
      </w:r>
      <w:r w:rsidR="004B1EAD">
        <w:t xml:space="preserve"> (Gonzalez 2010, Jordano 2006). </w:t>
      </w:r>
      <w:r w:rsidR="00A406C0">
        <w:t>Degree centrality is the numb</w:t>
      </w:r>
      <w:r>
        <w:t>er of links per individual. In</w:t>
      </w:r>
      <w:r w:rsidR="00A406C0">
        <w:t xml:space="preserve"> plant-plant network</w:t>
      </w:r>
      <w:r>
        <w:t>s</w:t>
      </w:r>
      <w:ins w:id="321" w:author="zenrunner" w:date="2019-06-20T10:11:00Z">
        <w:r w:rsidR="00CE4C3D">
          <w:t>,</w:t>
        </w:r>
      </w:ins>
      <w:r w:rsidR="00A406C0">
        <w:t xml:space="preserve"> </w:t>
      </w:r>
      <w:del w:id="322" w:author="zenrunner" w:date="2019-06-20T10:11:00Z">
        <w:r w:rsidR="00A406C0" w:rsidDel="00CE4C3D">
          <w:delText xml:space="preserve">it </w:delText>
        </w:r>
      </w:del>
      <w:ins w:id="323" w:author="zenrunner" w:date="2019-06-20T10:11:00Z">
        <w:r w:rsidR="00CE4C3D">
          <w:t xml:space="preserve">centrality </w:t>
        </w:r>
      </w:ins>
      <w:r w:rsidR="00A406C0">
        <w:t>describes</w:t>
      </w:r>
      <w:r w:rsidR="00673432">
        <w:t xml:space="preserve"> the number of</w:t>
      </w:r>
      <w:r w:rsidR="00A406C0">
        <w:t xml:space="preserve"> </w:t>
      </w:r>
      <w:r w:rsidR="00673432">
        <w:t>interactions with</w:t>
      </w:r>
      <w:r w:rsidR="00A406C0">
        <w:t xml:space="preserve"> conspecifics </w:t>
      </w:r>
      <w:del w:id="324" w:author="zenrunner" w:date="2019-06-20T10:11:00Z">
        <w:r w:rsidR="00A406C0" w:rsidDel="00132DEA">
          <w:delText>i.e.</w:delText>
        </w:r>
      </w:del>
      <w:ins w:id="325" w:author="zenrunner" w:date="2019-06-20T10:11:00Z">
        <w:r w:rsidR="00132DEA">
          <w:t>such as</w:t>
        </w:r>
      </w:ins>
      <w:r w:rsidR="00A406C0">
        <w:t xml:space="preserve"> </w:t>
      </w:r>
      <w:r>
        <w:t xml:space="preserve">the </w:t>
      </w:r>
      <w:r w:rsidR="00A406C0">
        <w:t>mating pool and the n</w:t>
      </w:r>
      <w:r>
        <w:t xml:space="preserve">umber of heterospecifics </w:t>
      </w:r>
      <w:del w:id="326" w:author="zenrunner" w:date="2019-06-20T10:11:00Z">
        <w:r w:rsidDel="00132DEA">
          <w:delText>i.e.</w:delText>
        </w:r>
      </w:del>
      <w:ins w:id="327" w:author="zenrunner" w:date="2019-06-20T10:11:00Z">
        <w:r w:rsidR="00132DEA">
          <w:t>and?or?</w:t>
        </w:r>
        <w:r w:rsidR="00B81B44">
          <w:t xml:space="preserve"> the</w:t>
        </w:r>
      </w:ins>
      <w:r>
        <w:t xml:space="preserve"> </w:t>
      </w:r>
      <w:r w:rsidR="00A406C0">
        <w:t xml:space="preserve">potential competitors/facilitators. Eigancentrality extends the concept of degree centrality but takes into the account of the importance </w:t>
      </w:r>
      <w:ins w:id="328" w:author="zenrunner" w:date="2019-06-20T10:11:00Z">
        <w:r w:rsidR="0099562E">
          <w:t xml:space="preserve">of </w:t>
        </w:r>
      </w:ins>
      <w:del w:id="329" w:author="zenrunner" w:date="2019-06-20T10:11:00Z">
        <w:r w:rsidR="00A406C0" w:rsidDel="0099562E">
          <w:delText xml:space="preserve">i.e. </w:delText>
        </w:r>
      </w:del>
      <w:r w:rsidR="00A406C0">
        <w:t>degree of the interactors</w:t>
      </w:r>
      <w:ins w:id="330" w:author="zenrunner" w:date="2019-06-20T10:12:00Z">
        <w:r w:rsidR="008E0436">
          <w:t>?? degree means number of?</w:t>
        </w:r>
        <w:r w:rsidR="00686A67">
          <w:t xml:space="preserve"> or extent of?</w:t>
        </w:r>
      </w:ins>
      <w:r w:rsidR="00A406C0">
        <w:t>. Individuals that interact frequently with</w:t>
      </w:r>
      <w:r w:rsidR="00673432">
        <w:t xml:space="preserve"> other highly connected</w:t>
      </w:r>
      <w:r w:rsidR="00A406C0">
        <w:t xml:space="preserve"> individuals are more </w:t>
      </w:r>
      <w:del w:id="331" w:author="zenrunner" w:date="2019-06-20T10:12:00Z">
        <w:r w:rsidR="00A406C0" w:rsidDel="00623693">
          <w:delText xml:space="preserve">poised </w:delText>
        </w:r>
      </w:del>
      <w:ins w:id="332" w:author="zenrunner" w:date="2019-06-20T10:12:00Z">
        <w:r w:rsidR="00623693">
          <w:t xml:space="preserve">likely </w:t>
        </w:r>
      </w:ins>
      <w:r w:rsidR="00A406C0">
        <w:t>to influence the full network</w:t>
      </w:r>
      <w:ins w:id="333" w:author="zenrunner" w:date="2019-06-20T10:12:00Z">
        <w:r w:rsidR="001701AC">
          <w:t xml:space="preserve"> because </w:t>
        </w:r>
      </w:ins>
      <w:del w:id="334" w:author="zenrunner" w:date="2019-06-20T10:12:00Z">
        <w:r w:rsidR="00A406C0" w:rsidDel="001701AC">
          <w:delText xml:space="preserve">. </w:delText>
        </w:r>
        <w:r w:rsidR="005434F6" w:rsidDel="001701AC">
          <w:delText>T</w:delText>
        </w:r>
      </w:del>
      <w:ins w:id="335" w:author="zenrunner" w:date="2019-06-20T10:12:00Z">
        <w:r w:rsidR="001701AC">
          <w:t>t</w:t>
        </w:r>
      </w:ins>
      <w:r w:rsidR="005434F6">
        <w:t xml:space="preserve">hey </w:t>
      </w:r>
      <w:ins w:id="336" w:author="zenrunner" w:date="2019-06-20T10:12:00Z">
        <w:r w:rsidR="001701AC">
          <w:t xml:space="preserve">can </w:t>
        </w:r>
      </w:ins>
      <w:r w:rsidR="005434F6">
        <w:t xml:space="preserve">interact with dense substructures within the network. </w:t>
      </w:r>
      <w:r w:rsidR="00A406C0">
        <w:t>B</w:t>
      </w:r>
      <w:r w:rsidR="00A406C0" w:rsidRPr="00AE135B">
        <w:t>etweenness</w:t>
      </w:r>
      <w:r w:rsidR="00A406C0">
        <w:t xml:space="preserve"> is </w:t>
      </w:r>
      <w:ins w:id="337" w:author="zenrunner" w:date="2019-06-20T10:12:00Z">
        <w:r w:rsidR="001701AC">
          <w:t xml:space="preserve">the </w:t>
        </w:r>
      </w:ins>
      <w:r w:rsidR="00A406C0" w:rsidRPr="00F057F1">
        <w:t>number of times a node lies on the sho</w:t>
      </w:r>
      <w:r w:rsidR="00A406C0">
        <w:t>rtest path between other nodes and describes the importance of a node on conne</w:t>
      </w:r>
      <w:r w:rsidR="008E4630">
        <w:t xml:space="preserve">cting the parts of the network </w:t>
      </w:r>
      <w:r w:rsidR="008E4630">
        <w:fldChar w:fldCharType="begin"/>
      </w:r>
      <w:r w:rsidR="007A1350">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7A1350">
        <w:rPr>
          <w:noProof/>
        </w:rPr>
        <w:t>(</w:t>
      </w:r>
      <w:hyperlink w:anchor="_ENREF_19" w:tooltip="Freeman, 1978 #384" w:history="1">
        <w:r w:rsidR="00E408D3">
          <w:rPr>
            <w:noProof/>
          </w:rPr>
          <w:t>Freeman 1978</w:t>
        </w:r>
      </w:hyperlink>
      <w:r w:rsidR="007A1350">
        <w:rPr>
          <w:noProof/>
        </w:rPr>
        <w:t xml:space="preserve">; </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8E4630">
        <w:fldChar w:fldCharType="end"/>
      </w:r>
      <w:ins w:id="338" w:author="zenrunner" w:date="2019-06-20T10:13:00Z">
        <w:r w:rsidR="005C2E04">
          <w:t xml:space="preserve"> and estimates what process?</w:t>
        </w:r>
      </w:ins>
      <w:r w:rsidR="009F0B79">
        <w:t>.</w:t>
      </w:r>
      <w:r w:rsidR="00A40464">
        <w:t xml:space="preserve"> </w:t>
      </w:r>
    </w:p>
    <w:p w14:paraId="568B9918" w14:textId="54674289" w:rsidR="009F0B79" w:rsidRDefault="00DB1449" w:rsidP="00744A93">
      <w:pPr>
        <w:spacing w:line="360" w:lineRule="auto"/>
      </w:pPr>
      <w:r>
        <w:t>We</w:t>
      </w:r>
      <w:r w:rsidR="00A406C0">
        <w:t xml:space="preserve"> fit GLMM </w:t>
      </w:r>
      <w:r w:rsidR="00B8281C">
        <w:t xml:space="preserve">(glmmTMB) </w:t>
      </w:r>
      <w:r w:rsidR="00555574">
        <w:fldChar w:fldCharType="begin"/>
      </w:r>
      <w:r w:rsidR="00555574">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555574">
        <w:rPr>
          <w:noProof/>
        </w:rPr>
        <w:t>(</w:t>
      </w:r>
      <w:hyperlink w:anchor="_ENREF_8" w:tooltip="Brooks, 2017 #378" w:history="1">
        <w:r w:rsidR="00E408D3">
          <w:rPr>
            <w:noProof/>
          </w:rPr>
          <w:t>Brooks</w:t>
        </w:r>
        <w:r w:rsidR="00E408D3" w:rsidRPr="00555574">
          <w:rPr>
            <w:i/>
            <w:noProof/>
          </w:rPr>
          <w:t xml:space="preserve"> et al.</w:t>
        </w:r>
        <w:r w:rsidR="00E408D3">
          <w:rPr>
            <w:noProof/>
          </w:rPr>
          <w:t xml:space="preserve"> 2017</w:t>
        </w:r>
      </w:hyperlink>
      <w:r w:rsidR="00555574">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the individual plant traits, local floral neighbourhood and study day as predictors. Plant species was included in all models as a random effect</w:t>
      </w:r>
      <w:r w:rsidR="00043CF6">
        <w:t xml:space="preserve"> and the link function depended on the distribution of the indice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6A373D00" w:rsidR="00A406C0" w:rsidRDefault="00B8281C" w:rsidP="00744A93">
      <w:pPr>
        <w:spacing w:line="360" w:lineRule="auto"/>
      </w:pPr>
      <w:del w:id="339" w:author="zenrunner" w:date="2019-06-20T10:13:00Z">
        <w:r w:rsidDel="00000CF5">
          <w:delText xml:space="preserve"> </w:delText>
        </w:r>
      </w:del>
      <w:r w:rsidR="00A406C0">
        <w:t xml:space="preserve">Betweenness </w:t>
      </w:r>
      <w:r w:rsidR="006474AF">
        <w:t>values were continuous and</w:t>
      </w:r>
      <w:r w:rsidR="00A406C0">
        <w:t xml:space="preserve"> zero-inflated</w:t>
      </w:r>
      <w:r w:rsidR="009A2BBC">
        <w:t xml:space="preserve"> (</w:t>
      </w:r>
      <w:r w:rsidR="001A7900">
        <w:t xml:space="preserve">n = 141, </w:t>
      </w:r>
      <w:r w:rsidR="009A2BBC">
        <w:t>Figure A2)</w:t>
      </w:r>
      <w:ins w:id="340" w:author="zenrunner" w:date="2019-06-20T10:13:00Z">
        <w:r w:rsidR="00A931FA">
          <w:t xml:space="preserve">.  </w:t>
        </w:r>
        <w:r w:rsidR="00B51F47">
          <w:t>Consequently</w:t>
        </w:r>
        <w:r w:rsidR="00A931FA">
          <w:t xml:space="preserve">, </w:t>
        </w:r>
      </w:ins>
      <w:del w:id="341" w:author="zenrunner" w:date="2019-06-20T10:13:00Z">
        <w:r w:rsidR="00A406C0" w:rsidDel="00A931FA">
          <w:delText xml:space="preserve">, </w:delText>
        </w:r>
        <w:r w:rsidR="00A406C0" w:rsidDel="00B51F47">
          <w:delText xml:space="preserve">so </w:delText>
        </w:r>
      </w:del>
      <w:r w:rsidR="00A406C0">
        <w:t xml:space="preserve">we first </w:t>
      </w:r>
      <w:del w:id="342" w:author="zenrunner" w:date="2019-06-20T10:13:00Z">
        <w:r w:rsidR="00A406C0" w:rsidDel="00B51F47">
          <w:delText>modelled</w:delText>
        </w:r>
      </w:del>
      <w:ins w:id="343" w:author="zenrunner" w:date="2019-06-20T10:13:00Z">
        <w:r w:rsidR="00B51F47">
          <w:t>modeled</w:t>
        </w:r>
      </w:ins>
      <w:r w:rsidR="00A406C0">
        <w:t xml:space="preserve"> the likelihood of an individual having a betweenness value &gt; 0 using </w:t>
      </w:r>
      <w:r w:rsidR="00DB1449">
        <w:t xml:space="preserve">a binomial mixed effect model. </w:t>
      </w:r>
      <w:r w:rsidR="00177CC4">
        <w:t xml:space="preserve">A high number of ultra-peripheral nodes is typical in pollination networks </w:t>
      </w:r>
      <w:r w:rsidR="00043CF6">
        <w:fldChar w:fldCharType="begin"/>
      </w:r>
      <w:r w:rsidR="00043CF6">
        <w:instrText xml:space="preserve"> ADDIN EN.CITE &lt;EndNote&gt;&lt;Cite&gt;&lt;Author&gt;Guimera&lt;/Author&gt;&lt;Year&gt;2005&lt;/Year&gt;&lt;RecNum&gt;397&lt;/RecNum&gt;&lt;DisplayText&gt;(Guimera &amp;amp; Amaral 2005; Dupont&lt;style face="italic"&gt; et al.&lt;/style&gt; 2011)&lt;/DisplayText&gt;&lt;record&gt;&lt;rec-number&gt;397&lt;/rec-number&gt;&lt;foreign-keys&gt;&lt;key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043CF6">
        <w:rPr>
          <w:noProof/>
        </w:rPr>
        <w:t>(</w:t>
      </w:r>
      <w:hyperlink w:anchor="_ENREF_23" w:tooltip="Guimera, 2005 #397" w:history="1">
        <w:r w:rsidR="00E408D3">
          <w:rPr>
            <w:noProof/>
          </w:rPr>
          <w:t>Guimera &amp; Amaral 2005</w:t>
        </w:r>
      </w:hyperlink>
      <w:r w:rsidR="00043CF6">
        <w:rPr>
          <w:noProof/>
        </w:rPr>
        <w:t xml:space="preserve">; </w:t>
      </w:r>
      <w:hyperlink w:anchor="_ENREF_14" w:tooltip="Dupont, 2011 #369" w:history="1">
        <w:r w:rsidR="00E408D3">
          <w:rPr>
            <w:noProof/>
          </w:rPr>
          <w:t>Dupont</w:t>
        </w:r>
        <w:r w:rsidR="00E408D3" w:rsidRPr="00043CF6">
          <w:rPr>
            <w:i/>
            <w:noProof/>
          </w:rPr>
          <w:t xml:space="preserve"> et al.</w:t>
        </w:r>
        <w:r w:rsidR="00E408D3">
          <w:rPr>
            <w:noProof/>
          </w:rPr>
          <w:t xml:space="preserve"> 2011</w:t>
        </w:r>
      </w:hyperlink>
      <w:r w:rsidR="00043CF6">
        <w:rPr>
          <w:noProof/>
        </w:rPr>
        <w:t>)</w:t>
      </w:r>
      <w:r w:rsidR="00043CF6">
        <w:fldChar w:fldCharType="end"/>
      </w:r>
      <w:r w:rsidR="00043CF6">
        <w:t>.</w:t>
      </w:r>
      <w:r w:rsidR="00177CC4">
        <w:t xml:space="preserve"> </w:t>
      </w:r>
      <w:r w:rsidR="00DB1449">
        <w:t>We</w:t>
      </w:r>
      <w:r w:rsidR="00A406C0">
        <w:t xml:space="preserve"> then log-transformed the continuous part</w:t>
      </w:r>
      <w:r>
        <w:t xml:space="preserve"> to meet the assumptions of normality</w:t>
      </w:r>
      <w:r w:rsidR="00A406C0">
        <w:t xml:space="preserve"> and </w:t>
      </w:r>
      <w:del w:id="344" w:author="zenrunner" w:date="2019-06-20T10:13:00Z">
        <w:r w:rsidR="00A406C0" w:rsidDel="00B51F47">
          <w:delText>modelled</w:delText>
        </w:r>
      </w:del>
      <w:ins w:id="345" w:author="zenrunner" w:date="2019-06-20T10:13:00Z">
        <w:r w:rsidR="00B51F47">
          <w:t>modeled</w:t>
        </w:r>
      </w:ins>
      <w:r w:rsidR="00A406C0">
        <w:t xml:space="preserve"> it using a Gaussian error d</w:t>
      </w:r>
      <w:r w:rsidR="00A02BC9">
        <w:t xml:space="preserve">istribution (residuals: </w:t>
      </w:r>
      <w:r w:rsidR="00A02BC9" w:rsidRPr="00A02BC9">
        <w:t>W = 0.98854, p-value = 0.5491</w:t>
      </w:r>
      <w:r w:rsidR="00A02BC9">
        <w:t>).</w:t>
      </w:r>
      <w:r w:rsidR="008E4630">
        <w:t xml:space="preserve"> These indices </w:t>
      </w:r>
      <w:del w:id="346" w:author="zenrunner" w:date="2019-06-20T10:14:00Z">
        <w:r w:rsidR="008E4630" w:rsidDel="00B51F47">
          <w:delText>provide information about how</w:delText>
        </w:r>
      </w:del>
      <w:ins w:id="347" w:author="zenrunner" w:date="2019-06-20T10:14:00Z">
        <w:r w:rsidR="00B51F47">
          <w:t>describe</w:t>
        </w:r>
      </w:ins>
      <w:r w:rsidR="008E4630">
        <w:t xml:space="preserve"> individual context contribut</w:t>
      </w:r>
      <w:ins w:id="348" w:author="zenrunner" w:date="2019-06-20T10:14:00Z">
        <w:r w:rsidR="009B256F">
          <w:t>ions</w:t>
        </w:r>
      </w:ins>
      <w:del w:id="349" w:author="zenrunner" w:date="2019-06-20T10:14:00Z">
        <w:r w:rsidR="008E4630" w:rsidDel="009B256F">
          <w:delText>es</w:delText>
        </w:r>
      </w:del>
      <w:r w:rsidR="008E4630">
        <w:t xml:space="preserve"> to node positioning, importance</w:t>
      </w:r>
      <w:ins w:id="350" w:author="zenrunner" w:date="2019-06-20T10:14:00Z">
        <w:r w:rsidR="009B256F">
          <w:t>,</w:t>
        </w:r>
      </w:ins>
      <w:r w:rsidR="008E4630">
        <w:t xml:space="preserve"> and </w:t>
      </w:r>
      <w:ins w:id="351" w:author="zenrunner" w:date="2019-06-20T10:14:00Z">
        <w:r w:rsidR="009B256F">
          <w:t xml:space="preserve">the </w:t>
        </w:r>
      </w:ins>
      <w:r w:rsidR="008E4630">
        <w:t xml:space="preserve">overall network structure. </w:t>
      </w:r>
    </w:p>
    <w:p w14:paraId="7DE12C8C" w14:textId="77FD5AE6" w:rsidR="00395B4A" w:rsidRPr="009E69B7" w:rsidRDefault="00DB1449" w:rsidP="00744A93">
      <w:pPr>
        <w:spacing w:line="360" w:lineRule="auto"/>
        <w:rPr>
          <w:u w:val="single"/>
        </w:rPr>
      </w:pPr>
      <w:r w:rsidRPr="009E69B7">
        <w:rPr>
          <w:u w:val="single"/>
        </w:rPr>
        <w:lastRenderedPageBreak/>
        <w:t>Access to conspecifics</w:t>
      </w:r>
    </w:p>
    <w:p w14:paraId="2C0E32BC" w14:textId="6DA388C8" w:rsidR="004F2CB8" w:rsidRDefault="004F2CB8" w:rsidP="00744A93">
      <w:pPr>
        <w:spacing w:line="360" w:lineRule="auto"/>
      </w:pPr>
      <w:r>
        <w:t xml:space="preserve">To relate an </w:t>
      </w:r>
      <w:r w:rsidR="006054B2">
        <w:t>individual plant’s access to conspecifics</w:t>
      </w:r>
      <w:r>
        <w:t xml:space="preserve"> and exposure to heterospecifics</w:t>
      </w:r>
      <w:r w:rsidR="00DB1449">
        <w:t xml:space="preserve"> </w:t>
      </w:r>
      <w:r>
        <w:t xml:space="preserve">to centrality and individual context, </w:t>
      </w:r>
      <w:r w:rsidR="00DB1449">
        <w:t>we used an unweighted</w:t>
      </w:r>
      <w:r w:rsidR="006054B2">
        <w:t>, unipartite</w:t>
      </w:r>
      <w:r w:rsidR="00DB1449">
        <w:t xml:space="preserve"> network i.e. </w:t>
      </w:r>
      <w:r w:rsidR="00E82304">
        <w:t>interaction strength is not considered</w:t>
      </w:r>
      <w:r>
        <w:t xml:space="preserve"> to count the number </w:t>
      </w:r>
      <w:r w:rsidR="00DB1449">
        <w:t>of linked conspecifics and heterospe</w:t>
      </w:r>
      <w:r w:rsidR="00567CF3">
        <w:t xml:space="preserve">cifics for each individual. </w:t>
      </w:r>
      <w:r>
        <w:t xml:space="preserve">The number of connected and unconnected conspecific or heterospecific plants were used as binomial response variable in </w:t>
      </w:r>
      <w:r w:rsidR="00567CF3">
        <w:t>quasibinomial GLMM (MASS)</w:t>
      </w:r>
      <w:r w:rsidR="00493111">
        <w:t xml:space="preserve"> </w:t>
      </w:r>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60" w:tooltip="Venables, 2013 #379" w:history="1">
        <w:r w:rsidR="00E408D3">
          <w:rPr>
            <w:noProof/>
          </w:rPr>
          <w:t>Venables &amp; Ripley 2013</w:t>
        </w:r>
      </w:hyperlink>
      <w:r w:rsidR="00493111">
        <w:rPr>
          <w:noProof/>
        </w:rPr>
        <w:t>)</w:t>
      </w:r>
      <w:r w:rsidR="00493111">
        <w:fldChar w:fldCharType="end"/>
      </w:r>
      <w:r>
        <w:t xml:space="preserve"> to account for overdispersion and plant s</w:t>
      </w:r>
      <w:r w:rsidR="00567CF3">
        <w:t xml:space="preserve">pecies was included as a random effect. </w:t>
      </w:r>
      <w:r>
        <w:t>Degree, eiganvector</w:t>
      </w:r>
      <w:ins w:id="352" w:author="zenrunner" w:date="2019-06-20T10:15:00Z">
        <w:r w:rsidR="000E1368">
          <w:t>,</w:t>
        </w:r>
      </w:ins>
      <w:r>
        <w:t xml:space="preserve"> and closeness centrality measures were strongly</w:t>
      </w:r>
      <w:r w:rsidR="0086351C">
        <w:t xml:space="preserve"> and positively</w:t>
      </w:r>
      <w:r>
        <w:t xml:space="preserve"> correlated </w:t>
      </w:r>
      <w:r w:rsidR="00E82304">
        <w:t>with each other (Table A3</w:t>
      </w:r>
      <w:r w:rsidR="00567CF3">
        <w:t xml:space="preserve">). </w:t>
      </w:r>
      <w:del w:id="353" w:author="zenrunner" w:date="2019-06-20T10:15:00Z">
        <w:r w:rsidR="00567CF3" w:rsidDel="00E31254">
          <w:delText>Thus</w:delText>
        </w:r>
      </w:del>
      <w:ins w:id="354" w:author="zenrunner" w:date="2019-06-20T10:15:00Z">
        <w:r w:rsidR="00E31254">
          <w:t>Hence</w:t>
        </w:r>
      </w:ins>
      <w:r w:rsidR="00567CF3">
        <w:t xml:space="preserve">, only </w:t>
      </w:r>
      <w:r>
        <w:t>degree centrality was included in these models because it is the most commonly reported measure</w:t>
      </w:r>
      <w:ins w:id="355" w:author="zenrunner" w:date="2019-06-20T10:15:00Z">
        <w:r w:rsidR="003F11F7">
          <w:t xml:space="preserve"> in the network literature</w:t>
        </w:r>
      </w:ins>
      <w:r>
        <w:t xml:space="preserve">. Betweenness centrality, study day, visitation rates, shrub density and floral display size were </w:t>
      </w:r>
      <w:del w:id="356" w:author="zenrunner" w:date="2019-06-20T10:16:00Z">
        <w:r w:rsidDel="00D45E4C">
          <w:delText xml:space="preserve">also </w:delText>
        </w:r>
      </w:del>
      <w:r>
        <w:t xml:space="preserve">used as predictors. Models were compared to random intercept </w:t>
      </w:r>
      <w:ins w:id="357" w:author="zenrunner" w:date="2019-06-20T10:16:00Z">
        <w:r w:rsidR="00DD6C21">
          <w:t xml:space="preserve">only models </w:t>
        </w:r>
      </w:ins>
      <w:r>
        <w:t>using AIC and likelihood ratio tests</w:t>
      </w:r>
      <w:ins w:id="358" w:author="zenrunner" w:date="2019-06-20T10:16:00Z">
        <w:r w:rsidR="00CD66F0">
          <w:t xml:space="preserve"> to identify best models</w:t>
        </w:r>
        <w:r w:rsidR="00A44B46">
          <w:t xml:space="preserve"> or maybe say the most </w:t>
        </w:r>
        <w:r w:rsidR="00A44EBB">
          <w:t>parsimonious</w:t>
        </w:r>
        <w:r w:rsidR="00A44B46">
          <w:t xml:space="preserve"> models</w:t>
        </w:r>
      </w:ins>
      <w:r>
        <w:t xml:space="preserve">. </w:t>
      </w:r>
    </w:p>
    <w:p w14:paraId="47208C7E" w14:textId="75A44A80" w:rsidR="005D03FA" w:rsidRPr="009E69B7" w:rsidRDefault="00C20E6C" w:rsidP="00744A93">
      <w:pPr>
        <w:spacing w:line="360" w:lineRule="auto"/>
        <w:rPr>
          <w:u w:val="single"/>
        </w:rPr>
      </w:pPr>
      <w:r>
        <w:rPr>
          <w:u w:val="single"/>
        </w:rPr>
        <w:t>Unipartite m</w:t>
      </w:r>
      <w:r w:rsidR="005D03FA" w:rsidRPr="009E69B7">
        <w:rPr>
          <w:u w:val="single"/>
        </w:rPr>
        <w:t>odularity</w:t>
      </w:r>
    </w:p>
    <w:p w14:paraId="6637191B" w14:textId="1B96C932"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del w:id="359" w:author="zenrunner" w:date="2019-06-20T10:16:00Z">
        <w:r w:rsidR="00494C97" w:rsidDel="00A44EBB">
          <w:delText xml:space="preserve">in </w:delText>
        </w:r>
      </w:del>
      <w:ins w:id="360" w:author="zenrunner" w:date="2019-06-20T10:16:00Z">
        <w:r w:rsidR="00A44EBB">
          <w:t xml:space="preserve">in the R package </w:t>
        </w:r>
      </w:ins>
      <w:r w:rsidR="00493111">
        <w:t>r</w:t>
      </w:r>
      <w:r w:rsidR="00494C97">
        <w:t>netcarto,</w:t>
      </w:r>
      <w:r w:rsidR="00A406C0">
        <w:t xml:space="preserve"> </w:t>
      </w:r>
      <w:r w:rsidR="00493111">
        <w:fldChar w:fldCharType="begin"/>
      </w:r>
      <w:r w:rsidR="00493111">
        <w:instrText xml:space="preserve"> ADDIN EN.CITE &lt;EndNote&gt;&lt;Cite&gt;&lt;Author&gt;Doulcier&lt;/Author&gt;&lt;Year&gt;2015&lt;/Year&gt;&lt;RecNum&gt;380&lt;/RecNum&gt;&lt;DisplayText&gt;(Doulcier &amp;amp;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493111">
        <w:rPr>
          <w:noProof/>
        </w:rPr>
        <w:t>(</w:t>
      </w:r>
      <w:hyperlink w:anchor="_ENREF_13" w:tooltip="Doulcier, 2015 #380" w:history="1">
        <w:r w:rsidR="00E408D3">
          <w:rPr>
            <w:noProof/>
          </w:rPr>
          <w:t>Doulcier &amp; Stouffer 2015</w:t>
        </w:r>
      </w:hyperlink>
      <w:r w:rsidR="00493111">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Patefields’ (1981) algorithm </w:t>
      </w:r>
      <w:r w:rsidR="00493111">
        <w:fldChar w:fldCharType="begin"/>
      </w:r>
      <w:r w:rsidR="00493111">
        <w:instrText xml:space="preserve"> ADDIN EN.CITE &lt;EndNote&gt;&lt;Cite&gt;&lt;Author&gt;Oksanen&lt;/Author&gt;&lt;RecNum&gt;381&lt;/RecNum&gt;&lt;DisplayText&gt;(Oksanen &amp;amp;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493111">
        <w:rPr>
          <w:noProof/>
        </w:rPr>
        <w:t>(</w:t>
      </w:r>
      <w:hyperlink w:anchor="_ENREF_36" w:tooltip="Oksanen,  #381" w:history="1">
        <w:r w:rsidR="00E408D3">
          <w:rPr>
            <w:noProof/>
          </w:rPr>
          <w:t>Oksanen &amp; Blanchet</w:t>
        </w:r>
      </w:hyperlink>
      <w:r w:rsidR="00493111">
        <w:rPr>
          <w:noProof/>
        </w:rPr>
        <w:t>)</w:t>
      </w:r>
      <w:r w:rsidR="00493111">
        <w:fldChar w:fldCharType="end"/>
      </w:r>
      <w:r w:rsidR="00494C97">
        <w:t>.</w:t>
      </w:r>
      <w:r w:rsidR="00A406C0">
        <w:t xml:space="preserve"> </w:t>
      </w:r>
      <w:r w:rsidR="00AF30ED" w:rsidRPr="00AF30ED">
        <w:t>Z-scores were calculated to assess significance of results and facilitate comparison between the different networks. Z-scores were calculated using: Z:Score = (Observed value - mean (null)/sd*null). Positive value denote the observed value is higher than the mean of the null distribution.</w:t>
      </w:r>
      <w:r w:rsidR="00AF30ED">
        <w:t xml:space="preserve"> </w:t>
      </w:r>
      <w:r w:rsidR="00A406C0">
        <w:t xml:space="preserve">To explore the role of phenology, individual traits and neighbourhood on modularity, and therefore ecological dynamics, we built multinomial models </w:t>
      </w:r>
      <w:ins w:id="361" w:author="zenrunner" w:date="2019-06-20T10:17:00Z">
        <w:r w:rsidR="00C23C14">
          <w:t xml:space="preserve">using the </w:t>
        </w:r>
      </w:ins>
      <w:del w:id="362" w:author="zenrunner" w:date="2019-06-20T10:17:00Z">
        <w:r w:rsidR="00A406C0" w:rsidDel="00C23C14">
          <w:delText>(</w:delText>
        </w:r>
      </w:del>
      <w:r w:rsidR="00A406C0">
        <w:t>nnet</w:t>
      </w:r>
      <w:ins w:id="363" w:author="zenrunner" w:date="2019-06-20T10:17:00Z">
        <w:r w:rsidR="00C23C14">
          <w:t xml:space="preserve"> package </w:t>
        </w:r>
      </w:ins>
      <w:del w:id="364" w:author="zenrunner" w:date="2019-06-20T10:17:00Z">
        <w:r w:rsidR="00A406C0" w:rsidDel="00C23C14">
          <w:delText>)</w:delText>
        </w:r>
      </w:del>
      <w:r w:rsidR="00493111">
        <w:fldChar w:fldCharType="begin"/>
      </w:r>
      <w:r w:rsidR="00493111">
        <w:instrText xml:space="preserve"> ADDIN EN.CITE &lt;EndNote&gt;&lt;Cite&gt;&lt;Author&gt;Venables&lt;/Author&gt;&lt;Year&gt;2013&lt;/Year&gt;&lt;RecNum&gt;379&lt;/RecNum&gt;&lt;DisplayText&gt;(Venables &amp;amp;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493111">
        <w:rPr>
          <w:noProof/>
        </w:rPr>
        <w:t>(</w:t>
      </w:r>
      <w:hyperlink w:anchor="_ENREF_60" w:tooltip="Venables, 2013 #379" w:history="1">
        <w:r w:rsidR="00E408D3">
          <w:rPr>
            <w:noProof/>
          </w:rPr>
          <w:t>Venables &amp; Ripley 2013</w:t>
        </w:r>
      </w:hyperlink>
      <w:r w:rsidR="00493111">
        <w:rPr>
          <w:noProof/>
        </w:rPr>
        <w:t>)</w:t>
      </w:r>
      <w:r w:rsidR="00493111">
        <w:fldChar w:fldCharType="end"/>
      </w:r>
      <w:r w:rsidR="00A406C0">
        <w:t xml:space="preserve"> </w:t>
      </w:r>
      <w:del w:id="365" w:author="zenrunner" w:date="2019-06-20T10:17:00Z">
        <w:r w:rsidR="00A406C0" w:rsidDel="00A53853">
          <w:delText xml:space="preserve">using </w:delText>
        </w:r>
      </w:del>
      <w:ins w:id="366" w:author="zenrunner" w:date="2019-06-20T10:17:00Z">
        <w:r w:rsidR="00A53853">
          <w:t xml:space="preserve">with </w:t>
        </w:r>
      </w:ins>
      <w:r w:rsidR="00A406C0">
        <w:t xml:space="preserve">the module as the response, and </w:t>
      </w:r>
      <w:r w:rsidR="00A40464">
        <w:t xml:space="preserve">plant species, </w:t>
      </w:r>
      <w:r w:rsidR="00A406C0">
        <w:t>in</w:t>
      </w:r>
      <w:r>
        <w:t>dividual floral display size, visitation rate, study day and</w:t>
      </w:r>
      <w:r w:rsidR="00A406C0">
        <w:t xml:space="preserve"> local floral neighbourhood as the predictors.</w:t>
      </w:r>
      <w:del w:id="367" w:author="zenrunner" w:date="2019-06-20T10:17:00Z">
        <w:r w:rsidR="00A406C0" w:rsidDel="00AF32CF">
          <w:delText xml:space="preserve"> </w:delText>
        </w:r>
      </w:del>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1CCDE89E" w:rsidR="005A03FF" w:rsidRPr="00201A8D" w:rsidRDefault="00643825" w:rsidP="005A03FF">
      <w:pPr>
        <w:spacing w:line="360" w:lineRule="auto"/>
      </w:pPr>
      <w:r>
        <w:lastRenderedPageBreak/>
        <w:t>To comple</w:t>
      </w:r>
      <w:r w:rsidR="00D30F1D">
        <w:t xml:space="preserve">ment these individual measures and facilitate comparison of this network to other visitation networks, we calculated several common indices for the individual and species bipartite network. </w:t>
      </w:r>
      <w:ins w:id="368" w:author="zenrunner" w:date="2019-06-20T10:18:00Z">
        <w:r w:rsidR="00080365">
          <w:t xml:space="preserve">The metric </w:t>
        </w:r>
      </w:ins>
      <w:r w:rsidRPr="005A710B">
        <w:t>H2` is the degree of complementary specialization of the whole network of interacting species</w:t>
      </w:r>
      <w:ins w:id="369" w:author="zenrunner" w:date="2019-06-20T10:18:00Z">
        <w:r w:rsidR="007B6F95">
          <w:t xml:space="preserve"> and </w:t>
        </w:r>
      </w:ins>
      <w:del w:id="370" w:author="zenrunner" w:date="2019-06-20T10:18:00Z">
        <w:r w:rsidRPr="005A710B" w:rsidDel="007B6F95">
          <w:delText xml:space="preserve">. It </w:delText>
        </w:r>
      </w:del>
      <w:r w:rsidRPr="005A710B">
        <w:t>measures the deviation of observed interactions from those expected given the marginal totals of the species. This quantitative measure ranges from 0 and 1; the higher the selectivity of the species, the higher H2</w:t>
      </w:r>
      <w:r w:rsidR="00D30F1D">
        <w:t>`</w:t>
      </w:r>
      <w:r w:rsidRPr="005A710B">
        <w:t xml:space="preserve"> </w:t>
      </w:r>
      <w:del w:id="371" w:author="zenrunner" w:date="2019-06-20T10:18:00Z">
        <w:r w:rsidRPr="005A710B" w:rsidDel="00E90856">
          <w:delText xml:space="preserve">is </w:delText>
        </w:r>
      </w:del>
      <w:r w:rsidRPr="005A710B">
        <w:t>for the network. H2</w:t>
      </w:r>
      <w:r w:rsidR="00D30F1D">
        <w:t>`</w:t>
      </w:r>
      <w:r w:rsidRPr="005A710B">
        <w:t xml:space="preserve"> does not vary significantly with network size </w:t>
      </w:r>
      <w:r w:rsidR="00493111">
        <w:fldChar w:fldCharType="begin"/>
      </w:r>
      <w:r w:rsidR="00493111">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3111">
        <w:rPr>
          <w:noProof/>
        </w:rPr>
        <w:t>(</w:t>
      </w:r>
      <w:hyperlink w:anchor="_ENREF_6" w:tooltip="Blüthgen, 2006 #355" w:history="1">
        <w:r w:rsidR="00E408D3">
          <w:rPr>
            <w:noProof/>
          </w:rPr>
          <w:t>Blüthgen</w:t>
        </w:r>
        <w:r w:rsidR="00E408D3" w:rsidRPr="00493111">
          <w:rPr>
            <w:i/>
            <w:noProof/>
          </w:rPr>
          <w:t xml:space="preserve"> et al.</w:t>
        </w:r>
        <w:r w:rsidR="00E408D3">
          <w:rPr>
            <w:noProof/>
          </w:rPr>
          <w:t xml:space="preserve"> 2006</w:t>
        </w:r>
      </w:hyperlink>
      <w:r w:rsidR="00493111">
        <w:rPr>
          <w:noProof/>
        </w:rPr>
        <w:t>)</w:t>
      </w:r>
      <w:r w:rsidR="00493111">
        <w:fldChar w:fldCharType="end"/>
      </w:r>
      <w:r w:rsidRPr="005A710B">
        <w:t xml:space="preserve">. Weighted nestedness (WNODF) is a quantitative measure </w:t>
      </w:r>
      <w:del w:id="372" w:author="zenrunner" w:date="2019-06-20T10:18:00Z">
        <w:r w:rsidR="00A40464" w:rsidDel="00E90856">
          <w:delText xml:space="preserve">which </w:delText>
        </w:r>
      </w:del>
      <w:ins w:id="373" w:author="zenrunner" w:date="2019-06-20T10:18:00Z">
        <w:r w:rsidR="00E90856">
          <w:t xml:space="preserve">that </w:t>
        </w:r>
      </w:ins>
      <w:r w:rsidR="00A40464">
        <w:t>ranges between 0 and 100</w:t>
      </w:r>
      <w:del w:id="374" w:author="zenrunner" w:date="2019-06-20T10:18:00Z">
        <w:r w:rsidR="00A40464" w:rsidDel="00747356">
          <w:delText>,</w:delText>
        </w:r>
      </w:del>
      <w:r w:rsidR="00A40464">
        <w:t xml:space="preserve">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493111">
        <w:instrText xml:space="preserve"> ADDIN EN.CITE &lt;EndNote&gt;&lt;Cite&gt;&lt;Author&gt;Almeida-Neto&lt;/Author&gt;&lt;Year&gt;2011&lt;/Year&gt;&lt;RecNum&gt;382&lt;/RecNum&gt;&lt;DisplayText&gt;(Almeida-Neto &amp;amp;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493111">
        <w:rPr>
          <w:noProof/>
        </w:rPr>
        <w:t>(</w:t>
      </w:r>
      <w:hyperlink w:anchor="_ENREF_2" w:tooltip="Almeida-Neto, 2011 #382" w:history="1">
        <w:r w:rsidR="00E408D3">
          <w:rPr>
            <w:noProof/>
          </w:rPr>
          <w:t>Almeida-Neto &amp; Ulrich 2011</w:t>
        </w:r>
      </w:hyperlink>
      <w:r w:rsidR="00493111">
        <w:rPr>
          <w:noProof/>
        </w:rPr>
        <w:t>)</w:t>
      </w:r>
      <w:r w:rsidR="00493111">
        <w:fldChar w:fldCharType="end"/>
      </w:r>
      <w:r w:rsidR="00493111">
        <w:t>.</w:t>
      </w:r>
      <w:r w:rsidRPr="005A710B">
        <w:t xml:space="preserve"> </w:t>
      </w:r>
      <w:r w:rsidR="005A03FF" w:rsidRPr="005A03FF">
        <w:t>Weighted connectance is the linkage density divided by the total number of interactors (species or individuals)</w:t>
      </w:r>
      <w:r w:rsidR="00201A8D">
        <w:t xml:space="preserve"> </w:t>
      </w:r>
      <w:r w:rsidR="00201A8D">
        <w:fldChar w:fldCharType="begin"/>
      </w:r>
      <w:r w:rsidR="00201A8D">
        <w:instrText xml:space="preserve"> ADDIN EN.CITE &lt;EndNote&gt;&lt;Cite&gt;&lt;Author&gt;Tylianakis&lt;/Author&gt;&lt;Year&gt;2007&lt;/Year&gt;&lt;RecNum&gt;398&lt;/RecNum&gt;&lt;DisplayText&gt;(Tylianakis&lt;style face="italic"&gt; et al.&lt;/style&gt;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201A8D">
        <w:rPr>
          <w:noProof/>
        </w:rPr>
        <w:t>(</w:t>
      </w:r>
      <w:hyperlink w:anchor="_ENREF_58" w:tooltip="Tylianakis, 2007 #398" w:history="1">
        <w:r w:rsidR="00E408D3">
          <w:rPr>
            <w:noProof/>
          </w:rPr>
          <w:t>Tylianakis</w:t>
        </w:r>
        <w:r w:rsidR="00E408D3" w:rsidRPr="00201A8D">
          <w:rPr>
            <w:i/>
            <w:noProof/>
          </w:rPr>
          <w:t xml:space="preserve"> et al.</w:t>
        </w:r>
        <w:r w:rsidR="00E408D3">
          <w:rPr>
            <w:noProof/>
          </w:rPr>
          <w:t xml:space="preserve"> 2007</w:t>
        </w:r>
      </w:hyperlink>
      <w:r w:rsidR="00201A8D">
        <w:rPr>
          <w:noProof/>
        </w:rPr>
        <w:t>)</w:t>
      </w:r>
      <w:r w:rsidR="00201A8D">
        <w:fldChar w:fldCharType="end"/>
      </w:r>
      <w:r w:rsidR="005A03FF" w:rsidRPr="005A03FF">
        <w:t>. It is a central network property that drives other network properties such as nestedness</w:t>
      </w:r>
      <w:r w:rsidR="00201A8D">
        <w:t xml:space="preserve"> </w:t>
      </w:r>
      <w:r w:rsidR="00201A8D">
        <w:fldChar w:fldCharType="begin"/>
      </w:r>
      <w:r w:rsidR="00201A8D">
        <w:instrText xml:space="preserve"> ADDIN EN.CITE &lt;EndNote&gt;&lt;Cite&gt;&lt;Author&gt;Poisot&lt;/Author&gt;&lt;Year&gt;2014&lt;/Year&gt;&lt;RecNum&gt;358&lt;/RecNum&gt;&lt;DisplayText&gt;(Poisot &amp;amp;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201A8D">
        <w:rPr>
          <w:noProof/>
        </w:rPr>
        <w:t>(</w:t>
      </w:r>
      <w:hyperlink w:anchor="_ENREF_41" w:tooltip="Poisot, 2014 #358" w:history="1">
        <w:r w:rsidR="00E408D3">
          <w:rPr>
            <w:noProof/>
          </w:rPr>
          <w:t>Poisot &amp; Gravel 2014</w:t>
        </w:r>
      </w:hyperlink>
      <w:r w:rsidR="00201A8D">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DirtLPA algorithm implemented in bipartite </w:t>
      </w:r>
      <w:r w:rsidR="00201A8D">
        <w:fldChar w:fldCharType="begin"/>
      </w:r>
      <w:r w:rsidR="00201A8D">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201A8D">
        <w:rPr>
          <w:noProof/>
        </w:rPr>
        <w:t>(</w:t>
      </w:r>
      <w:hyperlink w:anchor="_ENREF_4" w:tooltip="Beckett, 2016 #399" w:history="1">
        <w:r w:rsidR="00E408D3">
          <w:rPr>
            <w:noProof/>
          </w:rPr>
          <w:t>Beckett 2016</w:t>
        </w:r>
      </w:hyperlink>
      <w:r w:rsidR="00201A8D">
        <w:rPr>
          <w:noProof/>
        </w:rPr>
        <w:t>)</w:t>
      </w:r>
      <w:r w:rsidR="00201A8D">
        <w:fldChar w:fldCharType="end"/>
      </w:r>
      <w:r w:rsidR="005A03FF" w:rsidRPr="005A03FF">
        <w:t>.</w:t>
      </w:r>
      <w:r w:rsidR="005A03FF">
        <w:t xml:space="preserve"> Modularity can differ for the same network between unipartite and bipartite </w:t>
      </w:r>
      <w:ins w:id="375" w:author="zenrunner" w:date="2019-06-20T10:19:00Z">
        <w:r w:rsidR="00BD2A75">
          <w:t xml:space="preserve">meaning that? </w:t>
        </w:r>
      </w:ins>
      <w:r w:rsidR="00201A8D">
        <w:fldChar w:fldCharType="begin"/>
      </w:r>
      <w:r w:rsidR="00201A8D">
        <w:instrText xml:space="preserve"> ADDIN EN.CITE &lt;EndNote&gt;&lt;Cite&gt;&lt;Author&gt;Martin Gonzalez&lt;/Author&gt;&lt;Year&gt;2012&lt;/Year&gt;&lt;RecNum&gt;400&lt;/RecNum&gt;&lt;DisplayText&gt;(Martin Gonzalez&lt;style face="italic"&gt; et al.&lt;/style&gt; 2012)&lt;/DisplayText&gt;&lt;record&gt;&lt;rec-number&gt;400&lt;/rec-number&gt;&lt;foreign-keys&gt;&lt;key app="EN" db-id="efxxxd2elfvxfde05eev9swq9zv0dswrxzp2"&gt;400&lt;/key&gt;&lt;/foreign-keys&gt;&lt;ref-type name="Journal Article"&gt;17&lt;/ref-type&gt;&lt;contributors&gt;&lt;authors&gt;&lt;author&gt;Martin Gonzalez, Ana M&lt;/author&gt;&lt;author&gt;Allesina, Stefano&lt;/author&gt;&lt;author&gt;Rodrigo, Anselm&lt;/author&gt;&lt;author&gt;Bosch, Jordi&lt;/author&gt;&lt;/authors&gt;&lt;/contributors&gt;&lt;titles&gt;&lt;title&gt;Drivers of compartmentalization in a Mediterranean pollination network&lt;/title&gt;&lt;secondary-title&gt;Oikos&lt;/secondary-title&gt;&lt;/titles&gt;&lt;periodical&gt;&lt;full-title&gt;Oikos&lt;/full-title&gt;&lt;/periodical&gt;&lt;pages&gt;2001-2013&lt;/pages&gt;&lt;volume&gt;121&lt;/volume&gt;&lt;number&gt;12&lt;/number&gt;&lt;dates&gt;&lt;year&gt;2012&lt;/year&gt;&lt;/dates&gt;&lt;isbn&gt;0030-1299&lt;/isbn&gt;&lt;urls&gt;&lt;/urls&gt;&lt;/record&gt;&lt;/Cite&gt;&lt;/EndNote&gt;</w:instrText>
      </w:r>
      <w:r w:rsidR="00201A8D">
        <w:fldChar w:fldCharType="separate"/>
      </w:r>
      <w:r w:rsidR="00201A8D">
        <w:rPr>
          <w:noProof/>
        </w:rPr>
        <w:t>(</w:t>
      </w:r>
      <w:hyperlink w:anchor="_ENREF_30" w:tooltip="Martin Gonzalez, 2012 #400" w:history="1">
        <w:r w:rsidR="00E408D3">
          <w:rPr>
            <w:noProof/>
          </w:rPr>
          <w:t>Martin Gonzalez</w:t>
        </w:r>
        <w:r w:rsidR="00E408D3" w:rsidRPr="00201A8D">
          <w:rPr>
            <w:i/>
            <w:noProof/>
          </w:rPr>
          <w:t xml:space="preserve"> et al.</w:t>
        </w:r>
        <w:r w:rsidR="00E408D3">
          <w:rPr>
            <w:noProof/>
          </w:rPr>
          <w:t xml:space="preserve"> 2012</w:t>
        </w:r>
      </w:hyperlink>
      <w:r w:rsidR="00201A8D">
        <w:rPr>
          <w:noProof/>
        </w:rPr>
        <w:t>)</w:t>
      </w:r>
      <w:r w:rsidR="00201A8D">
        <w:fldChar w:fldCharType="end"/>
      </w:r>
      <w:r w:rsidR="005A03FF">
        <w:t>. Indices were compared to the indices from 1000 random networks</w:t>
      </w:r>
      <w:r w:rsidR="005A03FF" w:rsidRPr="00AF30ED">
        <w:t xml:space="preserve"> generated holding the totals of rows and columns fixed based on Patefields’ (1981) algorithm</w:t>
      </w:r>
      <w:r w:rsidR="005A03FF">
        <w:t xml:space="preserve"> using Z-scores.</w:t>
      </w:r>
      <w:r w:rsidR="00B85596">
        <w:t xml:space="preserve"> </w:t>
      </w:r>
    </w:p>
    <w:p w14:paraId="1CD4DEC0" w14:textId="77777777" w:rsidR="00B11283" w:rsidRPr="00B11283" w:rsidRDefault="00AD296C" w:rsidP="00744A93">
      <w:pPr>
        <w:spacing w:line="360" w:lineRule="auto"/>
        <w:rPr>
          <w:u w:val="single"/>
        </w:rPr>
      </w:pPr>
      <w:r w:rsidRPr="00D113DE">
        <w:rPr>
          <w:u w:val="single"/>
        </w:rPr>
        <w:t>Results</w:t>
      </w:r>
    </w:p>
    <w:p w14:paraId="2CF5646B" w14:textId="7EDE672E" w:rsidR="00F0089E" w:rsidRDefault="00F0089E" w:rsidP="00744A93">
      <w:pPr>
        <w:spacing w:line="360" w:lineRule="auto"/>
        <w:rPr>
          <w:ins w:id="376" w:author="zenrunner" w:date="2019-06-20T10:28:00Z"/>
        </w:rPr>
      </w:pPr>
      <w:ins w:id="377" w:author="zenrunner" w:date="2019-06-20T10:28:00Z">
        <w:r>
          <w:t>General patterns</w:t>
        </w:r>
      </w:ins>
    </w:p>
    <w:p w14:paraId="2D723914" w14:textId="4977286F" w:rsidR="00E8518D" w:rsidDel="00470061" w:rsidRDefault="00B11283" w:rsidP="00744A93">
      <w:pPr>
        <w:spacing w:line="360" w:lineRule="auto"/>
        <w:rPr>
          <w:del w:id="378" w:author="zenrunner" w:date="2019-06-20T10:20:00Z"/>
        </w:rPr>
      </w:pPr>
      <w:r>
        <w:t xml:space="preserve">A total of 635 foraging </w:t>
      </w:r>
      <w:r w:rsidR="00D92D40">
        <w:t>instances we</w:t>
      </w:r>
      <w:r>
        <w:t>re recorded over 394 observation periods</w:t>
      </w:r>
      <w:r w:rsidR="00C54F32">
        <w:t>, 163 periods had zero visits</w:t>
      </w:r>
      <w:r>
        <w:t xml:space="preserve">. </w:t>
      </w:r>
      <w:r w:rsidR="00FF0575">
        <w:t xml:space="preserve">A total of </w:t>
      </w:r>
      <w:r w:rsidR="00D17159" w:rsidRPr="00D17159">
        <w:t>430 visits were to shrubs and 205 were to ca</w:t>
      </w:r>
      <w:r w:rsidR="00E8518D">
        <w:t>ctus. The pollinators mad</w:t>
      </w:r>
      <w:r>
        <w:t>e up 17</w:t>
      </w:r>
      <w:r w:rsidR="00D17159" w:rsidRPr="00D17159">
        <w:t xml:space="preserve"> functional groups spanning 62</w:t>
      </w:r>
      <w:r>
        <w:t xml:space="preserve"> RTU</w:t>
      </w:r>
      <w:ins w:id="379" w:author="zenrunner" w:date="2019-06-20T10:20:00Z">
        <w:r w:rsidR="00414650">
          <w:t>s</w:t>
        </w:r>
      </w:ins>
      <w:r>
        <w:t xml:space="preserve"> of visitors</w:t>
      </w:r>
      <w:r w:rsidR="00A40464">
        <w:t xml:space="preserve"> (Table 1)</w:t>
      </w:r>
      <w:r>
        <w:t>. W</w:t>
      </w:r>
      <w:r w:rsidR="00D17159" w:rsidRPr="00D17159">
        <w:t>ith the exception of hummi</w:t>
      </w:r>
      <w:r>
        <w:t>ngbird</w:t>
      </w:r>
      <w:r w:rsidR="00906A82">
        <w:t>s (</w:t>
      </w:r>
      <w:r w:rsidRPr="0049066F">
        <w:rPr>
          <w:i/>
        </w:rPr>
        <w:t>Cal</w:t>
      </w:r>
      <w:r w:rsidR="0049066F">
        <w:rPr>
          <w:i/>
        </w:rPr>
        <w:t>y</w:t>
      </w:r>
      <w:r w:rsidRPr="0049066F">
        <w:rPr>
          <w:i/>
        </w:rPr>
        <w:t xml:space="preserve">pte </w:t>
      </w:r>
      <w:r w:rsidRPr="00184FF4">
        <w:t>sp</w:t>
      </w:r>
      <w:r>
        <w:t>.</w:t>
      </w:r>
      <w:r w:rsidR="00184FF4">
        <w:t>)</w:t>
      </w:r>
      <w:r>
        <w:t>, all floral visitors</w:t>
      </w:r>
      <w:r w:rsidR="00D17159" w:rsidRPr="00D17159">
        <w:t xml:space="preserve"> were insects.</w:t>
      </w:r>
      <w:del w:id="380" w:author="zenrunner" w:date="2019-06-20T10:20:00Z">
        <w:r w:rsidR="00D17159" w:rsidRPr="00D17159" w:rsidDel="00414650">
          <w:delText xml:space="preserve"> </w:delText>
        </w:r>
      </w:del>
      <w:ins w:id="381" w:author="zenrunner" w:date="2019-06-20T10:20:00Z">
        <w:r w:rsidR="00470061">
          <w:t xml:space="preserve"> </w:t>
        </w:r>
      </w:ins>
    </w:p>
    <w:p w14:paraId="50A797B1" w14:textId="7E37F285" w:rsidR="00126677" w:rsidRDefault="008C345E" w:rsidP="00744A93">
      <w:pPr>
        <w:spacing w:line="360" w:lineRule="auto"/>
      </w:pPr>
      <w:r w:rsidRPr="00B11283">
        <w:t xml:space="preserve">There was no spatial autocorrelation detected for visitation </w:t>
      </w:r>
      <w:r>
        <w:t xml:space="preserve">rates </w:t>
      </w:r>
      <w:r w:rsidRPr="00B11283">
        <w:t>(Moran’s: -0.055108, p = 0.953, Geary: 1.0442, p = 0.8145)</w:t>
      </w:r>
      <w:del w:id="382" w:author="zenrunner" w:date="2019-06-20T10:20:00Z">
        <w:r w:rsidDel="00470061">
          <w:delText>.</w:delText>
        </w:r>
      </w:del>
      <w:ins w:id="383" w:author="zenrunner" w:date="2019-06-20T10:20:00Z">
        <w:r w:rsidR="00470061">
          <w:t xml:space="preserve">, and </w:t>
        </w:r>
      </w:ins>
      <w:del w:id="384" w:author="zenrunner" w:date="2019-06-20T10:20:00Z">
        <w:r w:rsidDel="00470061">
          <w:delText xml:space="preserve"> </w:delText>
        </w:r>
        <w:r w:rsidR="0049066F" w:rsidDel="00470061">
          <w:delText>T</w:delText>
        </w:r>
      </w:del>
      <w:ins w:id="385" w:author="zenrunner" w:date="2019-06-20T10:20:00Z">
        <w:r w:rsidR="00470061">
          <w:t>t</w:t>
        </w:r>
      </w:ins>
      <w:r w:rsidR="0049066F">
        <w:t>here was no</w:t>
      </w:r>
      <w:r w:rsidR="00126677">
        <w:t xml:space="preserve"> significant correlation between site</w:t>
      </w:r>
      <w:ins w:id="386" w:author="zenrunner" w:date="2019-06-20T10:20:00Z">
        <w:r w:rsidR="00687B6C">
          <w:t>-</w:t>
        </w:r>
      </w:ins>
      <w:del w:id="387" w:author="zenrunner" w:date="2019-06-20T10:20:00Z">
        <w:r w:rsidR="00126677" w:rsidDel="00687B6C">
          <w:delText xml:space="preserve"> </w:delText>
        </w:r>
      </w:del>
      <w:r w:rsidR="00126677">
        <w:t xml:space="preserve">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4BF064FA" w14:textId="4973D5D0" w:rsidR="00184FF4" w:rsidRPr="00171711"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 xml:space="preserve">There was a significant </w:t>
      </w:r>
      <w:r w:rsidR="00763E3A">
        <w:lastRenderedPageBreak/>
        <w:t>interaction between flo</w:t>
      </w:r>
      <w:r w:rsidR="00171711">
        <w:t>ral display size and study day,</w:t>
      </w:r>
      <w:ins w:id="388" w:author="zenrunner" w:date="2019-06-20T10:21:00Z">
        <w:r w:rsidR="00D44018">
          <w:t xml:space="preserve"> but</w:t>
        </w:r>
      </w:ins>
      <w:r w:rsidR="00171711">
        <w:t xml:space="preserve"> floral display size became unimportant late</w:t>
      </w:r>
      <w:ins w:id="389" w:author="zenrunner" w:date="2019-06-20T10:21:00Z">
        <w:r w:rsidR="00D44018">
          <w:t>r</w:t>
        </w:r>
      </w:ins>
      <w:r w:rsidR="00171711">
        <w:t xml:space="preserve"> in the study period. Site</w:t>
      </w:r>
      <w:ins w:id="390" w:author="zenrunner" w:date="2019-06-20T10:21:00Z">
        <w:r w:rsidR="00D44018">
          <w:t>-</w:t>
        </w:r>
      </w:ins>
      <w:del w:id="391" w:author="zenrunner" w:date="2019-06-20T10:21:00Z">
        <w:r w:rsidR="00171711" w:rsidDel="00D44018">
          <w:delText xml:space="preserve"> </w:delText>
        </w:r>
      </w:del>
      <w:r w:rsidR="00171711">
        <w:t>level density</w:t>
      </w:r>
      <w:ins w:id="392" w:author="zenrunner" w:date="2019-06-20T10:21:00Z">
        <w:r w:rsidR="00530CA2">
          <w:t xml:space="preserve"> of blooming plants</w:t>
        </w:r>
      </w:ins>
      <w:r w:rsidR="00171711">
        <w:t xml:space="preserve"> decreased over the </w:t>
      </w:r>
      <w:ins w:id="393" w:author="zenrunner" w:date="2019-06-20T10:21:00Z">
        <w:r w:rsidR="00372468">
          <w:t xml:space="preserve">duration of </w:t>
        </w:r>
      </w:ins>
      <w:r w:rsidR="00171711">
        <w:t xml:space="preserve">study </w:t>
      </w:r>
      <w:del w:id="394" w:author="zenrunner" w:date="2019-06-20T10:21:00Z">
        <w:r w:rsidR="00171711" w:rsidDel="00372468">
          <w:delText xml:space="preserve">period </w:delText>
        </w:r>
      </w:del>
      <w:r w:rsidR="00171711">
        <w:t>(Pearson</w:t>
      </w:r>
      <w:r w:rsidR="00882C41">
        <w:t>’</w:t>
      </w:r>
      <w:r w:rsidR="00171711">
        <w:t xml:space="preserve">s = </w:t>
      </w:r>
      <w:r w:rsidR="00171711" w:rsidRPr="00171711">
        <w:t>-0.4978227</w:t>
      </w:r>
      <w:r w:rsidR="00171711">
        <w:t xml:space="preserve">, </w:t>
      </w:r>
      <w:r w:rsidR="00171711" w:rsidRPr="00171711">
        <w:t>df = 18, p-value = 0.02551</w:t>
      </w:r>
      <w:r w:rsidR="00171711">
        <w:t>). Site</w:t>
      </w:r>
      <w:ins w:id="395" w:author="zenrunner" w:date="2019-06-20T10:21:00Z">
        <w:r w:rsidR="00AE342B">
          <w:t>-</w:t>
        </w:r>
      </w:ins>
      <w:del w:id="396" w:author="zenrunner" w:date="2019-06-20T10:21:00Z">
        <w:r w:rsidR="00171711" w:rsidDel="00AE342B">
          <w:delText xml:space="preserve"> </w:delText>
        </w:r>
      </w:del>
      <w:r w:rsidR="00171711">
        <w:t xml:space="preserve">level density </w:t>
      </w:r>
      <w:r w:rsidR="00184FF4">
        <w:t>interacted with</w:t>
      </w:r>
      <w:r w:rsidR="00171711">
        <w:t xml:space="preserve"> floral display size</w:t>
      </w:r>
      <w:r w:rsidR="00184FF4">
        <w:t xml:space="preserve"> </w:t>
      </w:r>
      <w:del w:id="397" w:author="zenrunner" w:date="2019-06-20T10:21:00Z">
        <w:r w:rsidR="00184FF4" w:rsidDel="007C60D8">
          <w:delText>in the same way as study day</w:delText>
        </w:r>
        <w:r w:rsidR="00171711" w:rsidDel="007C60D8">
          <w:delText>,</w:delText>
        </w:r>
      </w:del>
      <w:ins w:id="398" w:author="zenrunner" w:date="2019-06-20T10:21:00Z">
        <w:r w:rsidR="007C60D8">
          <w:t>similar to day effects,</w:t>
        </w:r>
      </w:ins>
      <w:r w:rsidR="00171711">
        <w:t xml:space="preserve"> but the</w:t>
      </w:r>
      <w:ins w:id="399" w:author="zenrunner" w:date="2019-06-20T10:22:00Z">
        <w:r w:rsidR="007C60D8">
          <w:t>se</w:t>
        </w:r>
      </w:ins>
      <w:r w:rsidR="00171711">
        <w:t xml:space="preserve"> models </w:t>
      </w:r>
      <w:del w:id="400" w:author="zenrunner" w:date="2019-06-20T10:22:00Z">
        <w:r w:rsidR="00171711" w:rsidDel="007C60D8">
          <w:delText>had a poorer fit</w:delText>
        </w:r>
      </w:del>
      <w:ins w:id="401" w:author="zenrunner" w:date="2019-06-20T10:22:00Z">
        <w:r w:rsidR="00784E4E">
          <w:t>had higher AIC scores</w:t>
        </w:r>
        <w:r w:rsidR="00043F7E">
          <w:t>?</w:t>
        </w:r>
      </w:ins>
      <w:r w:rsidR="00171711">
        <w:t xml:space="preserve"> (</w:t>
      </w:r>
      <w:r w:rsidR="00184FF4">
        <w:t xml:space="preserve">Table Ax), </w:t>
      </w:r>
      <w:ins w:id="402" w:author="zenrunner" w:date="2019-06-20T10:22:00Z">
        <w:r w:rsidR="00A518E6">
          <w:t xml:space="preserve">and </w:t>
        </w:r>
      </w:ins>
      <w:del w:id="403" w:author="zenrunner" w:date="2019-06-20T10:22:00Z">
        <w:r w:rsidR="00184FF4" w:rsidDel="00A518E6">
          <w:delText xml:space="preserve">thus </w:delText>
        </w:r>
      </w:del>
      <w:r w:rsidR="00184FF4">
        <w:t xml:space="preserve">only study day was used for </w:t>
      </w:r>
      <w:ins w:id="404" w:author="zenrunner" w:date="2019-06-20T10:22:00Z">
        <w:r w:rsidR="00043EB5">
          <w:t xml:space="preserve">all </w:t>
        </w:r>
      </w:ins>
      <w:r w:rsidR="00184FF4">
        <w:t xml:space="preserve">subsequent models. </w:t>
      </w:r>
    </w:p>
    <w:p w14:paraId="00D0DF06" w14:textId="77777777" w:rsidR="00F0089E" w:rsidRDefault="00F0089E" w:rsidP="00744A93">
      <w:pPr>
        <w:spacing w:line="360" w:lineRule="auto"/>
        <w:rPr>
          <w:ins w:id="405" w:author="zenrunner" w:date="2019-06-20T10:28:00Z"/>
          <w:u w:val="single"/>
        </w:rPr>
      </w:pPr>
    </w:p>
    <w:p w14:paraId="28B91ABF" w14:textId="5BF21AEA" w:rsidR="0058070F" w:rsidRPr="0058070F" w:rsidRDefault="007C0D12" w:rsidP="00744A93">
      <w:pPr>
        <w:spacing w:line="360" w:lineRule="auto"/>
        <w:rPr>
          <w:u w:val="single"/>
        </w:rPr>
      </w:pPr>
      <w:r>
        <w:rPr>
          <w:u w:val="single"/>
        </w:rPr>
        <w:t>Floral display size and neighbourhood effects on centrality and network topology</w:t>
      </w:r>
    </w:p>
    <w:p w14:paraId="1C78849E" w14:textId="6E140E27" w:rsidR="00985FCC" w:rsidRDefault="00985FCC" w:rsidP="00744A93">
      <w:pPr>
        <w:spacing w:line="360" w:lineRule="auto"/>
      </w:pPr>
      <w:del w:id="406" w:author="zenrunner" w:date="2019-06-20T10:22:00Z">
        <w:r w:rsidDel="00873BA1">
          <w:delText>Only v</w:delText>
        </w:r>
      </w:del>
      <w:ins w:id="407" w:author="zenrunner" w:date="2019-06-20T10:22:00Z">
        <w:r w:rsidR="00873BA1">
          <w:t>V</w:t>
        </w:r>
      </w:ins>
      <w:r>
        <w:t xml:space="preserve">isitation rate was a significant predictor of degree centrality (GLMM: Est: </w:t>
      </w:r>
      <w:r w:rsidRPr="00985FCC">
        <w:t>0.</w:t>
      </w:r>
      <w:r w:rsidRPr="000F3A77">
        <w:t xml:space="preserve">20863, </w:t>
      </w:r>
      <w:r w:rsidRPr="000F3A77">
        <w:rPr>
          <w:rStyle w:val="gnkrckgcgsb"/>
          <w:color w:val="000000"/>
          <w:szCs w:val="22"/>
          <w:bdr w:val="none" w:sz="0" w:space="0" w:color="auto" w:frame="1"/>
        </w:rPr>
        <w:t>χ</w:t>
      </w:r>
      <w:r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Pr="000F3A77">
        <w:rPr>
          <w:rStyle w:val="gnkrckgcgsb"/>
          <w:color w:val="000000"/>
          <w:szCs w:val="22"/>
          <w:bdr w:val="none" w:sz="0" w:space="0" w:color="auto" w:frame="1"/>
        </w:rPr>
        <w:t>P</w:t>
      </w:r>
      <w:r w:rsidRPr="00985FCC">
        <w:rPr>
          <w:rStyle w:val="gnkrckgcgsb"/>
          <w:color w:val="000000"/>
          <w:szCs w:val="22"/>
          <w:bdr w:val="none" w:sz="0" w:space="0" w:color="auto" w:frame="1"/>
        </w:rPr>
        <w:t xml:space="preserve"> &lt; 0.0001)</w:t>
      </w:r>
      <w:r w:rsidR="00882C41">
        <w:rPr>
          <w:rStyle w:val="gnkrckgcgsb"/>
          <w:color w:val="000000"/>
          <w:szCs w:val="22"/>
          <w:bdr w:val="none" w:sz="0" w:space="0" w:color="auto" w:frame="1"/>
        </w:rPr>
        <w:t xml:space="preserve"> and 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w:t>
      </w:r>
      <w:ins w:id="408" w:author="zenrunner" w:date="2019-06-20T10:23:00Z">
        <w:r w:rsidR="00F3471D">
          <w:rPr>
            <w:rStyle w:val="gnkrckgcgsb"/>
            <w:color w:val="000000"/>
            <w:szCs w:val="22"/>
            <w:bdr w:val="none" w:sz="0" w:space="0" w:color="auto" w:frame="1"/>
          </w:rPr>
          <w:t xml:space="preserve">. </w:t>
        </w:r>
      </w:ins>
      <w:del w:id="409" w:author="zenrunner" w:date="2019-06-20T10:23:00Z">
        <w:r w:rsidR="00882C41" w:rsidDel="00F3471D">
          <w:rPr>
            <w:rStyle w:val="gnkrckgcgsb"/>
            <w:color w:val="000000"/>
            <w:szCs w:val="22"/>
            <w:bdr w:val="none" w:sz="0" w:space="0" w:color="auto" w:frame="1"/>
          </w:rPr>
          <w:delText>, t</w:delText>
        </w:r>
      </w:del>
      <w:ins w:id="410" w:author="zenrunner" w:date="2019-06-20T10:23:00Z">
        <w:r w:rsidR="00F3471D">
          <w:rPr>
            <w:rStyle w:val="gnkrckgcgsb"/>
            <w:color w:val="000000"/>
            <w:szCs w:val="22"/>
            <w:bdr w:val="none" w:sz="0" w:space="0" w:color="auto" w:frame="1"/>
          </w:rPr>
          <w:t>T</w:t>
        </w:r>
      </w:ins>
      <w:r w:rsidR="00882C41">
        <w:rPr>
          <w:rStyle w:val="gnkrckgcgsb"/>
          <w:color w:val="000000"/>
          <w:szCs w:val="22"/>
          <w:bdr w:val="none" w:sz="0" w:space="0" w:color="auto" w:frame="1"/>
        </w:rPr>
        <w:t xml:space="preserve">here was no </w:t>
      </w:r>
      <w:del w:id="411" w:author="zenrunner" w:date="2019-06-20T10:23:00Z">
        <w:r w:rsidR="00882C41" w:rsidDel="008550E0">
          <w:rPr>
            <w:rStyle w:val="gnkrckgcgsb"/>
            <w:color w:val="000000"/>
            <w:szCs w:val="22"/>
            <w:bdr w:val="none" w:sz="0" w:space="0" w:color="auto" w:frame="1"/>
          </w:rPr>
          <w:delText xml:space="preserve">day </w:delText>
        </w:r>
      </w:del>
      <w:r w:rsidR="00882C41">
        <w:rPr>
          <w:rStyle w:val="gnkrckgcgsb"/>
          <w:color w:val="000000"/>
          <w:szCs w:val="22"/>
          <w:bdr w:val="none" w:sz="0" w:space="0" w:color="auto" w:frame="1"/>
        </w:rPr>
        <w:t>effect</w:t>
      </w:r>
      <w:r w:rsidR="00714663">
        <w:rPr>
          <w:rStyle w:val="gnkrckgcgsb"/>
          <w:color w:val="000000"/>
          <w:szCs w:val="22"/>
          <w:bdr w:val="none" w:sz="0" w:space="0" w:color="auto" w:frame="1"/>
        </w:rPr>
        <w:t xml:space="preserve"> </w:t>
      </w:r>
      <w:ins w:id="412" w:author="zenrunner" w:date="2019-06-20T10:23:00Z">
        <w:r w:rsidR="008550E0">
          <w:rPr>
            <w:rStyle w:val="gnkrckgcgsb"/>
            <w:color w:val="000000"/>
            <w:szCs w:val="22"/>
            <w:bdr w:val="none" w:sz="0" w:space="0" w:color="auto" w:frame="1"/>
          </w:rPr>
          <w:t xml:space="preserve">od day on any network metrics? </w:t>
        </w:r>
      </w:ins>
      <w:r w:rsidR="00714663">
        <w:rPr>
          <w:rStyle w:val="gnkrckgcgsb"/>
          <w:color w:val="000000"/>
          <w:szCs w:val="22"/>
          <w:bdr w:val="none" w:sz="0" w:space="0" w:color="auto" w:frame="1"/>
        </w:rPr>
        <w:t>(Table A3)</w:t>
      </w:r>
      <w:r w:rsidR="00882C41">
        <w:rPr>
          <w:rStyle w:val="gnkrckgcgsb"/>
          <w:color w:val="000000"/>
          <w:szCs w:val="22"/>
          <w:bdr w:val="none" w:sz="0" w:space="0" w:color="auto" w:frame="1"/>
        </w:rPr>
        <w:t xml:space="preserve">. </w:t>
      </w:r>
      <w:r w:rsidR="00A7420D">
        <w:rPr>
          <w:rStyle w:val="gnkrckgcgsb"/>
          <w:color w:val="000000"/>
          <w:szCs w:val="22"/>
          <w:bdr w:val="none" w:sz="0" w:space="0" w:color="auto" w:frame="1"/>
        </w:rPr>
        <w:t>Foundation plants differed in their degree</w:t>
      </w:r>
      <w:ins w:id="413" w:author="zenrunner" w:date="2019-06-20T10:23:00Z">
        <w:r w:rsidR="007D6D34">
          <w:rPr>
            <w:rStyle w:val="gnkrckgcgsb"/>
            <w:color w:val="000000"/>
            <w:szCs w:val="22"/>
            <w:bdr w:val="none" w:sz="0" w:space="0" w:color="auto" w:frame="1"/>
          </w:rPr>
          <w:t>?? of</w:t>
        </w:r>
      </w:ins>
      <w:r w:rsidR="000F3A77">
        <w:rPr>
          <w:rStyle w:val="gnkrckgcgsb"/>
          <w:color w:val="000000"/>
          <w:szCs w:val="22"/>
          <w:bdr w:val="none" w:sz="0" w:space="0" w:color="auto" w:frame="1"/>
        </w:rPr>
        <w:t xml:space="preserve"> (Kruskal-Wallis: </w:t>
      </w:r>
      <w:r w:rsidR="000F3A77" w:rsidRPr="000F3A77">
        <w:rPr>
          <w:rStyle w:val="gnkrckgcgsb"/>
          <w:color w:val="000000"/>
          <w:szCs w:val="22"/>
          <w:bdr w:val="none" w:sz="0" w:space="0" w:color="auto" w:frame="1"/>
        </w:rPr>
        <w:t>44.913</w:t>
      </w:r>
      <w:r w:rsidR="000F3A77">
        <w:rPr>
          <w:rStyle w:val="gnkrckgcgsb"/>
          <w:color w:val="000000"/>
          <w:szCs w:val="22"/>
          <w:bdr w:val="none" w:sz="0" w:space="0" w:color="auto" w:frame="1"/>
        </w:rPr>
        <w:t>, df = 9, p &lt; 0.0001</w:t>
      </w:r>
      <w:r w:rsidR="00AC0103">
        <w:rPr>
          <w:rStyle w:val="gnkrckgcgsb"/>
          <w:color w:val="000000"/>
          <w:szCs w:val="22"/>
          <w:bdr w:val="none" w:sz="0" w:space="0" w:color="auto" w:frame="1"/>
        </w:rPr>
        <w:t>, Figure 1</w:t>
      </w:r>
      <w:r w:rsidR="000F3A77">
        <w:rPr>
          <w:rStyle w:val="gnkrckgcgsb"/>
          <w:color w:val="000000"/>
          <w:szCs w:val="22"/>
          <w:bdr w:val="none" w:sz="0" w:space="0" w:color="auto" w:frame="1"/>
        </w:rPr>
        <w:t>)</w:t>
      </w:r>
      <w:r w:rsidR="00A7420D">
        <w:rPr>
          <w:rStyle w:val="gnkrckgcgsb"/>
          <w:color w:val="000000"/>
          <w:szCs w:val="22"/>
          <w:bdr w:val="none" w:sz="0" w:space="0" w:color="auto" w:frame="1"/>
        </w:rPr>
        <w:t xml:space="preserve"> and eig</w:t>
      </w:r>
      <w:r w:rsidR="000F3A77">
        <w:rPr>
          <w:rStyle w:val="gnkrckgcgsb"/>
          <w:color w:val="000000"/>
          <w:szCs w:val="22"/>
          <w:bdr w:val="none" w:sz="0" w:space="0" w:color="auto" w:frame="1"/>
        </w:rPr>
        <w:t xml:space="preserve">ancentrality (Kruskal-Wallis: </w:t>
      </w:r>
      <w:r w:rsidR="000F3A77" w:rsidRPr="000F3A77">
        <w:rPr>
          <w:rStyle w:val="gnkrckgcgsb"/>
          <w:color w:val="000000"/>
          <w:szCs w:val="22"/>
          <w:bdr w:val="none" w:sz="0" w:space="0" w:color="auto" w:frame="1"/>
        </w:rPr>
        <w:t>84.285</w:t>
      </w:r>
      <w:r w:rsidR="000F3A77">
        <w:rPr>
          <w:rStyle w:val="gnkrckgcgsb"/>
          <w:color w:val="000000"/>
          <w:szCs w:val="22"/>
          <w:bdr w:val="none" w:sz="0" w:space="0" w:color="auto" w:frame="1"/>
        </w:rPr>
        <w:t xml:space="preserve">, df = 9, </w:t>
      </w:r>
      <w:r w:rsidR="00AC0103">
        <w:rPr>
          <w:rStyle w:val="gnkrckgcgsb"/>
          <w:color w:val="000000"/>
          <w:szCs w:val="22"/>
          <w:bdr w:val="none" w:sz="0" w:space="0" w:color="auto" w:frame="1"/>
        </w:rPr>
        <w:t>p &lt; 0.0001, Figure 1)</w:t>
      </w:r>
      <w:ins w:id="414" w:author="zenrunner" w:date="2019-06-20T10:23:00Z">
        <w:r w:rsidR="007D6D34">
          <w:rPr>
            <w:rStyle w:val="gnkrckgcgsb"/>
            <w:color w:val="000000"/>
            <w:szCs w:val="22"/>
            <w:bdr w:val="none" w:sz="0" w:space="0" w:color="auto" w:frame="1"/>
          </w:rPr>
          <w:t>.</w:t>
        </w:r>
      </w:ins>
    </w:p>
    <w:p w14:paraId="263CBD6B" w14:textId="6B43BDDF" w:rsidR="00FC67AA" w:rsidRDefault="00CD19E4" w:rsidP="00744A93">
      <w:pPr>
        <w:spacing w:line="360" w:lineRule="auto"/>
      </w:pPr>
      <w:r>
        <w:t xml:space="preserve"> </w:t>
      </w:r>
      <w:r w:rsidR="0082254D">
        <w:rPr>
          <w:rStyle w:val="gnkrckgcgsb"/>
          <w:color w:val="000000"/>
          <w:bdr w:val="none" w:sz="0" w:space="0" w:color="auto" w:frame="1"/>
        </w:rPr>
        <w:t>The probability of an individual</w:t>
      </w:r>
      <w:ins w:id="415" w:author="zenrunner" w:date="2019-06-20T10:23:00Z">
        <w:r w:rsidR="000A1AF4">
          <w:rPr>
            <w:rStyle w:val="gnkrckgcgsb"/>
            <w:color w:val="000000"/>
            <w:bdr w:val="none" w:sz="0" w:space="0" w:color="auto" w:frame="1"/>
          </w:rPr>
          <w:t xml:space="preserve"> plant?</w:t>
        </w:r>
      </w:ins>
      <w:r w:rsidR="0082254D">
        <w:rPr>
          <w:rStyle w:val="gnkrckgcgsb"/>
          <w:color w:val="000000"/>
          <w:bdr w:val="none" w:sz="0" w:space="0" w:color="auto" w:frame="1"/>
        </w:rPr>
        <w:t xml:space="preserve">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82254D">
        <w:rPr>
          <w:rStyle w:val="gnkrckgcgsb"/>
          <w:color w:val="000000"/>
          <w:bdr w:val="none" w:sz="0" w:space="0" w:color="auto" w:frame="1"/>
        </w:rPr>
        <w:t xml:space="preserve"> 0.20559, chi, p = 0.018) </w:t>
      </w:r>
      <w:r w:rsidR="00882C41">
        <w:rPr>
          <w:rStyle w:val="gnkrckgcgsb"/>
          <w:color w:val="000000"/>
          <w:bdr w:val="none" w:sz="0" w:space="0" w:color="auto" w:frame="1"/>
        </w:rPr>
        <w:t xml:space="preserve">and </w:t>
      </w:r>
      <w:r w:rsidR="0082254D">
        <w:rPr>
          <w:rStyle w:val="gnkrckgcgsb"/>
          <w:color w:val="000000"/>
          <w:bdr w:val="none" w:sz="0" w:space="0" w:color="auto" w:frame="1"/>
        </w:rPr>
        <w:t>visitati</w:t>
      </w:r>
      <w:r w:rsidR="00985FCC">
        <w:rPr>
          <w:rStyle w:val="gnkrckgcgsb"/>
          <w:color w:val="000000"/>
          <w:bdr w:val="none" w:sz="0" w:space="0" w:color="auto" w:frame="1"/>
        </w:rPr>
        <w:t>on rate (Est: 0.83234, chi, p &lt;0.001).</w:t>
      </w:r>
      <w:r w:rsidR="0082254D">
        <w:rPr>
          <w:color w:val="000000"/>
          <w:bdr w:val="none" w:sz="0" w:space="0" w:color="auto" w:frame="1"/>
        </w:rPr>
        <w:t xml:space="preserve"> </w:t>
      </w:r>
      <w:del w:id="416" w:author="zenrunner" w:date="2019-06-20T10:24:00Z">
        <w:r w:rsidR="00C25FEE" w:rsidDel="000C4C85">
          <w:delText>Of those individuals with betweenness greater than zero, b</w:delText>
        </w:r>
      </w:del>
      <w:ins w:id="417" w:author="zenrunner" w:date="2019-06-20T10:24:00Z">
        <w:r w:rsidR="000C4C85">
          <w:t>B</w:t>
        </w:r>
      </w:ins>
      <w:r w:rsidR="00C25FEE">
        <w:t>etweenness</w:t>
      </w:r>
      <w:ins w:id="418" w:author="zenrunner" w:date="2019-06-20T10:24:00Z">
        <w:r w:rsidR="00310906">
          <w:t xml:space="preserve"> measures</w:t>
        </w:r>
      </w:ins>
      <w:r w:rsidR="00C25FEE">
        <w:t xml:space="preserve"> </w:t>
      </w:r>
      <w:ins w:id="419" w:author="zenrunner" w:date="2019-06-20T10:24:00Z">
        <w:r w:rsidR="000C4C85">
          <w:t xml:space="preserve">for individuals with </w:t>
        </w:r>
        <w:r w:rsidR="007D35F0">
          <w:t xml:space="preserve">scores </w:t>
        </w:r>
        <w:r w:rsidR="000C4C85">
          <w:t xml:space="preserve">&gt; 0 </w:t>
        </w:r>
      </w:ins>
      <w:r w:rsidR="00C25FEE">
        <w:t>increased with visitation rates</w:t>
      </w:r>
      <w:r w:rsidR="00440747">
        <w:t xml:space="preserve"> </w:t>
      </w:r>
      <w:del w:id="420" w:author="zenrunner" w:date="2019-06-20T10:24:00Z">
        <w:r w:rsidR="00440747" w:rsidDel="000C4C85">
          <w:delText xml:space="preserve">only </w:delText>
        </w:r>
      </w:del>
      <w:r w:rsidR="00440747">
        <w:t xml:space="preserve">(GLMM: Est: </w:t>
      </w:r>
      <w:r w:rsidR="00440747" w:rsidRPr="00440747">
        <w:t>0.18868</w:t>
      </w:r>
      <w:r w:rsidR="00440747">
        <w:t xml:space="preserve">, </w:t>
      </w:r>
      <w:r w:rsidR="00440747" w:rsidRPr="00985FCC">
        <w:rPr>
          <w:rStyle w:val="gnkrckgcgsb"/>
          <w:color w:val="000000"/>
          <w:szCs w:val="22"/>
          <w:bdr w:val="none" w:sz="0" w:space="0" w:color="auto" w:frame="1"/>
        </w:rPr>
        <w:t>χ</w:t>
      </w:r>
      <w:r w:rsidR="00440747" w:rsidRPr="00985FCC">
        <w:rPr>
          <w:rStyle w:val="gnkrckgcgsb"/>
          <w:color w:val="000000"/>
          <w:szCs w:val="22"/>
          <w:bdr w:val="none" w:sz="0" w:space="0" w:color="auto" w:frame="1"/>
          <w:vertAlign w:val="superscript"/>
        </w:rPr>
        <w:t>2</w:t>
      </w:r>
      <w:r w:rsidR="00440747">
        <w:rPr>
          <w:rStyle w:val="gnkrckgcgsb"/>
          <w:color w:val="000000"/>
          <w:szCs w:val="22"/>
          <w:bdr w:val="none" w:sz="0" w:space="0" w:color="auto" w:frame="1"/>
        </w:rPr>
        <w:t>:</w:t>
      </w:r>
      <w:r w:rsidR="00440747" w:rsidRPr="00440747">
        <w:t xml:space="preserve"> </w:t>
      </w:r>
      <w:r w:rsidR="00440747" w:rsidRPr="00440747">
        <w:rPr>
          <w:rStyle w:val="gnkrckgcgsb"/>
          <w:color w:val="000000"/>
          <w:szCs w:val="22"/>
          <w:bdr w:val="none" w:sz="0" w:space="0" w:color="auto" w:frame="1"/>
        </w:rPr>
        <w:t>26.336</w:t>
      </w:r>
      <w:r w:rsidR="00440747">
        <w:rPr>
          <w:rStyle w:val="gnkrckgcgsb"/>
          <w:color w:val="000000"/>
          <w:szCs w:val="22"/>
          <w:bdr w:val="none" w:sz="0" w:space="0" w:color="auto" w:frame="1"/>
        </w:rPr>
        <w:t>, p &lt; 0.0001)</w:t>
      </w:r>
      <w:ins w:id="421" w:author="zenrunner" w:date="2019-06-20T10:24:00Z">
        <w:r w:rsidR="007D35F0">
          <w:rPr>
            <w:rStyle w:val="gnkrckgcgsb"/>
            <w:color w:val="000000"/>
            <w:szCs w:val="22"/>
            <w:bdr w:val="none" w:sz="0" w:space="0" w:color="auto" w:frame="1"/>
          </w:rPr>
          <w:t xml:space="preserve">, and </w:t>
        </w:r>
      </w:ins>
      <w:ins w:id="422" w:author="zenrunner" w:date="2019-06-20T10:25:00Z">
        <w:r w:rsidR="007D35F0">
          <w:rPr>
            <w:rStyle w:val="gnkrckgcgsb"/>
            <w:color w:val="000000"/>
            <w:szCs w:val="22"/>
            <w:bdr w:val="none" w:sz="0" w:space="0" w:color="auto" w:frame="1"/>
          </w:rPr>
          <w:t xml:space="preserve">the </w:t>
        </w:r>
      </w:ins>
      <w:del w:id="423" w:author="zenrunner" w:date="2019-06-20T10:24:00Z">
        <w:r w:rsidR="00440747" w:rsidDel="007D35F0">
          <w:rPr>
            <w:rStyle w:val="gnkrckgcgsb"/>
            <w:color w:val="000000"/>
            <w:szCs w:val="22"/>
            <w:bdr w:val="none" w:sz="0" w:space="0" w:color="auto" w:frame="1"/>
          </w:rPr>
          <w:delText xml:space="preserve">. </w:delText>
        </w:r>
      </w:del>
      <w:del w:id="424" w:author="zenrunner" w:date="2019-06-20T10:25:00Z">
        <w:r w:rsidR="009F4C23" w:rsidDel="007D35F0">
          <w:delText>B</w:delText>
        </w:r>
      </w:del>
      <w:ins w:id="425" w:author="zenrunner" w:date="2019-06-20T10:25:00Z">
        <w:r w:rsidR="007D35F0">
          <w:rPr>
            <w:rStyle w:val="gnkrckgcgsb"/>
            <w:color w:val="000000"/>
            <w:szCs w:val="22"/>
            <w:bdr w:val="none" w:sz="0" w:space="0" w:color="auto" w:frame="1"/>
          </w:rPr>
          <w:t>b</w:t>
        </w:r>
      </w:ins>
      <w:r w:rsidR="009F4C23">
        <w:t>etween</w:t>
      </w:r>
      <w:r w:rsidR="00882C41">
        <w:t>n</w:t>
      </w:r>
      <w:r w:rsidR="009F4C23">
        <w:t xml:space="preserve">ess </w:t>
      </w:r>
      <w:ins w:id="426" w:author="zenrunner" w:date="2019-06-20T10:25:00Z">
        <w:r w:rsidR="007D35F0">
          <w:t xml:space="preserve">measure </w:t>
        </w:r>
      </w:ins>
      <w:r w:rsidR="009F4C23">
        <w:t xml:space="preserve">did not differ between </w:t>
      </w:r>
      <w:ins w:id="427" w:author="zenrunner" w:date="2019-06-20T10:25:00Z">
        <w:r w:rsidR="00C72915">
          <w:t xml:space="preserve">plant? </w:t>
        </w:r>
      </w:ins>
      <w:r w:rsidR="009F4C23">
        <w:t xml:space="preserve">species (Kruskal-Wallis: </w:t>
      </w:r>
      <w:r w:rsidR="009F4C23" w:rsidRPr="009F4C23">
        <w:t>6.7085, df = 9, p-value = 0.6674</w:t>
      </w:r>
      <w:r w:rsidR="009F4C23">
        <w:t xml:space="preserve">). </w:t>
      </w:r>
    </w:p>
    <w:p w14:paraId="4DD63116" w14:textId="5B7DAC76" w:rsidR="0082254D" w:rsidDel="00EF3E5E" w:rsidRDefault="0082254D" w:rsidP="00744A93">
      <w:pPr>
        <w:spacing w:line="360" w:lineRule="auto"/>
        <w:rPr>
          <w:del w:id="428" w:author="zenrunner" w:date="2019-06-20T10:25:00Z"/>
        </w:rPr>
      </w:pPr>
      <w:r>
        <w:t xml:space="preserve">The number of effective partners increased with pollinator visitation rate (GLMM, Est: </w:t>
      </w:r>
      <w:r w:rsidRPr="0082254D">
        <w:t>0.08167</w:t>
      </w:r>
      <w: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rsidR="003E3E82" w:rsidRPr="003E3E82">
        <w:rPr>
          <w:rStyle w:val="gnkrckgcgsb"/>
          <w:color w:val="000000"/>
          <w:szCs w:val="22"/>
          <w:bdr w:val="none" w:sz="0" w:space="0" w:color="auto" w:frame="1"/>
        </w:rPr>
        <w:t>20.2173</w:t>
      </w:r>
      <w:r>
        <w:t>, p &lt; 0.001) and shrub density (Est: 0.05054,</w:t>
      </w:r>
      <w:r w:rsidR="003E3E82" w:rsidRPr="003E3E82">
        <w:rPr>
          <w:rStyle w:val="gnkrckgcgsb"/>
          <w:color w:val="000000"/>
          <w:szCs w:val="22"/>
          <w:bdr w:val="none" w:sz="0" w:space="0" w:color="auto" w:frame="1"/>
        </w:rPr>
        <w:t xml:space="preserve"> </w:t>
      </w:r>
      <w:r w:rsidR="003E3E82" w:rsidRPr="000F3A77">
        <w:rPr>
          <w:rStyle w:val="gnkrckgcgsb"/>
          <w:color w:val="000000"/>
          <w:szCs w:val="22"/>
          <w:bdr w:val="none" w:sz="0" w:space="0" w:color="auto" w:frame="1"/>
        </w:rPr>
        <w:t>χ</w:t>
      </w:r>
      <w:r w:rsidR="003E3E82" w:rsidRPr="000F3A77">
        <w:rPr>
          <w:rStyle w:val="gnkrckgcgsb"/>
          <w:color w:val="000000"/>
          <w:szCs w:val="22"/>
          <w:bdr w:val="none" w:sz="0" w:space="0" w:color="auto" w:frame="1"/>
          <w:vertAlign w:val="superscript"/>
        </w:rPr>
        <w:t>2</w:t>
      </w:r>
      <w:r w:rsidR="003E3E82">
        <w:rPr>
          <w:rStyle w:val="gnkrckgcgsb"/>
          <w:color w:val="000000"/>
          <w:szCs w:val="22"/>
          <w:bdr w:val="none" w:sz="0" w:space="0" w:color="auto" w:frame="1"/>
        </w:rPr>
        <w:t xml:space="preserve">: </w:t>
      </w:r>
      <w:r>
        <w:t xml:space="preserve"> </w:t>
      </w:r>
      <w:r w:rsidR="003E3E82" w:rsidRPr="003E3E82">
        <w:t>4.0376</w:t>
      </w:r>
      <w:r w:rsidR="003E3E82">
        <w:t xml:space="preserve">, </w:t>
      </w:r>
      <w:r>
        <w:t>p = 0.0445)</w:t>
      </w:r>
      <w:ins w:id="429" w:author="zenrunner" w:date="2019-06-20T10:25:00Z">
        <w:r w:rsidR="00CF0850">
          <w:t xml:space="preserve"> GREAT</w:t>
        </w:r>
      </w:ins>
      <w:r>
        <w:t>.</w:t>
      </w:r>
      <w:r w:rsidRPr="0082254D">
        <w:t xml:space="preserve"> </w:t>
      </w:r>
      <w:r w:rsidR="003E3E82">
        <w:t>Species did not differ in their number of effective partners</w:t>
      </w:r>
      <w:r w:rsidRPr="0082254D">
        <w:t xml:space="preserve"> </w:t>
      </w:r>
      <w:r w:rsidR="003E3E82">
        <w:t xml:space="preserve">(Kruskal-Wallis:  </w:t>
      </w:r>
      <w:r w:rsidR="003E3E82" w:rsidRPr="003E3E82">
        <w:t>15.056</w:t>
      </w:r>
      <w:r w:rsidR="003E3E82" w:rsidRPr="009F4C23">
        <w:t xml:space="preserve">, df = 9, p-value = </w:t>
      </w:r>
      <w:r w:rsidR="003E3E82" w:rsidRPr="003E3E82">
        <w:t>0.08941</w:t>
      </w:r>
      <w:r w:rsidR="003E3E82">
        <w:t>).</w:t>
      </w:r>
      <w:ins w:id="430" w:author="zenrunner" w:date="2019-06-20T10:25:00Z">
        <w:r w:rsidR="00EF3E5E">
          <w:t xml:space="preserve"> </w:t>
        </w:r>
      </w:ins>
    </w:p>
    <w:p w14:paraId="7153B0FE" w14:textId="5C2F4ADB" w:rsidR="007C0D12" w:rsidRDefault="005D6A10" w:rsidP="00744A93">
      <w:pPr>
        <w:spacing w:line="360" w:lineRule="auto"/>
        <w:rPr>
          <w:ins w:id="431" w:author="zenrunner" w:date="2019-06-20T10:25:00Z"/>
          <w:rStyle w:val="gnkrckgcgsb"/>
          <w:color w:val="000000"/>
          <w:szCs w:val="22"/>
          <w:bdr w:val="none" w:sz="0" w:space="0" w:color="auto" w:frame="1"/>
        </w:rPr>
      </w:pPr>
      <w:r w:rsidRPr="00EF3E5E">
        <w:rPr>
          <w:highlight w:val="cyan"/>
          <w:rPrChange w:id="432" w:author="zenrunner" w:date="2019-06-20T10:25:00Z">
            <w:rPr/>
          </w:rPrChange>
        </w:rPr>
        <w:t>Only visitation rates</w:t>
      </w:r>
      <w:r>
        <w:t xml:space="preserve"> </w:t>
      </w:r>
      <w:r w:rsidR="00777BFD">
        <w:t xml:space="preserve">predicted </w:t>
      </w:r>
      <w:r>
        <w:t>an individua</w:t>
      </w:r>
      <w:r w:rsidR="00777BFD">
        <w:t xml:space="preserve">l’s contribution to nestedness (GLMM: Est: </w:t>
      </w:r>
      <w:r w:rsidR="00777BFD" w:rsidRPr="00777BFD">
        <w:t>0.10362</w:t>
      </w:r>
      <w:r w:rsidR="00777BFD">
        <w:t xml:space="preserve">, </w:t>
      </w:r>
      <w:r w:rsidR="00777BFD" w:rsidRPr="000F3A77">
        <w:rPr>
          <w:rStyle w:val="gnkrckgcgsb"/>
          <w:color w:val="000000"/>
          <w:szCs w:val="22"/>
          <w:bdr w:val="none" w:sz="0" w:space="0" w:color="auto" w:frame="1"/>
        </w:rPr>
        <w:t>χ</w:t>
      </w:r>
      <w:r w:rsidR="00777BFD" w:rsidRPr="000F3A77">
        <w:rPr>
          <w:rStyle w:val="gnkrckgcgsb"/>
          <w:color w:val="000000"/>
          <w:szCs w:val="22"/>
          <w:bdr w:val="none" w:sz="0" w:space="0" w:color="auto" w:frame="1"/>
          <w:vertAlign w:val="superscript"/>
        </w:rPr>
        <w:t>2</w:t>
      </w:r>
      <w:r w:rsidR="00777BFD">
        <w:rPr>
          <w:rStyle w:val="gnkrckgcgsb"/>
          <w:color w:val="000000"/>
          <w:szCs w:val="22"/>
          <w:bdr w:val="none" w:sz="0" w:space="0" w:color="auto" w:frame="1"/>
        </w:rPr>
        <w:t xml:space="preserve">: </w:t>
      </w:r>
      <w:r w:rsidR="00777BFD" w:rsidRPr="00777BFD">
        <w:rPr>
          <w:rStyle w:val="gnkrckgcgsb"/>
          <w:color w:val="000000"/>
          <w:szCs w:val="22"/>
          <w:bdr w:val="none" w:sz="0" w:space="0" w:color="auto" w:frame="1"/>
        </w:rPr>
        <w:t>31.931</w:t>
      </w:r>
      <w:r w:rsidR="00777BFD">
        <w:rPr>
          <w:rStyle w:val="gnkrckgcgsb"/>
          <w:color w:val="000000"/>
          <w:szCs w:val="22"/>
          <w:bdr w:val="none" w:sz="0" w:space="0" w:color="auto" w:frame="1"/>
        </w:rPr>
        <w:t xml:space="preserve">, p &lt; 0.001). </w:t>
      </w:r>
      <w:ins w:id="433" w:author="zenrunner" w:date="2019-06-20T10:25:00Z">
        <w:r w:rsidR="00EF3E5E">
          <w:rPr>
            <w:rStyle w:val="gnkrckgcgsb"/>
            <w:color w:val="000000"/>
            <w:szCs w:val="22"/>
            <w:bdr w:val="none" w:sz="0" w:space="0" w:color="auto" w:frame="1"/>
          </w:rPr>
          <w:t>OK so it seems like a general thing that visitation rate was an important predictor for many network measures.</w:t>
        </w:r>
      </w:ins>
    </w:p>
    <w:p w14:paraId="7801127D" w14:textId="77777777" w:rsidR="00EF3E5E" w:rsidRDefault="00EF3E5E" w:rsidP="00744A93">
      <w:pPr>
        <w:spacing w:line="360" w:lineRule="auto"/>
        <w:rPr>
          <w:ins w:id="434" w:author="zenrunner" w:date="2019-06-20T10:25:00Z"/>
          <w:rStyle w:val="gnkrckgcgsb"/>
          <w:color w:val="000000"/>
          <w:szCs w:val="22"/>
          <w:bdr w:val="none" w:sz="0" w:space="0" w:color="auto" w:frame="1"/>
        </w:rPr>
      </w:pPr>
    </w:p>
    <w:p w14:paraId="60D3F9C1" w14:textId="093760AE" w:rsidR="00EF3E5E" w:rsidRDefault="00EF3E5E" w:rsidP="00744A93">
      <w:pPr>
        <w:spacing w:line="360" w:lineRule="auto"/>
        <w:rPr>
          <w:ins w:id="435" w:author="zenrunner" w:date="2019-06-20T10:26:00Z"/>
          <w:rStyle w:val="gnkrckgcgsb"/>
          <w:color w:val="000000"/>
          <w:szCs w:val="22"/>
          <w:bdr w:val="none" w:sz="0" w:space="0" w:color="auto" w:frame="1"/>
        </w:rPr>
      </w:pPr>
      <w:ins w:id="436" w:author="zenrunner" w:date="2019-06-20T10:25:00Z">
        <w:r>
          <w:rPr>
            <w:rStyle w:val="gnkrckgcgsb"/>
            <w:color w:val="000000"/>
            <w:szCs w:val="22"/>
            <w:bdr w:val="none" w:sz="0" w:space="0" w:color="auto" w:frame="1"/>
          </w:rPr>
          <w:lastRenderedPageBreak/>
          <w:t>I propose you take all of above stats, put in a table, and cite that - measure, estimate, p-value, and sign? or importance</w:t>
        </w:r>
      </w:ins>
      <w:ins w:id="437" w:author="zenrunner" w:date="2019-06-20T10:26:00Z">
        <w:r>
          <w:rPr>
            <w:rStyle w:val="gnkrckgcgsb"/>
            <w:color w:val="000000"/>
            <w:szCs w:val="22"/>
            <w:bdr w:val="none" w:sz="0" w:space="0" w:color="auto" w:frame="1"/>
          </w:rPr>
          <w:t xml:space="preserve"> as columns and then the predictors as rows.</w:t>
        </w:r>
      </w:ins>
    </w:p>
    <w:p w14:paraId="73D9E51C" w14:textId="77777777" w:rsidR="00EF3E5E" w:rsidRDefault="00EF3E5E" w:rsidP="00744A93">
      <w:pPr>
        <w:spacing w:line="360" w:lineRule="auto"/>
        <w:rPr>
          <w:ins w:id="438" w:author="zenrunner" w:date="2019-06-20T10:26:00Z"/>
          <w:rStyle w:val="gnkrckgcgsb"/>
          <w:color w:val="000000"/>
          <w:szCs w:val="22"/>
          <w:bdr w:val="none" w:sz="0" w:space="0" w:color="auto" w:frame="1"/>
        </w:rPr>
      </w:pPr>
    </w:p>
    <w:p w14:paraId="7467359E" w14:textId="4C1A0DC6" w:rsidR="00EF3E5E" w:rsidRPr="00777BFD" w:rsidRDefault="00EF3E5E" w:rsidP="00744A93">
      <w:pPr>
        <w:spacing w:line="360" w:lineRule="auto"/>
      </w:pPr>
      <w:ins w:id="439" w:author="zenrunner" w:date="2019-06-20T10:26:00Z">
        <w:r>
          <w:rPr>
            <w:rStyle w:val="gnkrckgcgsb"/>
            <w:color w:val="000000"/>
            <w:szCs w:val="22"/>
            <w:bdr w:val="none" w:sz="0" w:space="0" w:color="auto" w:frame="1"/>
          </w:rPr>
          <w:t>Then start with section with Visitation rate was the most consistent significant predictor of network indices (or measures</w:t>
        </w:r>
      </w:ins>
      <w:ins w:id="440" w:author="zenrunner" w:date="2019-06-20T10:27:00Z">
        <w:r>
          <w:rPr>
            <w:rStyle w:val="gnkrckgcgsb"/>
            <w:color w:val="000000"/>
            <w:szCs w:val="22"/>
            <w:bdr w:val="none" w:sz="0" w:space="0" w:color="auto" w:frame="1"/>
          </w:rPr>
          <w:t>/metrics</w:t>
        </w:r>
      </w:ins>
      <w:ins w:id="441" w:author="zenrunner" w:date="2019-06-20T10:26:00Z">
        <w:r>
          <w:rPr>
            <w:rStyle w:val="gnkrckgcgsb"/>
            <w:color w:val="000000"/>
            <w:szCs w:val="22"/>
            <w:bdr w:val="none" w:sz="0" w:space="0" w:color="auto" w:frame="1"/>
          </w:rPr>
          <w:t xml:space="preserve"> whatever term</w:t>
        </w:r>
      </w:ins>
      <w:ins w:id="442" w:author="zenrunner" w:date="2019-06-20T10:27:00Z">
        <w:r>
          <w:rPr>
            <w:rStyle w:val="gnkrckgcgsb"/>
            <w:color w:val="000000"/>
            <w:szCs w:val="22"/>
            <w:bdr w:val="none" w:sz="0" w:space="0" w:color="auto" w:frame="1"/>
          </w:rPr>
          <w:t xml:space="preserve"> best) (Table 1). Then compile all and just state VR significantly predicted xyz in next sentence. then mention other predictors and also a statement on which ones were less important.</w:t>
        </w:r>
      </w:ins>
    </w:p>
    <w:p w14:paraId="7844ACC3" w14:textId="63656A14" w:rsidR="00C575D2" w:rsidRPr="0085557C" w:rsidRDefault="0085557C" w:rsidP="00744A93">
      <w:pPr>
        <w:spacing w:line="360" w:lineRule="auto"/>
        <w:rPr>
          <w:u w:val="single"/>
        </w:rPr>
      </w:pPr>
      <w:r w:rsidRPr="0085557C">
        <w:rPr>
          <w:u w:val="single"/>
        </w:rPr>
        <w:t>Access to conspecifics</w:t>
      </w:r>
      <w:ins w:id="443" w:author="zenrunner" w:date="2019-06-20T10:39:00Z">
        <w:r w:rsidR="004564AE">
          <w:rPr>
            <w:u w:val="single"/>
          </w:rPr>
          <w:t xml:space="preserve"> all this little subsections can be combined?</w:t>
        </w:r>
      </w:ins>
    </w:p>
    <w:p w14:paraId="18DA1517" w14:textId="758F692B" w:rsidR="000E4924" w:rsidRDefault="000E4924" w:rsidP="000E4924">
      <w:pPr>
        <w:spacing w:line="360" w:lineRule="auto"/>
      </w:pPr>
      <w:r>
        <w:t xml:space="preserve">Access to both conspecific and heterospecific plant individuals increased with degree centrality (Figure 2, Table 4). </w:t>
      </w:r>
      <w:del w:id="444" w:author="zenrunner" w:date="2019-06-20T10:38:00Z">
        <w:r w:rsidRPr="004564AE" w:rsidDel="000E0104">
          <w:rPr>
            <w:highlight w:val="cyan"/>
            <w:rPrChange w:id="445" w:author="zenrunner" w:date="2019-06-20T10:39:00Z">
              <w:rPr/>
            </w:rPrChange>
          </w:rPr>
          <w:delText>The interaction between degree and visitation ra</w:delText>
        </w:r>
        <w:r w:rsidR="001953D4" w:rsidRPr="004564AE" w:rsidDel="000E0104">
          <w:rPr>
            <w:highlight w:val="cyan"/>
            <w:rPrChange w:id="446" w:author="zenrunner" w:date="2019-06-20T10:39:00Z">
              <w:rPr/>
            </w:rPrChange>
          </w:rPr>
          <w:delText xml:space="preserve">tes is most likely an artefact </w:delText>
        </w:r>
        <w:r w:rsidRPr="004564AE" w:rsidDel="000E0104">
          <w:rPr>
            <w:highlight w:val="cyan"/>
            <w:rPrChange w:id="447" w:author="zenrunner" w:date="2019-06-20T10:39:00Z">
              <w:rPr/>
            </w:rPrChange>
          </w:rPr>
          <w:delText xml:space="preserve">of the difference between qualitative and quantitative networks. </w:delText>
        </w:r>
      </w:del>
      <w:r w:rsidRPr="004564AE">
        <w:rPr>
          <w:highlight w:val="cyan"/>
          <w:rPrChange w:id="448" w:author="zenrunner" w:date="2019-06-20T10:39:00Z">
            <w:rPr/>
          </w:rPrChange>
        </w:rPr>
        <w:t>Degree is quantitative, thus it is weighted by the number of visits. However, the proportion is not weighted by visitation, so at high degree those extra pollinator visits are to individuals that a plant is already connected with.</w:t>
      </w:r>
      <w:ins w:id="449" w:author="zenrunner" w:date="2019-06-20T10:39:00Z">
        <w:r w:rsidR="004564AE">
          <w:t xml:space="preserve"> revise</w:t>
        </w:r>
      </w:ins>
      <w:r>
        <w:t xml:space="preserve"> Shrub density increased access to conspecifics, but not heterospecifics (Table 4</w:t>
      </w:r>
      <w:ins w:id="450" w:author="zenrunner" w:date="2019-06-20T10:39:00Z">
        <w:r w:rsidR="00E14BE7">
          <w:t xml:space="preserve"> ? and then table 3 in next section? maybe re-order?</w:t>
        </w:r>
      </w:ins>
      <w:r>
        <w:t xml:space="preserve">) and there was no influence of floral display nor a day effect (Appendix for full models). </w:t>
      </w:r>
    </w:p>
    <w:p w14:paraId="68A1F1B3" w14:textId="0D43A791" w:rsidR="008C345E" w:rsidRDefault="008C345E" w:rsidP="00744A93">
      <w:pPr>
        <w:spacing w:line="360" w:lineRule="auto"/>
        <w:rPr>
          <w:u w:val="single"/>
        </w:rPr>
      </w:pPr>
      <w:r>
        <w:rPr>
          <w:u w:val="single"/>
        </w:rPr>
        <w:t>Modularity</w:t>
      </w:r>
    </w:p>
    <w:p w14:paraId="7B4D2234" w14:textId="21FB5294" w:rsidR="0086124A" w:rsidRDefault="007C0D12" w:rsidP="00744A93">
      <w:pPr>
        <w:spacing w:line="360" w:lineRule="auto"/>
      </w:pPr>
      <w:r>
        <w:t>The plant-plant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Visitation rates, study day and species were significant predictors of module, and shrub density was marginally significant (p = 0.051, Table 3). </w:t>
      </w:r>
    </w:p>
    <w:p w14:paraId="11881733" w14:textId="638547B6" w:rsidR="009E69B7" w:rsidRDefault="009E69B7" w:rsidP="00744A93">
      <w:pPr>
        <w:spacing w:line="360" w:lineRule="auto"/>
        <w:rPr>
          <w:u w:val="single"/>
        </w:rPr>
      </w:pPr>
      <w:r>
        <w:rPr>
          <w:u w:val="single"/>
        </w:rPr>
        <w:t>Effects of downscaling the whole community</w:t>
      </w:r>
      <w:ins w:id="451" w:author="zenrunner" w:date="2019-06-20T10:40:00Z">
        <w:r w:rsidR="005B6883">
          <w:rPr>
            <w:u w:val="single"/>
          </w:rPr>
          <w:t xml:space="preserve"> same - combine with above</w:t>
        </w:r>
      </w:ins>
    </w:p>
    <w:p w14:paraId="3A16157D" w14:textId="1B996FB9" w:rsidR="008F56B8" w:rsidRDefault="008F56B8" w:rsidP="00744A93">
      <w:pPr>
        <w:spacing w:line="360" w:lineRule="auto"/>
        <w:rPr>
          <w:ins w:id="452" w:author="zenrunner" w:date="2019-06-20T10:40:00Z"/>
        </w:rPr>
      </w:pPr>
      <w:r>
        <w:t>The individual and species level bipartite networks were significantly modular, but the species was more modular</w:t>
      </w:r>
      <w:ins w:id="453" w:author="zenrunner" w:date="2019-06-20T10:40:00Z">
        <w:r w:rsidR="00BD0886">
          <w:t>??</w:t>
        </w:r>
      </w:ins>
      <w:r>
        <w:t xml:space="preserve"> (Table 5). When downscaled, the network become more nested, more generalized and more cohesive relative to the species network. All indices were significant (Table 5). </w:t>
      </w:r>
      <w:ins w:id="454" w:author="zenrunner" w:date="2019-06-20T10:40:00Z">
        <w:r w:rsidR="00BD0886">
          <w:t>hmmm</w:t>
        </w:r>
      </w:ins>
    </w:p>
    <w:p w14:paraId="3E3F407A" w14:textId="77777777" w:rsidR="00BD0886" w:rsidRPr="008F56B8" w:rsidRDefault="00BD0886" w:rsidP="00744A93">
      <w:pPr>
        <w:spacing w:line="360" w:lineRule="auto"/>
      </w:pPr>
    </w:p>
    <w:p w14:paraId="7537A615" w14:textId="63377829" w:rsidR="00B71998" w:rsidRPr="0058070F" w:rsidRDefault="00113EC2" w:rsidP="00744A93">
      <w:pPr>
        <w:spacing w:line="360" w:lineRule="auto"/>
        <w:rPr>
          <w:b/>
        </w:rPr>
      </w:pPr>
      <w:r>
        <w:rPr>
          <w:b/>
        </w:rPr>
        <w:t>Discussion</w:t>
      </w:r>
    </w:p>
    <w:p w14:paraId="5E0B5454" w14:textId="0D5B598D" w:rsidR="00BA2D37" w:rsidRDefault="00C94FEF" w:rsidP="00744A93">
      <w:pPr>
        <w:spacing w:line="360" w:lineRule="auto"/>
        <w:rPr>
          <w:ins w:id="455" w:author="zenrunner" w:date="2019-06-20T10:56:00Z"/>
        </w:rPr>
      </w:pPr>
      <w:ins w:id="456" w:author="zenrunner" w:date="2019-06-20T10:45:00Z">
        <w:r>
          <w:lastRenderedPageBreak/>
          <w:t xml:space="preserve">topic sentence first - for </w:t>
        </w:r>
      </w:ins>
      <w:ins w:id="457" w:author="zenrunner" w:date="2019-06-20T10:49:00Z">
        <w:r w:rsidR="00EA5ADA">
          <w:t xml:space="preserve">whatever focus you decide - the ecological one or the network one - ie remind reader the purpose </w:t>
        </w:r>
      </w:ins>
      <w:r w:rsidR="003905B2" w:rsidRPr="00EA5ADA">
        <w:rPr>
          <w:highlight w:val="cyan"/>
          <w:rPrChange w:id="458" w:author="zenrunner" w:date="2019-06-20T10:49:00Z">
            <w:rPr/>
          </w:rPrChange>
        </w:rPr>
        <w:t xml:space="preserve">Our study found evidence </w:t>
      </w:r>
      <w:r w:rsidR="00422EBC" w:rsidRPr="00EA5ADA">
        <w:rPr>
          <w:highlight w:val="cyan"/>
          <w:rPrChange w:id="459" w:author="zenrunner" w:date="2019-06-20T10:49:00Z">
            <w:rPr/>
          </w:rPrChange>
        </w:rPr>
        <w:t>that</w:t>
      </w:r>
      <w:r w:rsidR="003905B2" w:rsidRPr="00EA5ADA">
        <w:rPr>
          <w:highlight w:val="cyan"/>
          <w:rPrChange w:id="460" w:author="zenrunner" w:date="2019-06-20T10:49:00Z">
            <w:rPr/>
          </w:rPrChange>
        </w:rPr>
        <w:t xml:space="preserve"> </w:t>
      </w:r>
      <w:r w:rsidR="00BA2D37" w:rsidRPr="00EA5ADA">
        <w:rPr>
          <w:highlight w:val="cyan"/>
          <w:rPrChange w:id="461" w:author="zenrunner" w:date="2019-06-20T10:49:00Z">
            <w:rPr/>
          </w:rPrChange>
        </w:rPr>
        <w:t xml:space="preserve">the ecological features of </w:t>
      </w:r>
      <w:r w:rsidR="003905B2" w:rsidRPr="00EA5ADA">
        <w:rPr>
          <w:highlight w:val="cyan"/>
          <w:rPrChange w:id="462" w:author="zenrunner" w:date="2019-06-20T10:49:00Z">
            <w:rPr/>
          </w:rPrChange>
        </w:rPr>
        <w:t xml:space="preserve">individual </w:t>
      </w:r>
      <w:r w:rsidR="00BA2D37" w:rsidRPr="00EA5ADA">
        <w:rPr>
          <w:highlight w:val="cyan"/>
          <w:rPrChange w:id="463" w:author="zenrunner" w:date="2019-06-20T10:49:00Z">
            <w:rPr/>
          </w:rPrChange>
        </w:rPr>
        <w:t>plants can determine the role of a plant within the network and subsequently the structure of the network as a whole.</w:t>
      </w:r>
      <w:ins w:id="464" w:author="zenrunner" w:date="2019-06-20T10:49:00Z">
        <w:r w:rsidR="00EA5ADA">
          <w:t>??</w:t>
        </w:r>
      </w:ins>
      <w:r w:rsidR="00BA2D37">
        <w:t xml:space="preserve"> Downscaling the community interaction network revealed that individuals are more variable than their aggregations of conspecifics in the key network role of betweenness centrality</w:t>
      </w:r>
      <w:ins w:id="465" w:author="zenrunner" w:date="2019-06-20T10:49:00Z">
        <w:r w:rsidR="00EA5ADA">
          <w:t>??</w:t>
        </w:r>
      </w:ins>
      <w:r w:rsidR="00BA2D37">
        <w:t xml:space="preserve">. Flowering shrub density </w:t>
      </w:r>
      <w:del w:id="466" w:author="zenrunner" w:date="2019-06-20T10:49:00Z">
        <w:r w:rsidR="00BA2D37" w:rsidDel="00EA5ADA">
          <w:delText xml:space="preserve">shaped </w:delText>
        </w:r>
      </w:del>
      <w:ins w:id="467" w:author="zenrunner" w:date="2019-06-20T10:49:00Z">
        <w:r w:rsidR="00EA5ADA">
          <w:t xml:space="preserve">determined? </w:t>
        </w:r>
      </w:ins>
      <w:r w:rsidR="00BA2D37">
        <w:t xml:space="preserve">topology </w:t>
      </w:r>
      <w:r w:rsidR="00BA2D37" w:rsidRPr="00472848">
        <w:rPr>
          <w:highlight w:val="cyan"/>
          <w:rPrChange w:id="468" w:author="zenrunner" w:date="2019-06-20T10:51:00Z">
            <w:rPr/>
          </w:rPrChange>
        </w:rPr>
        <w:t>beyond increases</w:t>
      </w:r>
      <w:ins w:id="469" w:author="zenrunner" w:date="2019-06-20T10:51:00Z">
        <w:r w:rsidR="00472848">
          <w:t>?/ in addition to  or more important than or in contrast to?</w:t>
        </w:r>
      </w:ins>
      <w:r w:rsidR="00BA2D37">
        <w:t xml:space="preserve"> in visitation</w:t>
      </w:r>
      <w:r w:rsidR="007A5A94">
        <w:t xml:space="preserve"> rates</w:t>
      </w:r>
      <w:r w:rsidR="00BA2D37">
        <w:t xml:space="preserve"> including betweenness, access to conspecifics and modularity, and this effect was time invariant</w:t>
      </w:r>
      <w:ins w:id="470" w:author="zenrunner" w:date="2019-06-20T10:50:00Z">
        <w:r w:rsidR="00EA5ADA">
          <w:t xml:space="preserve"> meaning? even if you do not take the ecological approach you can still say</w:t>
        </w:r>
      </w:ins>
      <w:ins w:id="471" w:author="zenrunner" w:date="2019-06-20T10:51:00Z">
        <w:r w:rsidR="00EA5ADA">
          <w:t xml:space="preserve"> what it means to network reasoning and to later to network theory?</w:t>
        </w:r>
      </w:ins>
      <w:ins w:id="472" w:author="zenrunner" w:date="2019-06-20T10:52:00Z">
        <w:r w:rsidR="006777BD">
          <w:t xml:space="preserve"> So this would be something like - Blooming shrub density neighbourhood influenced network metrics for visitation rates including </w:t>
        </w:r>
      </w:ins>
      <w:ins w:id="473" w:author="zenrunner" w:date="2019-06-20T10:53:00Z">
        <w:r w:rsidR="006777BD">
          <w:t>.... or say network topology - assuming that means these measures so can use that term instead of metrics?</w:t>
        </w:r>
      </w:ins>
      <w:ins w:id="474" w:author="zenrunner" w:date="2019-06-20T10:50:00Z">
        <w:r w:rsidR="00EA5ADA">
          <w:t xml:space="preserve"> </w:t>
        </w:r>
      </w:ins>
      <w:r w:rsidR="00BA2D37">
        <w:t>. In general</w:t>
      </w:r>
      <w:ins w:id="475" w:author="zenrunner" w:date="2019-06-20T10:54:00Z">
        <w:r w:rsidR="00AD54D3">
          <w:t>,</w:t>
        </w:r>
      </w:ins>
      <w:r w:rsidR="00BA2D37">
        <w:t xml:space="preserve"> floral display size influenced network measures indirectly through its strong influence on visitation rates</w:t>
      </w:r>
      <w:ins w:id="476" w:author="zenrunner" w:date="2019-06-20T10:54:00Z">
        <w:r w:rsidR="00AD54D3">
          <w:t>?? - supporting the prediction that individual-level traits are more important than neighbourhood level metrics?</w:t>
        </w:r>
      </w:ins>
      <w:r w:rsidR="00BA2D37">
        <w:t xml:space="preserve">. </w:t>
      </w:r>
      <w:ins w:id="477" w:author="zenrunner" w:date="2019-06-20T10:53:00Z">
        <w:r w:rsidR="006777BD">
          <w:t>OK stopping for a second here - If you revise intro and have a clear hypothesis, either focus, then maybe we need a few predictions? these sentences are good and seem like they are supporting impli</w:t>
        </w:r>
        <w:r w:rsidR="001C3E75">
          <w:t>cit assumptions you had or predi</w:t>
        </w:r>
        <w:r w:rsidR="006777BD">
          <w:t xml:space="preserve">ctions? </w:t>
        </w:r>
      </w:ins>
      <w:r w:rsidR="00BA2D37">
        <w:t>However, this influence on visitation decreased at the end of the study period. The competitive advantage of a large floral display size was lost in the later time period suggesting that</w:t>
      </w:r>
      <w:r w:rsidR="00EE554E">
        <w:t xml:space="preserve"> the relative importance of</w:t>
      </w:r>
      <w:r w:rsidR="00BA2D37">
        <w:t xml:space="preserve"> individual traits have a temporal </w:t>
      </w:r>
      <w:del w:id="478" w:author="zenrunner" w:date="2019-06-20T10:55:00Z">
        <w:r w:rsidR="00BA2D37" w:rsidDel="00AD54D3">
          <w:delText>aspect</w:delText>
        </w:r>
      </w:del>
      <w:ins w:id="479" w:author="zenrunner" w:date="2019-06-20T10:55:00Z">
        <w:r w:rsidR="00AD54D3">
          <w:t>co</w:t>
        </w:r>
        <w:r w:rsidR="00B12957">
          <w:t>mponent</w:t>
        </w:r>
      </w:ins>
      <w:r w:rsidR="00BA2D37">
        <w:t xml:space="preserve">. </w:t>
      </w:r>
      <w:del w:id="480" w:author="zenrunner" w:date="2019-06-20T10:55:00Z">
        <w:r w:rsidR="00BA2D37" w:rsidDel="00524059">
          <w:delText xml:space="preserve">This may be due to the overall decrease in plant density over the study period, and the results of pollinators becoming less choosy as availability decreases. </w:delText>
        </w:r>
      </w:del>
      <w:r w:rsidR="00427713">
        <w:t xml:space="preserve">For species networks, traits are increasingly being recognized as driving forces of network structure </w:t>
      </w:r>
      <w:r w:rsidR="00E34A96">
        <w:fldChar w:fldCharType="begin">
          <w:fldData xml:space="preserve">PEVuZE5vdGU+PENpdGU+PEF1dGhvcj5PbGVzZW48L0F1dGhvcj48WWVhcj4yMDEwPC9ZZWFyPjxS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</w:fldData>
        </w:fldChar>
      </w:r>
      <w:r w:rsidR="00E34A96">
        <w:instrText xml:space="preserve"> ADDIN EN.CITE </w:instrText>
      </w:r>
      <w:r w:rsidR="00E34A96">
        <w:fldChar w:fldCharType="begin">
          <w:fldData xml:space="preserve">PEVuZE5vdGU+PENpdGU+PEF1dGhvcj5PbGVzZW48L0F1dGhvcj48WWVhcj4yMDEwPC9ZZWFyPjxS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</w:fldData>
        </w:fldChar>
      </w:r>
      <w:r w:rsidR="00E34A96">
        <w:instrText xml:space="preserve"> ADDIN EN.CITE.DATA </w:instrText>
      </w:r>
      <w:r w:rsidR="00E34A96">
        <w:fldChar w:fldCharType="end"/>
      </w:r>
      <w:r w:rsidR="00E34A96">
        <w:fldChar w:fldCharType="separate"/>
      </w:r>
      <w:r w:rsidR="00E34A96">
        <w:rPr>
          <w:noProof/>
        </w:rPr>
        <w:t>(</w:t>
      </w:r>
      <w:hyperlink w:anchor="_ENREF_37" w:tooltip="Olesen, 2010 #401" w:history="1">
        <w:r w:rsidR="00E408D3">
          <w:rPr>
            <w:noProof/>
          </w:rPr>
          <w:t>Olesen</w:t>
        </w:r>
        <w:r w:rsidR="00E408D3" w:rsidRPr="00E34A96">
          <w:rPr>
            <w:i/>
            <w:noProof/>
          </w:rPr>
          <w:t xml:space="preserve"> et al.</w:t>
        </w:r>
        <w:r w:rsidR="00E408D3">
          <w:rPr>
            <w:noProof/>
          </w:rPr>
          <w:t xml:space="preserve"> 2010</w:t>
        </w:r>
      </w:hyperlink>
      <w:r w:rsidR="00E34A96">
        <w:rPr>
          <w:noProof/>
        </w:rPr>
        <w:t xml:space="preserve">; </w:t>
      </w:r>
      <w:hyperlink w:anchor="_ENREF_16" w:tooltip="Eklöf, 2013 #402" w:history="1">
        <w:r w:rsidR="00E408D3">
          <w:rPr>
            <w:noProof/>
          </w:rPr>
          <w:t>Eklöf</w:t>
        </w:r>
        <w:r w:rsidR="00E408D3" w:rsidRPr="00E34A96">
          <w:rPr>
            <w:i/>
            <w:noProof/>
          </w:rPr>
          <w:t xml:space="preserve"> et al.</w:t>
        </w:r>
        <w:r w:rsidR="00E408D3">
          <w:rPr>
            <w:noProof/>
          </w:rPr>
          <w:t xml:space="preserve"> 2013</w:t>
        </w:r>
      </w:hyperlink>
      <w:r w:rsidR="00E34A96">
        <w:rPr>
          <w:noProof/>
        </w:rPr>
        <w:t xml:space="preserve">; </w:t>
      </w:r>
      <w:hyperlink w:anchor="_ENREF_15" w:tooltip="Dupont, 2014 #361" w:history="1">
        <w:r w:rsidR="00E408D3">
          <w:rPr>
            <w:noProof/>
          </w:rPr>
          <w:t>Dupont</w:t>
        </w:r>
        <w:r w:rsidR="00E408D3" w:rsidRPr="00E34A96">
          <w:rPr>
            <w:i/>
            <w:noProof/>
          </w:rPr>
          <w:t xml:space="preserve"> et al.</w:t>
        </w:r>
        <w:r w:rsidR="00E408D3">
          <w:rPr>
            <w:noProof/>
          </w:rPr>
          <w:t xml:space="preserve"> 2014</w:t>
        </w:r>
      </w:hyperlink>
      <w:r w:rsidR="00E34A96">
        <w:rPr>
          <w:noProof/>
        </w:rPr>
        <w:t xml:space="preserve">; </w:t>
      </w:r>
      <w:hyperlink w:anchor="_ENREF_38" w:tooltip="Olito, 2015 #403" w:history="1">
        <w:r w:rsidR="00E408D3">
          <w:rPr>
            <w:noProof/>
          </w:rPr>
          <w:t>Olito &amp; Fox 2015</w:t>
        </w:r>
      </w:hyperlink>
      <w:r w:rsidR="00E34A96">
        <w:rPr>
          <w:noProof/>
        </w:rPr>
        <w:t>)</w:t>
      </w:r>
      <w:r w:rsidR="00E34A96">
        <w:fldChar w:fldCharType="end"/>
      </w:r>
      <w:r w:rsidR="00427713">
        <w:rPr>
          <w:rFonts w:ascii="AGaramondPro-Regular" w:hAnsi="AGaramondPro-Regular" w:cs="AGaramondPro-Regular"/>
          <w:sz w:val="20"/>
          <w:szCs w:val="20"/>
        </w:rPr>
        <w:t>.</w:t>
      </w:r>
      <w:r w:rsidR="00427713">
        <w:t xml:space="preserve"> </w:t>
      </w:r>
      <w:r w:rsidR="00BA2D37" w:rsidRPr="006174FD">
        <w:rPr>
          <w:highlight w:val="cyan"/>
          <w:rPrChange w:id="481" w:author="zenrunner" w:date="2019-06-20T10:56:00Z">
            <w:rPr/>
          </w:rPrChange>
        </w:rPr>
        <w:t>These are evident as driving forces at the individual level as well, and traits can be considered intrinsic phenotypic traits but also the floral neighbourhood an individual is embedded in.</w:t>
      </w:r>
      <w:r w:rsidR="00BA2D37">
        <w:t xml:space="preserve"> </w:t>
      </w:r>
      <w:ins w:id="482" w:author="zenrunner" w:date="2019-06-20T10:56:00Z">
        <w:r w:rsidR="006174FD">
          <w:t>? focus again - this will tidy up once you set the state in Intro.</w:t>
        </w:r>
      </w:ins>
    </w:p>
    <w:p w14:paraId="25BAE120" w14:textId="77777777" w:rsidR="006174FD" w:rsidRDefault="006174FD" w:rsidP="00744A93">
      <w:pPr>
        <w:spacing w:line="360" w:lineRule="auto"/>
        <w:rPr>
          <w:ins w:id="483" w:author="zenrunner" w:date="2019-06-20T10:58:00Z"/>
        </w:rPr>
      </w:pPr>
    </w:p>
    <w:p w14:paraId="35086C15" w14:textId="60EA2448" w:rsidR="00AB12B7" w:rsidRDefault="00AB12B7" w:rsidP="00744A93">
      <w:pPr>
        <w:spacing w:line="360" w:lineRule="auto"/>
        <w:rPr>
          <w:ins w:id="484" w:author="zenrunner" w:date="2019-06-20T10:58:00Z"/>
        </w:rPr>
      </w:pPr>
      <w:ins w:id="485" w:author="zenrunner" w:date="2019-06-20T10:58:00Z">
        <w:r>
          <w:t xml:space="preserve">Put network ones first if focus.. </w:t>
        </w:r>
      </w:ins>
    </w:p>
    <w:p w14:paraId="55A2C847" w14:textId="4C29A298" w:rsidR="00AB12B7" w:rsidRDefault="00AB12B7" w:rsidP="00744A93">
      <w:pPr>
        <w:spacing w:line="360" w:lineRule="auto"/>
        <w:rPr>
          <w:ins w:id="486" w:author="zenrunner" w:date="2019-06-20T10:58:00Z"/>
        </w:rPr>
      </w:pPr>
      <w:ins w:id="487" w:author="zenrunner" w:date="2019-06-20T10:58:00Z">
        <w:r>
          <w:t>then</w:t>
        </w:r>
      </w:ins>
    </w:p>
    <w:p w14:paraId="6961160D" w14:textId="77777777" w:rsidR="00AB12B7" w:rsidRDefault="00AB12B7" w:rsidP="00744A93">
      <w:pPr>
        <w:spacing w:line="360" w:lineRule="auto"/>
        <w:rPr>
          <w:ins w:id="488" w:author="zenrunner" w:date="2019-06-20T10:58:00Z"/>
        </w:rPr>
      </w:pPr>
    </w:p>
    <w:p w14:paraId="6EDB28E2" w14:textId="03575B9F" w:rsidR="0077273A" w:rsidRPr="0077273A" w:rsidRDefault="0077273A" w:rsidP="00744A93">
      <w:pPr>
        <w:spacing w:line="360" w:lineRule="auto"/>
        <w:rPr>
          <w:u w:val="single"/>
          <w:rPrChange w:id="489" w:author="zenrunner" w:date="2019-06-20T10:58:00Z">
            <w:rPr/>
          </w:rPrChange>
        </w:rPr>
      </w:pPr>
      <w:ins w:id="490" w:author="zenrunner" w:date="2019-06-20T10:58:00Z">
        <w:r w:rsidRPr="0077273A">
          <w:rPr>
            <w:u w:val="single"/>
            <w:rPrChange w:id="491" w:author="zenrunner" w:date="2019-06-20T10:58:00Z">
              <w:rPr/>
            </w:rPrChange>
          </w:rPr>
          <w:lastRenderedPageBreak/>
          <w:t>Ecological implications</w:t>
        </w:r>
      </w:ins>
    </w:p>
    <w:p w14:paraId="518FEFB2" w14:textId="1CEAEEAB" w:rsidR="00EB65C0" w:rsidRDefault="000C39C2" w:rsidP="0004281B">
      <w:pPr>
        <w:spacing w:line="360" w:lineRule="auto"/>
      </w:pPr>
      <w:del w:id="492" w:author="zenrunner" w:date="2019-06-20T10:56:00Z">
        <w:r w:rsidDel="003D0E0B">
          <w:delText>Positive, d</w:delText>
        </w:r>
      </w:del>
      <w:ins w:id="493" w:author="zenrunner" w:date="2019-06-20T10:56:00Z">
        <w:r w:rsidR="003D0E0B">
          <w:t>D</w:t>
        </w:r>
      </w:ins>
      <w:r>
        <w:t>iffuse</w:t>
      </w:r>
      <w:r w:rsidR="00497CC0">
        <w:t xml:space="preserve"> pollinator-mediated </w:t>
      </w:r>
      <w:del w:id="494" w:author="zenrunner" w:date="2019-06-20T10:56:00Z">
        <w:r w:rsidR="00497CC0" w:rsidDel="003D0E0B">
          <w:delText xml:space="preserve">interactions </w:delText>
        </w:r>
      </w:del>
      <w:ins w:id="495" w:author="zenrunner" w:date="2019-06-20T10:56:00Z">
        <w:r w:rsidR="003D0E0B">
          <w:t xml:space="preserve">facilitation </w:t>
        </w:r>
      </w:ins>
      <w:r w:rsidR="00497CC0">
        <w:t xml:space="preserve">between co-blooming foundation plants </w:t>
      </w:r>
      <w:del w:id="496" w:author="zenrunner" w:date="2019-06-20T10:56:00Z">
        <w:r w:rsidR="00362E9D" w:rsidDel="003D0E0B">
          <w:delText xml:space="preserve">dominated </w:delText>
        </w:r>
      </w:del>
      <w:ins w:id="497" w:author="zenrunner" w:date="2019-06-20T10:56:00Z">
        <w:r w:rsidR="003D0E0B">
          <w:t xml:space="preserve">was prevalent </w:t>
        </w:r>
      </w:ins>
      <w:r w:rsidR="00362E9D">
        <w:t>in this system</w:t>
      </w:r>
      <w:r w:rsidR="00497CC0">
        <w:t xml:space="preserve">. </w:t>
      </w:r>
      <w:r w:rsidR="00362E9D">
        <w:t>Facilitation between co-blooming plants through increase</w:t>
      </w:r>
      <w:ins w:id="498" w:author="zenrunner" w:date="2019-06-20T10:57:00Z">
        <w:r w:rsidR="002F18C4">
          <w:t>d?</w:t>
        </w:r>
      </w:ins>
      <w:del w:id="499" w:author="zenrunner" w:date="2019-06-20T10:57:00Z">
        <w:r w:rsidR="00362E9D" w:rsidDel="002F18C4">
          <w:delText>s</w:delText>
        </w:r>
      </w:del>
      <w:r w:rsidR="00362E9D">
        <w:t xml:space="preserve"> in local, interspecific density is a frequently studied mechanism within many ecosystems but </w:t>
      </w:r>
      <w:r>
        <w:t>has not been reported previously for desert ecosystems</w:t>
      </w:r>
      <w:ins w:id="500" w:author="zenrunner" w:date="2019-06-20T10:57:00Z">
        <w:r w:rsidR="002F18C4">
          <w:t xml:space="preserve"> </w:t>
        </w:r>
      </w:ins>
      <w:del w:id="501" w:author="zenrunner" w:date="2019-06-20T10:57:00Z">
        <w:r w:rsidDel="007340E8">
          <w:delText xml:space="preserve"> </w:delText>
        </w:r>
      </w:del>
      <w:r w:rsidR="00E42272">
        <w:fldChar w:fldCharType="begin"/>
      </w:r>
      <w:r w:rsidR="00E42272">
        <w:instrText xml:space="preserve"> ADDIN EN.CITE &lt;EndNote&gt;&lt;Cite&gt;&lt;Author&gt;Braun&lt;/Author&gt;&lt;Year&gt;2018&lt;/Year&gt;&lt;RecNum&gt;331&lt;/RecNum&gt;&lt;DisplayText&gt;(Braun &amp;amp;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rsidR="00E42272">
        <w:fldChar w:fldCharType="separate"/>
      </w:r>
      <w:r w:rsidR="00E42272">
        <w:rPr>
          <w:noProof/>
        </w:rPr>
        <w:t>(</w:t>
      </w:r>
      <w:hyperlink w:anchor="_ENREF_7" w:tooltip="Braun, 2018 #331" w:history="1">
        <w:r w:rsidR="00E408D3">
          <w:rPr>
            <w:noProof/>
          </w:rPr>
          <w:t>Braun &amp; Lortie 2018</w:t>
        </w:r>
      </w:hyperlink>
      <w:r w:rsidR="00E42272">
        <w:rPr>
          <w:noProof/>
        </w:rPr>
        <w:t>)</w:t>
      </w:r>
      <w:r w:rsidR="00E42272">
        <w:fldChar w:fldCharType="end"/>
      </w:r>
      <w:r w:rsidR="00594B53">
        <w:t xml:space="preserve">. </w:t>
      </w:r>
      <w:r w:rsidR="00362E9D">
        <w:t xml:space="preserve">Intraspecific density has </w:t>
      </w:r>
      <w:ins w:id="502" w:author="zenrunner" w:date="2019-06-20T10:57:00Z">
        <w:r w:rsidR="009B75AB">
          <w:t xml:space="preserve">however? </w:t>
        </w:r>
      </w:ins>
      <w:r w:rsidR="00362E9D">
        <w:t xml:space="preserve">been reported to </w:t>
      </w:r>
      <w:r w:rsidR="006518B8">
        <w:t xml:space="preserve">benefit the pollination of desert mustard </w:t>
      </w:r>
      <w:r w:rsidR="006518B8">
        <w:rPr>
          <w:i/>
          <w:iCs/>
        </w:rPr>
        <w:t>Lesquerella fendleri</w:t>
      </w:r>
      <w:r w:rsidR="006518B8">
        <w:t xml:space="preserve"> </w:t>
      </w:r>
      <w:r w:rsidR="00F106F7">
        <w:fldChar w:fldCharType="begin"/>
      </w:r>
      <w:r w:rsidR="00F106F7">
        <w:instrText xml:space="preserve"> ADDIN EN.CITE &lt;EndNote&gt;&lt;Cite&gt;&lt;Author&gt;Roll&lt;/Author&gt;&lt;Year&gt;1997&lt;/Year&gt;&lt;RecNum&gt;232&lt;/RecNum&gt;&lt;DisplayText&gt;(Roll&lt;style face="italic"&gt; et al.&lt;/style&gt;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F106F7">
        <w:fldChar w:fldCharType="separate"/>
      </w:r>
      <w:r w:rsidR="00F106F7">
        <w:rPr>
          <w:noProof/>
        </w:rPr>
        <w:t>(</w:t>
      </w:r>
      <w:hyperlink w:anchor="_ENREF_43" w:tooltip="Roll, 1997 #232" w:history="1">
        <w:r w:rsidR="00E408D3">
          <w:rPr>
            <w:noProof/>
          </w:rPr>
          <w:t>Roll</w:t>
        </w:r>
        <w:r w:rsidR="00E408D3" w:rsidRPr="00F106F7">
          <w:rPr>
            <w:i/>
            <w:noProof/>
          </w:rPr>
          <w:t xml:space="preserve"> et al.</w:t>
        </w:r>
        <w:r w:rsidR="00E408D3">
          <w:rPr>
            <w:noProof/>
          </w:rPr>
          <w:t xml:space="preserve"> 1997</w:t>
        </w:r>
      </w:hyperlink>
      <w:r w:rsidR="00F106F7">
        <w:rPr>
          <w:noProof/>
        </w:rPr>
        <w:t>)</w:t>
      </w:r>
      <w:r w:rsidR="00F106F7">
        <w:fldChar w:fldCharType="end"/>
      </w:r>
      <w:r w:rsidR="00C21D69">
        <w:t>.</w:t>
      </w:r>
      <w:r w:rsidR="00C24157">
        <w:t xml:space="preserve"> </w:t>
      </w:r>
      <w:r w:rsidR="005B4748">
        <w:t>Interestingly, s</w:t>
      </w:r>
      <w:r w:rsidR="00C24157">
        <w:t>hrubs, but not cacti densit</w:t>
      </w:r>
      <w:ins w:id="503" w:author="zenrunner" w:date="2019-06-20T10:57:00Z">
        <w:r w:rsidR="00A850BA">
          <w:t>ies</w:t>
        </w:r>
      </w:ins>
      <w:del w:id="504" w:author="zenrunner" w:date="2019-06-20T10:57:00Z">
        <w:r w:rsidR="00C24157" w:rsidDel="00A850BA">
          <w:delText>y</w:delText>
        </w:r>
      </w:del>
      <w:r w:rsidR="00C24157">
        <w:t xml:space="preserve"> </w:t>
      </w:r>
      <w:del w:id="505" w:author="zenrunner" w:date="2019-06-20T10:57:00Z">
        <w:r w:rsidR="00C24157" w:rsidDel="00D13B30">
          <w:delText>exhibited</w:delText>
        </w:r>
        <w:r w:rsidR="005B4748" w:rsidDel="00D13B30">
          <w:delText xml:space="preserve"> </w:delText>
        </w:r>
      </w:del>
      <w:ins w:id="506" w:author="zenrunner" w:date="2019-06-20T10:57:00Z">
        <w:r w:rsidR="00D13B30">
          <w:t xml:space="preserve">elicited </w:t>
        </w:r>
      </w:ins>
      <w:r w:rsidR="00C24157">
        <w:t>this positive effect. Shrubs were taller than cacti with larger floral displays, and</w:t>
      </w:r>
      <w:r w:rsidR="005B4748">
        <w:t xml:space="preserve"> this attractiveness </w:t>
      </w:r>
      <w:del w:id="507" w:author="zenrunner" w:date="2019-06-20T10:58:00Z">
        <w:r w:rsidR="005B4748" w:rsidDel="00617B29">
          <w:delText>may have drawn</w:delText>
        </w:r>
      </w:del>
      <w:ins w:id="508" w:author="zenrunner" w:date="2019-06-20T10:58:00Z">
        <w:r w:rsidR="00617B29">
          <w:t>can bring</w:t>
        </w:r>
      </w:ins>
      <w:r w:rsidR="005B4748">
        <w:t xml:space="preserve"> in pollinators via the magnet species effect leading to improved visitation to </w:t>
      </w:r>
      <w:ins w:id="509" w:author="zenrunner" w:date="2019-06-20T10:58:00Z">
        <w:r w:rsidR="000C01AC">
          <w:t xml:space="preserve">associated </w:t>
        </w:r>
      </w:ins>
      <w:r w:rsidR="005B4748">
        <w:t>focal plants</w:t>
      </w:r>
      <w:r w:rsidR="00C24157">
        <w:t xml:space="preserve"> (sensu Laverty 1992)</w:t>
      </w:r>
      <w:r w:rsidR="005B4748">
        <w:t xml:space="preserve">. </w:t>
      </w:r>
      <w:r w:rsidR="00C24157">
        <w:t>This suggests some level of species specificity in benefactors.</w:t>
      </w:r>
      <w:r w:rsidR="00E90314">
        <w:t xml:space="preserve"> </w:t>
      </w:r>
      <w:r w:rsidR="00EB65C0">
        <w:t>Foundation plants growing in denser patches</w:t>
      </w:r>
      <w:r w:rsidR="005B4748">
        <w:t xml:space="preserve"> of</w:t>
      </w:r>
      <w:r w:rsidR="00E90314">
        <w:t xml:space="preserve"> flowering</w:t>
      </w:r>
      <w:r w:rsidR="005B4748">
        <w:t xml:space="preserve"> shrubs</w:t>
      </w:r>
      <w:r w:rsidR="00EB65C0">
        <w:t xml:space="preserve"> were visited by a higher diversity of pollinator functional groups i.e. </w:t>
      </w:r>
      <w:r w:rsidR="00A24868">
        <w:t>were more generalized</w:t>
      </w:r>
      <w:r w:rsidR="00EB65C0">
        <w:t>.</w:t>
      </w:r>
      <w:r w:rsidR="00BA397D">
        <w:t xml:space="preserve"> </w:t>
      </w:r>
      <w:r w:rsidR="00E90314">
        <w:t>Pollinator a</w:t>
      </w:r>
      <w:r w:rsidR="00597429">
        <w:t xml:space="preserve">bundance-richness </w:t>
      </w:r>
      <w:r w:rsidR="00E90314">
        <w:t>relationships are commonly reported for</w:t>
      </w:r>
      <w:r w:rsidR="00597429">
        <w:t xml:space="preserve"> plant-pollinator interacti</w:t>
      </w:r>
      <w:r w:rsidR="00457C0E">
        <w:t>ons</w:t>
      </w:r>
      <w:r w:rsidR="00D22033">
        <w:t xml:space="preserve"> </w:t>
      </w:r>
      <w:r w:rsidR="00D22033">
        <w:fldChar w:fldCharType="begin"/>
      </w:r>
      <w:r w:rsidR="00D22033">
        <w:instrText xml:space="preserve"> ADDIN EN.CITE &lt;EndNote&gt;&lt;Cite&gt;&lt;Author&gt;Steffan‐Dewenter&lt;/Author&gt;&lt;Year&gt;2003&lt;/Year&gt;&lt;RecNum&gt;405&lt;/RecNum&gt;&lt;DisplayText&gt;(Steffan-Dewenter&lt;style face="italic"&gt; et al.&lt;/style&gt;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rsidR="00D22033">
        <w:fldChar w:fldCharType="separate"/>
      </w:r>
      <w:r w:rsidR="00D22033">
        <w:rPr>
          <w:noProof/>
        </w:rPr>
        <w:t>(</w:t>
      </w:r>
      <w:hyperlink w:anchor="_ENREF_50" w:tooltip="Steffan-Dewenter, 2002 #404" w:history="1">
        <w:r w:rsidR="00E408D3">
          <w:rPr>
            <w:noProof/>
          </w:rPr>
          <w:t>Steffan-Dewenter</w:t>
        </w:r>
        <w:r w:rsidR="00E408D3" w:rsidRPr="00D22033">
          <w:rPr>
            <w:i/>
            <w:noProof/>
          </w:rPr>
          <w:t xml:space="preserve"> et al.</w:t>
        </w:r>
        <w:r w:rsidR="00E408D3">
          <w:rPr>
            <w:noProof/>
          </w:rPr>
          <w:t xml:space="preserve"> 2002</w:t>
        </w:r>
      </w:hyperlink>
      <w:r w:rsidR="00D22033">
        <w:rPr>
          <w:noProof/>
        </w:rPr>
        <w:t xml:space="preserve">; </w:t>
      </w:r>
      <w:hyperlink w:anchor="_ENREF_51" w:tooltip="Steffan‐Dewenter, 2003 #405" w:history="1">
        <w:r w:rsidR="00E408D3">
          <w:rPr>
            <w:noProof/>
          </w:rPr>
          <w:t>Steffan‐Dewenter 2003</w:t>
        </w:r>
      </w:hyperlink>
      <w:r w:rsidR="00D22033">
        <w:rPr>
          <w:noProof/>
        </w:rPr>
        <w:t>)</w:t>
      </w:r>
      <w:r w:rsidR="00D22033">
        <w:fldChar w:fldCharType="end"/>
      </w:r>
      <w:r w:rsidR="00D22033">
        <w:t>.</w:t>
      </w:r>
      <w:r w:rsidR="000E072B">
        <w:t xml:space="preserve"> </w:t>
      </w:r>
      <w:r w:rsidR="007D3BB5">
        <w:t xml:space="preserve">Increases in pollinator diversity can increase plant fitness </w:t>
      </w:r>
      <w:r w:rsidR="007D3BB5">
        <w:fldChar w:fldCharType="begin">
          <w:fldData xml:space="preserve">PEVuZE5vdGU+PENpdGU+PEF1dGhvcj5LbGVpbjwvQXV0aG9yPjxZZWFyPjIwMDM8L1llYXI+PFJl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</w:fldData>
        </w:fldChar>
      </w:r>
      <w:r w:rsidR="00457C0E">
        <w:instrText xml:space="preserve"> ADDIN EN.CITE </w:instrText>
      </w:r>
      <w:r w:rsidR="00457C0E">
        <w:fldChar w:fldCharType="begin">
          <w:fldData xml:space="preserve">PEVuZE5vdGU+PENpdGU+PEF1dGhvcj5LbGVpbjwvQXV0aG9yPjxZZWFyPjIwMDM8L1llYXI+PFJl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</w:fldData>
        </w:fldChar>
      </w:r>
      <w:r w:rsidR="00457C0E">
        <w:instrText xml:space="preserve"> ADDIN EN.CITE.DATA </w:instrText>
      </w:r>
      <w:r w:rsidR="00457C0E">
        <w:fldChar w:fldCharType="end"/>
      </w:r>
      <w:r w:rsidR="007D3BB5">
        <w:fldChar w:fldCharType="separate"/>
      </w:r>
      <w:r w:rsidR="00457C0E">
        <w:rPr>
          <w:noProof/>
        </w:rPr>
        <w:t>(</w:t>
      </w:r>
      <w:hyperlink w:anchor="_ENREF_27" w:tooltip="Klein, 2003 #387" w:history="1">
        <w:r w:rsidR="00E408D3">
          <w:rPr>
            <w:noProof/>
          </w:rPr>
          <w:t>Klein</w:t>
        </w:r>
        <w:r w:rsidR="00E408D3" w:rsidRPr="00457C0E">
          <w:rPr>
            <w:i/>
            <w:noProof/>
          </w:rPr>
          <w:t xml:space="preserve"> et al.</w:t>
        </w:r>
        <w:r w:rsidR="00E408D3">
          <w:rPr>
            <w:noProof/>
          </w:rPr>
          <w:t xml:space="preserve"> 2003</w:t>
        </w:r>
      </w:hyperlink>
      <w:r w:rsidR="00457C0E">
        <w:rPr>
          <w:noProof/>
        </w:rPr>
        <w:t xml:space="preserve">; </w:t>
      </w:r>
      <w:hyperlink w:anchor="_ENREF_20" w:tooltip="Gómez, 2007 #388" w:history="1">
        <w:r w:rsidR="00E408D3">
          <w:rPr>
            <w:noProof/>
          </w:rPr>
          <w:t>Gómez</w:t>
        </w:r>
        <w:r w:rsidR="00E408D3" w:rsidRPr="00457C0E">
          <w:rPr>
            <w:i/>
            <w:noProof/>
          </w:rPr>
          <w:t xml:space="preserve"> et al.</w:t>
        </w:r>
        <w:r w:rsidR="00E408D3">
          <w:rPr>
            <w:noProof/>
          </w:rPr>
          <w:t xml:space="preserve"> 2007</w:t>
        </w:r>
      </w:hyperlink>
      <w:r w:rsidR="00457C0E">
        <w:rPr>
          <w:noProof/>
        </w:rPr>
        <w:t xml:space="preserve">; </w:t>
      </w:r>
      <w:hyperlink w:anchor="_ENREF_40" w:tooltip="Perfectti, 2009 #389" w:history="1">
        <w:r w:rsidR="00E408D3">
          <w:rPr>
            <w:noProof/>
          </w:rPr>
          <w:t>Perfectti</w:t>
        </w:r>
        <w:r w:rsidR="00E408D3" w:rsidRPr="00457C0E">
          <w:rPr>
            <w:i/>
            <w:noProof/>
          </w:rPr>
          <w:t xml:space="preserve"> et al.</w:t>
        </w:r>
        <w:r w:rsidR="00E408D3">
          <w:rPr>
            <w:noProof/>
          </w:rPr>
          <w:t xml:space="preserve"> 2009</w:t>
        </w:r>
      </w:hyperlink>
      <w:r w:rsidR="00457C0E">
        <w:rPr>
          <w:noProof/>
        </w:rPr>
        <w:t>)</w:t>
      </w:r>
      <w:r w:rsidR="007D3BB5">
        <w:fldChar w:fldCharType="end"/>
      </w:r>
      <w:r w:rsidR="00C21D69">
        <w:t xml:space="preserve"> </w:t>
      </w:r>
      <w:r w:rsidR="000A37DA">
        <w:t>through several mechanisms</w:t>
      </w:r>
      <w:r w:rsidR="00597429">
        <w:t>.</w:t>
      </w:r>
      <w:r w:rsidR="00457C0E">
        <w:t xml:space="preserve"> Pollinator-pollinator interactions can lead to increases in pollen deposition </w:t>
      </w:r>
      <w:r w:rsidR="00A15722">
        <w:t>by displacing pollinators to other plants</w:t>
      </w:r>
      <w:r w:rsidR="00457C0E">
        <w:t xml:space="preserve"> </w:t>
      </w:r>
      <w:r w:rsidR="00D22033">
        <w:t>and decreasing g</w:t>
      </w:r>
      <w:r w:rsidR="00D22033" w:rsidRPr="00D22033">
        <w:t>eitonogamy</w:t>
      </w:r>
      <w:r w:rsidR="00D22033">
        <w:t xml:space="preserve"> </w:t>
      </w:r>
      <w:r w:rsidR="00D22033">
        <w:fldChar w:fldCharType="begin"/>
      </w:r>
      <w:r w:rsidR="00D22033">
        <w:instrText xml:space="preserve"> ADDIN EN.CITE &lt;EndNote&gt;&lt;Cite&gt;&lt;Author&gt;Heinrich&lt;/Author&gt;&lt;Year&gt;1979&lt;/Year&gt;&lt;RecNum&gt;406&lt;/RecNum&gt;&lt;DisplayText&gt;(Heinrich 1979; Greenleaf &amp;amp; Kremen 2006)&lt;/DisplayText&gt;&lt;record&gt;&lt;rec-number&gt;406&lt;/rec-number&gt;&lt;foreign-keys&gt;&lt;key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rsidR="00D22033">
        <w:fldChar w:fldCharType="separate"/>
      </w:r>
      <w:r w:rsidR="00D22033">
        <w:rPr>
          <w:noProof/>
        </w:rPr>
        <w:t>(</w:t>
      </w:r>
      <w:hyperlink w:anchor="_ENREF_25" w:tooltip="Heinrich, 1979 #406" w:history="1">
        <w:r w:rsidR="00E408D3">
          <w:rPr>
            <w:noProof/>
          </w:rPr>
          <w:t>Heinrich 1979</w:t>
        </w:r>
      </w:hyperlink>
      <w:r w:rsidR="00D22033">
        <w:rPr>
          <w:noProof/>
        </w:rPr>
        <w:t xml:space="preserve">; </w:t>
      </w:r>
      <w:hyperlink w:anchor="_ENREF_22" w:tooltip="Greenleaf, 2006 #407" w:history="1">
        <w:r w:rsidR="00E408D3">
          <w:rPr>
            <w:noProof/>
          </w:rPr>
          <w:t>Greenleaf &amp; Kremen 2006</w:t>
        </w:r>
      </w:hyperlink>
      <w:r w:rsidR="00D22033">
        <w:rPr>
          <w:noProof/>
        </w:rPr>
        <w:t>)</w:t>
      </w:r>
      <w:r w:rsidR="00D22033">
        <w:fldChar w:fldCharType="end"/>
      </w:r>
      <w:r w:rsidR="00D22033">
        <w:t xml:space="preserve">. </w:t>
      </w:r>
      <w:r w:rsidR="00A42950">
        <w:t>Alternatively, the likelihood of attracting more effective pollinators increases with pollinator diversity through sampling effort (Ives 2005?)</w:t>
      </w:r>
      <w:ins w:id="510" w:author="zenrunner" w:date="2019-06-20T10:59:00Z">
        <w:r w:rsidR="004B5135">
          <w:t xml:space="preserve"> why ?</w:t>
        </w:r>
      </w:ins>
      <w:r w:rsidR="00A42950">
        <w:t xml:space="preserve">. </w:t>
      </w:r>
      <w:r w:rsidR="00097516">
        <w:t>Diversity</w:t>
      </w:r>
      <w:r w:rsidR="00E408D3">
        <w:t>-pollination relationship are</w:t>
      </w:r>
      <w:r w:rsidR="00097516">
        <w:t xml:space="preserve"> strongest </w:t>
      </w:r>
      <w:r w:rsidR="00E408D3">
        <w:t>when floral</w:t>
      </w:r>
      <w:r w:rsidR="00097516">
        <w:t xml:space="preserve"> </w:t>
      </w:r>
      <w:r w:rsidR="00783763">
        <w:t xml:space="preserve">resources </w:t>
      </w:r>
      <w:r w:rsidR="00097516">
        <w:t xml:space="preserve">are heterogeneously distributed </w:t>
      </w:r>
      <w:r w:rsidR="00E408D3">
        <w:fldChar w:fldCharType="begin"/>
      </w:r>
      <w:r w:rsidR="00E408D3">
        <w:instrText xml:space="preserve"> ADDIN EN.CITE &lt;EndNote&gt;&lt;Cite&gt;&lt;Author&gt;Tylianakis&lt;/Author&gt;&lt;Year&gt;2008&lt;/Year&gt;&lt;RecNum&gt;408&lt;/RecNum&gt;&lt;DisplayText&gt;(Tylianakis&lt;style face="italic"&gt; et al.&lt;/style&gt;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rsidR="00E408D3">
        <w:fldChar w:fldCharType="separate"/>
      </w:r>
      <w:r w:rsidR="00E408D3">
        <w:rPr>
          <w:noProof/>
        </w:rPr>
        <w:t>(</w:t>
      </w:r>
      <w:hyperlink w:anchor="_ENREF_57" w:tooltip="Tylianakis, 2008 #408" w:history="1">
        <w:r w:rsidR="00E408D3">
          <w:rPr>
            <w:noProof/>
          </w:rPr>
          <w:t>Tylianakis</w:t>
        </w:r>
        <w:r w:rsidR="00E408D3" w:rsidRPr="00E408D3">
          <w:rPr>
            <w:i/>
            <w:noProof/>
          </w:rPr>
          <w:t xml:space="preserve"> et al.</w:t>
        </w:r>
        <w:r w:rsidR="00E408D3">
          <w:rPr>
            <w:noProof/>
          </w:rPr>
          <w:t xml:space="preserve"> 2008</w:t>
        </w:r>
      </w:hyperlink>
      <w:r w:rsidR="00E408D3">
        <w:rPr>
          <w:noProof/>
        </w:rPr>
        <w:t>)</w:t>
      </w:r>
      <w:r w:rsidR="00E408D3">
        <w:fldChar w:fldCharType="end"/>
      </w:r>
      <w:r w:rsidR="00E408D3">
        <w:t xml:space="preserve"> suggesting this relationship is likely important for </w:t>
      </w:r>
      <w:r w:rsidR="00915DA0">
        <w:t xml:space="preserve">plant fitness in </w:t>
      </w:r>
      <w:r w:rsidR="00E408D3">
        <w:t>desert ecosystems which are characterized by heterogeneity</w:t>
      </w:r>
      <w:ins w:id="511" w:author="zenrunner" w:date="2019-06-20T10:59:00Z">
        <w:r w:rsidR="00AB2536">
          <w:t xml:space="preserve"> need to work on flow - fading here sorry</w:t>
        </w:r>
      </w:ins>
      <w:r w:rsidR="00E408D3">
        <w:t xml:space="preserve">. </w:t>
      </w:r>
      <w:r w:rsidR="00F106F7">
        <w:t>Shrub density improved access to conspecifics</w:t>
      </w:r>
      <w:ins w:id="512" w:author="zenrunner" w:date="2019-06-20T10:59:00Z">
        <w:r w:rsidR="00AA7CE6">
          <w:t>, and this i</w:t>
        </w:r>
      </w:ins>
      <w:ins w:id="513" w:author="zenrunner" w:date="2019-06-20T11:00:00Z">
        <w:r w:rsidR="00AA7CE6">
          <w:t>s a</w:t>
        </w:r>
      </w:ins>
      <w:ins w:id="514" w:author="zenrunner" w:date="2019-06-20T10:59:00Z">
        <w:r w:rsidR="00AA7CE6">
          <w:t xml:space="preserve"> </w:t>
        </w:r>
      </w:ins>
      <w:del w:id="515" w:author="zenrunner" w:date="2019-06-20T10:59:00Z">
        <w:r w:rsidR="00F106F7" w:rsidDel="00AA7CE6">
          <w:delText xml:space="preserve"> which may </w:delText>
        </w:r>
      </w:del>
      <w:del w:id="516" w:author="zenrunner" w:date="2019-06-20T11:00:00Z">
        <w:r w:rsidR="00F106F7" w:rsidDel="00AA7CE6">
          <w:delText xml:space="preserve">be a </w:delText>
        </w:r>
      </w:del>
      <w:r w:rsidR="00F106F7">
        <w:t xml:space="preserve">novel pathway of pollination facilitation. </w:t>
      </w:r>
      <w:r w:rsidR="00B91BDA">
        <w:t>Improved pollen diversity can also increase fitness improving genetic diversity</w:t>
      </w:r>
      <w:r w:rsidR="002F7D40">
        <w:t xml:space="preserve"> </w:t>
      </w:r>
      <w:r w:rsidR="002F7D40" w:rsidRPr="00391DF7">
        <w:rPr>
          <w:highlight w:val="cyan"/>
          <w:rPrChange w:id="517" w:author="zenrunner" w:date="2019-06-20T11:00:00Z">
            <w:rPr/>
          </w:rPrChange>
        </w:rPr>
        <w:t>(cite)</w:t>
      </w:r>
      <w:r w:rsidR="00B91BDA" w:rsidRPr="00391DF7">
        <w:rPr>
          <w:highlight w:val="cyan"/>
          <w:rPrChange w:id="518" w:author="zenrunner" w:date="2019-06-20T11:00:00Z">
            <w:rPr/>
          </w:rPrChange>
        </w:rPr>
        <w:t>.</w:t>
      </w:r>
      <w:r w:rsidR="00B91BDA">
        <w:t xml:space="preserve"> </w:t>
      </w:r>
      <w:r w:rsidR="002F7D40">
        <w:t>Desert foundation plants have multiple flowers</w:t>
      </w:r>
      <w:ins w:id="519" w:author="zenrunner" w:date="2019-06-20T11:00:00Z">
        <w:r w:rsidR="00391DF7">
          <w:t>,</w:t>
        </w:r>
      </w:ins>
      <w:r w:rsidR="002F7D40">
        <w:t xml:space="preserve"> and </w:t>
      </w:r>
      <w:r w:rsidR="008830D4">
        <w:t>there is strong potential</w:t>
      </w:r>
      <w:r w:rsidR="002F7D40">
        <w:t xml:space="preserve"> to increase genetic diversity of seed set from a single foundation plant within a single flowering season</w:t>
      </w:r>
      <w:ins w:id="520" w:author="zenrunner" w:date="2019-06-20T11:00:00Z">
        <w:r w:rsidR="00391DF7">
          <w:t xml:space="preserve"> great idea</w:t>
        </w:r>
        <w:r w:rsidR="00B67743">
          <w:t xml:space="preserve"> just state as implication</w:t>
        </w:r>
      </w:ins>
      <w:r w:rsidR="002F7D40">
        <w:t xml:space="preserve">. </w:t>
      </w:r>
      <w:del w:id="521" w:author="zenrunner" w:date="2019-06-20T11:00:00Z">
        <w:r w:rsidR="002F7D40" w:rsidDel="00B67743">
          <w:delText>Our results show t</w:delText>
        </w:r>
        <w:r w:rsidR="00782064" w:rsidDel="00B67743">
          <w:delText>he potential of interactions however,</w:delText>
        </w:r>
        <w:r w:rsidR="002F7D40" w:rsidDel="00B67743">
          <w:delText xml:space="preserve"> pollen flow analysis as well as genetic testing will be necessary to confirm these predictions. </w:delText>
        </w:r>
      </w:del>
    </w:p>
    <w:p w14:paraId="5448DBC0" w14:textId="38E39E8A" w:rsidR="00437E4E" w:rsidRPr="00437E4E" w:rsidRDefault="00437E4E" w:rsidP="00744A93">
      <w:pPr>
        <w:spacing w:line="360" w:lineRule="auto"/>
        <w:rPr>
          <w:ins w:id="522" w:author="zenrunner" w:date="2019-06-20T11:00:00Z"/>
          <w:u w:val="single"/>
          <w:rPrChange w:id="523" w:author="zenrunner" w:date="2019-06-20T11:01:00Z">
            <w:rPr>
              <w:ins w:id="524" w:author="zenrunner" w:date="2019-06-20T11:00:00Z"/>
            </w:rPr>
          </w:rPrChange>
        </w:rPr>
      </w:pPr>
      <w:ins w:id="525" w:author="zenrunner" w:date="2019-06-20T11:00:00Z">
        <w:r w:rsidRPr="00437E4E">
          <w:rPr>
            <w:u w:val="single"/>
            <w:rPrChange w:id="526" w:author="zenrunner" w:date="2019-06-20T11:01:00Z">
              <w:rPr/>
            </w:rPrChange>
          </w:rPr>
          <w:lastRenderedPageBreak/>
          <w:t>Network theory implications</w:t>
        </w:r>
      </w:ins>
      <w:ins w:id="527" w:author="zenrunner" w:date="2019-06-20T11:01:00Z">
        <w:r w:rsidR="0070415D">
          <w:rPr>
            <w:u w:val="single"/>
          </w:rPr>
          <w:t xml:space="preserve"> - with use subheadings or cut but if cut maybe use the heading idea a the topic sentence in some form to guide the reader on what to expect from that paragraph.</w:t>
        </w:r>
      </w:ins>
    </w:p>
    <w:p w14:paraId="564014C7" w14:textId="589EA95E" w:rsidR="00082DD1" w:rsidRDefault="009D7C99" w:rsidP="00744A93">
      <w:pPr>
        <w:spacing w:line="360" w:lineRule="auto"/>
      </w:pPr>
      <w:ins w:id="528" w:author="zenrunner" w:date="2019-06-20T12:46:00Z">
        <w:r>
          <w:t xml:space="preserve">topic sentence needed </w:t>
        </w:r>
      </w:ins>
      <w:r w:rsidR="00DB54F9">
        <w:t>Node attributes influence network topology</w:t>
      </w:r>
      <w:ins w:id="529" w:author="zenrunner" w:date="2019-06-20T12:46:00Z">
        <w:r>
          <w:t>??? and??</w:t>
        </w:r>
      </w:ins>
      <w:r w:rsidR="00DB54F9">
        <w:t xml:space="preserve"> (Bianconi et al, 2009). </w:t>
      </w:r>
      <w:r w:rsidR="00DC3916">
        <w:t>In this system, we found the influence of individual floral display size mediated through visitation rates influenced almost all aspects of network topology.</w:t>
      </w:r>
      <w:r w:rsidR="00BD25B2">
        <w:t xml:space="preserve"> </w:t>
      </w:r>
      <w:r w:rsidR="00985773">
        <w:t xml:space="preserve">Intuitively, visitation rates should increase centrality measures, however, </w:t>
      </w:r>
      <w:r w:rsidR="00985773" w:rsidRPr="002869E7">
        <w:rPr>
          <w:highlight w:val="cyan"/>
          <w:rPrChange w:id="530" w:author="zenrunner" w:date="2019-06-20T12:47:00Z">
            <w:rPr/>
          </w:rPrChange>
        </w:rPr>
        <w:t>it doesn’t always happen</w:t>
      </w:r>
      <w:ins w:id="531" w:author="zenrunner" w:date="2019-06-20T12:47:00Z">
        <w:r w:rsidR="002869E7">
          <w:t>??</w:t>
        </w:r>
      </w:ins>
      <w:r w:rsidR="00985773">
        <w:t xml:space="preserve">. In a population network of </w:t>
      </w:r>
      <w:r w:rsidR="00985773" w:rsidRPr="00985773">
        <w:rPr>
          <w:i/>
        </w:rPr>
        <w:t>Erysimum mediohispanicum</w:t>
      </w:r>
      <w:r w:rsidR="00985773">
        <w:t>, visitation rates were correlated with degree, negatively correlated with betweenness</w:t>
      </w:r>
      <w:ins w:id="532" w:author="zenrunner" w:date="2019-06-20T12:47:00Z">
        <w:r w:rsidR="0045327E">
          <w:t>,</w:t>
        </w:r>
      </w:ins>
      <w:r w:rsidR="00985773">
        <w:t xml:space="preserve"> and </w:t>
      </w:r>
      <w:ins w:id="533" w:author="zenrunner" w:date="2019-06-20T12:47:00Z">
        <w:r w:rsidR="00427DF9">
          <w:t>were not correlated</w:t>
        </w:r>
      </w:ins>
      <w:del w:id="534" w:author="zenrunner" w:date="2019-06-20T12:47:00Z">
        <w:r w:rsidR="00985773" w:rsidDel="00427DF9">
          <w:delText xml:space="preserve">no </w:delText>
        </w:r>
        <w:r w:rsidR="00985773" w:rsidDel="001C6629">
          <w:delText xml:space="preserve">effect </w:delText>
        </w:r>
      </w:del>
      <w:ins w:id="535" w:author="zenrunner" w:date="2019-06-20T12:47:00Z">
        <w:r w:rsidR="001C6629">
          <w:t xml:space="preserve"> with c</w:t>
        </w:r>
      </w:ins>
      <w:del w:id="536" w:author="zenrunner" w:date="2019-06-20T12:47:00Z">
        <w:r w:rsidR="00985773" w:rsidDel="001C6629">
          <w:delText>on c</w:delText>
        </w:r>
      </w:del>
      <w:r w:rsidR="00985773">
        <w:t xml:space="preserve">loseness </w:t>
      </w:r>
      <w:r w:rsidR="00985773">
        <w:fldChar w:fldCharType="begin"/>
      </w:r>
      <w:r w:rsidR="00985773">
        <w:instrText xml:space="preserve"> ADDIN EN.CITE &lt;EndNote&gt;&lt;Cite&gt;&lt;Author&gt;Gómez&lt;/Author&gt;&lt;Year&gt;2011&lt;/Year&gt;&lt;RecNum&gt;359&lt;/RecNum&gt;&lt;DisplayText&gt;(Gómez &amp;amp;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85773">
        <w:fldChar w:fldCharType="separate"/>
      </w:r>
      <w:r w:rsidR="00985773">
        <w:rPr>
          <w:noProof/>
        </w:rPr>
        <w:t>(</w:t>
      </w:r>
      <w:hyperlink w:anchor="_ENREF_21" w:tooltip="Gómez, 2011 #359" w:history="1">
        <w:r w:rsidR="00E408D3">
          <w:rPr>
            <w:noProof/>
          </w:rPr>
          <w:t>Gómez &amp; Perfectti 2011</w:t>
        </w:r>
      </w:hyperlink>
      <w:r w:rsidR="00985773">
        <w:rPr>
          <w:noProof/>
        </w:rPr>
        <w:t>)</w:t>
      </w:r>
      <w:r w:rsidR="00985773">
        <w:fldChar w:fldCharType="end"/>
      </w:r>
      <w:r w:rsidR="00985773">
        <w:t xml:space="preserve">. </w:t>
      </w:r>
      <w:r w:rsidR="007D72B3">
        <w:t>Interest</w:t>
      </w:r>
      <w:r w:rsidR="004B6833">
        <w:t>ing</w:t>
      </w:r>
      <w:r w:rsidR="007D72B3">
        <w:t>ly, plants growing denser</w:t>
      </w:r>
      <w:r w:rsidR="000F6355">
        <w:t xml:space="preserve"> patches had </w:t>
      </w:r>
      <w:r w:rsidR="000F6355" w:rsidRPr="00674319">
        <w:rPr>
          <w:highlight w:val="cyan"/>
          <w:rPrChange w:id="537" w:author="zenrunner" w:date="2019-06-20T12:47:00Z">
            <w:rPr/>
          </w:rPrChange>
        </w:rPr>
        <w:t>a between</w:t>
      </w:r>
      <w:r w:rsidR="007D72B3" w:rsidRPr="00674319">
        <w:rPr>
          <w:highlight w:val="cyan"/>
          <w:rPrChange w:id="538" w:author="zenrunner" w:date="2019-06-20T12:47:00Z">
            <w:rPr/>
          </w:rPrChange>
        </w:rPr>
        <w:t>n</w:t>
      </w:r>
      <w:r w:rsidR="000F6355" w:rsidRPr="00674319">
        <w:rPr>
          <w:highlight w:val="cyan"/>
          <w:rPrChange w:id="539" w:author="zenrunner" w:date="2019-06-20T12:47:00Z">
            <w:rPr/>
          </w:rPrChange>
        </w:rPr>
        <w:t>ess ro</w:t>
      </w:r>
      <w:r w:rsidR="007D72B3" w:rsidRPr="00674319">
        <w:rPr>
          <w:highlight w:val="cyan"/>
          <w:rPrChange w:id="540" w:author="zenrunner" w:date="2019-06-20T12:47:00Z">
            <w:rPr/>
          </w:rPrChange>
        </w:rPr>
        <w:t>les</w:t>
      </w:r>
      <w:r w:rsidR="007D72B3">
        <w:t xml:space="preserve"> </w:t>
      </w:r>
      <w:del w:id="541" w:author="zenrunner" w:date="2019-06-20T12:48:00Z">
        <w:r w:rsidR="007D72B3" w:rsidDel="00674319">
          <w:delText>which indicates</w:delText>
        </w:r>
      </w:del>
      <w:ins w:id="542" w:author="zenrunner" w:date="2019-06-20T12:48:00Z">
        <w:r w:rsidR="00674319">
          <w:t>that showed</w:t>
        </w:r>
      </w:ins>
      <w:r w:rsidR="007D72B3">
        <w:t xml:space="preserve"> that shrub facilitation contributes to the cohesiveness of the network</w:t>
      </w:r>
      <w:ins w:id="543" w:author="zenrunner" w:date="2019-06-20T12:48:00Z">
        <w:r w:rsidR="00674319">
          <w:t xml:space="preserve"> - flow - so floral traits important but also facilitation by shrubs?</w:t>
        </w:r>
        <w:r w:rsidR="00FC5DF7">
          <w:t xml:space="preserve"> - directly by increasing density</w:t>
        </w:r>
      </w:ins>
      <w:r w:rsidR="007D72B3">
        <w:t xml:space="preserve">. </w:t>
      </w:r>
      <w:r w:rsidR="000C4DA5">
        <w:t>Plant species did not differ in betweenness</w:t>
      </w:r>
      <w:r w:rsidR="004301AE">
        <w:t xml:space="preserve"> centrality</w:t>
      </w:r>
      <w:del w:id="544" w:author="zenrunner" w:date="2019-06-20T12:48:00Z">
        <w:r w:rsidR="000C4DA5" w:rsidDel="00BB2973">
          <w:delText>,</w:delText>
        </w:r>
      </w:del>
      <w:r w:rsidR="000C4DA5">
        <w:t xml:space="preserve"> suggesting this role is contextual in this system. Low differences between species have also been reported in agricultural systems </w:t>
      </w:r>
      <w:r w:rsidR="000C4DA5">
        <w:fldChar w:fldCharType="begin"/>
      </w:r>
      <w:r w:rsidR="000C4DA5">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rsidR="000C4DA5">
        <w:fldChar w:fldCharType="separate"/>
      </w:r>
      <w:r w:rsidR="000C4DA5">
        <w:rPr>
          <w:noProof/>
        </w:rPr>
        <w:t>(</w:t>
      </w:r>
      <w:hyperlink w:anchor="_ENREF_46" w:tooltip="Russo, 2013 #366" w:history="1">
        <w:r w:rsidR="00E408D3">
          <w:rPr>
            <w:noProof/>
          </w:rPr>
          <w:t>Russo</w:t>
        </w:r>
        <w:r w:rsidR="00E408D3" w:rsidRPr="000C4DA5">
          <w:rPr>
            <w:i/>
            <w:noProof/>
          </w:rPr>
          <w:t xml:space="preserve"> et al.</w:t>
        </w:r>
        <w:r w:rsidR="00E408D3">
          <w:rPr>
            <w:noProof/>
          </w:rPr>
          <w:t xml:space="preserve"> 2013</w:t>
        </w:r>
      </w:hyperlink>
      <w:r w:rsidR="000C4DA5">
        <w:rPr>
          <w:noProof/>
        </w:rPr>
        <w:t>)</w:t>
      </w:r>
      <w:r w:rsidR="000C4DA5">
        <w:fldChar w:fldCharType="end"/>
      </w:r>
      <w:r w:rsidR="000C4DA5">
        <w:t>.</w:t>
      </w:r>
      <w:r w:rsidR="004C353F">
        <w:t xml:space="preserve"> </w:t>
      </w:r>
      <w:r w:rsidR="00490378">
        <w:t>Species with high BC</w:t>
      </w:r>
      <w:ins w:id="545" w:author="zenrunner" w:date="2019-06-20T12:49:00Z">
        <w:r w:rsidR="00967DD6">
          <w:t>?</w:t>
        </w:r>
      </w:ins>
      <w:r w:rsidR="00490378">
        <w:t xml:space="preserve"> </w:t>
      </w:r>
      <w:r w:rsidR="004C353F">
        <w:t>are hypothesized to mediate co</w:t>
      </w:r>
      <w:r w:rsidR="00E863EB">
        <w:t>-</w:t>
      </w:r>
      <w:r w:rsidR="004C353F">
        <w:t xml:space="preserve">evolutionary cascades </w:t>
      </w:r>
      <w:r w:rsidR="00012DAF">
        <w:t xml:space="preserve">moving through mutualistic networks </w:t>
      </w:r>
      <w:r w:rsidR="007A1350">
        <w:fldChar w:fldCharType="begin"/>
      </w:r>
      <w:r w:rsidR="007A1350">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7A1350">
        <w:fldChar w:fldCharType="end"/>
      </w:r>
      <w:r w:rsidR="007A1350">
        <w:t xml:space="preserve"> and keep community</w:t>
      </w:r>
      <w:ins w:id="546" w:author="zenrunner" w:date="2019-06-20T12:49:00Z">
        <w:r w:rsidR="00967DD6">
          <w:t xml:space="preserve"> structure?</w:t>
        </w:r>
      </w:ins>
      <w:r w:rsidR="007A1350">
        <w:t xml:space="preserve"> from being fragmented (Newman 2004, Jeong 2000). A meta-analysis confirmed the importance of generalized species </w:t>
      </w:r>
      <w:r w:rsidR="008830D4">
        <w:t>and demonstrated their similarity of roles</w:t>
      </w:r>
      <w:r w:rsidR="007A1350">
        <w:t xml:space="preserve"> across geographical regions and ecosystems </w:t>
      </w:r>
      <w:r w:rsidR="007A1350">
        <w:fldChar w:fldCharType="begin"/>
      </w:r>
      <w:r w:rsidR="007A1350">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7A1350">
        <w:rPr>
          <w:noProof/>
        </w:rPr>
        <w:t>(</w:t>
      </w:r>
      <w:hyperlink w:anchor="_ENREF_29" w:tooltip="Martín-González, 2010 #347" w:history="1">
        <w:r w:rsidR="00E408D3">
          <w:rPr>
            <w:noProof/>
          </w:rPr>
          <w:t>Martín-González</w:t>
        </w:r>
        <w:r w:rsidR="00E408D3" w:rsidRPr="007A1350">
          <w:rPr>
            <w:i/>
            <w:noProof/>
          </w:rPr>
          <w:t xml:space="preserve"> et al.</w:t>
        </w:r>
        <w:r w:rsidR="00E408D3">
          <w:rPr>
            <w:noProof/>
          </w:rPr>
          <w:t xml:space="preserve"> 2010</w:t>
        </w:r>
      </w:hyperlink>
      <w:r w:rsidR="007A1350">
        <w:rPr>
          <w:noProof/>
        </w:rPr>
        <w:t>)</w:t>
      </w:r>
      <w:r w:rsidR="007A1350">
        <w:fldChar w:fldCharType="end"/>
      </w:r>
      <w:r w:rsidR="007A1350">
        <w:t xml:space="preserve">. </w:t>
      </w:r>
      <w:r w:rsidR="007A1350" w:rsidRPr="00710E11">
        <w:rPr>
          <w:highlight w:val="cyan"/>
          <w:rPrChange w:id="547" w:author="zenrunner" w:date="2019-06-20T12:49:00Z">
            <w:rPr/>
          </w:rPrChange>
        </w:rPr>
        <w:t xml:space="preserve">Further research </w:t>
      </w:r>
      <w:r w:rsidR="00D217B3" w:rsidRPr="00710E11">
        <w:rPr>
          <w:highlight w:val="cyan"/>
          <w:rPrChange w:id="548" w:author="zenrunner" w:date="2019-06-20T12:49:00Z">
            <w:rPr/>
          </w:rPrChange>
        </w:rPr>
        <w:t>is necessary to di</w:t>
      </w:r>
      <w:r w:rsidR="008830D4" w:rsidRPr="00710E11">
        <w:rPr>
          <w:highlight w:val="cyan"/>
          <w:rPrChange w:id="549" w:author="zenrunner" w:date="2019-06-20T12:49:00Z">
            <w:rPr/>
          </w:rPrChange>
        </w:rPr>
        <w:t>stinguish between contextual,</w:t>
      </w:r>
      <w:r w:rsidR="00D217B3" w:rsidRPr="00710E11">
        <w:rPr>
          <w:highlight w:val="cyan"/>
          <w:rPrChange w:id="550" w:author="zenrunner" w:date="2019-06-20T12:49:00Z">
            <w:rPr/>
          </w:rPrChange>
        </w:rPr>
        <w:t xml:space="preserve"> individual roles and species roles in structuring ecological interaction networks</w:t>
      </w:r>
      <w:r w:rsidR="007A1350" w:rsidRPr="00710E11">
        <w:rPr>
          <w:highlight w:val="cyan"/>
          <w:rPrChange w:id="551" w:author="zenrunner" w:date="2019-06-20T12:49:00Z">
            <w:rPr/>
          </w:rPrChange>
        </w:rPr>
        <w:t>. The next step here is to determine how the co-blooming neighbourhood influences centrality measures in the absence of facilitation.</w:t>
      </w:r>
      <w:r w:rsidR="007A1350">
        <w:t xml:space="preserve"> </w:t>
      </w:r>
      <w:r w:rsidR="00AA3ED2">
        <w:t xml:space="preserve"> </w:t>
      </w:r>
      <w:ins w:id="552" w:author="zenrunner" w:date="2019-06-20T12:49:00Z">
        <w:r w:rsidR="00710E11">
          <w:t>revise</w:t>
        </w:r>
      </w:ins>
    </w:p>
    <w:p w14:paraId="6CA870F5" w14:textId="09FBA70B" w:rsidR="00232408" w:rsidRDefault="00847EF6" w:rsidP="00744A93">
      <w:pPr>
        <w:spacing w:line="360" w:lineRule="auto"/>
      </w:pPr>
      <w:ins w:id="553" w:author="zenrunner" w:date="2019-06-20T12:49:00Z">
        <w:r>
          <w:t xml:space="preserve">topic sentence - what are unipartite stats testing - start with that idea - are they testing the individual-level traits? </w:t>
        </w:r>
      </w:ins>
      <w:r w:rsidR="00785C15">
        <w:t xml:space="preserve">Unipartite modularity in this system was influenced by </w:t>
      </w:r>
      <w:r w:rsidR="00703AD9">
        <w:t>species identity, study day, visitation rates and also weak effects of the local shrub density</w:t>
      </w:r>
      <w:r w:rsidR="00785C15">
        <w:t xml:space="preserve">. </w:t>
      </w:r>
      <w:r w:rsidR="007C7D65">
        <w:t xml:space="preserve">Previous work has found that modules are not stable structures </w:t>
      </w:r>
      <w:r w:rsidR="007C7D65" w:rsidRPr="006A2CE4">
        <w:rPr>
          <w:highlight w:val="cyan"/>
          <w:rPrChange w:id="554" w:author="zenrunner" w:date="2019-06-20T12:50:00Z">
            <w:rPr/>
          </w:rPrChange>
        </w:rPr>
        <w:t>(Valverde)</w:t>
      </w:r>
      <w:r w:rsidR="007C7D65">
        <w:t xml:space="preserve"> and change over short time periods (Stanoev)</w:t>
      </w:r>
      <w:ins w:id="555" w:author="zenrunner" w:date="2019-06-20T12:50:00Z">
        <w:r w:rsidR="006A2CE4">
          <w:t xml:space="preserve"> etc</w:t>
        </w:r>
      </w:ins>
      <w:r w:rsidR="007C7D65">
        <w:t xml:space="preserve">. </w:t>
      </w:r>
      <w:r w:rsidR="00785C15" w:rsidRPr="00F437E5">
        <w:t xml:space="preserve">Temporal variations in plant-pollinator interactions are not well documented at the community level and the causes of short-term visitation network dynamics are critically understudied (CarraDonna, Poisot 2014, Bascompte and Jordano 2013). </w:t>
      </w:r>
      <w:r w:rsidR="007C7D65">
        <w:t xml:space="preserve">In addition to potential short-term phenological variation, modularity </w:t>
      </w:r>
      <w:del w:id="556" w:author="zenrunner" w:date="2019-06-20T12:50:00Z">
        <w:r w:rsidR="007C7D65" w:rsidDel="006A2CE4">
          <w:delText>may have been</w:delText>
        </w:r>
      </w:del>
      <w:ins w:id="557" w:author="zenrunner" w:date="2019-06-20T12:50:00Z">
        <w:r w:rsidR="006A2CE4">
          <w:t>can be</w:t>
        </w:r>
      </w:ins>
      <w:r w:rsidR="007C7D65">
        <w:t xml:space="preserve"> influenced by </w:t>
      </w:r>
      <w:ins w:id="558" w:author="zenrunner" w:date="2019-06-20T12:50:00Z">
        <w:r w:rsidR="00005958">
          <w:t xml:space="preserve">decreases in net </w:t>
        </w:r>
      </w:ins>
      <w:r w:rsidR="007C7D65">
        <w:t>site</w:t>
      </w:r>
      <w:ins w:id="559" w:author="zenrunner" w:date="2019-06-20T12:50:00Z">
        <w:r w:rsidR="00005958">
          <w:t>-</w:t>
        </w:r>
      </w:ins>
      <w:del w:id="560" w:author="zenrunner" w:date="2019-06-20T12:50:00Z">
        <w:r w:rsidR="007C7D65" w:rsidDel="00005958">
          <w:delText xml:space="preserve"> </w:delText>
        </w:r>
      </w:del>
      <w:r w:rsidR="007C7D65">
        <w:t>level density</w:t>
      </w:r>
      <w:del w:id="561" w:author="zenrunner" w:date="2019-06-20T12:51:00Z">
        <w:r w:rsidR="007C7D65" w:rsidDel="00005958">
          <w:delText xml:space="preserve"> decreases</w:delText>
        </w:r>
      </w:del>
      <w:r w:rsidR="007C7D65">
        <w:t xml:space="preserve">. </w:t>
      </w:r>
      <w:r w:rsidR="00E706C5">
        <w:t>Changes in the availability of resources can alter pollinat</w:t>
      </w:r>
      <w:r w:rsidR="00CA1D0B">
        <w:t xml:space="preserve">or </w:t>
      </w:r>
      <w:r w:rsidR="00CA1D0B">
        <w:lastRenderedPageBreak/>
        <w:t xml:space="preserve">foraging preferences (cite). </w:t>
      </w:r>
      <w:del w:id="562" w:author="zenrunner" w:date="2019-06-20T12:51:00Z">
        <w:r w:rsidR="00F97ACB" w:rsidRPr="00D66371" w:rsidDel="00D66371">
          <w:rPr>
            <w:highlight w:val="cyan"/>
            <w:rPrChange w:id="563" w:author="zenrunner" w:date="2019-06-20T12:51:00Z">
              <w:rPr/>
            </w:rPrChange>
          </w:rPr>
          <w:delText>As Tur (2015) found,</w:delText>
        </w:r>
        <w:r w:rsidR="00F97ACB" w:rsidDel="00D66371">
          <w:delText xml:space="preserve"> conspecific</w:delText>
        </w:r>
        <w:r w:rsidR="00770308" w:rsidDel="00D66371">
          <w:delText>s</w:delText>
        </w:r>
      </w:del>
      <w:ins w:id="564" w:author="zenrunner" w:date="2019-06-20T12:51:00Z">
        <w:r w:rsidR="00D66371">
          <w:t>Conspecifics</w:t>
        </w:r>
      </w:ins>
      <w:r w:rsidR="00F97ACB">
        <w:t xml:space="preserve"> </w:t>
      </w:r>
      <w:del w:id="565" w:author="zenrunner" w:date="2019-06-20T12:51:00Z">
        <w:r w:rsidR="00F97ACB" w:rsidDel="00D66371">
          <w:delText xml:space="preserve">could </w:delText>
        </w:r>
      </w:del>
      <w:ins w:id="566" w:author="zenrunner" w:date="2019-06-20T12:51:00Z">
        <w:r w:rsidR="00D66371">
          <w:t xml:space="preserve">can </w:t>
        </w:r>
      </w:ins>
      <w:r w:rsidR="00F97ACB">
        <w:t>b</w:t>
      </w:r>
      <w:r w:rsidR="00770308">
        <w:t xml:space="preserve">e members of different modules </w:t>
      </w:r>
      <w:ins w:id="567" w:author="zenrunner" w:date="2019-06-20T12:51:00Z">
        <w:r w:rsidR="00D66371">
          <w:t xml:space="preserve">(Tur 2015), </w:t>
        </w:r>
      </w:ins>
      <w:r w:rsidR="00770308">
        <w:t>and p</w:t>
      </w:r>
      <w:r w:rsidR="00E76051">
        <w:t>revious</w:t>
      </w:r>
      <w:r w:rsidR="00DB0016">
        <w:t xml:space="preserve"> </w:t>
      </w:r>
      <w:r w:rsidR="00DB0016" w:rsidRPr="00D66371">
        <w:rPr>
          <w:highlight w:val="cyan"/>
          <w:rPrChange w:id="568" w:author="zenrunner" w:date="2019-06-20T12:51:00Z">
            <w:rPr/>
          </w:rPrChange>
        </w:rPr>
        <w:t>individual, community work</w:t>
      </w:r>
      <w:r w:rsidR="00DB0016">
        <w:t xml:space="preserve"> has</w:t>
      </w:r>
      <w:r w:rsidR="00E76051">
        <w:t xml:space="preserve"> found divergences between taxonomic similarities and trait similarities </w:t>
      </w:r>
      <w:ins w:id="569" w:author="zenrunner" w:date="2019-06-20T12:51:00Z">
        <w:r w:rsidR="00D66371">
          <w:t>??</w:t>
        </w:r>
      </w:ins>
      <w:r w:rsidR="00E76051">
        <w:t xml:space="preserve">(Rumeu 2018). </w:t>
      </w:r>
      <w:del w:id="570" w:author="zenrunner" w:date="2019-06-20T12:52:00Z">
        <w:r w:rsidR="00770308" w:rsidDel="00D66371">
          <w:delText xml:space="preserve">Modules can be considered co-evolutionary subunits, therefore studies of individual-based modularity can be used to identify specific changes during plant invasions and describe how interactions are shifting with phenological changes? </w:delText>
        </w:r>
      </w:del>
      <w:r w:rsidR="00E76051">
        <w:t>Conversely, only visitation rates contributed to the individual networks nestedness which suggests it is the generalists contributing to nestedness, not the specialists</w:t>
      </w:r>
      <w:r w:rsidR="00770308">
        <w:t xml:space="preserve"> (this is maybe too obvious. Not sure</w:t>
      </w:r>
      <w:ins w:id="571" w:author="zenrunner" w:date="2019-06-20T12:52:00Z">
        <w:r w:rsidR="00D66371">
          <w:t xml:space="preserve"> yah good keep</w:t>
        </w:r>
      </w:ins>
      <w:r w:rsidR="00770308">
        <w:t>)</w:t>
      </w:r>
      <w:r w:rsidR="00E76051">
        <w:t xml:space="preserve">. </w:t>
      </w:r>
      <w:r w:rsidR="007E4E64">
        <w:t>Nestedness is a function of redundancy and it hypothesized to increase a network’s stabilit</w:t>
      </w:r>
      <w:r w:rsidR="00E76051">
        <w:t>y (Bascompte and Jordano 2007) so these findings highlight the importance of generalist plants in this system</w:t>
      </w:r>
      <w:ins w:id="572" w:author="zenrunner" w:date="2019-06-20T12:52:00Z">
        <w:r w:rsidR="00D66371">
          <w:t xml:space="preserve"> good - further to that review - I think finding diffuse facilitation networks is actually really cool - ie many species share neighbourhoods and I think this suggests resilience provided the foundation species are intact and protected in these systems right?</w:t>
        </w:r>
      </w:ins>
      <w:r w:rsidR="00E76051">
        <w:t xml:space="preserve">. </w:t>
      </w:r>
    </w:p>
    <w:p w14:paraId="39DB657A" w14:textId="77777777" w:rsidR="006D248A" w:rsidRDefault="006D248A" w:rsidP="00E7618F">
      <w:pPr>
        <w:spacing w:line="360" w:lineRule="auto"/>
        <w:rPr>
          <w:ins w:id="573" w:author="zenrunner" w:date="2019-06-20T12:53:00Z"/>
        </w:rPr>
      </w:pPr>
    </w:p>
    <w:p w14:paraId="4F19A122" w14:textId="769467CD" w:rsidR="00082DD1" w:rsidRPr="006D248A" w:rsidRDefault="004301AE" w:rsidP="00E7618F">
      <w:pPr>
        <w:spacing w:line="360" w:lineRule="auto"/>
        <w:rPr>
          <w:u w:val="single"/>
          <w:rPrChange w:id="574" w:author="zenrunner" w:date="2019-06-20T12:53:00Z">
            <w:rPr/>
          </w:rPrChange>
        </w:rPr>
      </w:pPr>
      <w:del w:id="575" w:author="zenrunner" w:date="2019-06-20T12:53:00Z">
        <w:r w:rsidRPr="006D248A" w:rsidDel="006D248A">
          <w:rPr>
            <w:u w:val="single"/>
            <w:rPrChange w:id="576" w:author="zenrunner" w:date="2019-06-20T12:53:00Z">
              <w:rPr/>
            </w:rPrChange>
          </w:rPr>
          <w:delText>Final p</w:delText>
        </w:r>
        <w:r w:rsidR="00082DD1" w:rsidRPr="006D248A" w:rsidDel="006D248A">
          <w:rPr>
            <w:u w:val="single"/>
            <w:rPrChange w:id="577" w:author="zenrunner" w:date="2019-06-20T12:53:00Z">
              <w:rPr/>
            </w:rPrChange>
          </w:rPr>
          <w:delText>aragraph contrasting species and individual networks &amp; conclusions:</w:delText>
        </w:r>
      </w:del>
      <w:ins w:id="578" w:author="zenrunner" w:date="2019-06-20T12:53:00Z">
        <w:r w:rsidR="006D248A" w:rsidRPr="006D248A">
          <w:rPr>
            <w:u w:val="single"/>
            <w:rPrChange w:id="579" w:author="zenrunner" w:date="2019-06-20T12:53:00Z">
              <w:rPr/>
            </w:rPrChange>
          </w:rPr>
          <w:t>Conclusions</w:t>
        </w:r>
      </w:ins>
    </w:p>
    <w:p w14:paraId="426893FB" w14:textId="2A65844A" w:rsidR="002470F2" w:rsidRDefault="006F43C3" w:rsidP="00E7618F">
      <w:pPr>
        <w:spacing w:line="360" w:lineRule="auto"/>
      </w:pPr>
      <w:r>
        <w:t>Nestedness, modularity, and the correlation between degree and other centrality measures are considered universal features of networks (Martin)</w:t>
      </w:r>
      <w:ins w:id="580" w:author="zenrunner" w:date="2019-06-20T12:53:00Z">
        <w:r w:rsidR="006D248A">
          <w:t xml:space="preserve"> - like nice topic if networks are the main focus of paper.</w:t>
        </w:r>
      </w:ins>
      <w:r>
        <w:t xml:space="preserve">. </w:t>
      </w:r>
      <w:r w:rsidR="00CB5B8F">
        <w:t>Our individual network structures resembled the species network indicating that this was a reasonable approach to explaining the aggregated patterns of species networks. When downscaling, the network was still modular, less nested than expected,</w:t>
      </w:r>
      <w:r w:rsidR="004301AE">
        <w:t xml:space="preserve"> less</w:t>
      </w:r>
      <w:r w:rsidR="00CB5B8F">
        <w:t xml:space="preserve"> generalized and </w:t>
      </w:r>
      <w:r w:rsidR="004301AE">
        <w:t>more cohesive</w:t>
      </w:r>
      <w:r w:rsidR="00CB5B8F">
        <w:t xml:space="preserve">…. </w:t>
      </w:r>
      <w:r>
        <w:t>Here, we showed that variation in individual context due to variation in display size and the numb</w:t>
      </w:r>
      <w:r w:rsidR="00770308">
        <w:t>er of neighbours that is</w:t>
      </w:r>
      <w:r>
        <w:t xml:space="preserve"> present in any ecosystems may give rise to some of the universally detected network structures. </w:t>
      </w:r>
      <w:ins w:id="581" w:author="zenrunner" w:date="2019-06-20T12:54:00Z">
        <w:r w:rsidR="006D248A">
          <w:t xml:space="preserve"> sure</w:t>
        </w:r>
      </w:ins>
    </w:p>
    <w:p w14:paraId="3F108E23" w14:textId="28A96779" w:rsidR="00177CC4" w:rsidRDefault="00BD25B2" w:rsidP="00770308">
      <w:pPr>
        <w:spacing w:line="360" w:lineRule="auto"/>
      </w:pPr>
      <w:r>
        <w:t>Better understanding the contexts that lead to individual roles within networks could be really helpful to ap</w:t>
      </w:r>
      <w:r w:rsidR="006F43C3">
        <w:t>plied ecology and understanding co-evolutionary cascades</w:t>
      </w:r>
      <w:ins w:id="582" w:author="zenrunner" w:date="2019-06-20T12:54:00Z">
        <w:r w:rsidR="006D248A">
          <w:t xml:space="preserve"> YES and resiliene -ie weak diffuse faciltation ONLY really tested with network analyses and you did that there - I think that is really novel and important - beyond pairwise, still used traits, but also examined the larger community context through neighbourhoods and through foundation species. LIKE </w:t>
        </w:r>
      </w:ins>
      <w:r w:rsidR="006F43C3">
        <w:t xml:space="preserve">. </w:t>
      </w:r>
      <w:r w:rsidR="00782064">
        <w:t>We identified three likely ways that shrub density facilitates by combining classic pollinator observations with an individual-based network approach.</w:t>
      </w:r>
      <w:r w:rsidR="00770308">
        <w:t xml:space="preserve"> </w:t>
      </w:r>
    </w:p>
    <w:p w14:paraId="40DD4422" w14:textId="56D65C70" w:rsidR="00792182" w:rsidRDefault="00792182" w:rsidP="00744A93">
      <w:pPr>
        <w:spacing w:line="360" w:lineRule="auto"/>
      </w:pPr>
    </w:p>
    <w:p w14:paraId="78A50F46" w14:textId="3FB64CBE" w:rsidR="00792182" w:rsidRDefault="00792182" w:rsidP="00744A93">
      <w:pPr>
        <w:spacing w:line="360" w:lineRule="auto"/>
      </w:pPr>
    </w:p>
    <w:p w14:paraId="4FAAE45F" w14:textId="4244145E" w:rsidR="00792182" w:rsidRDefault="00792182" w:rsidP="00744A93">
      <w:pPr>
        <w:spacing w:line="360" w:lineRule="auto"/>
      </w:pPr>
    </w:p>
    <w:p w14:paraId="48CE236E" w14:textId="2BED1D32" w:rsidR="00792182" w:rsidRDefault="00792182" w:rsidP="00744A93">
      <w:pPr>
        <w:spacing w:line="360" w:lineRule="auto"/>
      </w:pPr>
    </w:p>
    <w:p w14:paraId="4285DB9C" w14:textId="5B3AF311" w:rsidR="00792182" w:rsidRDefault="00792182" w:rsidP="00744A93">
      <w:pPr>
        <w:spacing w:line="360" w:lineRule="auto"/>
      </w:pPr>
    </w:p>
    <w:p w14:paraId="0D29E1A3" w14:textId="3E52A126" w:rsidR="00792182" w:rsidRDefault="00792182" w:rsidP="00744A93">
      <w:pPr>
        <w:spacing w:line="360" w:lineRule="auto"/>
      </w:pPr>
    </w:p>
    <w:p w14:paraId="0AD58791" w14:textId="7D6ED81F" w:rsidR="00177CC4" w:rsidRDefault="00177CC4" w:rsidP="00744A93">
      <w:pPr>
        <w:spacing w:line="360" w:lineRule="auto"/>
      </w:pPr>
    </w:p>
    <w:p w14:paraId="20661586" w14:textId="4949F6BB" w:rsidR="009730A4" w:rsidRDefault="009730A4" w:rsidP="00744A93">
      <w:pPr>
        <w:spacing w:line="360" w:lineRule="auto"/>
      </w:pPr>
    </w:p>
    <w:p w14:paraId="358B52C1" w14:textId="45B8F596" w:rsidR="009730A4" w:rsidRDefault="009730A4" w:rsidP="00744A93">
      <w:pPr>
        <w:spacing w:line="360" w:lineRule="auto"/>
      </w:pPr>
    </w:p>
    <w:p w14:paraId="63B25D0C" w14:textId="6D9577A8" w:rsidR="009730A4" w:rsidRDefault="009730A4" w:rsidP="00744A93">
      <w:pPr>
        <w:spacing w:line="360" w:lineRule="auto"/>
      </w:pPr>
    </w:p>
    <w:p w14:paraId="1A1C65B0" w14:textId="0016BD5A" w:rsidR="009730A4" w:rsidRDefault="009730A4" w:rsidP="00744A93">
      <w:pPr>
        <w:spacing w:line="360" w:lineRule="auto"/>
      </w:pPr>
    </w:p>
    <w:p w14:paraId="036AE1CB" w14:textId="77777777" w:rsidR="009730A4" w:rsidRPr="0066335D" w:rsidRDefault="009730A4" w:rsidP="00744A93">
      <w:pPr>
        <w:spacing w:line="360" w:lineRule="auto"/>
      </w:pPr>
    </w:p>
    <w:p w14:paraId="252D6A24" w14:textId="1F9E35FE" w:rsidR="00B71998" w:rsidRDefault="00E85ED1" w:rsidP="0042612E">
      <w:pPr>
        <w:rPr>
          <w:u w:val="single"/>
        </w:rPr>
      </w:pPr>
      <w:r w:rsidRPr="00E85ED1">
        <w:rPr>
          <w:u w:val="single"/>
        </w:rPr>
        <w:t>Tables</w:t>
      </w:r>
      <w:r w:rsidR="00E45BD1">
        <w:rPr>
          <w:u w:val="single"/>
        </w:rPr>
        <w:t xml:space="preserve"> &amp; Figures</w:t>
      </w:r>
    </w:p>
    <w:p w14:paraId="4F4B0572" w14:textId="552E1B70" w:rsidR="00DB07DB" w:rsidRDefault="00DB07DB" w:rsidP="00DB07DB">
      <w:r>
        <w:t>Table 1: List of</w:t>
      </w:r>
      <w:r w:rsidR="002B441B">
        <w:t xml:space="preserve"> foundation species, number of observation, traits and visitation rate. </w:t>
      </w:r>
      <w:ins w:id="583" w:author="zenrunner" w:date="2019-06-20T12:55:00Z">
        <w:r w:rsidR="00E41970">
          <w:t>OK</w:t>
        </w:r>
      </w:ins>
    </w:p>
    <w:tbl>
      <w:tblPr>
        <w:tblStyle w:val="PlainTable21"/>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76B85D34" w:rsidR="00C9464D" w:rsidRPr="00AD7D50" w:rsidRDefault="00C9464D" w:rsidP="00AD7D50">
            <w:pPr>
              <w:rPr>
                <w:sz w:val="22"/>
                <w:szCs w:val="22"/>
              </w:rPr>
            </w:pPr>
            <w:r w:rsidRPr="00AD7D50">
              <w:rPr>
                <w:sz w:val="22"/>
                <w:szCs w:val="22"/>
              </w:rPr>
              <w:t>Mean height</w:t>
            </w:r>
            <w:r w:rsidR="003B5261">
              <w:rPr>
                <w:sz w:val="22"/>
                <w:szCs w:val="22"/>
              </w:rPr>
              <w:t xml:space="preserve"> (cm)</w:t>
            </w:r>
            <w:r w:rsidRPr="00AD7D50">
              <w:rPr>
                <w:sz w:val="22"/>
                <w:szCs w:val="22"/>
              </w:rPr>
              <w:t xml:space="preserve"> +/- SD</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6E7F3C6C" w:rsidR="00C9464D" w:rsidRPr="002B441B" w:rsidRDefault="00C9464D" w:rsidP="002B441B">
            <w:pPr>
              <w:rPr>
                <w:rFonts w:eastAsia="Times New Roman"/>
                <w:color w:val="000000"/>
                <w:sz w:val="22"/>
                <w:szCs w:val="22"/>
              </w:rPr>
            </w:pPr>
            <w:r w:rsidRPr="00AD7D50">
              <w:rPr>
                <w:rFonts w:eastAsia="Times New Roman"/>
                <w:color w:val="000000"/>
                <w:sz w:val="22"/>
                <w:szCs w:val="22"/>
              </w:rPr>
              <w:t>51.08333</w:t>
            </w:r>
          </w:p>
        </w:tc>
        <w:tc>
          <w:tcPr>
            <w:tcW w:w="1530" w:type="dxa"/>
          </w:tcPr>
          <w:p w14:paraId="48BFE323" w14:textId="214624AD" w:rsidR="00C9464D" w:rsidRPr="00AD7D50" w:rsidRDefault="00C9464D" w:rsidP="00AD7D50">
            <w:pPr>
              <w:rPr>
                <w:sz w:val="22"/>
                <w:szCs w:val="22"/>
              </w:rPr>
            </w:pPr>
            <w:r w:rsidRPr="00AD7D50">
              <w:rPr>
                <w:color w:val="000000"/>
                <w:sz w:val="22"/>
                <w:szCs w:val="22"/>
              </w:rPr>
              <w:t>45.156250</w:t>
            </w:r>
          </w:p>
        </w:tc>
        <w:tc>
          <w:tcPr>
            <w:tcW w:w="1525" w:type="dxa"/>
          </w:tcPr>
          <w:p w14:paraId="04798212" w14:textId="4009120A" w:rsidR="00C9464D" w:rsidRPr="00AD7D50" w:rsidRDefault="00C9464D" w:rsidP="00AD7D50">
            <w:pPr>
              <w:rPr>
                <w:sz w:val="22"/>
                <w:szCs w:val="22"/>
              </w:rPr>
            </w:pPr>
            <w:r w:rsidRPr="00AD7D50">
              <w:rPr>
                <w:color w:val="000000"/>
                <w:sz w:val="22"/>
                <w:szCs w:val="22"/>
              </w:rPr>
              <w:t>0.8750000</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4DC79C6C" w:rsidR="00C9464D" w:rsidRPr="00AD7D50" w:rsidRDefault="00C9464D" w:rsidP="00AD7D50">
            <w:pPr>
              <w:rPr>
                <w:sz w:val="22"/>
                <w:szCs w:val="22"/>
              </w:rPr>
            </w:pPr>
            <w:r w:rsidRPr="00AD7D50">
              <w:rPr>
                <w:color w:val="000000"/>
                <w:sz w:val="22"/>
                <w:szCs w:val="22"/>
                <w:shd w:val="clear" w:color="auto" w:fill="FFFFFF"/>
              </w:rPr>
              <w:t>44.03226</w:t>
            </w:r>
          </w:p>
        </w:tc>
        <w:tc>
          <w:tcPr>
            <w:tcW w:w="1530" w:type="dxa"/>
          </w:tcPr>
          <w:p w14:paraId="7FEF184D" w14:textId="535FADF1" w:rsidR="00C9464D" w:rsidRPr="00AD7D50" w:rsidRDefault="00C9464D" w:rsidP="00AD7D50">
            <w:pPr>
              <w:rPr>
                <w:sz w:val="22"/>
                <w:szCs w:val="22"/>
              </w:rPr>
            </w:pPr>
            <w:r w:rsidRPr="00AD7D50">
              <w:rPr>
                <w:color w:val="000000"/>
                <w:sz w:val="22"/>
                <w:szCs w:val="22"/>
                <w:shd w:val="clear" w:color="auto" w:fill="FFFFFF"/>
              </w:rPr>
              <w:t>16.709677</w:t>
            </w:r>
          </w:p>
        </w:tc>
        <w:tc>
          <w:tcPr>
            <w:tcW w:w="1525" w:type="dxa"/>
          </w:tcPr>
          <w:p w14:paraId="12845150" w14:textId="3705DA42" w:rsidR="00C9464D" w:rsidRPr="00AD7D50" w:rsidRDefault="00C9464D" w:rsidP="00AD7D50">
            <w:pPr>
              <w:rPr>
                <w:sz w:val="22"/>
                <w:szCs w:val="22"/>
              </w:rPr>
            </w:pPr>
            <w:r w:rsidRPr="00AD7D50">
              <w:rPr>
                <w:color w:val="000000"/>
                <w:sz w:val="22"/>
                <w:szCs w:val="22"/>
                <w:shd w:val="clear" w:color="auto" w:fill="FFFFFF"/>
              </w:rPr>
              <w:t>2.3870968</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7605AB86" w:rsidR="00C9464D" w:rsidRPr="00AD7D50" w:rsidRDefault="00C9464D" w:rsidP="00AD7D50">
            <w:pPr>
              <w:rPr>
                <w:sz w:val="22"/>
                <w:szCs w:val="22"/>
              </w:rPr>
            </w:pPr>
            <w:r w:rsidRPr="00AD7D50">
              <w:rPr>
                <w:rFonts w:eastAsia="Times New Roman"/>
                <w:sz w:val="22"/>
                <w:szCs w:val="22"/>
              </w:rPr>
              <w:t>49.34545</w:t>
            </w:r>
          </w:p>
        </w:tc>
        <w:tc>
          <w:tcPr>
            <w:tcW w:w="1530" w:type="dxa"/>
          </w:tcPr>
          <w:p w14:paraId="314DE723" w14:textId="52922306" w:rsidR="00C9464D" w:rsidRPr="00AD7D50" w:rsidRDefault="00C9464D" w:rsidP="00AD7D50">
            <w:pPr>
              <w:rPr>
                <w:sz w:val="22"/>
                <w:szCs w:val="22"/>
              </w:rPr>
            </w:pPr>
            <w:r w:rsidRPr="00AD7D50">
              <w:rPr>
                <w:rFonts w:eastAsia="Times New Roman"/>
                <w:sz w:val="22"/>
                <w:szCs w:val="22"/>
              </w:rPr>
              <w:t>124.363636</w:t>
            </w:r>
          </w:p>
        </w:tc>
        <w:tc>
          <w:tcPr>
            <w:tcW w:w="1525" w:type="dxa"/>
          </w:tcPr>
          <w:p w14:paraId="14A8F0C0" w14:textId="4B567405" w:rsidR="00C9464D" w:rsidRPr="00AD7D50" w:rsidRDefault="00C9464D" w:rsidP="00AD7D50">
            <w:pPr>
              <w:rPr>
                <w:sz w:val="22"/>
                <w:szCs w:val="22"/>
              </w:rPr>
            </w:pPr>
            <w:r w:rsidRPr="00AD7D50">
              <w:rPr>
                <w:rFonts w:eastAsia="Times New Roman"/>
                <w:sz w:val="22"/>
                <w:szCs w:val="22"/>
              </w:rPr>
              <w:t>1.6909091</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4F59C8B6" w:rsidR="00C9464D" w:rsidRPr="00AD7D50" w:rsidRDefault="00C9464D" w:rsidP="00AD7D50">
            <w:pPr>
              <w:rPr>
                <w:sz w:val="22"/>
                <w:szCs w:val="22"/>
              </w:rPr>
            </w:pPr>
            <w:r w:rsidRPr="00AD7D50">
              <w:rPr>
                <w:rFonts w:eastAsia="Times New Roman"/>
                <w:sz w:val="22"/>
                <w:szCs w:val="22"/>
              </w:rPr>
              <w:t>69.25000</w:t>
            </w:r>
          </w:p>
        </w:tc>
        <w:tc>
          <w:tcPr>
            <w:tcW w:w="1530" w:type="dxa"/>
          </w:tcPr>
          <w:p w14:paraId="18B0EDF4" w14:textId="4275C555" w:rsidR="00C9464D" w:rsidRPr="00AD7D50" w:rsidRDefault="00C9464D" w:rsidP="00AD7D50">
            <w:pPr>
              <w:rPr>
                <w:sz w:val="22"/>
                <w:szCs w:val="22"/>
              </w:rPr>
            </w:pPr>
            <w:r w:rsidRPr="00AD7D50">
              <w:rPr>
                <w:rFonts w:eastAsia="Times New Roman"/>
                <w:sz w:val="22"/>
                <w:szCs w:val="22"/>
              </w:rPr>
              <w:t>46.500000</w:t>
            </w:r>
          </w:p>
        </w:tc>
        <w:tc>
          <w:tcPr>
            <w:tcW w:w="1525" w:type="dxa"/>
          </w:tcPr>
          <w:p w14:paraId="56A55A58" w14:textId="3B203834" w:rsidR="00C9464D" w:rsidRPr="00AD7D50" w:rsidRDefault="00C9464D" w:rsidP="00AD7D50">
            <w:pPr>
              <w:rPr>
                <w:sz w:val="22"/>
                <w:szCs w:val="22"/>
              </w:rPr>
            </w:pPr>
            <w:r w:rsidRPr="00AD7D50">
              <w:rPr>
                <w:rFonts w:eastAsia="Times New Roman"/>
                <w:sz w:val="22"/>
                <w:szCs w:val="22"/>
              </w:rPr>
              <w:t>0.2500000</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6083CD88" w:rsidR="00C9464D" w:rsidRPr="00AD7D50" w:rsidRDefault="00C9464D" w:rsidP="00AD7D50">
            <w:pPr>
              <w:rPr>
                <w:sz w:val="22"/>
                <w:szCs w:val="22"/>
              </w:rPr>
            </w:pPr>
            <w:r w:rsidRPr="00AD7D50">
              <w:rPr>
                <w:rFonts w:eastAsia="Times New Roman"/>
                <w:sz w:val="22"/>
                <w:szCs w:val="22"/>
              </w:rPr>
              <w:t>189.87500</w:t>
            </w:r>
          </w:p>
        </w:tc>
        <w:tc>
          <w:tcPr>
            <w:tcW w:w="1530" w:type="dxa"/>
          </w:tcPr>
          <w:p w14:paraId="7671863D" w14:textId="3B70C541" w:rsidR="00C9464D" w:rsidRPr="00AD7D50" w:rsidRDefault="00C9464D" w:rsidP="00AD7D50">
            <w:pPr>
              <w:rPr>
                <w:sz w:val="22"/>
                <w:szCs w:val="22"/>
              </w:rPr>
            </w:pPr>
            <w:r w:rsidRPr="00AD7D50">
              <w:rPr>
                <w:rFonts w:eastAsia="Times New Roman"/>
                <w:sz w:val="22"/>
                <w:szCs w:val="22"/>
              </w:rPr>
              <w:t>127.137500</w:t>
            </w:r>
          </w:p>
        </w:tc>
        <w:tc>
          <w:tcPr>
            <w:tcW w:w="1525" w:type="dxa"/>
          </w:tcPr>
          <w:p w14:paraId="7C37BA88" w14:textId="704C2933" w:rsidR="00C9464D" w:rsidRPr="00AD7D50" w:rsidRDefault="00C9464D" w:rsidP="00AD7D50">
            <w:pPr>
              <w:rPr>
                <w:sz w:val="22"/>
                <w:szCs w:val="22"/>
              </w:rPr>
            </w:pPr>
            <w:r w:rsidRPr="00AD7D50">
              <w:rPr>
                <w:rFonts w:eastAsia="Times New Roman"/>
                <w:sz w:val="22"/>
                <w:szCs w:val="22"/>
              </w:rPr>
              <w:t>1.9125000</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1BD8D36E" w:rsidR="00C9464D" w:rsidRPr="00AD7D50" w:rsidRDefault="00C9464D" w:rsidP="00AD7D50">
            <w:pPr>
              <w:rPr>
                <w:sz w:val="22"/>
                <w:szCs w:val="22"/>
              </w:rPr>
            </w:pPr>
            <w:r w:rsidRPr="00AD7D50">
              <w:rPr>
                <w:rFonts w:eastAsia="Times New Roman"/>
                <w:sz w:val="22"/>
                <w:szCs w:val="22"/>
              </w:rPr>
              <w:t>72.92857</w:t>
            </w:r>
          </w:p>
        </w:tc>
        <w:tc>
          <w:tcPr>
            <w:tcW w:w="1530" w:type="dxa"/>
          </w:tcPr>
          <w:p w14:paraId="1059D8A4" w14:textId="6833EC17" w:rsidR="00C9464D" w:rsidRPr="00AD7D50" w:rsidRDefault="00C9464D" w:rsidP="00AD7D50">
            <w:pPr>
              <w:rPr>
                <w:sz w:val="22"/>
                <w:szCs w:val="22"/>
              </w:rPr>
            </w:pPr>
            <w:r w:rsidRPr="00AD7D50">
              <w:rPr>
                <w:rFonts w:eastAsia="Times New Roman"/>
                <w:sz w:val="22"/>
                <w:szCs w:val="22"/>
              </w:rPr>
              <w:t>24.142857</w:t>
            </w:r>
          </w:p>
        </w:tc>
        <w:tc>
          <w:tcPr>
            <w:tcW w:w="1525" w:type="dxa"/>
          </w:tcPr>
          <w:p w14:paraId="61D8D5C1" w14:textId="2AF512FC" w:rsidR="00C9464D" w:rsidRPr="00AD7D50" w:rsidRDefault="00C9464D" w:rsidP="00AD7D50">
            <w:pPr>
              <w:rPr>
                <w:sz w:val="22"/>
                <w:szCs w:val="22"/>
              </w:rPr>
            </w:pPr>
            <w:r w:rsidRPr="00AD7D50">
              <w:rPr>
                <w:rFonts w:eastAsia="Times New Roman"/>
                <w:sz w:val="22"/>
                <w:szCs w:val="22"/>
              </w:rPr>
              <w:t>0.857142</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75A9FB7D" w:rsidR="00C9464D" w:rsidRPr="00AD7D50" w:rsidRDefault="00C9464D" w:rsidP="00AD7D50">
            <w:pPr>
              <w:rPr>
                <w:sz w:val="22"/>
                <w:szCs w:val="22"/>
              </w:rPr>
            </w:pPr>
            <w:r w:rsidRPr="00AD7D50">
              <w:rPr>
                <w:rFonts w:eastAsia="Times New Roman"/>
                <w:sz w:val="22"/>
                <w:szCs w:val="22"/>
              </w:rPr>
              <w:t>55.83333</w:t>
            </w:r>
          </w:p>
        </w:tc>
        <w:tc>
          <w:tcPr>
            <w:tcW w:w="1530" w:type="dxa"/>
          </w:tcPr>
          <w:p w14:paraId="39E04D9E" w14:textId="1521E645" w:rsidR="00C9464D" w:rsidRPr="00AD7D50" w:rsidRDefault="00C9464D" w:rsidP="00AD7D50">
            <w:pPr>
              <w:rPr>
                <w:sz w:val="22"/>
                <w:szCs w:val="22"/>
              </w:rPr>
            </w:pPr>
            <w:r w:rsidRPr="00AD7D50">
              <w:rPr>
                <w:rFonts w:eastAsia="Times New Roman"/>
                <w:sz w:val="22"/>
                <w:szCs w:val="22"/>
              </w:rPr>
              <w:t>27.000000</w:t>
            </w:r>
          </w:p>
        </w:tc>
        <w:tc>
          <w:tcPr>
            <w:tcW w:w="1525" w:type="dxa"/>
          </w:tcPr>
          <w:p w14:paraId="6D0E7F69" w14:textId="508BA248" w:rsidR="00C9464D" w:rsidRPr="00AD7D50" w:rsidRDefault="00C9464D" w:rsidP="00AD7D50">
            <w:pPr>
              <w:rPr>
                <w:sz w:val="22"/>
                <w:szCs w:val="22"/>
              </w:rPr>
            </w:pPr>
            <w:r w:rsidRPr="00AD7D50">
              <w:rPr>
                <w:rFonts w:eastAsia="Times New Roman"/>
                <w:sz w:val="22"/>
                <w:szCs w:val="22"/>
              </w:rPr>
              <w:t>1.0833333</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6FEA9A86" w:rsidR="00C9464D" w:rsidRPr="00AD7D50" w:rsidRDefault="00C9464D" w:rsidP="00AD7D50">
            <w:pPr>
              <w:rPr>
                <w:sz w:val="22"/>
                <w:szCs w:val="22"/>
              </w:rPr>
            </w:pPr>
            <w:r w:rsidRPr="00AD7D50">
              <w:rPr>
                <w:rFonts w:eastAsia="Times New Roman"/>
                <w:sz w:val="22"/>
                <w:szCs w:val="22"/>
              </w:rPr>
              <w:t>27.80000</w:t>
            </w:r>
          </w:p>
        </w:tc>
        <w:tc>
          <w:tcPr>
            <w:tcW w:w="1530" w:type="dxa"/>
          </w:tcPr>
          <w:p w14:paraId="0752E9B7" w14:textId="163704C9" w:rsidR="00C9464D" w:rsidRPr="00AD7D50" w:rsidRDefault="00C9464D" w:rsidP="00AD7D50">
            <w:pPr>
              <w:rPr>
                <w:sz w:val="22"/>
                <w:szCs w:val="22"/>
              </w:rPr>
            </w:pPr>
            <w:r w:rsidRPr="00AD7D50">
              <w:rPr>
                <w:rFonts w:eastAsia="Times New Roman"/>
                <w:sz w:val="22"/>
                <w:szCs w:val="22"/>
              </w:rPr>
              <w:t>2.400000</w:t>
            </w:r>
          </w:p>
        </w:tc>
        <w:tc>
          <w:tcPr>
            <w:tcW w:w="1525" w:type="dxa"/>
          </w:tcPr>
          <w:p w14:paraId="12DCB3E1" w14:textId="57BF6178" w:rsidR="00C9464D" w:rsidRPr="00AD7D50" w:rsidRDefault="00C9464D" w:rsidP="00AD7D50">
            <w:pPr>
              <w:rPr>
                <w:sz w:val="22"/>
                <w:szCs w:val="22"/>
              </w:rPr>
            </w:pPr>
            <w:r w:rsidRPr="00AD7D50">
              <w:rPr>
                <w:rFonts w:eastAsia="Times New Roman"/>
                <w:sz w:val="22"/>
                <w:szCs w:val="22"/>
              </w:rPr>
              <w:t>1.6000000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6DB73BC4" w:rsidR="00C9464D" w:rsidRPr="00AD7D50" w:rsidRDefault="00C9464D" w:rsidP="00AD7D50">
            <w:pPr>
              <w:rPr>
                <w:sz w:val="22"/>
                <w:szCs w:val="22"/>
              </w:rPr>
            </w:pPr>
            <w:r w:rsidRPr="00AD7D50">
              <w:rPr>
                <w:rFonts w:eastAsia="Times New Roman"/>
                <w:sz w:val="22"/>
                <w:szCs w:val="22"/>
              </w:rPr>
              <w:t>25.14286</w:t>
            </w:r>
          </w:p>
        </w:tc>
        <w:tc>
          <w:tcPr>
            <w:tcW w:w="1530" w:type="dxa"/>
          </w:tcPr>
          <w:p w14:paraId="266F8B7C" w14:textId="297CAF29" w:rsidR="00C9464D" w:rsidRPr="00AD7D50" w:rsidRDefault="00C9464D" w:rsidP="00AD7D50">
            <w:pPr>
              <w:rPr>
                <w:sz w:val="22"/>
                <w:szCs w:val="22"/>
              </w:rPr>
            </w:pPr>
            <w:r w:rsidRPr="00AD7D50">
              <w:rPr>
                <w:rFonts w:eastAsia="Times New Roman"/>
                <w:sz w:val="22"/>
                <w:szCs w:val="22"/>
              </w:rPr>
              <w:t>4.714286</w:t>
            </w:r>
          </w:p>
        </w:tc>
        <w:tc>
          <w:tcPr>
            <w:tcW w:w="1525" w:type="dxa"/>
          </w:tcPr>
          <w:p w14:paraId="2046E7E5" w14:textId="2F589388" w:rsidR="00C9464D" w:rsidRPr="00AD7D50" w:rsidRDefault="00C9464D" w:rsidP="00AD7D50">
            <w:pPr>
              <w:rPr>
                <w:sz w:val="22"/>
                <w:szCs w:val="22"/>
              </w:rPr>
            </w:pPr>
            <w:r w:rsidRPr="00AD7D50">
              <w:rPr>
                <w:rFonts w:eastAsia="Times New Roman"/>
                <w:sz w:val="22"/>
                <w:szCs w:val="22"/>
              </w:rPr>
              <w:t>1.6428571</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3DCC8A18" w:rsidR="00C9464D" w:rsidRPr="00AD7D50" w:rsidRDefault="00C9464D" w:rsidP="00AD7D50">
            <w:pPr>
              <w:rPr>
                <w:sz w:val="22"/>
                <w:szCs w:val="22"/>
              </w:rPr>
            </w:pPr>
            <w:r w:rsidRPr="00AD7D50">
              <w:rPr>
                <w:rFonts w:eastAsia="Times New Roman"/>
                <w:sz w:val="22"/>
                <w:szCs w:val="22"/>
              </w:rPr>
              <w:t>56.01449</w:t>
            </w:r>
          </w:p>
        </w:tc>
        <w:tc>
          <w:tcPr>
            <w:tcW w:w="1530" w:type="dxa"/>
          </w:tcPr>
          <w:p w14:paraId="090E0726" w14:textId="6ADA7CCE" w:rsidR="00C9464D" w:rsidRPr="00AD7D50" w:rsidRDefault="00C9464D" w:rsidP="00AD7D50">
            <w:pPr>
              <w:rPr>
                <w:sz w:val="22"/>
                <w:szCs w:val="22"/>
              </w:rPr>
            </w:pPr>
            <w:r w:rsidRPr="00AD7D50">
              <w:rPr>
                <w:rFonts w:eastAsia="Times New Roman"/>
                <w:sz w:val="22"/>
                <w:szCs w:val="22"/>
              </w:rPr>
              <w:t>8.028986</w:t>
            </w:r>
          </w:p>
        </w:tc>
        <w:tc>
          <w:tcPr>
            <w:tcW w:w="1525" w:type="dxa"/>
          </w:tcPr>
          <w:p w14:paraId="7A34E32A" w14:textId="5AF2CC9E" w:rsidR="00C9464D" w:rsidRPr="00AD7D50" w:rsidRDefault="00C9464D" w:rsidP="00AD7D50">
            <w:pPr>
              <w:rPr>
                <w:sz w:val="22"/>
                <w:szCs w:val="22"/>
              </w:rPr>
            </w:pPr>
            <w:r w:rsidRPr="00AD7D50">
              <w:rPr>
                <w:rFonts w:eastAsia="Times New Roman"/>
                <w:sz w:val="22"/>
                <w:szCs w:val="22"/>
              </w:rPr>
              <w:t>2.1884058</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1"/>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lastRenderedPageBreak/>
              <w:t>Intercept</w:t>
            </w:r>
          </w:p>
        </w:tc>
        <w:tc>
          <w:tcPr>
            <w:tcW w:w="1315" w:type="dxa"/>
          </w:tcPr>
          <w:p w14:paraId="614A2E0E" w14:textId="76CE25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-0.6084442</w:t>
            </w:r>
          </w:p>
        </w:tc>
        <w:tc>
          <w:tcPr>
            <w:tcW w:w="1870" w:type="dxa"/>
          </w:tcPr>
          <w:p w14:paraId="75D5A999" w14:textId="5D79804B"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4.1535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DB97830"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0.0415481</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193B9331"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0.0746825</w:t>
            </w:r>
          </w:p>
        </w:tc>
        <w:tc>
          <w:tcPr>
            <w:tcW w:w="1870" w:type="dxa"/>
          </w:tcPr>
          <w:p w14:paraId="406DB026" w14:textId="1D8A7F6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4.1168</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0C3636B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0.0424593</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6545E8D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0.0463114</w:t>
            </w:r>
          </w:p>
        </w:tc>
        <w:tc>
          <w:tcPr>
            <w:tcW w:w="1870" w:type="dxa"/>
          </w:tcPr>
          <w:p w14:paraId="347C787F" w14:textId="4602147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5.1650</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20754CD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0.0230469</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58D8C27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0.0116170</w:t>
            </w:r>
          </w:p>
        </w:tc>
        <w:tc>
          <w:tcPr>
            <w:tcW w:w="1870" w:type="dxa"/>
          </w:tcPr>
          <w:p w14:paraId="1AFFD39C" w14:textId="0EA9653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14.8479</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4A1362E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0.0001165</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Display:Day</w:t>
            </w:r>
          </w:p>
        </w:tc>
        <w:tc>
          <w:tcPr>
            <w:tcW w:w="1315" w:type="dxa"/>
          </w:tcPr>
          <w:p w14:paraId="7EDAC16D" w14:textId="139DA15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-0.0005315</w:t>
            </w:r>
          </w:p>
        </w:tc>
        <w:tc>
          <w:tcPr>
            <w:tcW w:w="1870" w:type="dxa"/>
          </w:tcPr>
          <w:p w14:paraId="293B7E57" w14:textId="21443C36"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7437AC1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0.0415967</w:t>
            </w:r>
          </w:p>
        </w:tc>
      </w:tr>
    </w:tbl>
    <w:p w14:paraId="1E9DD937" w14:textId="11B03AA2" w:rsidR="00C95715" w:rsidRDefault="00C95715" w:rsidP="0042612E"/>
    <w:p w14:paraId="52003666" w14:textId="75BBB7F4" w:rsidR="00BA29F3" w:rsidRDefault="000F3A77" w:rsidP="0042612E">
      <w:pPr>
        <w:rPr>
          <w:noProof/>
        </w:rPr>
      </w:pPr>
      <w:r w:rsidRPr="000F3A77">
        <w:rPr>
          <w:noProof/>
        </w:rPr>
        <w:t xml:space="preserve"> </w:t>
      </w:r>
      <w:r>
        <w:rPr>
          <w:noProof/>
        </w:rPr>
        <w:drawing>
          <wp:inline distT="0" distB="0" distL="0" distR="0" wp14:anchorId="4CEE29DB" wp14:editId="453AD5C7">
            <wp:extent cx="3762375" cy="256761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8902" cy="2585720"/>
                    </a:xfrm>
                    <a:prstGeom prst="rect">
                      <a:avLst/>
                    </a:prstGeom>
                  </pic:spPr>
                </pic:pic>
              </a:graphicData>
            </a:graphic>
          </wp:inline>
        </w:drawing>
      </w:r>
      <w:r w:rsidR="00FF260E">
        <w:rPr>
          <w:noProof/>
        </w:rPr>
        <w:drawing>
          <wp:inline distT="0" distB="0" distL="0" distR="0" wp14:anchorId="0B74B6EC" wp14:editId="48336A1A">
            <wp:extent cx="3705225" cy="25286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501" cy="2549959"/>
                    </a:xfrm>
                    <a:prstGeom prst="rect">
                      <a:avLst/>
                    </a:prstGeom>
                  </pic:spPr>
                </pic:pic>
              </a:graphicData>
            </a:graphic>
          </wp:inline>
        </w:drawing>
      </w:r>
    </w:p>
    <w:p w14:paraId="1E560361" w14:textId="0E15608E" w:rsidR="00FF260E" w:rsidRDefault="00FF260E" w:rsidP="0042612E">
      <w:pPr>
        <w:rPr>
          <w:noProof/>
        </w:rPr>
      </w:pPr>
    </w:p>
    <w:p w14:paraId="31BC4CD4" w14:textId="5A94D45E" w:rsidR="000F3A77" w:rsidRDefault="000F3A77" w:rsidP="0042612E">
      <w:pPr>
        <w:rPr>
          <w:noProof/>
        </w:rPr>
      </w:pPr>
      <w:r>
        <w:rPr>
          <w:noProof/>
        </w:rPr>
        <w:t xml:space="preserve">Figure 1: Species differed in their degree centrality and eiganvector centrality. </w:t>
      </w:r>
    </w:p>
    <w:p w14:paraId="1AA405C0" w14:textId="136D6597" w:rsidR="00033B89" w:rsidRDefault="0086569A" w:rsidP="0042612E">
      <w:ins w:id="584" w:author="zenrunner" w:date="2019-06-20T12:55:00Z">
        <w:r>
          <w:t>Might cut this figure unless it is showing som</w:t>
        </w:r>
      </w:ins>
      <w:ins w:id="585" w:author="zenrunner" w:date="2019-06-20T12:56:00Z">
        <w:r w:rsidR="00FE3D40">
          <w:t>e</w:t>
        </w:r>
      </w:ins>
      <w:ins w:id="586" w:author="zenrunner" w:date="2019-06-20T12:55:00Z">
        <w:r>
          <w:t>thing important.</w:t>
        </w:r>
      </w:ins>
    </w:p>
    <w:p w14:paraId="6D33BC9F" w14:textId="7897F037" w:rsidR="00F73CD6" w:rsidRDefault="00CB1306" w:rsidP="0042612E">
      <w:r>
        <w:rPr>
          <w:noProof/>
        </w:rPr>
        <w:lastRenderedPageBreak/>
        <w:drawing>
          <wp:inline distT="0" distB="0" distL="0" distR="0" wp14:anchorId="0F532048" wp14:editId="030A1266">
            <wp:extent cx="4133333" cy="2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333" cy="2190476"/>
                    </a:xfrm>
                    <a:prstGeom prst="rect">
                      <a:avLst/>
                    </a:prstGeom>
                  </pic:spPr>
                </pic:pic>
              </a:graphicData>
            </a:graphic>
          </wp:inline>
        </w:drawing>
      </w:r>
    </w:p>
    <w:p w14:paraId="77E75980" w14:textId="270F3A52" w:rsidR="00F75509" w:rsidRDefault="00F75509" w:rsidP="0042612E">
      <w:r>
        <w:rPr>
          <w:noProof/>
        </w:rPr>
        <w:drawing>
          <wp:inline distT="0" distB="0" distL="0" distR="0" wp14:anchorId="0E3D230D" wp14:editId="117459C7">
            <wp:extent cx="4248877"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1203" cy="2263542"/>
                    </a:xfrm>
                    <a:prstGeom prst="rect">
                      <a:avLst/>
                    </a:prstGeom>
                  </pic:spPr>
                </pic:pic>
              </a:graphicData>
            </a:graphic>
          </wp:inline>
        </w:drawing>
      </w:r>
    </w:p>
    <w:p w14:paraId="2AEC8923" w14:textId="731AF09F" w:rsidR="0063309F" w:rsidRDefault="0063309F" w:rsidP="0042612E"/>
    <w:p w14:paraId="678AFE2E" w14:textId="669FDB2D" w:rsidR="008C0B0E" w:rsidRDefault="0078634A" w:rsidP="0042612E">
      <w:pPr>
        <w:rPr>
          <w:noProof/>
        </w:rPr>
      </w:pPr>
      <w:r>
        <w:rPr>
          <w:noProof/>
        </w:rPr>
        <w:t>Figure 2</w:t>
      </w:r>
      <w:r w:rsidR="002E6E51">
        <w:rPr>
          <w:noProof/>
        </w:rPr>
        <w:t xml:space="preserve">: Foundation plants interact with a greater proportion of conspecifics than heterospecifics. Proportions inreased with degree, and proportion conspecifics only increased with shrub density. </w:t>
      </w:r>
      <w:r w:rsidR="00163FA1">
        <w:rPr>
          <w:noProof/>
        </w:rPr>
        <w:t xml:space="preserve">Values are the number of interactors standardized by the number of potentially interacting plants within the network. </w:t>
      </w:r>
      <w:ins w:id="587" w:author="zenrunner" w:date="2019-06-20T12:55:00Z">
        <w:r w:rsidR="0086569A">
          <w:rPr>
            <w:noProof/>
          </w:rPr>
          <w:t>LOOKS GOOD</w:t>
        </w:r>
      </w:ins>
      <w:ins w:id="588" w:author="zenrunner" w:date="2019-06-20T12:56:00Z">
        <w:r w:rsidR="00FE3D40">
          <w:rPr>
            <w:noProof/>
          </w:rPr>
          <w:t xml:space="preserve"> keep</w:t>
        </w:r>
      </w:ins>
    </w:p>
    <w:p w14:paraId="23A32CA4" w14:textId="6642ADB9" w:rsidR="00F26CDB" w:rsidRDefault="00F26CDB" w:rsidP="0042612E">
      <w:pPr>
        <w:rPr>
          <w:noProof/>
        </w:rPr>
      </w:pPr>
    </w:p>
    <w:p w14:paraId="15B6B4D1" w14:textId="37F7B3DD" w:rsidR="00F26CDB" w:rsidRDefault="00E13CDE" w:rsidP="0042612E">
      <w:pPr>
        <w:rPr>
          <w:noProof/>
        </w:rPr>
      </w:pPr>
      <w:r>
        <w:rPr>
          <w:noProof/>
        </w:rPr>
        <w:t xml:space="preserve">Table 3: Result from multinomial regression showing influencers on plant-plant interaction network modularity. </w:t>
      </w:r>
    </w:p>
    <w:tbl>
      <w:tblPr>
        <w:tblStyle w:val="PlainTable21"/>
        <w:tblW w:w="7920" w:type="dxa"/>
        <w:tblInd w:w="720" w:type="dxa"/>
        <w:tblLook w:val="0620" w:firstRow="1" w:lastRow="0" w:firstColumn="0" w:lastColumn="0" w:noHBand="1" w:noVBand="1"/>
      </w:tblPr>
      <w:tblGrid>
        <w:gridCol w:w="1617"/>
        <w:gridCol w:w="2337"/>
        <w:gridCol w:w="2337"/>
        <w:gridCol w:w="1629"/>
      </w:tblGrid>
      <w:tr w:rsidR="00F26CDB" w14:paraId="7D0CD86E" w14:textId="77777777" w:rsidTr="00F26CDB">
        <w:trPr>
          <w:cnfStyle w:val="100000000000" w:firstRow="1" w:lastRow="0" w:firstColumn="0" w:lastColumn="0" w:oddVBand="0" w:evenVBand="0" w:oddHBand="0" w:evenHBand="0" w:firstRowFirstColumn="0" w:firstRowLastColumn="0" w:lastRowFirstColumn="0" w:lastRowLastColumn="0"/>
        </w:trPr>
        <w:tc>
          <w:tcPr>
            <w:tcW w:w="1617" w:type="dxa"/>
          </w:tcPr>
          <w:p w14:paraId="74AEEBAC" w14:textId="77777777" w:rsidR="00F26CDB" w:rsidRPr="00F26CDB" w:rsidRDefault="00F26CDB" w:rsidP="00F26CDB">
            <w:pPr>
              <w:jc w:val="center"/>
              <w:rPr>
                <w:noProof/>
                <w:sz w:val="22"/>
                <w:szCs w:val="22"/>
              </w:rPr>
            </w:pPr>
          </w:p>
        </w:tc>
        <w:tc>
          <w:tcPr>
            <w:tcW w:w="2337" w:type="dxa"/>
          </w:tcPr>
          <w:p w14:paraId="7A72B0EC" w14:textId="7E107E5F" w:rsidR="00F26CDB" w:rsidRPr="00F26CDB" w:rsidRDefault="00F26CDB" w:rsidP="00F26CDB">
            <w:pPr>
              <w:jc w:val="center"/>
              <w:rPr>
                <w:noProof/>
                <w:sz w:val="22"/>
                <w:szCs w:val="22"/>
              </w:rPr>
            </w:pPr>
            <w:r w:rsidRPr="00F26CDB">
              <w:rPr>
                <w:rStyle w:val="gnkrckgcgsb"/>
                <w:color w:val="000000"/>
                <w:sz w:val="22"/>
                <w:szCs w:val="22"/>
                <w:bdr w:val="none" w:sz="0" w:space="0" w:color="auto" w:frame="1"/>
              </w:rPr>
              <w:t>χ</w:t>
            </w:r>
            <w:r w:rsidRPr="00F26CDB">
              <w:rPr>
                <w:rStyle w:val="gnkrckgcgsb"/>
                <w:color w:val="000000"/>
                <w:sz w:val="22"/>
                <w:szCs w:val="22"/>
                <w:bdr w:val="none" w:sz="0" w:space="0" w:color="auto" w:frame="1"/>
                <w:vertAlign w:val="superscript"/>
              </w:rPr>
              <w:t>2</w:t>
            </w:r>
          </w:p>
        </w:tc>
        <w:tc>
          <w:tcPr>
            <w:tcW w:w="2337" w:type="dxa"/>
          </w:tcPr>
          <w:p w14:paraId="75941666" w14:textId="1030D7DF" w:rsidR="00F26CDB" w:rsidRPr="00F26CDB" w:rsidRDefault="00F26CDB" w:rsidP="00F26CDB">
            <w:pPr>
              <w:jc w:val="center"/>
              <w:rPr>
                <w:noProof/>
                <w:sz w:val="22"/>
                <w:szCs w:val="22"/>
              </w:rPr>
            </w:pPr>
            <w:r w:rsidRPr="00F26CDB">
              <w:rPr>
                <w:noProof/>
                <w:sz w:val="22"/>
                <w:szCs w:val="22"/>
              </w:rPr>
              <w:t>df</w:t>
            </w:r>
          </w:p>
        </w:tc>
        <w:tc>
          <w:tcPr>
            <w:tcW w:w="1629" w:type="dxa"/>
          </w:tcPr>
          <w:p w14:paraId="352F9250" w14:textId="0BCD7AB7" w:rsidR="00F26CDB" w:rsidRPr="00F26CDB" w:rsidRDefault="00F26CDB" w:rsidP="00F26CDB">
            <w:pPr>
              <w:jc w:val="center"/>
              <w:rPr>
                <w:noProof/>
                <w:sz w:val="22"/>
                <w:szCs w:val="22"/>
              </w:rPr>
            </w:pPr>
            <w:r w:rsidRPr="00F26CDB">
              <w:rPr>
                <w:noProof/>
                <w:sz w:val="22"/>
                <w:szCs w:val="22"/>
              </w:rPr>
              <w:t>p-value</w:t>
            </w:r>
          </w:p>
        </w:tc>
      </w:tr>
      <w:tr w:rsidR="00F26CDB" w14:paraId="17E30087" w14:textId="77777777" w:rsidTr="00F26CDB">
        <w:tc>
          <w:tcPr>
            <w:tcW w:w="1617" w:type="dxa"/>
          </w:tcPr>
          <w:p w14:paraId="70D7FE33" w14:textId="488E41AF" w:rsidR="00F26CDB" w:rsidRPr="00F26CDB" w:rsidRDefault="00F26CDB" w:rsidP="00F26CDB">
            <w:pPr>
              <w:jc w:val="center"/>
              <w:rPr>
                <w:noProof/>
                <w:sz w:val="22"/>
                <w:szCs w:val="22"/>
              </w:rPr>
            </w:pPr>
            <w:r w:rsidRPr="00F26CDB">
              <w:rPr>
                <w:noProof/>
                <w:sz w:val="22"/>
                <w:szCs w:val="22"/>
              </w:rPr>
              <w:t>Species</w:t>
            </w:r>
          </w:p>
        </w:tc>
        <w:tc>
          <w:tcPr>
            <w:tcW w:w="2337" w:type="dxa"/>
          </w:tcPr>
          <w:p w14:paraId="46062A8B" w14:textId="59CD0B8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266.689</w:t>
            </w:r>
          </w:p>
        </w:tc>
        <w:tc>
          <w:tcPr>
            <w:tcW w:w="2337" w:type="dxa"/>
          </w:tcPr>
          <w:p w14:paraId="293FEFAD" w14:textId="49A9FB2E" w:rsidR="00F26CDB" w:rsidRPr="00F26CDB" w:rsidRDefault="00F26CDB" w:rsidP="00F26CDB">
            <w:pPr>
              <w:jc w:val="center"/>
              <w:rPr>
                <w:noProof/>
                <w:sz w:val="22"/>
                <w:szCs w:val="22"/>
              </w:rPr>
            </w:pPr>
            <w:r w:rsidRPr="00F26CDB">
              <w:rPr>
                <w:noProof/>
                <w:sz w:val="22"/>
                <w:szCs w:val="22"/>
              </w:rPr>
              <w:t>36</w:t>
            </w:r>
          </w:p>
        </w:tc>
        <w:tc>
          <w:tcPr>
            <w:tcW w:w="1629" w:type="dxa"/>
          </w:tcPr>
          <w:p w14:paraId="1FFF155B" w14:textId="46B6BD54" w:rsidR="00F26CDB" w:rsidRPr="00F26CDB" w:rsidRDefault="00F26CDB" w:rsidP="00F26CDB">
            <w:pPr>
              <w:jc w:val="center"/>
              <w:rPr>
                <w:noProof/>
                <w:sz w:val="22"/>
                <w:szCs w:val="22"/>
              </w:rPr>
            </w:pPr>
            <w:r w:rsidRPr="00F26CDB">
              <w:rPr>
                <w:noProof/>
                <w:sz w:val="22"/>
                <w:szCs w:val="22"/>
              </w:rPr>
              <w:t>&lt; 0.0001</w:t>
            </w:r>
          </w:p>
        </w:tc>
      </w:tr>
      <w:tr w:rsidR="00F26CDB" w14:paraId="0E978181" w14:textId="77777777" w:rsidTr="00F26CDB">
        <w:tc>
          <w:tcPr>
            <w:tcW w:w="1617" w:type="dxa"/>
          </w:tcPr>
          <w:p w14:paraId="7A9804EB" w14:textId="146F8D63" w:rsidR="00F26CDB" w:rsidRPr="00F26CDB" w:rsidRDefault="00F26CDB" w:rsidP="00F26CDB">
            <w:pPr>
              <w:jc w:val="center"/>
              <w:rPr>
                <w:noProof/>
                <w:sz w:val="22"/>
                <w:szCs w:val="22"/>
              </w:rPr>
            </w:pPr>
            <w:r w:rsidRPr="00F26CDB">
              <w:rPr>
                <w:noProof/>
                <w:sz w:val="22"/>
                <w:szCs w:val="22"/>
              </w:rPr>
              <w:t>Shrub density</w:t>
            </w:r>
          </w:p>
        </w:tc>
        <w:tc>
          <w:tcPr>
            <w:tcW w:w="2337" w:type="dxa"/>
          </w:tcPr>
          <w:p w14:paraId="53704B82" w14:textId="6FD8D3F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9.397</w:t>
            </w:r>
          </w:p>
        </w:tc>
        <w:tc>
          <w:tcPr>
            <w:tcW w:w="2337" w:type="dxa"/>
          </w:tcPr>
          <w:p w14:paraId="3501AF52" w14:textId="348DB33C" w:rsidR="00F26CDB" w:rsidRPr="00F26CDB" w:rsidRDefault="00F26CDB" w:rsidP="00F26CDB">
            <w:pPr>
              <w:jc w:val="center"/>
              <w:rPr>
                <w:noProof/>
                <w:sz w:val="22"/>
                <w:szCs w:val="22"/>
              </w:rPr>
            </w:pPr>
            <w:r w:rsidRPr="00F26CDB">
              <w:rPr>
                <w:noProof/>
                <w:sz w:val="22"/>
                <w:szCs w:val="22"/>
              </w:rPr>
              <w:t>4</w:t>
            </w:r>
          </w:p>
        </w:tc>
        <w:tc>
          <w:tcPr>
            <w:tcW w:w="1629" w:type="dxa"/>
          </w:tcPr>
          <w:p w14:paraId="1B4058B3" w14:textId="5C6F8D9B"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0.0518980</w:t>
            </w:r>
          </w:p>
        </w:tc>
      </w:tr>
      <w:tr w:rsidR="00F26CDB" w14:paraId="2D2B42B1" w14:textId="77777777" w:rsidTr="00F26CDB">
        <w:tc>
          <w:tcPr>
            <w:tcW w:w="1617" w:type="dxa"/>
          </w:tcPr>
          <w:p w14:paraId="654FE75C" w14:textId="05F26E4B" w:rsidR="00F26CDB" w:rsidRPr="00F26CDB" w:rsidRDefault="00F26CDB" w:rsidP="00F26CDB">
            <w:pPr>
              <w:jc w:val="center"/>
              <w:rPr>
                <w:noProof/>
                <w:sz w:val="22"/>
                <w:szCs w:val="22"/>
              </w:rPr>
            </w:pPr>
            <w:r w:rsidRPr="00F26CDB">
              <w:rPr>
                <w:noProof/>
                <w:sz w:val="22"/>
                <w:szCs w:val="22"/>
              </w:rPr>
              <w:t>Visitation rate</w:t>
            </w:r>
          </w:p>
        </w:tc>
        <w:tc>
          <w:tcPr>
            <w:tcW w:w="2337" w:type="dxa"/>
          </w:tcPr>
          <w:p w14:paraId="24A802D0" w14:textId="6C49A6C4"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456BA8C9" w14:textId="7B9D74C8" w:rsidR="00F26CDB" w:rsidRPr="00F26CDB" w:rsidRDefault="00F26CDB" w:rsidP="00F26CDB">
            <w:pPr>
              <w:jc w:val="center"/>
              <w:rPr>
                <w:noProof/>
                <w:sz w:val="22"/>
                <w:szCs w:val="22"/>
              </w:rPr>
            </w:pPr>
            <w:r w:rsidRPr="00F26CDB">
              <w:rPr>
                <w:noProof/>
                <w:sz w:val="22"/>
                <w:szCs w:val="22"/>
              </w:rPr>
              <w:t>4</w:t>
            </w:r>
          </w:p>
        </w:tc>
        <w:tc>
          <w:tcPr>
            <w:tcW w:w="1629" w:type="dxa"/>
          </w:tcPr>
          <w:p w14:paraId="2FAA23C6" w14:textId="100E3961"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0.0004805</w:t>
            </w:r>
          </w:p>
        </w:tc>
      </w:tr>
      <w:tr w:rsidR="00F26CDB" w14:paraId="197B68DE" w14:textId="77777777" w:rsidTr="00F26CDB">
        <w:tc>
          <w:tcPr>
            <w:tcW w:w="1617" w:type="dxa"/>
          </w:tcPr>
          <w:p w14:paraId="6FAA3905" w14:textId="4F9B0015" w:rsidR="00F26CDB" w:rsidRPr="00F26CDB" w:rsidRDefault="00F26CDB" w:rsidP="00F26CDB">
            <w:pPr>
              <w:jc w:val="center"/>
              <w:rPr>
                <w:noProof/>
                <w:sz w:val="22"/>
                <w:szCs w:val="22"/>
              </w:rPr>
            </w:pPr>
            <w:r w:rsidRPr="00F26CDB">
              <w:rPr>
                <w:noProof/>
                <w:sz w:val="22"/>
                <w:szCs w:val="22"/>
              </w:rPr>
              <w:t>Study day</w:t>
            </w:r>
          </w:p>
        </w:tc>
        <w:tc>
          <w:tcPr>
            <w:tcW w:w="2337" w:type="dxa"/>
          </w:tcPr>
          <w:p w14:paraId="4DAC9898" w14:textId="608F91D5"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705A61E9" w14:textId="492E25DF" w:rsidR="00F26CDB" w:rsidRPr="00F26CDB" w:rsidRDefault="00F26CDB" w:rsidP="00F26CDB">
            <w:pPr>
              <w:jc w:val="center"/>
              <w:rPr>
                <w:noProof/>
                <w:sz w:val="22"/>
                <w:szCs w:val="22"/>
              </w:rPr>
            </w:pPr>
            <w:r w:rsidRPr="00F26CDB">
              <w:rPr>
                <w:noProof/>
                <w:sz w:val="22"/>
                <w:szCs w:val="22"/>
              </w:rPr>
              <w:t>4</w:t>
            </w:r>
          </w:p>
        </w:tc>
        <w:tc>
          <w:tcPr>
            <w:tcW w:w="1629" w:type="dxa"/>
          </w:tcPr>
          <w:p w14:paraId="64D6A4C1" w14:textId="2B5CB673"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0.0025540</w:t>
            </w:r>
          </w:p>
        </w:tc>
      </w:tr>
    </w:tbl>
    <w:p w14:paraId="149B11DB" w14:textId="364B6C9E" w:rsidR="00D52177" w:rsidRDefault="00D52177" w:rsidP="0042612E">
      <w:pPr>
        <w:rPr>
          <w:noProof/>
        </w:rPr>
      </w:pPr>
    </w:p>
    <w:p w14:paraId="2D411419" w14:textId="174D11C1" w:rsidR="00C27446" w:rsidRDefault="00DA10B4" w:rsidP="0042612E">
      <w:pPr>
        <w:rPr>
          <w:noProof/>
        </w:rPr>
      </w:pPr>
      <w:r>
        <w:rPr>
          <w:noProof/>
        </w:rPr>
        <w:lastRenderedPageBreak/>
        <w:drawing>
          <wp:inline distT="0" distB="0" distL="0" distR="0" wp14:anchorId="21FFB294" wp14:editId="69729488">
            <wp:extent cx="5257143" cy="411428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143" cy="4114286"/>
                    </a:xfrm>
                    <a:prstGeom prst="rect">
                      <a:avLst/>
                    </a:prstGeom>
                  </pic:spPr>
                </pic:pic>
              </a:graphicData>
            </a:graphic>
          </wp:inline>
        </w:drawing>
      </w:r>
    </w:p>
    <w:p w14:paraId="02AED330" w14:textId="683106EB" w:rsidR="00DA10B4" w:rsidRDefault="00DA10B4" w:rsidP="0042612E">
      <w:pPr>
        <w:rPr>
          <w:noProof/>
        </w:rPr>
      </w:pPr>
      <w:r>
        <w:rPr>
          <w:noProof/>
        </w:rPr>
        <w:t>Figure 3: Modules are structured by day. Conspecifics can be found in multiple modules.</w:t>
      </w:r>
    </w:p>
    <w:p w14:paraId="75754DA6" w14:textId="0D9D4EBD" w:rsidR="00A15F70" w:rsidRDefault="001D3311" w:rsidP="0042612E">
      <w:pPr>
        <w:rPr>
          <w:ins w:id="589" w:author="zenrunner" w:date="2019-06-20T12:56:00Z"/>
          <w:noProof/>
        </w:rPr>
      </w:pPr>
      <w:ins w:id="590" w:author="zenrunner" w:date="2019-06-20T12:56:00Z">
        <w:r>
          <w:rPr>
            <w:noProof/>
          </w:rPr>
          <w:t>hmm i like violin plots but ther are not popping</w:t>
        </w:r>
      </w:ins>
    </w:p>
    <w:p w14:paraId="4C93A364" w14:textId="77777777" w:rsidR="001D3311" w:rsidRDefault="001D3311" w:rsidP="0042612E">
      <w:pPr>
        <w:rPr>
          <w:noProof/>
        </w:rPr>
      </w:pPr>
    </w:p>
    <w:p w14:paraId="66355CE9" w14:textId="59480A8F" w:rsidR="00341F18" w:rsidRDefault="00341F18" w:rsidP="0042612E">
      <w:pPr>
        <w:rPr>
          <w:noProof/>
        </w:rPr>
      </w:pPr>
      <w:r>
        <w:rPr>
          <w:noProof/>
        </w:rPr>
        <w:t xml:space="preserve">Table 4: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1"/>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Proportion of heterospecifics</w:t>
            </w:r>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4AEEED6B"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0.0664044</w:t>
            </w:r>
          </w:p>
        </w:tc>
        <w:tc>
          <w:tcPr>
            <w:tcW w:w="985" w:type="dxa"/>
          </w:tcPr>
          <w:p w14:paraId="5547B91D" w14:textId="4BCC9569"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5.9352</w:t>
            </w:r>
          </w:p>
        </w:tc>
        <w:tc>
          <w:tcPr>
            <w:tcW w:w="1265" w:type="dxa"/>
          </w:tcPr>
          <w:p w14:paraId="3B956F51" w14:textId="373072A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0.01484</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011304A9"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0.0086369</w:t>
            </w:r>
          </w:p>
        </w:tc>
        <w:tc>
          <w:tcPr>
            <w:tcW w:w="985" w:type="dxa"/>
          </w:tcPr>
          <w:p w14:paraId="0336B981" w14:textId="45F19996"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181.58</w:t>
            </w:r>
            <w:r>
              <w:rPr>
                <w:rStyle w:val="gd15mcfceub"/>
                <w:rFonts w:ascii="Times New Roman" w:hAnsi="Times New Roman" w:cs="Times New Roman"/>
                <w:color w:val="000000"/>
                <w:sz w:val="22"/>
                <w:szCs w:val="22"/>
                <w:bdr w:val="none" w:sz="0" w:space="0" w:color="auto" w:frame="1"/>
              </w:rPr>
              <w:t>6</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3266837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0.0098692</w:t>
            </w:r>
          </w:p>
        </w:tc>
        <w:tc>
          <w:tcPr>
            <w:tcW w:w="999" w:type="dxa"/>
          </w:tcPr>
          <w:p w14:paraId="255D6FCA" w14:textId="47F901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424.347</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24E6102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0.0716480</w:t>
            </w:r>
          </w:p>
        </w:tc>
        <w:tc>
          <w:tcPr>
            <w:tcW w:w="985" w:type="dxa"/>
          </w:tcPr>
          <w:p w14:paraId="30ECA134" w14:textId="52EB734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3.0502</w:t>
            </w:r>
          </w:p>
        </w:tc>
        <w:tc>
          <w:tcPr>
            <w:tcW w:w="1265" w:type="dxa"/>
          </w:tcPr>
          <w:p w14:paraId="00F12268" w14:textId="07D9F9C1"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0.08073</w:t>
            </w:r>
          </w:p>
        </w:tc>
        <w:tc>
          <w:tcPr>
            <w:tcW w:w="1255" w:type="dxa"/>
          </w:tcPr>
          <w:p w14:paraId="3DC1B371" w14:textId="4669CAFD"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0.0441913</w:t>
            </w:r>
          </w:p>
        </w:tc>
        <w:tc>
          <w:tcPr>
            <w:tcW w:w="999" w:type="dxa"/>
          </w:tcPr>
          <w:p w14:paraId="4B0DD0B7" w14:textId="2DB2F95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1.4427</w:t>
            </w:r>
          </w:p>
        </w:tc>
        <w:tc>
          <w:tcPr>
            <w:tcW w:w="1336" w:type="dxa"/>
          </w:tcPr>
          <w:p w14:paraId="6C0CD98A" w14:textId="36E696D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0.2297</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6075BB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-0.0004229</w:t>
            </w:r>
          </w:p>
        </w:tc>
        <w:tc>
          <w:tcPr>
            <w:tcW w:w="985" w:type="dxa"/>
          </w:tcPr>
          <w:p w14:paraId="2F94DC67" w14:textId="4615149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6.0923</w:t>
            </w:r>
          </w:p>
        </w:tc>
        <w:tc>
          <w:tcPr>
            <w:tcW w:w="1265" w:type="dxa"/>
          </w:tcPr>
          <w:p w14:paraId="7CD82418" w14:textId="5DB0430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0.01358</w:t>
            </w:r>
          </w:p>
        </w:tc>
        <w:tc>
          <w:tcPr>
            <w:tcW w:w="1255" w:type="dxa"/>
          </w:tcPr>
          <w:p w14:paraId="0AEDB445" w14:textId="3CC92F14"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-0.0005467</w:t>
            </w:r>
          </w:p>
        </w:tc>
        <w:tc>
          <w:tcPr>
            <w:tcW w:w="999" w:type="dxa"/>
          </w:tcPr>
          <w:p w14:paraId="5C295ECE" w14:textId="31C3BA5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24.9489</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77777777" w:rsidR="00160903" w:rsidRDefault="00160903" w:rsidP="0042612E">
      <w:pPr>
        <w:rPr>
          <w:noProof/>
        </w:rPr>
      </w:pPr>
    </w:p>
    <w:p w14:paraId="13CE1E84" w14:textId="57EECFFE" w:rsidR="00D52177" w:rsidRDefault="00341F18" w:rsidP="0042612E">
      <w:pPr>
        <w:rPr>
          <w:noProof/>
        </w:rPr>
      </w:pPr>
      <w:r>
        <w:rPr>
          <w:noProof/>
        </w:rPr>
        <w:t xml:space="preserve">Table 5: </w:t>
      </w:r>
      <w:r w:rsidR="00160903">
        <w:rPr>
          <w:noProof/>
        </w:rPr>
        <w:t>Species network to individual network comparisons</w:t>
      </w:r>
    </w:p>
    <w:tbl>
      <w:tblPr>
        <w:tblStyle w:val="TableGrid"/>
        <w:tblW w:w="0" w:type="auto"/>
        <w:tblLook w:val="04A0" w:firstRow="1" w:lastRow="0" w:firstColumn="1" w:lastColumn="0" w:noHBand="0" w:noVBand="1"/>
      </w:tblPr>
      <w:tblGrid>
        <w:gridCol w:w="3116"/>
        <w:gridCol w:w="3117"/>
        <w:gridCol w:w="3117"/>
      </w:tblGrid>
      <w:tr w:rsidR="00F81641" w14:paraId="0234A813" w14:textId="77777777" w:rsidTr="00F81641">
        <w:tc>
          <w:tcPr>
            <w:tcW w:w="3116" w:type="dxa"/>
          </w:tcPr>
          <w:p w14:paraId="1B8F6433" w14:textId="31A17B69" w:rsidR="00F81641" w:rsidRDefault="00F81641" w:rsidP="0042612E">
            <w:pPr>
              <w:rPr>
                <w:noProof/>
              </w:rPr>
            </w:pPr>
            <w:r>
              <w:rPr>
                <w:noProof/>
              </w:rPr>
              <w:t>Indice</w:t>
            </w:r>
          </w:p>
        </w:tc>
        <w:tc>
          <w:tcPr>
            <w:tcW w:w="3117" w:type="dxa"/>
          </w:tcPr>
          <w:p w14:paraId="6703B8BD" w14:textId="525A9AD1" w:rsidR="00F81641" w:rsidRDefault="00F81641" w:rsidP="0042612E">
            <w:pPr>
              <w:rPr>
                <w:noProof/>
              </w:rPr>
            </w:pPr>
            <w:r>
              <w:rPr>
                <w:noProof/>
              </w:rPr>
              <w:t>Species Level</w:t>
            </w:r>
          </w:p>
        </w:tc>
        <w:tc>
          <w:tcPr>
            <w:tcW w:w="3117" w:type="dxa"/>
          </w:tcPr>
          <w:p w14:paraId="14D31E0D" w14:textId="794B7666" w:rsidR="00F81641" w:rsidRDefault="00F81641" w:rsidP="0042612E">
            <w:pPr>
              <w:rPr>
                <w:noProof/>
              </w:rPr>
            </w:pPr>
            <w:r>
              <w:rPr>
                <w:noProof/>
              </w:rPr>
              <w:t>Individual</w:t>
            </w:r>
          </w:p>
        </w:tc>
      </w:tr>
      <w:tr w:rsidR="00F81641" w14:paraId="1EAEB6E6" w14:textId="77777777" w:rsidTr="00F81641">
        <w:tc>
          <w:tcPr>
            <w:tcW w:w="3116" w:type="dxa"/>
          </w:tcPr>
          <w:p w14:paraId="3920A217" w14:textId="6B1649D3" w:rsidR="00F81641" w:rsidRDefault="00CD0043" w:rsidP="0042612E">
            <w:pPr>
              <w:rPr>
                <w:noProof/>
              </w:rPr>
            </w:pPr>
            <w:r>
              <w:rPr>
                <w:noProof/>
              </w:rPr>
              <w:t xml:space="preserve">Weighted </w:t>
            </w:r>
            <w:r w:rsidR="00F81641">
              <w:rPr>
                <w:noProof/>
              </w:rPr>
              <w:t>Connectance</w:t>
            </w:r>
          </w:p>
        </w:tc>
        <w:tc>
          <w:tcPr>
            <w:tcW w:w="3117" w:type="dxa"/>
          </w:tcPr>
          <w:p w14:paraId="62F0BA51" w14:textId="77777777" w:rsidR="00F81641" w:rsidRDefault="001619C6"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0.15038761</w:t>
            </w:r>
          </w:p>
          <w:p w14:paraId="485B62C4" w14:textId="7777777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-40.94254</w:t>
            </w:r>
          </w:p>
          <w:p w14:paraId="5564B5A6" w14:textId="624ECEB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Mean: 0.2756232</w:t>
            </w:r>
          </w:p>
          <w:p w14:paraId="33F7273F" w14:textId="6B637E4A" w:rsidR="001619C6" w:rsidRDefault="001619C6" w:rsidP="0042612E">
            <w:pPr>
              <w:rPr>
                <w:noProof/>
              </w:rPr>
            </w:pPr>
          </w:p>
        </w:tc>
        <w:tc>
          <w:tcPr>
            <w:tcW w:w="3117" w:type="dxa"/>
          </w:tcPr>
          <w:p w14:paraId="51A98CB4" w14:textId="77777777" w:rsidR="00CD0043" w:rsidRDefault="00CD0043"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0.08094487</w:t>
            </w:r>
          </w:p>
          <w:p w14:paraId="7C6C055E"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-16.11034</w:t>
            </w:r>
          </w:p>
          <w:p w14:paraId="2C75E288" w14:textId="3B6E52E3" w:rsidR="00CD0043" w:rsidRDefault="00CD0043" w:rsidP="0042612E">
            <w:pPr>
              <w:rPr>
                <w:rFonts w:ascii="Lucida Grande" w:hAnsi="Lucida Grande" w:cs="Lucida Grande"/>
                <w:color w:val="000000"/>
                <w:sz w:val="17"/>
                <w:szCs w:val="17"/>
              </w:rPr>
            </w:pPr>
          </w:p>
          <w:p w14:paraId="33CB6F8A" w14:textId="1987170A" w:rsidR="00CD0043" w:rsidRDefault="00CD0043" w:rsidP="00CD0043">
            <w:pPr>
              <w:pStyle w:val="HTMLPreformatted"/>
              <w:shd w:val="clear" w:color="auto" w:fill="FFFFFF"/>
              <w:wordWrap w:val="0"/>
              <w:rPr>
                <w:rStyle w:val="gd15mcfceub"/>
                <w:rFonts w:ascii="Lucida Console" w:hAnsi="Lucida Console"/>
                <w:color w:val="000000"/>
                <w:bdr w:val="none" w:sz="0" w:space="0" w:color="auto" w:frame="1"/>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0.1311256</w:t>
            </w:r>
          </w:p>
          <w:p w14:paraId="6E8B997F" w14:textId="77777777" w:rsidR="00355545" w:rsidRDefault="00355545" w:rsidP="00CD0043">
            <w:pPr>
              <w:pStyle w:val="HTMLPreformatted"/>
              <w:shd w:val="clear" w:color="auto" w:fill="FFFFFF"/>
              <w:wordWrap w:val="0"/>
              <w:rPr>
                <w:rFonts w:ascii="Lucida Console" w:hAnsi="Lucida Console"/>
                <w:color w:val="000000"/>
              </w:rPr>
            </w:pPr>
          </w:p>
          <w:p w14:paraId="7B4A3B2B"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0.1196121</w:t>
            </w:r>
          </w:p>
          <w:p w14:paraId="2BA97308" w14:textId="5A219215" w:rsidR="00CD0043" w:rsidRDefault="00CD0043" w:rsidP="0042612E">
            <w:pPr>
              <w:rPr>
                <w:noProof/>
              </w:rPr>
            </w:pPr>
          </w:p>
        </w:tc>
      </w:tr>
      <w:tr w:rsidR="00F81641" w14:paraId="57587F61" w14:textId="77777777" w:rsidTr="00F81641">
        <w:tc>
          <w:tcPr>
            <w:tcW w:w="3116" w:type="dxa"/>
          </w:tcPr>
          <w:p w14:paraId="31BDA1DA" w14:textId="330474DD" w:rsidR="00F81641" w:rsidRDefault="00F81641" w:rsidP="0042612E">
            <w:pPr>
              <w:rPr>
                <w:noProof/>
              </w:rPr>
            </w:pPr>
            <w:r>
              <w:rPr>
                <w:noProof/>
              </w:rPr>
              <w:t xml:space="preserve">H2 </w:t>
            </w:r>
          </w:p>
        </w:tc>
        <w:tc>
          <w:tcPr>
            <w:tcW w:w="3117" w:type="dxa"/>
          </w:tcPr>
          <w:p w14:paraId="126CEA57" w14:textId="77777777" w:rsidR="00F81641" w:rsidRDefault="00F81641" w:rsidP="0042612E">
            <w:pPr>
              <w:rPr>
                <w:rFonts w:ascii="Lucida Grande" w:hAnsi="Lucida Grande" w:cs="Lucida Grande"/>
                <w:color w:val="000000"/>
                <w:sz w:val="17"/>
                <w:szCs w:val="17"/>
              </w:rPr>
            </w:pPr>
            <w:r>
              <w:rPr>
                <w:rFonts w:ascii="Lucida Grande" w:hAnsi="Lucida Grande" w:cs="Lucida Grande"/>
                <w:color w:val="000000"/>
                <w:sz w:val="17"/>
                <w:szCs w:val="17"/>
              </w:rPr>
              <w:t>0.42532319</w:t>
            </w:r>
          </w:p>
          <w:p w14:paraId="59EA34C6"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Z-score </w:t>
            </w:r>
            <w:r>
              <w:rPr>
                <w:rStyle w:val="gd15mcfceub"/>
                <w:rFonts w:ascii="Lucida Console" w:hAnsi="Lucida Console"/>
                <w:color w:val="000000"/>
                <w:bdr w:val="none" w:sz="0" w:space="0" w:color="auto" w:frame="1"/>
              </w:rPr>
              <w:t>57.16165</w:t>
            </w:r>
          </w:p>
          <w:p w14:paraId="04B33F8F" w14:textId="77777777" w:rsidR="003F0ABF" w:rsidRDefault="003F0ABF" w:rsidP="003F0AB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0.0475812</w:t>
            </w:r>
          </w:p>
          <w:p w14:paraId="52F6EA6E" w14:textId="18797DA8" w:rsidR="003F0ABF" w:rsidRDefault="00355545" w:rsidP="0042612E">
            <w:pPr>
              <w:rPr>
                <w:noProof/>
              </w:rPr>
            </w:pPr>
            <w:r>
              <w:rPr>
                <w:noProof/>
              </w:rPr>
              <w:t xml:space="preserve">Max: </w:t>
            </w:r>
            <w:r>
              <w:rPr>
                <w:rStyle w:val="gd15mcfceub"/>
                <w:rFonts w:ascii="Lucida Console" w:hAnsi="Lucida Console"/>
                <w:color w:val="000000"/>
                <w:bdr w:val="none" w:sz="0" w:space="0" w:color="auto" w:frame="1"/>
              </w:rPr>
              <w:t>0.06940527</w:t>
            </w:r>
          </w:p>
        </w:tc>
        <w:tc>
          <w:tcPr>
            <w:tcW w:w="3117" w:type="dxa"/>
          </w:tcPr>
          <w:p w14:paraId="1A489560" w14:textId="77777777" w:rsidR="00F81641" w:rsidRDefault="00A6010E" w:rsidP="0042612E">
            <w:pPr>
              <w:rPr>
                <w:rFonts w:ascii="Lucida Grande" w:hAnsi="Lucida Grande" w:cs="Lucida Grande"/>
                <w:color w:val="000000"/>
                <w:sz w:val="17"/>
                <w:szCs w:val="17"/>
              </w:rPr>
            </w:pPr>
            <w:r>
              <w:rPr>
                <w:rFonts w:ascii="Lucida Grande" w:hAnsi="Lucida Grande" w:cs="Lucida Grande"/>
                <w:color w:val="000000"/>
                <w:sz w:val="17"/>
                <w:szCs w:val="17"/>
              </w:rPr>
              <w:t>0.56665181</w:t>
            </w:r>
          </w:p>
          <w:p w14:paraId="2BA630CA" w14:textId="77371118" w:rsidR="00074D13" w:rsidRP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26.14875</w:t>
            </w:r>
          </w:p>
          <w:p w14:paraId="43362A8C" w14:textId="77777777" w:rsid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0.2004796</w:t>
            </w:r>
          </w:p>
          <w:p w14:paraId="4E559D51"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0.2428269</w:t>
            </w:r>
          </w:p>
          <w:p w14:paraId="658C6DAD" w14:textId="2F2E2A0C" w:rsidR="00074D13" w:rsidRPr="00355545" w:rsidRDefault="00074D13" w:rsidP="00355545">
            <w:pPr>
              <w:pStyle w:val="HTMLPreformatted"/>
              <w:shd w:val="clear" w:color="auto" w:fill="FFFFFF"/>
              <w:wordWrap w:val="0"/>
              <w:rPr>
                <w:rFonts w:ascii="Lucida Console" w:hAnsi="Lucida Console"/>
                <w:color w:val="000000"/>
              </w:rPr>
            </w:pPr>
          </w:p>
        </w:tc>
      </w:tr>
      <w:tr w:rsidR="00F81641" w14:paraId="3FBE1A79" w14:textId="77777777" w:rsidTr="00F81641">
        <w:tc>
          <w:tcPr>
            <w:tcW w:w="3116" w:type="dxa"/>
          </w:tcPr>
          <w:p w14:paraId="791B9DE7" w14:textId="5238B779" w:rsidR="00F81641" w:rsidRDefault="00F81641" w:rsidP="0042612E">
            <w:pPr>
              <w:rPr>
                <w:noProof/>
              </w:rPr>
            </w:pPr>
            <w:r>
              <w:rPr>
                <w:noProof/>
              </w:rPr>
              <w:t>WNODF</w:t>
            </w:r>
          </w:p>
        </w:tc>
        <w:tc>
          <w:tcPr>
            <w:tcW w:w="3117" w:type="dxa"/>
          </w:tcPr>
          <w:p w14:paraId="522F4D39" w14:textId="77777777" w:rsidR="00F81641" w:rsidRDefault="00F81641"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32.82754538</w:t>
            </w:r>
          </w:p>
          <w:p w14:paraId="2383EA19"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-8.393687</w:t>
            </w:r>
          </w:p>
          <w:p w14:paraId="1CD120CA" w14:textId="77777777" w:rsidR="003F0ABF" w:rsidRDefault="003F0ABF" w:rsidP="003F0ABF">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63.15026</w:t>
            </w:r>
          </w:p>
          <w:p w14:paraId="71B8663E" w14:textId="6F9D10A8" w:rsidR="003F0ABF" w:rsidRDefault="003F0ABF" w:rsidP="003F0ABF">
            <w:pPr>
              <w:pStyle w:val="HTMLPreformatted"/>
              <w:shd w:val="clear" w:color="auto" w:fill="FFFFFF"/>
              <w:wordWrap w:val="0"/>
              <w:rPr>
                <w:rFonts w:ascii="Lucida Console" w:hAnsi="Lucida Console"/>
                <w:color w:val="000000"/>
              </w:rPr>
            </w:pPr>
          </w:p>
          <w:p w14:paraId="1D2D9D3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72.83434</w:t>
            </w:r>
          </w:p>
          <w:p w14:paraId="4767E524" w14:textId="77777777" w:rsidR="003F0ABF" w:rsidRDefault="003F0ABF" w:rsidP="0042612E">
            <w:pPr>
              <w:rPr>
                <w:noProof/>
              </w:rPr>
            </w:pPr>
          </w:p>
          <w:p w14:paraId="338595D0" w14:textId="0F6266EE" w:rsidR="003F0ABF" w:rsidRDefault="003F0ABF" w:rsidP="0042612E">
            <w:pPr>
              <w:rPr>
                <w:noProof/>
              </w:rPr>
            </w:pPr>
          </w:p>
        </w:tc>
        <w:tc>
          <w:tcPr>
            <w:tcW w:w="3117" w:type="dxa"/>
          </w:tcPr>
          <w:p w14:paraId="586096FE" w14:textId="77777777" w:rsidR="00F81641" w:rsidRDefault="00A6010E"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4.65012620</w:t>
            </w:r>
          </w:p>
          <w:p w14:paraId="60C1DAC4"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-6.40035</w:t>
            </w:r>
          </w:p>
          <w:p w14:paraId="426FD9D6" w14:textId="77777777" w:rsidR="00CD0043" w:rsidRDefault="00CD0043" w:rsidP="00CD0043">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8.128909</w:t>
            </w:r>
          </w:p>
          <w:p w14:paraId="5273B270"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9.844356</w:t>
            </w:r>
          </w:p>
          <w:p w14:paraId="6473384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6.190922</w:t>
            </w:r>
          </w:p>
          <w:p w14:paraId="26D11FCF" w14:textId="41F9DAD8" w:rsidR="00CD0043" w:rsidRDefault="00CD0043" w:rsidP="0042612E">
            <w:pPr>
              <w:rPr>
                <w:noProof/>
              </w:rPr>
            </w:pPr>
          </w:p>
        </w:tc>
      </w:tr>
      <w:tr w:rsidR="00F81641" w14:paraId="430B2698" w14:textId="77777777" w:rsidTr="00F81641">
        <w:tc>
          <w:tcPr>
            <w:tcW w:w="3116" w:type="dxa"/>
          </w:tcPr>
          <w:p w14:paraId="7B0A585D" w14:textId="76736FE3" w:rsidR="00F81641" w:rsidRDefault="0072632B" w:rsidP="0042612E">
            <w:pPr>
              <w:rPr>
                <w:noProof/>
              </w:rPr>
            </w:pPr>
            <w:r>
              <w:rPr>
                <w:noProof/>
              </w:rPr>
              <w:t>Modularity</w:t>
            </w:r>
          </w:p>
        </w:tc>
        <w:tc>
          <w:tcPr>
            <w:tcW w:w="3117" w:type="dxa"/>
          </w:tcPr>
          <w:p w14:paraId="56D8D9CC" w14:textId="7F9CEB69"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Obs :0.4358832</w:t>
            </w:r>
          </w:p>
          <w:p w14:paraId="50625EFF" w14:textId="729ED0BE" w:rsidR="00F81641" w:rsidRPr="0081391D" w:rsidRDefault="0072632B" w:rsidP="0081391D">
            <w:pPr>
              <w:pStyle w:val="HTMLPreformatted"/>
              <w:shd w:val="clear" w:color="auto" w:fill="FFFFFF"/>
              <w:wordWrap w:val="0"/>
              <w:rPr>
                <w:rFonts w:ascii="Lucida Console" w:hAnsi="Lucida Console"/>
                <w:color w:val="000000"/>
              </w:rPr>
            </w:pPr>
            <w:r>
              <w:rPr>
                <w:noProof/>
              </w:rPr>
              <w:t>Random value</w:t>
            </w:r>
            <w:r w:rsidR="0081391D">
              <w:rPr>
                <w:noProof/>
              </w:rPr>
              <w:t xml:space="preserve">: </w:t>
            </w:r>
            <w:r w:rsidR="0081391D">
              <w:rPr>
                <w:rStyle w:val="gd15mcfceub"/>
                <w:rFonts w:ascii="Lucida Console" w:hAnsi="Lucida Console"/>
                <w:color w:val="000000"/>
                <w:bdr w:val="none" w:sz="0" w:space="0" w:color="auto" w:frame="1"/>
              </w:rPr>
              <w:t>0.09052169</w:t>
            </w:r>
          </w:p>
          <w:p w14:paraId="05547314" w14:textId="513F8E87" w:rsidR="0081391D" w:rsidRDefault="0072632B" w:rsidP="0081391D">
            <w:pPr>
              <w:pStyle w:val="HTMLPreformatted"/>
              <w:shd w:val="clear" w:color="auto" w:fill="FFFFFF"/>
              <w:wordWrap w:val="0"/>
              <w:rPr>
                <w:rStyle w:val="gd15mcfceub"/>
                <w:rFonts w:ascii="Lucida Console" w:hAnsi="Lucida Console"/>
                <w:color w:val="000000"/>
                <w:bdr w:val="none" w:sz="0" w:space="0" w:color="auto" w:frame="1"/>
              </w:rPr>
            </w:pPr>
            <w:r>
              <w:rPr>
                <w:noProof/>
              </w:rPr>
              <w:t>Z</w:t>
            </w:r>
            <w:r w:rsidR="0081391D">
              <w:rPr>
                <w:noProof/>
              </w:rPr>
              <w:t xml:space="preserve">: </w:t>
            </w:r>
            <w:r w:rsidR="0081391D">
              <w:rPr>
                <w:rStyle w:val="gd15mcfceub"/>
                <w:rFonts w:ascii="Lucida Console" w:hAnsi="Lucida Console"/>
                <w:color w:val="000000"/>
                <w:bdr w:val="none" w:sz="0" w:space="0" w:color="auto" w:frame="1"/>
              </w:rPr>
              <w:t>36.35723</w:t>
            </w:r>
          </w:p>
          <w:p w14:paraId="0E4BAC13" w14:textId="77777777" w:rsidR="002C0361" w:rsidRDefault="002C0361" w:rsidP="0081391D">
            <w:pPr>
              <w:pStyle w:val="HTMLPreformatted"/>
              <w:shd w:val="clear" w:color="auto" w:fill="FFFFFF"/>
              <w:wordWrap w:val="0"/>
              <w:rPr>
                <w:rFonts w:ascii="Lucida Console" w:hAnsi="Lucida Console"/>
                <w:color w:val="000000"/>
              </w:rPr>
            </w:pPr>
          </w:p>
          <w:p w14:paraId="4A387572" w14:textId="77777777" w:rsidR="0072632B" w:rsidRDefault="00477AB1" w:rsidP="0042612E">
            <w:pPr>
              <w:rPr>
                <w:noProof/>
              </w:rPr>
            </w:pPr>
            <w:r>
              <w:rPr>
                <w:noProof/>
              </w:rPr>
              <w:t>Random comp i:sp</w:t>
            </w:r>
          </w:p>
          <w:p w14:paraId="56ECE1C4" w14:textId="3A397B35" w:rsidR="00477AB1" w:rsidRDefault="00477AB1" w:rsidP="0042612E">
            <w:pPr>
              <w:rPr>
                <w:noProof/>
              </w:rPr>
            </w:pPr>
          </w:p>
        </w:tc>
        <w:tc>
          <w:tcPr>
            <w:tcW w:w="3117" w:type="dxa"/>
          </w:tcPr>
          <w:p w14:paraId="79239BCD" w14:textId="77777777"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0.5893211</w:t>
            </w:r>
          </w:p>
          <w:p w14:paraId="2DDC1D2B" w14:textId="2D2FBFBC" w:rsidR="00F81641" w:rsidRPr="005E04F3" w:rsidRDefault="00A17A76" w:rsidP="005E04F3">
            <w:pPr>
              <w:pStyle w:val="HTMLPreformatted"/>
              <w:shd w:val="clear" w:color="auto" w:fill="FFFFFF"/>
              <w:wordWrap w:val="0"/>
              <w:rPr>
                <w:rFonts w:ascii="Lucida Console" w:hAnsi="Lucida Console"/>
                <w:color w:val="000000"/>
              </w:rPr>
            </w:pPr>
            <w:r>
              <w:rPr>
                <w:noProof/>
              </w:rPr>
              <w:t xml:space="preserve">Random value: </w:t>
            </w:r>
            <w:r w:rsidR="005E04F3">
              <w:rPr>
                <w:noProof/>
              </w:rPr>
              <w:t xml:space="preserve"> </w:t>
            </w:r>
            <w:r w:rsidR="005E04F3">
              <w:rPr>
                <w:rStyle w:val="gd15mcfceub"/>
                <w:rFonts w:ascii="Lucida Console" w:hAnsi="Lucida Console"/>
                <w:color w:val="000000"/>
                <w:bdr w:val="none" w:sz="0" w:space="0" w:color="auto" w:frame="1"/>
              </w:rPr>
              <w:t>0.3842228</w:t>
            </w:r>
          </w:p>
          <w:p w14:paraId="589E1151" w14:textId="25A93B1B" w:rsidR="00A17A76" w:rsidRDefault="005E04F3" w:rsidP="0042612E">
            <w:pPr>
              <w:rPr>
                <w:noProof/>
              </w:rPr>
            </w:pPr>
            <w:r>
              <w:rPr>
                <w:noProof/>
              </w:rPr>
              <w:t>24.35</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77777777" w:rsidR="004C1AAF" w:rsidRDefault="004C1AAF" w:rsidP="0042612E">
      <w:pPr>
        <w:rPr>
          <w:noProof/>
        </w:rPr>
      </w:pPr>
    </w:p>
    <w:p w14:paraId="5A462897" w14:textId="36F35F70" w:rsidR="008C0B0E" w:rsidRPr="00D5357A" w:rsidRDefault="00E00475" w:rsidP="0042612E">
      <w:pPr>
        <w:rPr>
          <w:b/>
        </w:rPr>
      </w:pPr>
      <w:r w:rsidRPr="00D5357A">
        <w:rPr>
          <w:b/>
        </w:rPr>
        <w:t>Appendix</w:t>
      </w:r>
    </w:p>
    <w:p w14:paraId="27F5078F" w14:textId="0B6225A6" w:rsidR="00E00475" w:rsidRDefault="00E00475" w:rsidP="0042612E">
      <w:r>
        <w:t>Table A.1: Functional groups</w:t>
      </w:r>
    </w:p>
    <w:tbl>
      <w:tblPr>
        <w:tblStyle w:val="PlainTable21"/>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r w:rsidRPr="00E00475">
              <w:t>Taxons</w:t>
            </w:r>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r w:rsidRPr="00E00475">
              <w:t>LtLbee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r w:rsidRPr="00E00475">
              <w:t>Anthophora</w:t>
            </w:r>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r w:rsidRPr="00E00475">
              <w:t>StVLbee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r w:rsidRPr="00E00475">
              <w:t>Centris</w:t>
            </w:r>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r w:rsidRPr="00E00475">
              <w:t>StLBee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r w:rsidRPr="00E00475">
              <w:t>Diadasia, Mellisodes</w:t>
            </w:r>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r w:rsidRPr="00E00475">
              <w:t>StMbee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r w:rsidRPr="00E00475">
              <w:t>StSmbee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r w:rsidRPr="00E00475">
              <w:t>Lasioglossum (La</w:t>
            </w:r>
            <w:r w:rsidR="00D45E50">
              <w:t>sioglossum), Hesperapis, Hylaeus</w:t>
            </w:r>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r w:rsidRPr="00E00475">
              <w:t>StVSbee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r>
              <w:t>Apis mellifera</w:t>
            </w:r>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r w:rsidRPr="00E00475">
              <w:t>SmDi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r w:rsidRPr="00E00475">
              <w:t>LgDi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r w:rsidRPr="00E00475">
              <w:t>Nwasp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r>
              <w:t>Ammo</w:t>
            </w:r>
            <w:r w:rsidR="00E00475" w:rsidRPr="00E00475">
              <w:t>phila, Bembecini, Eumeninae, Pompilidae</w:t>
            </w:r>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r w:rsidRPr="00E00475">
              <w:t>LpBeefly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r w:rsidRPr="00E00475">
              <w:t>Bombylinae</w:t>
            </w:r>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r w:rsidRPr="00E00475">
              <w:t>SpBeefly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r w:rsidRPr="00E00475">
              <w:t>Anthracinae etc</w:t>
            </w:r>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r w:rsidRPr="00E00475">
              <w:t xml:space="preserve">Allograpta exotica, </w:t>
            </w:r>
            <w:r w:rsidR="00A337B0" w:rsidRPr="00E00475">
              <w:t>E</w:t>
            </w:r>
            <w:r w:rsidR="00A337B0">
              <w:t>upeodes</w:t>
            </w:r>
            <w:r w:rsidR="00D45E50">
              <w:t xml:space="preserve"> volucris, Eristalis sp., P</w:t>
            </w:r>
            <w:r w:rsidRPr="00E00475">
              <w:t>seudodoros clavatus</w:t>
            </w:r>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r>
              <w:t>Calypte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r>
              <w:t>Elaterinae</w:t>
            </w:r>
            <w:r w:rsidR="00A337B0">
              <w:t>, C</w:t>
            </w:r>
            <w:r w:rsidR="00E00475" w:rsidRPr="00E00475">
              <w:t>hrysomelidae</w:t>
            </w:r>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r w:rsidRPr="00E00475">
              <w:t>MicroLep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r>
              <w:t xml:space="preserve">Coleophora, </w:t>
            </w:r>
            <w:r w:rsidRPr="00D45E50">
              <w:t>Lithariapteryx</w:t>
            </w:r>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r w:rsidR="00D45E50" w:rsidRPr="00D45E50">
              <w:t>Papilio polyxenes coloro</w:t>
            </w:r>
            <w:r w:rsidR="00D45E50">
              <w:t>)</w:t>
            </w:r>
            <w:r w:rsidR="00590F7A">
              <w:t>, Mojave blue</w:t>
            </w:r>
            <w:r w:rsidR="00D45E50">
              <w:t xml:space="preserve"> (</w:t>
            </w:r>
            <w:r w:rsidR="00D45E50" w:rsidRPr="00D45E50">
              <w:t xml:space="preserve">Euphilotes mojave </w:t>
            </w:r>
            <w:r w:rsidR="00D45E50">
              <w:t>Mojave)</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r>
              <w:t>Eigancentrality</w:t>
            </w:r>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r>
              <w:t>Betweenness</w:t>
            </w:r>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lastRenderedPageBreak/>
              <w:t>Proportion conspecifics</w:t>
            </w:r>
          </w:p>
        </w:tc>
        <w:tc>
          <w:tcPr>
            <w:tcW w:w="3117" w:type="dxa"/>
          </w:tcPr>
          <w:p w14:paraId="000116FE" w14:textId="4CF7207B" w:rsidR="00714663" w:rsidRDefault="00A153E4" w:rsidP="00714663">
            <w:r>
              <w:t>Quasibinomial</w:t>
            </w:r>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Proportion heterospecifics</w:t>
            </w:r>
          </w:p>
        </w:tc>
        <w:tc>
          <w:tcPr>
            <w:tcW w:w="3117" w:type="dxa"/>
          </w:tcPr>
          <w:p w14:paraId="5B24595D" w14:textId="42E9B2CC" w:rsidR="00714663" w:rsidRDefault="00A153E4" w:rsidP="00714663">
            <w:r>
              <w:t>Quasibinomial</w:t>
            </w:r>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Contribution to nestedness</w:t>
            </w:r>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577" r="22596"/>
                    <a:stretch/>
                  </pic:blipFill>
                  <pic:spPr bwMode="auto">
                    <a:xfrm>
                      <a:off x="0" y="0"/>
                      <a:ext cx="3825766" cy="376029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29B10D4D" w:rsidR="00ED5AAF" w:rsidRDefault="00BD342E" w:rsidP="0042612E">
      <w:r>
        <w:lastRenderedPageBreak/>
        <w:t>Comparing best model to null (</w:t>
      </w:r>
      <w:r w:rsidR="00ED5AAF">
        <w:t>Visitation rates</w:t>
      </w:r>
      <w:r>
        <w:t>)</w:t>
      </w:r>
      <w:r w:rsidR="00ED5AAF">
        <w:t xml:space="preserve"> using car::Anova</w:t>
      </w:r>
      <w:r w:rsidR="00D5357A">
        <w:t xml:space="preserve"> = </w:t>
      </w:r>
      <w:r w:rsidR="00D5357A" w:rsidRPr="00D5357A">
        <w:rPr>
          <w:rStyle w:val="gnkrckgcgsb"/>
          <w:color w:val="000000"/>
          <w:bdr w:val="none" w:sz="0" w:space="0" w:color="auto" w:frame="1"/>
        </w:rPr>
        <w:t>Chi square: 40.687, df=4,p &lt;0.001</w:t>
      </w:r>
    </w:p>
    <w:p w14:paraId="0AF0E287" w14:textId="77777777" w:rsidR="00ED5AAF" w:rsidRDefault="00ED5AAF" w:rsidP="0042612E">
      <w:pPr>
        <w:rPr>
          <w:b/>
        </w:rPr>
      </w:pP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1"/>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r>
              <w:rPr>
                <w:sz w:val="22"/>
                <w:szCs w:val="22"/>
              </w:rPr>
              <w:t>Eiganvector</w:t>
            </w:r>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A97E109" w14:textId="672A5A43" w:rsidR="00114FEE" w:rsidRDefault="00114FEE" w:rsidP="0042612E"/>
    <w:p w14:paraId="5ED5B041" w14:textId="0683936B" w:rsidR="00714663" w:rsidRDefault="00714663" w:rsidP="0042612E">
      <w:r>
        <w:t>Table A5</w:t>
      </w:r>
    </w:p>
    <w:tbl>
      <w:tblPr>
        <w:tblStyle w:val="PlainTable21"/>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r>
              <w:rPr>
                <w:sz w:val="22"/>
                <w:szCs w:val="22"/>
              </w:rPr>
              <w:t>Betweenness (binomial)</w:t>
            </w:r>
          </w:p>
        </w:tc>
        <w:tc>
          <w:tcPr>
            <w:tcW w:w="4590" w:type="dxa"/>
            <w:gridSpan w:val="3"/>
          </w:tcPr>
          <w:p w14:paraId="66CEB468" w14:textId="014A2617" w:rsidR="000C443D" w:rsidRPr="00763AFE" w:rsidRDefault="000C443D" w:rsidP="00E33985">
            <w:pPr>
              <w:jc w:val="center"/>
              <w:rPr>
                <w:sz w:val="22"/>
                <w:szCs w:val="22"/>
              </w:rPr>
            </w:pPr>
            <w:r>
              <w:rPr>
                <w:sz w:val="22"/>
                <w:szCs w:val="22"/>
              </w:rPr>
              <w:t>Betweenness &gt; 0, gaussian</w:t>
            </w:r>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r w:rsidRPr="00763AFE">
              <w:rPr>
                <w:sz w:val="22"/>
                <w:szCs w:val="22"/>
              </w:rPr>
              <w:t>p</w:t>
            </w:r>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1"/>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r>
              <w:rPr>
                <w:sz w:val="22"/>
                <w:szCs w:val="22"/>
              </w:rPr>
              <w:t>Nestedness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r w:rsidRPr="00763AFE">
              <w:rPr>
                <w:sz w:val="22"/>
                <w:szCs w:val="22"/>
              </w:rPr>
              <w:t>p</w:t>
            </w:r>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r w:rsidRPr="00763AFE">
              <w:rPr>
                <w:sz w:val="22"/>
                <w:szCs w:val="22"/>
              </w:rPr>
              <w:t>p</w:t>
            </w:r>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-0.0106382  </w:t>
            </w:r>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-0.0126016  </w:t>
            </w:r>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1"/>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Proportion of Heterospecifics</w:t>
            </w:r>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r w:rsidRPr="00763AFE">
              <w:rPr>
                <w:sz w:val="22"/>
                <w:szCs w:val="22"/>
              </w:rPr>
              <w:t>p</w:t>
            </w:r>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r w:rsidRPr="00763AFE">
              <w:rPr>
                <w:sz w:val="22"/>
                <w:szCs w:val="22"/>
              </w:rPr>
              <w:t>p</w:t>
            </w:r>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lastRenderedPageBreak/>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AIC table for nnet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r>
              <w:t>Df</w:t>
            </w:r>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Species + shrub.density +  Quantity + N.flowers*day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Species + shrub.density +  Quantity +day + N.flowers</w:t>
            </w:r>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Species + shrub.density +  Quantity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t>Species + shrub.density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14D51FDA" w14:textId="77777777" w:rsidR="00E408D3" w:rsidRPr="00E408D3" w:rsidRDefault="00941BFD" w:rsidP="00E408D3">
      <w:pPr>
        <w:pStyle w:val="EndNoteBibliography"/>
        <w:spacing w:after="0"/>
        <w:ind w:left="720" w:hanging="720"/>
      </w:pPr>
      <w:r>
        <w:fldChar w:fldCharType="begin"/>
      </w:r>
      <w:r>
        <w:instrText xml:space="preserve"> ADDIN EN.REFLIST </w:instrText>
      </w:r>
      <w:r>
        <w:fldChar w:fldCharType="separate"/>
      </w:r>
      <w:bookmarkStart w:id="591" w:name="_ENREF_1"/>
      <w:r w:rsidR="00E408D3" w:rsidRPr="00E408D3">
        <w:t xml:space="preserve">Aizen, M.A. &amp; Rovere, A.E. (2010). Reproductive interactions mediated by flowering overlap in a temperate hummingbird–plant assemblage. </w:t>
      </w:r>
      <w:r w:rsidR="00E408D3" w:rsidRPr="00E408D3">
        <w:rPr>
          <w:i/>
        </w:rPr>
        <w:t>Oikos</w:t>
      </w:r>
      <w:r w:rsidR="00E408D3" w:rsidRPr="00E408D3">
        <w:t>, 119, 696-706.</w:t>
      </w:r>
      <w:bookmarkEnd w:id="591"/>
    </w:p>
    <w:p w14:paraId="24C3251D" w14:textId="77777777" w:rsidR="00E408D3" w:rsidRPr="00E408D3" w:rsidRDefault="00E408D3" w:rsidP="00E408D3">
      <w:pPr>
        <w:pStyle w:val="EndNoteBibliography"/>
        <w:spacing w:after="0"/>
        <w:ind w:left="720" w:hanging="720"/>
      </w:pPr>
      <w:bookmarkStart w:id="592" w:name="_ENREF_2"/>
      <w:r w:rsidRPr="00E408D3">
        <w:t xml:space="preserve">Almeida-Neto, M. &amp; Ulrich, W. (2011). A straightforward computational approach for measuring nestedness using quantitative matrices. </w:t>
      </w:r>
      <w:r w:rsidRPr="00E408D3">
        <w:rPr>
          <w:i/>
        </w:rPr>
        <w:t>Environmental Modelling &amp; Software</w:t>
      </w:r>
      <w:r w:rsidRPr="00E408D3">
        <w:t>, 26, 173-178.</w:t>
      </w:r>
      <w:bookmarkEnd w:id="592"/>
    </w:p>
    <w:p w14:paraId="06E25BFA" w14:textId="77777777" w:rsidR="00E408D3" w:rsidRPr="00E408D3" w:rsidRDefault="00E408D3" w:rsidP="00E408D3">
      <w:pPr>
        <w:pStyle w:val="EndNoteBibliography"/>
        <w:spacing w:after="0"/>
        <w:ind w:left="720" w:hanging="720"/>
      </w:pPr>
      <w:bookmarkStart w:id="593" w:name="_ENREF_3"/>
      <w:r w:rsidRPr="00E408D3">
        <w:t xml:space="preserve">Bascompte, J. &amp; Jordano, P. (2013). </w:t>
      </w:r>
      <w:r w:rsidRPr="00E408D3">
        <w:rPr>
          <w:i/>
        </w:rPr>
        <w:t>Mutualistic networks</w:t>
      </w:r>
      <w:r w:rsidRPr="00E408D3">
        <w:t>. Princeton University Press.</w:t>
      </w:r>
      <w:bookmarkEnd w:id="593"/>
    </w:p>
    <w:p w14:paraId="42F3E21A" w14:textId="77777777" w:rsidR="00E408D3" w:rsidRPr="00E408D3" w:rsidRDefault="00E408D3" w:rsidP="00E408D3">
      <w:pPr>
        <w:pStyle w:val="EndNoteBibliography"/>
        <w:spacing w:after="0"/>
        <w:ind w:left="720" w:hanging="720"/>
      </w:pPr>
      <w:bookmarkStart w:id="594" w:name="_ENREF_4"/>
      <w:r w:rsidRPr="00E408D3">
        <w:t xml:space="preserve">Beckett, S.J. (2016). Improved community detection in weighted bipartite networks. </w:t>
      </w:r>
      <w:r w:rsidRPr="00E408D3">
        <w:rPr>
          <w:i/>
        </w:rPr>
        <w:t>Royal Society open science</w:t>
      </w:r>
      <w:r w:rsidRPr="00E408D3">
        <w:t>, 3, 140536.</w:t>
      </w:r>
      <w:bookmarkEnd w:id="594"/>
    </w:p>
    <w:p w14:paraId="1F76ADF5" w14:textId="6C08C087" w:rsidR="00E408D3" w:rsidRPr="00E408D3" w:rsidRDefault="00E408D3" w:rsidP="00E408D3">
      <w:pPr>
        <w:pStyle w:val="EndNoteBibliography"/>
        <w:spacing w:after="0"/>
        <w:ind w:left="720" w:hanging="720"/>
      </w:pPr>
      <w:bookmarkStart w:id="595" w:name="_ENREF_5"/>
      <w:r w:rsidRPr="00E408D3">
        <w:t>Bivand, R., Anselin, L., Berke, O., Bernat, A., Carvalho, M., Chun, Y.</w:t>
      </w:r>
      <w:r w:rsidRPr="00E408D3">
        <w:rPr>
          <w:i/>
        </w:rPr>
        <w:t xml:space="preserve"> et al.</w:t>
      </w:r>
      <w:r w:rsidRPr="00E408D3">
        <w:t xml:space="preserve"> (2011). spdep: Spatial dependence: weighting schemes, statistics and models. R package version 0.5-31, URL </w:t>
      </w:r>
      <w:hyperlink r:id="rId17" w:history="1">
        <w:r w:rsidRPr="00E408D3">
          <w:rPr>
            <w:rStyle w:val="Hyperlink"/>
          </w:rPr>
          <w:t>http://CRAN</w:t>
        </w:r>
      </w:hyperlink>
      <w:r w:rsidRPr="00E408D3">
        <w:t>. R-project. org/package= spdep.</w:t>
      </w:r>
      <w:bookmarkEnd w:id="595"/>
    </w:p>
    <w:p w14:paraId="36BB5719" w14:textId="77777777" w:rsidR="00E408D3" w:rsidRPr="00E408D3" w:rsidRDefault="00E408D3" w:rsidP="00E408D3">
      <w:pPr>
        <w:pStyle w:val="EndNoteBibliography"/>
        <w:spacing w:after="0"/>
        <w:ind w:left="720" w:hanging="720"/>
      </w:pPr>
      <w:bookmarkStart w:id="596" w:name="_ENREF_6"/>
      <w:r w:rsidRPr="00E408D3">
        <w:t xml:space="preserve">Blüthgen, N., Menzel, F. &amp; Blüthgen, N. (2006). Measuring specialization in species interaction networks. </w:t>
      </w:r>
      <w:r w:rsidRPr="00E408D3">
        <w:rPr>
          <w:i/>
        </w:rPr>
        <w:t>BMC ecology</w:t>
      </w:r>
      <w:r w:rsidRPr="00E408D3">
        <w:t>, 6, 9.</w:t>
      </w:r>
      <w:bookmarkEnd w:id="596"/>
    </w:p>
    <w:p w14:paraId="358F91DB" w14:textId="77777777" w:rsidR="00E408D3" w:rsidRPr="00E408D3" w:rsidRDefault="00E408D3" w:rsidP="00E408D3">
      <w:pPr>
        <w:pStyle w:val="EndNoteBibliography"/>
        <w:spacing w:after="0"/>
        <w:ind w:left="720" w:hanging="720"/>
      </w:pPr>
      <w:bookmarkStart w:id="597" w:name="_ENREF_7"/>
      <w:r w:rsidRPr="00E408D3">
        <w:lastRenderedPageBreak/>
        <w:t xml:space="preserve">Braun, J. &amp; Lortie, C. (2018). Finding the bees knees: a conceptual framework and systematic review of the mechanisms of pollinator-mediated facilitation. </w:t>
      </w:r>
      <w:r w:rsidRPr="00E408D3">
        <w:rPr>
          <w:i/>
        </w:rPr>
        <w:t>Perspectives in Plant Ecology, Evolution and Systematics</w:t>
      </w:r>
      <w:r w:rsidRPr="00E408D3">
        <w:t>.</w:t>
      </w:r>
      <w:bookmarkEnd w:id="597"/>
    </w:p>
    <w:p w14:paraId="6C140557" w14:textId="77777777" w:rsidR="00E408D3" w:rsidRPr="00E408D3" w:rsidRDefault="00E408D3" w:rsidP="00E408D3">
      <w:pPr>
        <w:pStyle w:val="EndNoteBibliography"/>
        <w:spacing w:after="0"/>
        <w:ind w:left="720" w:hanging="720"/>
      </w:pPr>
      <w:bookmarkStart w:id="598" w:name="_ENREF_8"/>
      <w:r w:rsidRPr="00E408D3">
        <w:t>Brooks, M.E., Kristensen, K., van Benthem, K.J., Magnusson, A., Berg, C.W., Nielsen, A.</w:t>
      </w:r>
      <w:r w:rsidRPr="00E408D3">
        <w:rPr>
          <w:i/>
        </w:rPr>
        <w:t xml:space="preserve"> et al.</w:t>
      </w:r>
      <w:r w:rsidRPr="00E408D3">
        <w:t xml:space="preserve"> (2017). glmmTMB balances speed and flexibility among packages for zero-inflated generalized linear mixed modeling. </w:t>
      </w:r>
      <w:r w:rsidRPr="00E408D3">
        <w:rPr>
          <w:i/>
        </w:rPr>
        <w:t>The R journal</w:t>
      </w:r>
      <w:r w:rsidRPr="00E408D3">
        <w:t>, 9, 378-400.</w:t>
      </w:r>
      <w:bookmarkEnd w:id="598"/>
    </w:p>
    <w:p w14:paraId="2CA2A881" w14:textId="77777777" w:rsidR="00E408D3" w:rsidRPr="00E408D3" w:rsidRDefault="00E408D3" w:rsidP="00E408D3">
      <w:pPr>
        <w:pStyle w:val="EndNoteBibliography"/>
        <w:spacing w:after="0"/>
        <w:ind w:left="720" w:hanging="720"/>
      </w:pPr>
      <w:bookmarkStart w:id="599" w:name="_ENREF_9"/>
      <w:r w:rsidRPr="00E408D3">
        <w:t xml:space="preserve">Csardi, G. &amp; Nepusz, T. (2006). The igraph software package for complex network research. </w:t>
      </w:r>
      <w:r w:rsidRPr="00E408D3">
        <w:rPr>
          <w:i/>
        </w:rPr>
        <w:t>InterJournal, Complex Systems</w:t>
      </w:r>
      <w:r w:rsidRPr="00E408D3">
        <w:t>, 1695, 1-9.</w:t>
      </w:r>
      <w:bookmarkEnd w:id="599"/>
    </w:p>
    <w:p w14:paraId="1E1C44F0" w14:textId="77777777" w:rsidR="00E408D3" w:rsidRPr="00E408D3" w:rsidRDefault="00E408D3" w:rsidP="00E408D3">
      <w:pPr>
        <w:pStyle w:val="EndNoteBibliography"/>
        <w:spacing w:after="0"/>
        <w:ind w:left="720" w:hanging="720"/>
      </w:pPr>
      <w:bookmarkStart w:id="600" w:name="_ENREF_10"/>
      <w:r w:rsidRPr="00E408D3">
        <w:t xml:space="preserve">Donnelly, S.E., Lortie, C.J. &amp; Aarssen, L.W. (1998). Pollination in Verbascum thapsus (Scrophulariaceae): the advantage of being tall. </w:t>
      </w:r>
      <w:r w:rsidRPr="00E408D3">
        <w:rPr>
          <w:i/>
        </w:rPr>
        <w:t>American Journal of Botany</w:t>
      </w:r>
      <w:r w:rsidRPr="00E408D3">
        <w:t>, 85, 1618-1625.</w:t>
      </w:r>
      <w:bookmarkEnd w:id="600"/>
    </w:p>
    <w:p w14:paraId="77F61D91" w14:textId="77777777" w:rsidR="00E408D3" w:rsidRPr="00E408D3" w:rsidRDefault="00E408D3" w:rsidP="00E408D3">
      <w:pPr>
        <w:pStyle w:val="EndNoteBibliography"/>
        <w:spacing w:after="0"/>
        <w:ind w:left="720" w:hanging="720"/>
      </w:pPr>
      <w:bookmarkStart w:id="601" w:name="_ENREF_11"/>
      <w:r w:rsidRPr="00E408D3">
        <w:t xml:space="preserve">Dormann, C.F. (2011). How to be a specialist? Quantifying specialisation in pollination networks. </w:t>
      </w:r>
      <w:r w:rsidRPr="00E408D3">
        <w:rPr>
          <w:i/>
        </w:rPr>
        <w:t>Network Biology</w:t>
      </w:r>
      <w:r w:rsidRPr="00E408D3">
        <w:t>, 1, 1-20.</w:t>
      </w:r>
      <w:bookmarkEnd w:id="601"/>
    </w:p>
    <w:p w14:paraId="248C8662" w14:textId="77777777" w:rsidR="00E408D3" w:rsidRPr="00E408D3" w:rsidRDefault="00E408D3" w:rsidP="00E408D3">
      <w:pPr>
        <w:pStyle w:val="EndNoteBibliography"/>
        <w:spacing w:after="0"/>
        <w:ind w:left="720" w:hanging="720"/>
      </w:pPr>
      <w:bookmarkStart w:id="602" w:name="_ENREF_12"/>
      <w:r w:rsidRPr="00E408D3">
        <w:t xml:space="preserve">Dormann, C.F., Gruber, B. &amp; Fründ, J. (2008). Introducing the bipartite package: analysing ecological networks. </w:t>
      </w:r>
      <w:r w:rsidRPr="00E408D3">
        <w:rPr>
          <w:i/>
        </w:rPr>
        <w:t>interaction</w:t>
      </w:r>
      <w:r w:rsidRPr="00E408D3">
        <w:t>, 1.</w:t>
      </w:r>
      <w:bookmarkEnd w:id="602"/>
    </w:p>
    <w:p w14:paraId="03F70532" w14:textId="77777777" w:rsidR="00E408D3" w:rsidRPr="00E408D3" w:rsidRDefault="00E408D3" w:rsidP="00E408D3">
      <w:pPr>
        <w:pStyle w:val="EndNoteBibliography"/>
        <w:spacing w:after="0"/>
        <w:ind w:left="720" w:hanging="720"/>
      </w:pPr>
      <w:bookmarkStart w:id="603" w:name="_ENREF_13"/>
      <w:r w:rsidRPr="00E408D3">
        <w:t xml:space="preserve">Doulcier, G. &amp; Stouffer, D. (2015). Rnetcarto: Fast network modularity and roles computation by simulated annealing. </w:t>
      </w:r>
      <w:r w:rsidRPr="00E408D3">
        <w:rPr>
          <w:i/>
        </w:rPr>
        <w:t>R package version 0.2</w:t>
      </w:r>
      <w:r w:rsidRPr="00E408D3">
        <w:t>, 4.</w:t>
      </w:r>
      <w:bookmarkEnd w:id="603"/>
    </w:p>
    <w:p w14:paraId="253D3815" w14:textId="77777777" w:rsidR="00E408D3" w:rsidRPr="00E408D3" w:rsidRDefault="00E408D3" w:rsidP="00E408D3">
      <w:pPr>
        <w:pStyle w:val="EndNoteBibliography"/>
        <w:spacing w:after="0"/>
        <w:ind w:left="720" w:hanging="720"/>
      </w:pPr>
      <w:bookmarkStart w:id="604" w:name="_ENREF_14"/>
      <w:r w:rsidRPr="00E408D3">
        <w:t xml:space="preserve">Dupont, Y., Trøjelsgaard, K. &amp; Olesen, J.M. (2011). Scaling down from species to individuals: a flower–visitation network between individual honeybees and thistle plants. </w:t>
      </w:r>
      <w:r w:rsidRPr="00E408D3">
        <w:rPr>
          <w:i/>
        </w:rPr>
        <w:t>Oikos</w:t>
      </w:r>
      <w:r w:rsidRPr="00E408D3">
        <w:t>, 120, 170-177.</w:t>
      </w:r>
      <w:bookmarkEnd w:id="604"/>
    </w:p>
    <w:p w14:paraId="4303EBBE" w14:textId="77777777" w:rsidR="00E408D3" w:rsidRPr="00E408D3" w:rsidRDefault="00E408D3" w:rsidP="00E408D3">
      <w:pPr>
        <w:pStyle w:val="EndNoteBibliography"/>
        <w:spacing w:after="0"/>
        <w:ind w:left="720" w:hanging="720"/>
      </w:pPr>
      <w:bookmarkStart w:id="605" w:name="_ENREF_15"/>
      <w:r w:rsidRPr="00E408D3">
        <w:t>Dupont, Y.L., Trøjelsgaard, K., Hagen, M., Henriksen, M.V., Olesen, J.M., Pedersen, N.M.</w:t>
      </w:r>
      <w:r w:rsidRPr="00E408D3">
        <w:rPr>
          <w:i/>
        </w:rPr>
        <w:t xml:space="preserve"> et al.</w:t>
      </w:r>
      <w:r w:rsidRPr="00E408D3">
        <w:t xml:space="preserve"> (2014). Spatial structure of an individual‐based plant–pollinator network. </w:t>
      </w:r>
      <w:r w:rsidRPr="00E408D3">
        <w:rPr>
          <w:i/>
        </w:rPr>
        <w:t>Oikos</w:t>
      </w:r>
      <w:r w:rsidRPr="00E408D3">
        <w:t>, 123, 1301-1310.</w:t>
      </w:r>
      <w:bookmarkEnd w:id="605"/>
    </w:p>
    <w:p w14:paraId="3FBA4FA0" w14:textId="77777777" w:rsidR="00E408D3" w:rsidRPr="00E408D3" w:rsidRDefault="00E408D3" w:rsidP="00E408D3">
      <w:pPr>
        <w:pStyle w:val="EndNoteBibliography"/>
        <w:spacing w:after="0"/>
        <w:ind w:left="720" w:hanging="720"/>
      </w:pPr>
      <w:bookmarkStart w:id="606" w:name="_ENREF_16"/>
      <w:r w:rsidRPr="00E408D3">
        <w:t>Eklöf, A., Jacob, U., Kopp, J., Bosch, J., Castro‐Urgal, R., Chacoff, N.P.</w:t>
      </w:r>
      <w:r w:rsidRPr="00E408D3">
        <w:rPr>
          <w:i/>
        </w:rPr>
        <w:t xml:space="preserve"> et al.</w:t>
      </w:r>
      <w:r w:rsidRPr="00E408D3">
        <w:t xml:space="preserve"> (2013). The dimensionality of ecological networks. </w:t>
      </w:r>
      <w:r w:rsidRPr="00E408D3">
        <w:rPr>
          <w:i/>
        </w:rPr>
        <w:t>Ecology letters</w:t>
      </w:r>
      <w:r w:rsidRPr="00E408D3">
        <w:t>, 16, 577-583.</w:t>
      </w:r>
      <w:bookmarkEnd w:id="606"/>
    </w:p>
    <w:p w14:paraId="63AA4AEC" w14:textId="77777777" w:rsidR="00E408D3" w:rsidRPr="00E408D3" w:rsidRDefault="00E408D3" w:rsidP="00E408D3">
      <w:pPr>
        <w:pStyle w:val="EndNoteBibliography"/>
        <w:spacing w:after="0"/>
        <w:ind w:left="720" w:hanging="720"/>
      </w:pPr>
      <w:bookmarkStart w:id="607" w:name="_ENREF_17"/>
      <w:r w:rsidRPr="00E408D3">
        <w:t xml:space="preserve">Emer, C., Memmott, J., Vaughan, I.P., Montoya, D. &amp; Tylianakis, J.M. (2016). Species roles in plant–pollinator communities are conserved across native and alien ranges. </w:t>
      </w:r>
      <w:r w:rsidRPr="00E408D3">
        <w:rPr>
          <w:i/>
        </w:rPr>
        <w:t>Diversity and Distributions</w:t>
      </w:r>
      <w:r w:rsidRPr="00E408D3">
        <w:t>, 22, 841-852.</w:t>
      </w:r>
      <w:bookmarkEnd w:id="607"/>
    </w:p>
    <w:p w14:paraId="54BF1BB5" w14:textId="77777777" w:rsidR="00E408D3" w:rsidRPr="00E408D3" w:rsidRDefault="00E408D3" w:rsidP="00E408D3">
      <w:pPr>
        <w:pStyle w:val="EndNoteBibliography"/>
        <w:spacing w:after="0"/>
        <w:ind w:left="720" w:hanging="720"/>
      </w:pPr>
      <w:bookmarkStart w:id="608" w:name="_ENREF_18"/>
      <w:r w:rsidRPr="00E408D3">
        <w:t>Fox, J., Weisberg, S., Adler, D., Bates, D., Baud-Bovy, G., Ellison, S.</w:t>
      </w:r>
      <w:r w:rsidRPr="00E408D3">
        <w:rPr>
          <w:i/>
        </w:rPr>
        <w:t xml:space="preserve"> et al.</w:t>
      </w:r>
      <w:r w:rsidRPr="00E408D3">
        <w:t xml:space="preserve"> (2012). Package ‘car’. </w:t>
      </w:r>
      <w:r w:rsidRPr="00E408D3">
        <w:rPr>
          <w:i/>
        </w:rPr>
        <w:t>Vienna: R Foundation for Statistical Computing</w:t>
      </w:r>
      <w:r w:rsidRPr="00E408D3">
        <w:t>.</w:t>
      </w:r>
      <w:bookmarkEnd w:id="608"/>
    </w:p>
    <w:p w14:paraId="0923CB1C" w14:textId="77777777" w:rsidR="00E408D3" w:rsidRPr="00E408D3" w:rsidRDefault="00E408D3" w:rsidP="00E408D3">
      <w:pPr>
        <w:pStyle w:val="EndNoteBibliography"/>
        <w:spacing w:after="0"/>
        <w:ind w:left="720" w:hanging="720"/>
      </w:pPr>
      <w:bookmarkStart w:id="609" w:name="_ENREF_19"/>
      <w:r w:rsidRPr="00E408D3">
        <w:t xml:space="preserve">Freeman, L.C. (1978). Centrality in social networks conceptual clarification. </w:t>
      </w:r>
      <w:r w:rsidRPr="00E408D3">
        <w:rPr>
          <w:i/>
        </w:rPr>
        <w:t>Social networks</w:t>
      </w:r>
      <w:r w:rsidRPr="00E408D3">
        <w:t>, 1, 215-239.</w:t>
      </w:r>
      <w:bookmarkEnd w:id="609"/>
    </w:p>
    <w:p w14:paraId="035F8D8A" w14:textId="77777777" w:rsidR="00E408D3" w:rsidRPr="00E408D3" w:rsidRDefault="00E408D3" w:rsidP="00E408D3">
      <w:pPr>
        <w:pStyle w:val="EndNoteBibliography"/>
        <w:spacing w:after="0"/>
        <w:ind w:left="720" w:hanging="720"/>
      </w:pPr>
      <w:bookmarkStart w:id="610" w:name="_ENREF_20"/>
      <w:r w:rsidRPr="00E408D3">
        <w:t xml:space="preserve">Gómez, J.M., Bosch, J., Perfectti, F., Fernández, J. &amp; Abdelaziz, M. (2007). Pollinator diversity affects plant reproduction and recruitment: the tradeoffs of generalization. </w:t>
      </w:r>
      <w:r w:rsidRPr="00E408D3">
        <w:rPr>
          <w:i/>
        </w:rPr>
        <w:t>Oecologia</w:t>
      </w:r>
      <w:r w:rsidRPr="00E408D3">
        <w:t>, 153, 597-605.</w:t>
      </w:r>
      <w:bookmarkEnd w:id="610"/>
    </w:p>
    <w:p w14:paraId="3B3B84F6" w14:textId="77777777" w:rsidR="00E408D3" w:rsidRPr="00E408D3" w:rsidRDefault="00E408D3" w:rsidP="00E408D3">
      <w:pPr>
        <w:pStyle w:val="EndNoteBibliography"/>
        <w:spacing w:after="0"/>
        <w:ind w:left="720" w:hanging="720"/>
      </w:pPr>
      <w:bookmarkStart w:id="611" w:name="_ENREF_21"/>
      <w:r w:rsidRPr="00E408D3">
        <w:t xml:space="preserve">Gómez, J.M. &amp; Perfectti, F. (2011). Fitness consequences of centrality in mutualistic individual-based networks. </w:t>
      </w:r>
      <w:r w:rsidRPr="00E408D3">
        <w:rPr>
          <w:i/>
        </w:rPr>
        <w:t>Proceedings of the Royal Society B: Biological Sciences</w:t>
      </w:r>
      <w:r w:rsidRPr="00E408D3">
        <w:t>, 279, 1754-1760.</w:t>
      </w:r>
      <w:bookmarkEnd w:id="611"/>
    </w:p>
    <w:p w14:paraId="228E93A4" w14:textId="77777777" w:rsidR="00E408D3" w:rsidRPr="00E408D3" w:rsidRDefault="00E408D3" w:rsidP="00E408D3">
      <w:pPr>
        <w:pStyle w:val="EndNoteBibliography"/>
        <w:spacing w:after="0"/>
        <w:ind w:left="720" w:hanging="720"/>
      </w:pPr>
      <w:bookmarkStart w:id="612" w:name="_ENREF_22"/>
      <w:r w:rsidRPr="00E408D3">
        <w:t xml:space="preserve">Greenleaf, S.S. &amp; Kremen, C. (2006). Wild bees enhance honey bees’ pollination of hybrid sunflower. </w:t>
      </w:r>
      <w:r w:rsidRPr="00E408D3">
        <w:rPr>
          <w:i/>
        </w:rPr>
        <w:t>Proceedings of the National Academy of Sciences</w:t>
      </w:r>
      <w:r w:rsidRPr="00E408D3">
        <w:t>, 103, 13890-13895.</w:t>
      </w:r>
      <w:bookmarkEnd w:id="612"/>
    </w:p>
    <w:p w14:paraId="158D135E" w14:textId="77777777" w:rsidR="00E408D3" w:rsidRPr="00E408D3" w:rsidRDefault="00E408D3" w:rsidP="00E408D3">
      <w:pPr>
        <w:pStyle w:val="EndNoteBibliography"/>
        <w:spacing w:after="0"/>
        <w:ind w:left="720" w:hanging="720"/>
      </w:pPr>
      <w:bookmarkStart w:id="613" w:name="_ENREF_23"/>
      <w:r w:rsidRPr="00E408D3">
        <w:t xml:space="preserve">Guimera, R. &amp; Amaral, L.A.N. (2005). Functional cartography of complex metabolic networks. </w:t>
      </w:r>
      <w:r w:rsidRPr="00E408D3">
        <w:rPr>
          <w:i/>
        </w:rPr>
        <w:t>nature</w:t>
      </w:r>
      <w:r w:rsidRPr="00E408D3">
        <w:t>, 433, 895.</w:t>
      </w:r>
      <w:bookmarkEnd w:id="613"/>
    </w:p>
    <w:p w14:paraId="349354A5" w14:textId="77777777" w:rsidR="00E408D3" w:rsidRPr="00E408D3" w:rsidRDefault="00E408D3" w:rsidP="00E408D3">
      <w:pPr>
        <w:pStyle w:val="EndNoteBibliography"/>
        <w:spacing w:after="0"/>
        <w:ind w:left="720" w:hanging="720"/>
      </w:pPr>
      <w:bookmarkStart w:id="614" w:name="_ENREF_24"/>
      <w:r w:rsidRPr="00E408D3">
        <w:t xml:space="preserve">Hegland, S.J., Grytnes, J.-A. &amp; Totland, Ø. (2008). The relative importance of positive and negative interactions for pollinator attraction in a plant community. </w:t>
      </w:r>
      <w:r w:rsidRPr="00E408D3">
        <w:rPr>
          <w:i/>
        </w:rPr>
        <w:t>Ecological Research</w:t>
      </w:r>
      <w:r w:rsidRPr="00E408D3">
        <w:t>, 24, 929-936.</w:t>
      </w:r>
      <w:bookmarkEnd w:id="614"/>
    </w:p>
    <w:p w14:paraId="44FADDD4" w14:textId="77777777" w:rsidR="00E408D3" w:rsidRPr="00E408D3" w:rsidRDefault="00E408D3" w:rsidP="00E408D3">
      <w:pPr>
        <w:pStyle w:val="EndNoteBibliography"/>
        <w:spacing w:after="0"/>
        <w:ind w:left="720" w:hanging="720"/>
      </w:pPr>
      <w:bookmarkStart w:id="615" w:name="_ENREF_25"/>
      <w:r w:rsidRPr="00E408D3">
        <w:lastRenderedPageBreak/>
        <w:t xml:space="preserve">Heinrich, B. (1979). Resource heterogeneity and patterns of movement in foraging bumblebees. </w:t>
      </w:r>
      <w:r w:rsidRPr="00E408D3">
        <w:rPr>
          <w:i/>
        </w:rPr>
        <w:t>Oecologia</w:t>
      </w:r>
      <w:r w:rsidRPr="00E408D3">
        <w:t>, 40, 235-245.</w:t>
      </w:r>
      <w:bookmarkEnd w:id="615"/>
    </w:p>
    <w:p w14:paraId="7BFCFC61" w14:textId="77777777" w:rsidR="00E408D3" w:rsidRPr="00E408D3" w:rsidRDefault="00E408D3" w:rsidP="00E408D3">
      <w:pPr>
        <w:pStyle w:val="EndNoteBibliography"/>
        <w:spacing w:after="0"/>
        <w:ind w:left="720" w:hanging="720"/>
      </w:pPr>
      <w:bookmarkStart w:id="616" w:name="_ENREF_26"/>
      <w:r w:rsidRPr="00E408D3">
        <w:t xml:space="preserve">Jennings, W.B. (2001). Comparative flowering phenology of plants in the western Mojave Desert. </w:t>
      </w:r>
      <w:r w:rsidRPr="00E408D3">
        <w:rPr>
          <w:i/>
        </w:rPr>
        <w:t>Madroño</w:t>
      </w:r>
      <w:r w:rsidRPr="00E408D3">
        <w:t>, 162-171.</w:t>
      </w:r>
      <w:bookmarkEnd w:id="616"/>
    </w:p>
    <w:p w14:paraId="2DB5065B" w14:textId="77777777" w:rsidR="00E408D3" w:rsidRPr="00E408D3" w:rsidRDefault="00E408D3" w:rsidP="00E408D3">
      <w:pPr>
        <w:pStyle w:val="EndNoteBibliography"/>
        <w:spacing w:after="0"/>
        <w:ind w:left="720" w:hanging="720"/>
      </w:pPr>
      <w:bookmarkStart w:id="617" w:name="_ENREF_27"/>
      <w:r w:rsidRPr="00E408D3">
        <w:t xml:space="preserve">Klein, A.M., Steffan–Dewenter, I. &amp; Tscharntke, T. (2003). Fruit set of highland coffee increases with the diversity of pollinating bees. </w:t>
      </w:r>
      <w:r w:rsidRPr="00E408D3">
        <w:rPr>
          <w:i/>
        </w:rPr>
        <w:t>Proceedings of the Royal Society of London. Series B: Biological Sciences</w:t>
      </w:r>
      <w:r w:rsidRPr="00E408D3">
        <w:t>, 270, 955-961.</w:t>
      </w:r>
      <w:bookmarkEnd w:id="617"/>
    </w:p>
    <w:p w14:paraId="7DFD0E38" w14:textId="77777777" w:rsidR="00E408D3" w:rsidRPr="00E408D3" w:rsidRDefault="00E408D3" w:rsidP="00E408D3">
      <w:pPr>
        <w:pStyle w:val="EndNoteBibliography"/>
        <w:spacing w:after="0"/>
        <w:ind w:left="720" w:hanging="720"/>
      </w:pPr>
      <w:bookmarkStart w:id="618" w:name="_ENREF_28"/>
      <w:r w:rsidRPr="00E408D3">
        <w:t xml:space="preserve">Maglianesi, M.A., Blüthgen, N., Böhning‐Gaese, K. &amp; Schleuning, M. (2015). Functional structure and specialization in three tropical plant–hummingbird interaction networks across an elevational gradient in Costa Rica. </w:t>
      </w:r>
      <w:r w:rsidRPr="00E408D3">
        <w:rPr>
          <w:i/>
        </w:rPr>
        <w:t>Ecography</w:t>
      </w:r>
      <w:r w:rsidRPr="00E408D3">
        <w:t>, 38, 1119-1128.</w:t>
      </w:r>
      <w:bookmarkEnd w:id="618"/>
    </w:p>
    <w:p w14:paraId="51BC280C" w14:textId="77777777" w:rsidR="00E408D3" w:rsidRPr="00E408D3" w:rsidRDefault="00E408D3" w:rsidP="00E408D3">
      <w:pPr>
        <w:pStyle w:val="EndNoteBibliography"/>
        <w:spacing w:after="0"/>
        <w:ind w:left="720" w:hanging="720"/>
      </w:pPr>
      <w:bookmarkStart w:id="619" w:name="_ENREF_29"/>
      <w:r w:rsidRPr="00E408D3">
        <w:t xml:space="preserve">Martín-González, A., Dalsgaard, B. &amp; Olesen, J.M. (2010). Centrality measures and the importance of generalist species in pollination networks. </w:t>
      </w:r>
      <w:r w:rsidRPr="00E408D3">
        <w:rPr>
          <w:i/>
        </w:rPr>
        <w:t>Ecological Complexity</w:t>
      </w:r>
      <w:r w:rsidRPr="00E408D3">
        <w:t>, 7, 36-43.</w:t>
      </w:r>
      <w:bookmarkEnd w:id="619"/>
    </w:p>
    <w:p w14:paraId="4A1FF2DD" w14:textId="77777777" w:rsidR="00E408D3" w:rsidRPr="00E408D3" w:rsidRDefault="00E408D3" w:rsidP="00E408D3">
      <w:pPr>
        <w:pStyle w:val="EndNoteBibliography"/>
        <w:spacing w:after="0"/>
        <w:ind w:left="720" w:hanging="720"/>
      </w:pPr>
      <w:bookmarkStart w:id="620" w:name="_ENREF_30"/>
      <w:r w:rsidRPr="00E408D3">
        <w:t xml:space="preserve">Martin Gonzalez, A.M., Allesina, S., Rodrigo, A. &amp; Bosch, J. (2012). Drivers of compartmentalization in a Mediterranean pollination network. </w:t>
      </w:r>
      <w:r w:rsidRPr="00E408D3">
        <w:rPr>
          <w:i/>
        </w:rPr>
        <w:t>Oikos</w:t>
      </w:r>
      <w:r w:rsidRPr="00E408D3">
        <w:t>, 121, 2001-2013.</w:t>
      </w:r>
      <w:bookmarkEnd w:id="620"/>
    </w:p>
    <w:p w14:paraId="0AF567A7" w14:textId="77777777" w:rsidR="00E408D3" w:rsidRPr="00E408D3" w:rsidRDefault="00E408D3" w:rsidP="00E408D3">
      <w:pPr>
        <w:pStyle w:val="EndNoteBibliography"/>
        <w:spacing w:after="0"/>
        <w:ind w:left="720" w:hanging="720"/>
      </w:pPr>
      <w:bookmarkStart w:id="621" w:name="_ENREF_31"/>
      <w:r w:rsidRPr="00E408D3">
        <w:t xml:space="preserve">Mitchell, R.J., Flanagan, R.J., Brown, B.J., Waser, N.M. &amp; Karron, J.D. (2009). New frontiers in competition for pollination. </w:t>
      </w:r>
      <w:r w:rsidRPr="00E408D3">
        <w:rPr>
          <w:i/>
        </w:rPr>
        <w:t>Annals of Botany</w:t>
      </w:r>
      <w:r w:rsidRPr="00E408D3">
        <w:t>, 103, 1403-1413.</w:t>
      </w:r>
      <w:bookmarkEnd w:id="621"/>
    </w:p>
    <w:p w14:paraId="32668AC0" w14:textId="77777777" w:rsidR="00E408D3" w:rsidRPr="00E408D3" w:rsidRDefault="00E408D3" w:rsidP="00E408D3">
      <w:pPr>
        <w:pStyle w:val="EndNoteBibliography"/>
        <w:spacing w:after="0"/>
        <w:ind w:left="720" w:hanging="720"/>
      </w:pPr>
      <w:bookmarkStart w:id="622" w:name="_ENREF_32"/>
      <w:r w:rsidRPr="00E408D3">
        <w:t xml:space="preserve">Montoya, J.M., Pimm, S.L. &amp; Solé, R.V. (2006). Ecological networks and their fragility. </w:t>
      </w:r>
      <w:r w:rsidRPr="00E408D3">
        <w:rPr>
          <w:i/>
        </w:rPr>
        <w:t>Nature</w:t>
      </w:r>
      <w:r w:rsidRPr="00E408D3">
        <w:t>, 442, 259.</w:t>
      </w:r>
      <w:bookmarkEnd w:id="622"/>
    </w:p>
    <w:p w14:paraId="5250647F" w14:textId="77777777" w:rsidR="00E408D3" w:rsidRPr="00E408D3" w:rsidRDefault="00E408D3" w:rsidP="00E408D3">
      <w:pPr>
        <w:pStyle w:val="EndNoteBibliography"/>
        <w:spacing w:after="0"/>
        <w:ind w:left="720" w:hanging="720"/>
      </w:pPr>
      <w:bookmarkStart w:id="623" w:name="_ENREF_33"/>
      <w:r w:rsidRPr="00E408D3">
        <w:t xml:space="preserve">Morente-López, J., Lara-Romero, C., Ornosa, C. &amp; Iriondo, J.M. (2018). Phenology drives species interactions and modularity in a plant-flower visitor network. </w:t>
      </w:r>
      <w:r w:rsidRPr="00E408D3">
        <w:rPr>
          <w:i/>
        </w:rPr>
        <w:t>Scientific reports</w:t>
      </w:r>
      <w:r w:rsidRPr="00E408D3">
        <w:t>, 8, 9386.</w:t>
      </w:r>
      <w:bookmarkEnd w:id="623"/>
    </w:p>
    <w:p w14:paraId="4BFF3CE0" w14:textId="77777777" w:rsidR="00E408D3" w:rsidRPr="00E408D3" w:rsidRDefault="00E408D3" w:rsidP="00E408D3">
      <w:pPr>
        <w:pStyle w:val="EndNoteBibliography"/>
        <w:spacing w:after="0"/>
        <w:ind w:left="720" w:hanging="720"/>
      </w:pPr>
      <w:bookmarkStart w:id="624" w:name="_ENREF_34"/>
      <w:r w:rsidRPr="00E408D3">
        <w:t xml:space="preserve">Moritz, S. &amp; Bartz-Beielstein, T. (2017). imputeTS: time series missing value imputation in R. </w:t>
      </w:r>
      <w:r w:rsidRPr="00E408D3">
        <w:rPr>
          <w:i/>
        </w:rPr>
        <w:t>The R Journal</w:t>
      </w:r>
      <w:r w:rsidRPr="00E408D3">
        <w:t>, 9, 207-218.</w:t>
      </w:r>
      <w:bookmarkEnd w:id="624"/>
    </w:p>
    <w:p w14:paraId="586C9DFE" w14:textId="77777777" w:rsidR="00E408D3" w:rsidRPr="00E408D3" w:rsidRDefault="00E408D3" w:rsidP="00E408D3">
      <w:pPr>
        <w:pStyle w:val="EndNoteBibliography"/>
        <w:spacing w:after="0"/>
        <w:ind w:left="720" w:hanging="720"/>
      </w:pPr>
      <w:bookmarkStart w:id="625" w:name="_ENREF_35"/>
      <w:r w:rsidRPr="00E408D3">
        <w:t xml:space="preserve">Ohashi, K. &amp; Yahara, T. (1998). Effects of variation in flower number on pollinator visits in Cirsium purpuratum (Asteraceae). </w:t>
      </w:r>
      <w:r w:rsidRPr="00E408D3">
        <w:rPr>
          <w:i/>
        </w:rPr>
        <w:t>American Journal of Botany</w:t>
      </w:r>
      <w:r w:rsidRPr="00E408D3">
        <w:t>, 85, 219-224.</w:t>
      </w:r>
      <w:bookmarkEnd w:id="625"/>
    </w:p>
    <w:p w14:paraId="4D793A51" w14:textId="77777777" w:rsidR="00E408D3" w:rsidRPr="00E408D3" w:rsidRDefault="00E408D3" w:rsidP="00E408D3">
      <w:pPr>
        <w:pStyle w:val="EndNoteBibliography"/>
        <w:spacing w:after="0"/>
        <w:ind w:left="720" w:hanging="720"/>
      </w:pPr>
      <w:bookmarkStart w:id="626" w:name="_ENREF_36"/>
      <w:r w:rsidRPr="00E408D3">
        <w:t>Oksanen, J. &amp; Blanchet, F.G. Package ‘vegan’.</w:t>
      </w:r>
      <w:bookmarkEnd w:id="626"/>
    </w:p>
    <w:p w14:paraId="46455CB0" w14:textId="77777777" w:rsidR="00E408D3" w:rsidRPr="00E408D3" w:rsidRDefault="00E408D3" w:rsidP="00E408D3">
      <w:pPr>
        <w:pStyle w:val="EndNoteBibliography"/>
        <w:spacing w:after="0"/>
        <w:ind w:left="720" w:hanging="720"/>
      </w:pPr>
      <w:bookmarkStart w:id="627" w:name="_ENREF_37"/>
      <w:r w:rsidRPr="00E408D3">
        <w:t>Olesen, J.M., Dupont, Y.L., O'Gorman, E., Ings, T.C., Layer, K., Melián, C.J.</w:t>
      </w:r>
      <w:r w:rsidRPr="00E408D3">
        <w:rPr>
          <w:i/>
        </w:rPr>
        <w:t xml:space="preserve"> et al.</w:t>
      </w:r>
      <w:r w:rsidRPr="00E408D3">
        <w:t xml:space="preserve"> (2010). From Broadstone to Zackenberg: space, time and hierarchies in ecological networks. In: </w:t>
      </w:r>
      <w:r w:rsidRPr="00E408D3">
        <w:rPr>
          <w:i/>
        </w:rPr>
        <w:t>Advances in ecological research</w:t>
      </w:r>
      <w:r w:rsidRPr="00E408D3">
        <w:t>. Elsevier, pp. 1-69.</w:t>
      </w:r>
      <w:bookmarkEnd w:id="627"/>
    </w:p>
    <w:p w14:paraId="3A79A153" w14:textId="77777777" w:rsidR="00E408D3" w:rsidRPr="00E408D3" w:rsidRDefault="00E408D3" w:rsidP="00E408D3">
      <w:pPr>
        <w:pStyle w:val="EndNoteBibliography"/>
        <w:spacing w:after="0"/>
        <w:ind w:left="720" w:hanging="720"/>
      </w:pPr>
      <w:bookmarkStart w:id="628" w:name="_ENREF_38"/>
      <w:r w:rsidRPr="00E408D3">
        <w:t xml:space="preserve">Olito, C. &amp; Fox, J.W. (2015). Species traits and abundances predict metrics of plant–pollinator network structure, but not pairwise interactions. </w:t>
      </w:r>
      <w:r w:rsidRPr="00E408D3">
        <w:rPr>
          <w:i/>
        </w:rPr>
        <w:t>Oikos</w:t>
      </w:r>
      <w:r w:rsidRPr="00E408D3">
        <w:t>, 124, 428-436.</w:t>
      </w:r>
      <w:bookmarkEnd w:id="628"/>
    </w:p>
    <w:p w14:paraId="081375C5" w14:textId="77777777" w:rsidR="00E408D3" w:rsidRPr="00E408D3" w:rsidRDefault="00E408D3" w:rsidP="00E408D3">
      <w:pPr>
        <w:pStyle w:val="EndNoteBibliography"/>
        <w:spacing w:after="0"/>
        <w:ind w:left="720" w:hanging="720"/>
      </w:pPr>
      <w:bookmarkStart w:id="629" w:name="_ENREF_39"/>
      <w:r w:rsidRPr="00E408D3">
        <w:t xml:space="preserve">Oliver, I. &amp; Beattie, A.J. (1993). A possible method for the rapid assessment of biodiversity. </w:t>
      </w:r>
      <w:r w:rsidRPr="00E408D3">
        <w:rPr>
          <w:i/>
        </w:rPr>
        <w:t>Conservation biology</w:t>
      </w:r>
      <w:r w:rsidRPr="00E408D3">
        <w:t>, 7, 562-568.</w:t>
      </w:r>
      <w:bookmarkEnd w:id="629"/>
    </w:p>
    <w:p w14:paraId="340F1A89" w14:textId="77777777" w:rsidR="00E408D3" w:rsidRPr="00E408D3" w:rsidRDefault="00E408D3" w:rsidP="00E408D3">
      <w:pPr>
        <w:pStyle w:val="EndNoteBibliography"/>
        <w:spacing w:after="0"/>
        <w:ind w:left="720" w:hanging="720"/>
      </w:pPr>
      <w:bookmarkStart w:id="630" w:name="_ENREF_40"/>
      <w:r w:rsidRPr="00E408D3">
        <w:t xml:space="preserve">Perfectti, F., Gómez, J.M. &amp; Bosch, J. (2009). The functional consequences of diversity in plant–pollinator interactions. </w:t>
      </w:r>
      <w:r w:rsidRPr="00E408D3">
        <w:rPr>
          <w:i/>
        </w:rPr>
        <w:t>Oikos</w:t>
      </w:r>
      <w:r w:rsidRPr="00E408D3">
        <w:t>, 118, 1430-1440.</w:t>
      </w:r>
      <w:bookmarkEnd w:id="630"/>
    </w:p>
    <w:p w14:paraId="56A979FD" w14:textId="77777777" w:rsidR="00E408D3" w:rsidRPr="00E408D3" w:rsidRDefault="00E408D3" w:rsidP="00E408D3">
      <w:pPr>
        <w:pStyle w:val="EndNoteBibliography"/>
        <w:spacing w:after="0"/>
        <w:ind w:left="720" w:hanging="720"/>
      </w:pPr>
      <w:bookmarkStart w:id="631" w:name="_ENREF_41"/>
      <w:r w:rsidRPr="00E408D3">
        <w:t xml:space="preserve">Poisot, T. &amp; Gravel, D. (2014). When is an ecological network complex? Connectance drives degree distribution and emerging network properties. </w:t>
      </w:r>
      <w:r w:rsidRPr="00E408D3">
        <w:rPr>
          <w:i/>
        </w:rPr>
        <w:t>PeerJ</w:t>
      </w:r>
      <w:r w:rsidRPr="00E408D3">
        <w:t>, 2, e251.</w:t>
      </w:r>
      <w:bookmarkEnd w:id="631"/>
    </w:p>
    <w:p w14:paraId="2A49A037" w14:textId="77777777" w:rsidR="00E408D3" w:rsidRPr="00E408D3" w:rsidRDefault="00E408D3" w:rsidP="00E408D3">
      <w:pPr>
        <w:pStyle w:val="EndNoteBibliography"/>
        <w:spacing w:after="0"/>
        <w:ind w:left="720" w:hanging="720"/>
      </w:pPr>
      <w:bookmarkStart w:id="632" w:name="_ENREF_42"/>
      <w:r w:rsidRPr="00E408D3">
        <w:t xml:space="preserve">Rathcke, B. (1983). Competition and facilitation among plants for pollination. </w:t>
      </w:r>
      <w:r w:rsidRPr="00E408D3">
        <w:rPr>
          <w:i/>
        </w:rPr>
        <w:t>Pollination biology</w:t>
      </w:r>
      <w:r w:rsidRPr="00E408D3">
        <w:t>, 305-329.</w:t>
      </w:r>
      <w:bookmarkEnd w:id="632"/>
    </w:p>
    <w:p w14:paraId="157A205F" w14:textId="77777777" w:rsidR="00E408D3" w:rsidRPr="00E408D3" w:rsidRDefault="00E408D3" w:rsidP="00E408D3">
      <w:pPr>
        <w:pStyle w:val="EndNoteBibliography"/>
        <w:spacing w:after="0"/>
        <w:ind w:left="720" w:hanging="720"/>
      </w:pPr>
      <w:bookmarkStart w:id="633" w:name="_ENREF_43"/>
      <w:r w:rsidRPr="00E408D3">
        <w:t xml:space="preserve">Roll, J., Mitchell, R.J., Cabin, R.J. &amp; Marshall, D.L. (1997). Reproductive Success Increases with Local Density of Conspecif ics in a Desert Mustard (Lesquerella fendleri) El Exito Reproductivo Incrementa con la Densidad Local de Coespecificos en la Mostaza del Desierto (Lesquerella fendleri). </w:t>
      </w:r>
      <w:r w:rsidRPr="00E408D3">
        <w:rPr>
          <w:i/>
        </w:rPr>
        <w:t>Conservation biology</w:t>
      </w:r>
      <w:r w:rsidRPr="00E408D3">
        <w:t>, 11, 738-746.</w:t>
      </w:r>
      <w:bookmarkEnd w:id="633"/>
    </w:p>
    <w:p w14:paraId="282A5C7F" w14:textId="77777777" w:rsidR="00E408D3" w:rsidRPr="00E408D3" w:rsidRDefault="00E408D3" w:rsidP="00E408D3">
      <w:pPr>
        <w:pStyle w:val="EndNoteBibliography"/>
        <w:spacing w:after="0"/>
        <w:ind w:left="720" w:hanging="720"/>
      </w:pPr>
      <w:bookmarkStart w:id="634" w:name="_ENREF_44"/>
      <w:r w:rsidRPr="00E408D3">
        <w:t xml:space="preserve">Rumeu, B., Sheath, D.J., Hawes, J.E. &amp; Ings, T.C. (2018). Zooming into plant-flower visitor networks: an individual trait-based approach. </w:t>
      </w:r>
      <w:r w:rsidRPr="00E408D3">
        <w:rPr>
          <w:i/>
        </w:rPr>
        <w:t>PeerJ</w:t>
      </w:r>
      <w:r w:rsidRPr="00E408D3">
        <w:t>, 6, e5618.</w:t>
      </w:r>
      <w:bookmarkEnd w:id="634"/>
    </w:p>
    <w:p w14:paraId="20E30975" w14:textId="77777777" w:rsidR="00E408D3" w:rsidRPr="00E408D3" w:rsidRDefault="00E408D3" w:rsidP="00E408D3">
      <w:pPr>
        <w:pStyle w:val="EndNoteBibliography"/>
        <w:spacing w:after="0"/>
        <w:ind w:left="720" w:hanging="720"/>
      </w:pPr>
      <w:bookmarkStart w:id="635" w:name="_ENREF_45"/>
      <w:r w:rsidRPr="00E408D3">
        <w:lastRenderedPageBreak/>
        <w:t xml:space="preserve">Runquist, R.B. (2013). Community phenology and its consequences for plant-pollinator interactions and pollen limitation in a vernal pool plant. </w:t>
      </w:r>
      <w:r w:rsidRPr="00E408D3">
        <w:rPr>
          <w:i/>
        </w:rPr>
        <w:t>International Journal of Plant Sciences</w:t>
      </w:r>
      <w:r w:rsidRPr="00E408D3">
        <w:t>, 174, 853-862.</w:t>
      </w:r>
      <w:bookmarkEnd w:id="635"/>
    </w:p>
    <w:p w14:paraId="067102AD" w14:textId="77777777" w:rsidR="00E408D3" w:rsidRPr="00E408D3" w:rsidRDefault="00E408D3" w:rsidP="00E408D3">
      <w:pPr>
        <w:pStyle w:val="EndNoteBibliography"/>
        <w:spacing w:after="0"/>
        <w:ind w:left="720" w:hanging="720"/>
      </w:pPr>
      <w:bookmarkStart w:id="636" w:name="_ENREF_46"/>
      <w:r w:rsidRPr="00E408D3">
        <w:t xml:space="preserve">Russo, L., DeBarros, N., Yang, S., Shea, K. &amp; Mortensen, D. (2013). Supporting crop pollinators with floral resources: network‐based phenological matching. </w:t>
      </w:r>
      <w:r w:rsidRPr="00E408D3">
        <w:rPr>
          <w:i/>
        </w:rPr>
        <w:t>Ecology and Evolution</w:t>
      </w:r>
      <w:r w:rsidRPr="00E408D3">
        <w:t>, 3, 3125-3140.</w:t>
      </w:r>
      <w:bookmarkEnd w:id="636"/>
    </w:p>
    <w:p w14:paraId="1C084295" w14:textId="77777777" w:rsidR="00E408D3" w:rsidRPr="00E408D3" w:rsidRDefault="00E408D3" w:rsidP="00E408D3">
      <w:pPr>
        <w:pStyle w:val="EndNoteBibliography"/>
        <w:spacing w:after="0"/>
        <w:ind w:left="720" w:hanging="720"/>
      </w:pPr>
      <w:bookmarkStart w:id="637" w:name="_ENREF_47"/>
      <w:r w:rsidRPr="00E408D3">
        <w:t xml:space="preserve">Saavedra, S. &amp; Stouffer, D.B. (2013). “Disentangling nestedness” disentangled. </w:t>
      </w:r>
      <w:r w:rsidRPr="00E408D3">
        <w:rPr>
          <w:i/>
        </w:rPr>
        <w:t>Nature</w:t>
      </w:r>
      <w:r w:rsidRPr="00E408D3">
        <w:t>, 500, E1.</w:t>
      </w:r>
      <w:bookmarkEnd w:id="637"/>
    </w:p>
    <w:p w14:paraId="078FB5C5" w14:textId="77777777" w:rsidR="00E408D3" w:rsidRPr="00E408D3" w:rsidRDefault="00E408D3" w:rsidP="00E408D3">
      <w:pPr>
        <w:pStyle w:val="EndNoteBibliography"/>
        <w:spacing w:after="0"/>
        <w:ind w:left="720" w:hanging="720"/>
      </w:pPr>
      <w:bookmarkStart w:id="638" w:name="_ENREF_48"/>
      <w:r w:rsidRPr="00E408D3">
        <w:t xml:space="preserve">Santos, G.M.d.M., Aguiar, C.M., Genini, J., Martins, C.F., Zanella, F.C. &amp; Mello, M.A. (2012). Invasive Africanized honeybees change the structure of native pollination networks in Brazil. </w:t>
      </w:r>
      <w:r w:rsidRPr="00E408D3">
        <w:rPr>
          <w:i/>
        </w:rPr>
        <w:t>Biological Invasions</w:t>
      </w:r>
      <w:r w:rsidRPr="00E408D3">
        <w:t>, 14, 2369-2378.</w:t>
      </w:r>
      <w:bookmarkEnd w:id="638"/>
    </w:p>
    <w:p w14:paraId="53E66BEC" w14:textId="77777777" w:rsidR="00E408D3" w:rsidRPr="00E408D3" w:rsidRDefault="00E408D3" w:rsidP="00E408D3">
      <w:pPr>
        <w:pStyle w:val="EndNoteBibliography"/>
        <w:spacing w:after="0"/>
        <w:ind w:left="720" w:hanging="720"/>
      </w:pPr>
      <w:bookmarkStart w:id="639" w:name="_ENREF_49"/>
      <w:r w:rsidRPr="00E408D3">
        <w:t xml:space="preserve">Seifan, M., Hoch, E.-M., Hanoteaux, S., Tielbörger, K. &amp; Bartomeus, I. (2014). The outcome of shared pollination services is affected by the density and spatial pattern of an attractive neighbour. </w:t>
      </w:r>
      <w:r w:rsidRPr="00E408D3">
        <w:rPr>
          <w:i/>
        </w:rPr>
        <w:t>Journal of Ecology</w:t>
      </w:r>
      <w:r w:rsidRPr="00E408D3">
        <w:t>, 102, 953-962.</w:t>
      </w:r>
      <w:bookmarkEnd w:id="639"/>
    </w:p>
    <w:p w14:paraId="7D185D8B" w14:textId="77777777" w:rsidR="00E408D3" w:rsidRPr="00E408D3" w:rsidRDefault="00E408D3" w:rsidP="00E408D3">
      <w:pPr>
        <w:pStyle w:val="EndNoteBibliography"/>
        <w:spacing w:after="0"/>
        <w:ind w:left="720" w:hanging="720"/>
      </w:pPr>
      <w:bookmarkStart w:id="640" w:name="_ENREF_50"/>
      <w:r w:rsidRPr="00E408D3">
        <w:t xml:space="preserve">Steffan-Dewenter, I., Münzenberg, U., Bürger, C., Thies, C. &amp; Tscharntke, T. (2002). Scale‐dependent effects of landscape context on three pollinator guilds. </w:t>
      </w:r>
      <w:r w:rsidRPr="00E408D3">
        <w:rPr>
          <w:i/>
        </w:rPr>
        <w:t>Ecology</w:t>
      </w:r>
      <w:r w:rsidRPr="00E408D3">
        <w:t>, 83, 1421-1432.</w:t>
      </w:r>
      <w:bookmarkEnd w:id="640"/>
    </w:p>
    <w:p w14:paraId="31F8BB62" w14:textId="77777777" w:rsidR="00E408D3" w:rsidRPr="00E408D3" w:rsidRDefault="00E408D3" w:rsidP="00E408D3">
      <w:pPr>
        <w:pStyle w:val="EndNoteBibliography"/>
        <w:spacing w:after="0"/>
        <w:ind w:left="720" w:hanging="720"/>
      </w:pPr>
      <w:bookmarkStart w:id="641" w:name="_ENREF_51"/>
      <w:r w:rsidRPr="00E408D3">
        <w:t xml:space="preserve">Steffan‐Dewenter, I. (2003). Importance of habitat area and landscape context for species richness of bees and wasps in fragmented orchard meadows. </w:t>
      </w:r>
      <w:r w:rsidRPr="00E408D3">
        <w:rPr>
          <w:i/>
        </w:rPr>
        <w:t>Conservation biology</w:t>
      </w:r>
      <w:r w:rsidRPr="00E408D3">
        <w:t>, 17, 1036-1044.</w:t>
      </w:r>
      <w:bookmarkEnd w:id="641"/>
    </w:p>
    <w:p w14:paraId="6E7AD0F6" w14:textId="77777777" w:rsidR="00E408D3" w:rsidRPr="00E408D3" w:rsidRDefault="00E408D3" w:rsidP="00E408D3">
      <w:pPr>
        <w:pStyle w:val="EndNoteBibliography"/>
        <w:spacing w:after="0"/>
        <w:ind w:left="720" w:hanging="720"/>
      </w:pPr>
      <w:bookmarkStart w:id="642" w:name="_ENREF_52"/>
      <w:r w:rsidRPr="00E408D3">
        <w:t xml:space="preserve">Thomson, J.D. (1981). Spatial and temporal components of resource assessment by flower-feeding insects. </w:t>
      </w:r>
      <w:r w:rsidRPr="00E408D3">
        <w:rPr>
          <w:i/>
        </w:rPr>
        <w:t>The Journal of Animal Ecology</w:t>
      </w:r>
      <w:r w:rsidRPr="00E408D3">
        <w:t>, 50, 49-59.</w:t>
      </w:r>
      <w:bookmarkEnd w:id="642"/>
    </w:p>
    <w:p w14:paraId="690A7409" w14:textId="77777777" w:rsidR="00E408D3" w:rsidRPr="00E408D3" w:rsidRDefault="00E408D3" w:rsidP="00E408D3">
      <w:pPr>
        <w:pStyle w:val="EndNoteBibliography"/>
        <w:spacing w:after="0"/>
        <w:ind w:left="720" w:hanging="720"/>
      </w:pPr>
      <w:bookmarkStart w:id="643" w:name="_ENREF_53"/>
      <w:r w:rsidRPr="00E408D3">
        <w:t xml:space="preserve">Toräng, P., Ehrlén, J. &amp; Ågren, J. (2006). Facilitation in an Insect-Pollinated Herb with a Floral Display Dimorphism. </w:t>
      </w:r>
      <w:r w:rsidRPr="00E408D3">
        <w:rPr>
          <w:i/>
        </w:rPr>
        <w:t>Ecology</w:t>
      </w:r>
      <w:r w:rsidRPr="00E408D3">
        <w:t>, 87, 2113-2117.</w:t>
      </w:r>
      <w:bookmarkEnd w:id="643"/>
    </w:p>
    <w:p w14:paraId="42320686" w14:textId="77777777" w:rsidR="00E408D3" w:rsidRPr="00E408D3" w:rsidRDefault="00E408D3" w:rsidP="00E408D3">
      <w:pPr>
        <w:pStyle w:val="EndNoteBibliography"/>
        <w:spacing w:after="0"/>
        <w:ind w:left="720" w:hanging="720"/>
      </w:pPr>
      <w:bookmarkStart w:id="644" w:name="_ENREF_54"/>
      <w:r w:rsidRPr="00E408D3">
        <w:t xml:space="preserve">Tur, C., Olesen, J.M. &amp; Traveset, A. (2015). Increasing modularity when downscaling networks from species to individuals. </w:t>
      </w:r>
      <w:r w:rsidRPr="00E408D3">
        <w:rPr>
          <w:i/>
        </w:rPr>
        <w:t>Oikos</w:t>
      </w:r>
      <w:r w:rsidRPr="00E408D3">
        <w:t>, 124, 581-592.</w:t>
      </w:r>
      <w:bookmarkEnd w:id="644"/>
    </w:p>
    <w:p w14:paraId="3BEC02CF" w14:textId="77777777" w:rsidR="00E408D3" w:rsidRPr="00E408D3" w:rsidRDefault="00E408D3" w:rsidP="00E408D3">
      <w:pPr>
        <w:pStyle w:val="EndNoteBibliography"/>
        <w:spacing w:after="0"/>
        <w:ind w:left="720" w:hanging="720"/>
      </w:pPr>
      <w:bookmarkStart w:id="645" w:name="_ENREF_55"/>
      <w:r w:rsidRPr="00E408D3">
        <w:t xml:space="preserve">Tur, C., Saez, A., Traveset, A. &amp; Aizen, M.A. (2016). Evaluating the effects of pollinator-mediated interactions using pollen transfer networks: evidence of widespread facilitation in south Andean plant communities. </w:t>
      </w:r>
      <w:r w:rsidRPr="00E408D3">
        <w:rPr>
          <w:i/>
        </w:rPr>
        <w:t>Ecol Lett</w:t>
      </w:r>
      <w:r w:rsidRPr="00E408D3">
        <w:t>, 19, 576-586.</w:t>
      </w:r>
      <w:bookmarkEnd w:id="645"/>
    </w:p>
    <w:p w14:paraId="00A1D57C" w14:textId="77777777" w:rsidR="00E408D3" w:rsidRPr="00E408D3" w:rsidRDefault="00E408D3" w:rsidP="00E408D3">
      <w:pPr>
        <w:pStyle w:val="EndNoteBibliography"/>
        <w:spacing w:after="0"/>
        <w:ind w:left="720" w:hanging="720"/>
      </w:pPr>
      <w:bookmarkStart w:id="646" w:name="_ENREF_56"/>
      <w:r w:rsidRPr="00E408D3">
        <w:t xml:space="preserve">Tur, C., Vigalondo, B., Trøjelsgaard, K., Olesen, J.M. &amp; Traveset, A. (2014). Downscaling pollen–transport networks to the level of individuals. </w:t>
      </w:r>
      <w:r w:rsidRPr="00E408D3">
        <w:rPr>
          <w:i/>
        </w:rPr>
        <w:t>Journal of Animal Ecology</w:t>
      </w:r>
      <w:r w:rsidRPr="00E408D3">
        <w:t>, 83, 306-317.</w:t>
      </w:r>
      <w:bookmarkEnd w:id="646"/>
    </w:p>
    <w:p w14:paraId="0A9D9053" w14:textId="77777777" w:rsidR="00E408D3" w:rsidRPr="00E408D3" w:rsidRDefault="00E408D3" w:rsidP="00E408D3">
      <w:pPr>
        <w:pStyle w:val="EndNoteBibliography"/>
        <w:spacing w:after="0"/>
        <w:ind w:left="720" w:hanging="720"/>
      </w:pPr>
      <w:bookmarkStart w:id="647" w:name="_ENREF_57"/>
      <w:r w:rsidRPr="00E408D3">
        <w:t>Tylianakis, J.M., Rand, T.A., Kahmen, A., Klein, A.-M., Buchmann, N., Perner, J.</w:t>
      </w:r>
      <w:r w:rsidRPr="00E408D3">
        <w:rPr>
          <w:i/>
        </w:rPr>
        <w:t xml:space="preserve"> et al.</w:t>
      </w:r>
      <w:r w:rsidRPr="00E408D3">
        <w:t xml:space="preserve"> (2008). Resource heterogeneity moderates the biodiversity-function relationship in real world ecosystems. </w:t>
      </w:r>
      <w:r w:rsidRPr="00E408D3">
        <w:rPr>
          <w:i/>
        </w:rPr>
        <w:t>PLoS Biology</w:t>
      </w:r>
      <w:r w:rsidRPr="00E408D3">
        <w:t>, 6, e122.</w:t>
      </w:r>
      <w:bookmarkEnd w:id="647"/>
    </w:p>
    <w:p w14:paraId="1CABDAD9" w14:textId="77777777" w:rsidR="00E408D3" w:rsidRPr="00E408D3" w:rsidRDefault="00E408D3" w:rsidP="00E408D3">
      <w:pPr>
        <w:pStyle w:val="EndNoteBibliography"/>
        <w:spacing w:after="0"/>
        <w:ind w:left="720" w:hanging="720"/>
      </w:pPr>
      <w:bookmarkStart w:id="648" w:name="_ENREF_58"/>
      <w:r w:rsidRPr="00E408D3">
        <w:t xml:space="preserve">Tylianakis, J.M., Tscharntke, T. &amp; Lewis, O.T. (2007). Habitat modification alters the structure of tropical host–parasitoid food webs. </w:t>
      </w:r>
      <w:r w:rsidRPr="00E408D3">
        <w:rPr>
          <w:i/>
        </w:rPr>
        <w:t>Nature</w:t>
      </w:r>
      <w:r w:rsidRPr="00E408D3">
        <w:t>, 445, 202.</w:t>
      </w:r>
      <w:bookmarkEnd w:id="648"/>
    </w:p>
    <w:p w14:paraId="3DF1D99E" w14:textId="77777777" w:rsidR="00E408D3" w:rsidRPr="00E408D3" w:rsidRDefault="00E408D3" w:rsidP="00E408D3">
      <w:pPr>
        <w:pStyle w:val="EndNoteBibliography"/>
        <w:spacing w:after="0"/>
        <w:ind w:left="720" w:hanging="720"/>
      </w:pPr>
      <w:bookmarkStart w:id="649" w:name="_ENREF_59"/>
      <w:r w:rsidRPr="00E408D3">
        <w:t xml:space="preserve">Valverde, J., Gómez, J.M. &amp; Perfectti, F. (2016). The temporal dimension in individual‐based plant pollination networks. </w:t>
      </w:r>
      <w:r w:rsidRPr="00E408D3">
        <w:rPr>
          <w:i/>
        </w:rPr>
        <w:t>Oikos</w:t>
      </w:r>
      <w:r w:rsidRPr="00E408D3">
        <w:t>, 125, 468-479.</w:t>
      </w:r>
      <w:bookmarkEnd w:id="649"/>
    </w:p>
    <w:p w14:paraId="49550C4F" w14:textId="77777777" w:rsidR="00E408D3" w:rsidRPr="00E408D3" w:rsidRDefault="00E408D3" w:rsidP="00E408D3">
      <w:pPr>
        <w:pStyle w:val="EndNoteBibliography"/>
        <w:spacing w:after="0"/>
        <w:ind w:left="720" w:hanging="720"/>
      </w:pPr>
      <w:bookmarkStart w:id="650" w:name="_ENREF_60"/>
      <w:r w:rsidRPr="00E408D3">
        <w:t xml:space="preserve">Venables, W.N. &amp; Ripley, B.D. (2013). </w:t>
      </w:r>
      <w:r w:rsidRPr="00E408D3">
        <w:rPr>
          <w:i/>
        </w:rPr>
        <w:t>Modern applied statistics with S-PLUS</w:t>
      </w:r>
      <w:r w:rsidRPr="00E408D3">
        <w:t>. Springer Science &amp; Business Media.</w:t>
      </w:r>
      <w:bookmarkEnd w:id="650"/>
    </w:p>
    <w:p w14:paraId="6D6BEC5B" w14:textId="77777777" w:rsidR="00E408D3" w:rsidRPr="00E408D3" w:rsidRDefault="00E408D3" w:rsidP="00E408D3">
      <w:pPr>
        <w:pStyle w:val="EndNoteBibliography"/>
        <w:ind w:left="720" w:hanging="720"/>
      </w:pPr>
      <w:bookmarkStart w:id="651" w:name="_ENREF_61"/>
      <w:r w:rsidRPr="00E408D3">
        <w:t>Westphal, C., Bommarco, R., Carré, G., Lamborn, E., Morison, N., Petanidou, T.</w:t>
      </w:r>
      <w:r w:rsidRPr="00E408D3">
        <w:rPr>
          <w:i/>
        </w:rPr>
        <w:t xml:space="preserve"> et al.</w:t>
      </w:r>
      <w:r w:rsidRPr="00E408D3">
        <w:t xml:space="preserve"> (2008). Measuring bee diversity in different European habitats and biogeographical regions. </w:t>
      </w:r>
      <w:r w:rsidRPr="00E408D3">
        <w:rPr>
          <w:i/>
        </w:rPr>
        <w:t>Ecological monographs</w:t>
      </w:r>
      <w:r w:rsidRPr="00E408D3">
        <w:t>, 78, 653-671.</w:t>
      </w:r>
      <w:bookmarkEnd w:id="651"/>
    </w:p>
    <w:p w14:paraId="535DEB85" w14:textId="4F63770C" w:rsidR="00F17167" w:rsidRDefault="00941BFD" w:rsidP="0042612E">
      <w:r>
        <w:fldChar w:fldCharType="end"/>
      </w:r>
    </w:p>
    <w:sectPr w:rsidR="00F17167" w:rsidSect="00744A93">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8" w:author="J" w:date="2019-04-09T14:30:00Z" w:initials="J">
    <w:p w14:paraId="0B431D59" w14:textId="27956A94" w:rsidR="009023CE" w:rsidRDefault="009023CE">
      <w:pPr>
        <w:pStyle w:val="CommentText"/>
      </w:pPr>
      <w:r>
        <w:rPr>
          <w:rStyle w:val="CommentReference"/>
        </w:rPr>
        <w:annotationRef/>
      </w:r>
      <w:r>
        <w:t xml:space="preserve">These flies are really tiny like 2mm. I’ll add a size threshold. Tiny pollinators (but not microbeeflies because they have a particularly high diversity is deserts) are present pretty much always everywhere but are ignored by everybody and in some systems are really important pollinators. We could address sampling completeness somewhere if need be. But some network papers only include bees – I think it’s ok to exclude groups because we are describing drivers of the interactions that were measured </w:t>
      </w:r>
    </w:p>
    <w:p w14:paraId="66778F1B" w14:textId="13B9EDA1" w:rsidR="009023CE" w:rsidRDefault="009023CE">
      <w:pPr>
        <w:pStyle w:val="CommentText"/>
      </w:pPr>
    </w:p>
    <w:p w14:paraId="5EDE05C4" w14:textId="5131DAFB" w:rsidR="009023CE" w:rsidRDefault="009023CE">
      <w:pPr>
        <w:pStyle w:val="CommentText"/>
      </w:pPr>
      <w:r>
        <w:t>Carpophilus beetles consume pollen – they complete their life cycle inside the flower. They aren’t pollinators though, they are likely negatively influencing fitness because they destroy the flower &amp; eat pollen.</w:t>
      </w:r>
    </w:p>
  </w:comment>
  <w:comment w:id="275" w:author="J" w:date="2019-06-20T10:02:00Z" w:initials="J">
    <w:p w14:paraId="1A7A82DD" w14:textId="420DF683" w:rsidR="009023CE" w:rsidRDefault="009023CE">
      <w:pPr>
        <w:pStyle w:val="CommentText"/>
      </w:pPr>
      <w:r>
        <w:rPr>
          <w:rStyle w:val="CommentReference"/>
        </w:rPr>
        <w:annotationRef/>
      </w:r>
      <w:r>
        <w:t>The first two days I used much smaller transects – any way I can report this without sounding too awkward? The first 2 days I ran transects in two locations of the site before realizing the upper portion would never really flower so excluded the upper measures entirely leaving only shorter, lower sites ones for those two day NAH - this is ok</w:t>
      </w:r>
    </w:p>
  </w:comment>
  <w:comment w:id="307" w:author="J" w:date="2019-04-25T13:12:00Z" w:initials="J">
    <w:p w14:paraId="26A4597E" w14:textId="0A09EBC0" w:rsidR="009023CE" w:rsidRDefault="009023CE">
      <w:pPr>
        <w:pStyle w:val="CommentText"/>
      </w:pPr>
      <w:r>
        <w:rPr>
          <w:rStyle w:val="CommentReference"/>
        </w:rPr>
        <w:annotationRef/>
      </w:r>
    </w:p>
  </w:comment>
  <w:comment w:id="310" w:author="J" w:date="2019-04-09T14:44:00Z" w:initials="J">
    <w:p w14:paraId="2232C637" w14:textId="77777777" w:rsidR="009023CE" w:rsidRDefault="009023CE" w:rsidP="00A32F36">
      <w:pPr>
        <w:pStyle w:val="CommentText"/>
      </w:pPr>
      <w:r>
        <w:rPr>
          <w:rStyle w:val="CommentReference"/>
        </w:rPr>
        <w:annotationRef/>
      </w:r>
    </w:p>
  </w:comment>
  <w:comment w:id="311" w:author="J" w:date="2019-06-20T10:08:00Z" w:initials="J">
    <w:p w14:paraId="10EB01ED" w14:textId="3B858840" w:rsidR="009023CE" w:rsidRDefault="009023CE" w:rsidP="00A32F36">
      <w:pPr>
        <w:pStyle w:val="CommentText"/>
      </w:pPr>
      <w:r>
        <w:rPr>
          <w:rStyle w:val="CommentReference"/>
        </w:rPr>
        <w:annotationRef/>
      </w:r>
      <w:r>
        <w:t>I used similar groups to Valverde 2015, pdf in repo. I believe they are functional groups because they are based on body size and mouth parts. Some bee-flies have long proboscis and can access longer floral tubes but some bee-flies have short. Syrphid flies consume pollen but larger muscids consume nectar. MicroLepidoptera are about 1cm or less but swallowtails are huge etc etc YES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E05C4" w15:done="0"/>
  <w15:commentEx w15:paraId="1A7A82DD" w15:done="0"/>
  <w15:commentEx w15:paraId="26A4597E" w15:paraIdParent="1A7A82DD" w15:done="0"/>
  <w15:commentEx w15:paraId="2232C637" w15:done="0"/>
  <w15:commentEx w15:paraId="10EB01ED" w15:paraIdParent="2232C63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9511D" w14:textId="77777777" w:rsidR="00360077" w:rsidRDefault="00360077" w:rsidP="00E8731B">
      <w:pPr>
        <w:spacing w:after="0" w:line="240" w:lineRule="auto"/>
      </w:pPr>
      <w:r>
        <w:separator/>
      </w:r>
    </w:p>
  </w:endnote>
  <w:endnote w:type="continuationSeparator" w:id="0">
    <w:p w14:paraId="72D8DFA3" w14:textId="77777777" w:rsidR="00360077" w:rsidRDefault="00360077"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AGaramondPro-Regular">
    <w:altName w:val="Arial"/>
    <w:panose1 w:val="00000000000000000000"/>
    <w:charset w:val="00"/>
    <w:family w:val="roman"/>
    <w:notTrueType/>
    <w:pitch w:val="default"/>
    <w:sig w:usb0="00000003" w:usb1="00000000" w:usb2="00000000" w:usb3="00000000" w:csb0="00000001" w:csb1="00000000"/>
  </w:font>
  <w:font w:name="Lucida Console">
    <w:altName w:val="Menlo Regular"/>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94702"/>
      <w:docPartObj>
        <w:docPartGallery w:val="Page Numbers (Bottom of Page)"/>
        <w:docPartUnique/>
      </w:docPartObj>
    </w:sdtPr>
    <w:sdtEndPr>
      <w:rPr>
        <w:noProof/>
      </w:rPr>
    </w:sdtEndPr>
    <w:sdtContent>
      <w:p w14:paraId="3EC39A92" w14:textId="4B1C711B" w:rsidR="009023CE" w:rsidRDefault="009023CE">
        <w:pPr>
          <w:pStyle w:val="Footer"/>
          <w:jc w:val="right"/>
        </w:pPr>
        <w:r>
          <w:fldChar w:fldCharType="begin"/>
        </w:r>
        <w:r>
          <w:instrText xml:space="preserve"> PAGE   \* MERGEFORMAT </w:instrText>
        </w:r>
        <w:r>
          <w:fldChar w:fldCharType="separate"/>
        </w:r>
        <w:r w:rsidR="002016AC">
          <w:rPr>
            <w:noProof/>
          </w:rPr>
          <w:t>21</w:t>
        </w:r>
        <w:r>
          <w:rPr>
            <w:noProof/>
          </w:rPr>
          <w:fldChar w:fldCharType="end"/>
        </w:r>
      </w:p>
    </w:sdtContent>
  </w:sdt>
  <w:p w14:paraId="5AB124A6" w14:textId="77777777" w:rsidR="009023CE" w:rsidRDefault="00902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75A9D" w14:textId="77777777" w:rsidR="00360077" w:rsidRDefault="00360077" w:rsidP="00E8731B">
      <w:pPr>
        <w:spacing w:after="0" w:line="240" w:lineRule="auto"/>
      </w:pPr>
      <w:r>
        <w:separator/>
      </w:r>
    </w:p>
  </w:footnote>
  <w:footnote w:type="continuationSeparator" w:id="0">
    <w:p w14:paraId="697D601F" w14:textId="77777777" w:rsidR="00360077" w:rsidRDefault="00360077"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 Letter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5&lt;/item&gt;&lt;item&gt;45&lt;/item&gt;&lt;item&gt;48&lt;/item&gt;&lt;item&gt;53&lt;/item&gt;&lt;item&gt;71&lt;/item&gt;&lt;item&gt;97&lt;/item&gt;&lt;item&gt;134&lt;/item&gt;&lt;item&gt;148&lt;/item&gt;&lt;item&gt;232&lt;/item&gt;&lt;item&gt;265&lt;/item&gt;&lt;item&gt;290&lt;/item&gt;&lt;item&gt;331&lt;/item&gt;&lt;item&gt;334&lt;/item&gt;&lt;item&gt;347&lt;/item&gt;&lt;item&gt;348&lt;/item&gt;&lt;item&gt;355&lt;/item&gt;&lt;item&gt;357&lt;/item&gt;&lt;item&gt;358&lt;/item&gt;&lt;item&gt;359&lt;/item&gt;&lt;item&gt;360&lt;/item&gt;&lt;item&gt;361&lt;/item&gt;&lt;item&gt;362&lt;/item&gt;&lt;item&gt;363&lt;/item&gt;&lt;item&gt;364&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4&lt;/item&gt;&lt;item&gt;387&lt;/item&gt;&lt;item&gt;388&lt;/item&gt;&lt;item&gt;389&lt;/item&gt;&lt;item&gt;392&lt;/item&gt;&lt;item&gt;393&lt;/item&gt;&lt;item&gt;394&lt;/item&gt;&lt;item&gt;395&lt;/item&gt;&lt;item&gt;397&lt;/item&gt;&lt;item&gt;398&lt;/item&gt;&lt;item&gt;399&lt;/item&gt;&lt;item&gt;400&lt;/item&gt;&lt;item&gt;401&lt;/item&gt;&lt;item&gt;402&lt;/item&gt;&lt;item&gt;403&lt;/item&gt;&lt;item&gt;404&lt;/item&gt;&lt;item&gt;405&lt;/item&gt;&lt;item&gt;406&lt;/item&gt;&lt;item&gt;407&lt;/item&gt;&lt;item&gt;408&lt;/item&gt;&lt;/record-ids&gt;&lt;/item&gt;&lt;/Libraries&gt;"/>
  </w:docVars>
  <w:rsids>
    <w:rsidRoot w:val="00007C39"/>
    <w:rsid w:val="00000C07"/>
    <w:rsid w:val="00000C29"/>
    <w:rsid w:val="00000CF5"/>
    <w:rsid w:val="00005958"/>
    <w:rsid w:val="0000764C"/>
    <w:rsid w:val="00007C39"/>
    <w:rsid w:val="000113B4"/>
    <w:rsid w:val="00011FDC"/>
    <w:rsid w:val="00012DAF"/>
    <w:rsid w:val="00012F43"/>
    <w:rsid w:val="0001374A"/>
    <w:rsid w:val="00014099"/>
    <w:rsid w:val="00014BDE"/>
    <w:rsid w:val="00015A8A"/>
    <w:rsid w:val="0001739E"/>
    <w:rsid w:val="000215B9"/>
    <w:rsid w:val="00021D11"/>
    <w:rsid w:val="00024AA5"/>
    <w:rsid w:val="0002601F"/>
    <w:rsid w:val="00031250"/>
    <w:rsid w:val="00033B89"/>
    <w:rsid w:val="00037971"/>
    <w:rsid w:val="0004281B"/>
    <w:rsid w:val="00042924"/>
    <w:rsid w:val="00043CF6"/>
    <w:rsid w:val="00043EB5"/>
    <w:rsid w:val="00043F7E"/>
    <w:rsid w:val="0004425B"/>
    <w:rsid w:val="00045BF3"/>
    <w:rsid w:val="00051C6A"/>
    <w:rsid w:val="00053243"/>
    <w:rsid w:val="00056B1A"/>
    <w:rsid w:val="00065D77"/>
    <w:rsid w:val="000706BC"/>
    <w:rsid w:val="00074D13"/>
    <w:rsid w:val="00077F2C"/>
    <w:rsid w:val="00080365"/>
    <w:rsid w:val="00082DD1"/>
    <w:rsid w:val="0008598B"/>
    <w:rsid w:val="00086573"/>
    <w:rsid w:val="0008683B"/>
    <w:rsid w:val="00092946"/>
    <w:rsid w:val="00092EB0"/>
    <w:rsid w:val="00096431"/>
    <w:rsid w:val="00097516"/>
    <w:rsid w:val="000975E2"/>
    <w:rsid w:val="00097C33"/>
    <w:rsid w:val="000A1AF4"/>
    <w:rsid w:val="000A1B90"/>
    <w:rsid w:val="000A353F"/>
    <w:rsid w:val="000A37DA"/>
    <w:rsid w:val="000A3F67"/>
    <w:rsid w:val="000A5810"/>
    <w:rsid w:val="000B49B6"/>
    <w:rsid w:val="000B552D"/>
    <w:rsid w:val="000C01AC"/>
    <w:rsid w:val="000C0E65"/>
    <w:rsid w:val="000C1954"/>
    <w:rsid w:val="000C27FA"/>
    <w:rsid w:val="000C2FBB"/>
    <w:rsid w:val="000C39C2"/>
    <w:rsid w:val="000C4377"/>
    <w:rsid w:val="000C443D"/>
    <w:rsid w:val="000C4C85"/>
    <w:rsid w:val="000C4DA5"/>
    <w:rsid w:val="000C69ED"/>
    <w:rsid w:val="000D5A30"/>
    <w:rsid w:val="000E0104"/>
    <w:rsid w:val="000E072B"/>
    <w:rsid w:val="000E1368"/>
    <w:rsid w:val="000E18D1"/>
    <w:rsid w:val="000E4924"/>
    <w:rsid w:val="000E4BC0"/>
    <w:rsid w:val="000E6D86"/>
    <w:rsid w:val="000E795A"/>
    <w:rsid w:val="000F26B1"/>
    <w:rsid w:val="000F3A77"/>
    <w:rsid w:val="000F6355"/>
    <w:rsid w:val="00100F3C"/>
    <w:rsid w:val="00102A02"/>
    <w:rsid w:val="00103DB3"/>
    <w:rsid w:val="0010798D"/>
    <w:rsid w:val="00110E97"/>
    <w:rsid w:val="00111C9F"/>
    <w:rsid w:val="001127EF"/>
    <w:rsid w:val="00112DB5"/>
    <w:rsid w:val="00113A26"/>
    <w:rsid w:val="00113CFC"/>
    <w:rsid w:val="00113EC2"/>
    <w:rsid w:val="00114C46"/>
    <w:rsid w:val="00114FEE"/>
    <w:rsid w:val="0011520E"/>
    <w:rsid w:val="00116AD5"/>
    <w:rsid w:val="00120379"/>
    <w:rsid w:val="00120DD9"/>
    <w:rsid w:val="001221DD"/>
    <w:rsid w:val="00126677"/>
    <w:rsid w:val="00130E8F"/>
    <w:rsid w:val="00131485"/>
    <w:rsid w:val="001315DC"/>
    <w:rsid w:val="00132DEA"/>
    <w:rsid w:val="001343AD"/>
    <w:rsid w:val="00136A53"/>
    <w:rsid w:val="00145DDB"/>
    <w:rsid w:val="001512F8"/>
    <w:rsid w:val="00152C4A"/>
    <w:rsid w:val="00154ACB"/>
    <w:rsid w:val="00157F8A"/>
    <w:rsid w:val="00160903"/>
    <w:rsid w:val="001609EA"/>
    <w:rsid w:val="0016197A"/>
    <w:rsid w:val="001619C6"/>
    <w:rsid w:val="00163D09"/>
    <w:rsid w:val="00163FA1"/>
    <w:rsid w:val="001701AC"/>
    <w:rsid w:val="00171711"/>
    <w:rsid w:val="00172D90"/>
    <w:rsid w:val="0017579A"/>
    <w:rsid w:val="00177CC4"/>
    <w:rsid w:val="001815A8"/>
    <w:rsid w:val="00181621"/>
    <w:rsid w:val="001840CC"/>
    <w:rsid w:val="00184FF4"/>
    <w:rsid w:val="00185E3E"/>
    <w:rsid w:val="0018604B"/>
    <w:rsid w:val="00187250"/>
    <w:rsid w:val="001953D4"/>
    <w:rsid w:val="00195851"/>
    <w:rsid w:val="00196C46"/>
    <w:rsid w:val="001A0385"/>
    <w:rsid w:val="001A1105"/>
    <w:rsid w:val="001A33DC"/>
    <w:rsid w:val="001A375D"/>
    <w:rsid w:val="001A6F44"/>
    <w:rsid w:val="001A77BC"/>
    <w:rsid w:val="001A7900"/>
    <w:rsid w:val="001A7971"/>
    <w:rsid w:val="001A7ED7"/>
    <w:rsid w:val="001B5CAB"/>
    <w:rsid w:val="001C12F8"/>
    <w:rsid w:val="001C148D"/>
    <w:rsid w:val="001C3E75"/>
    <w:rsid w:val="001C481B"/>
    <w:rsid w:val="001C4ADD"/>
    <w:rsid w:val="001C4AE1"/>
    <w:rsid w:val="001C6629"/>
    <w:rsid w:val="001C7B30"/>
    <w:rsid w:val="001D0031"/>
    <w:rsid w:val="001D1289"/>
    <w:rsid w:val="001D3311"/>
    <w:rsid w:val="001D4D3A"/>
    <w:rsid w:val="001D5555"/>
    <w:rsid w:val="001D6782"/>
    <w:rsid w:val="001E1D09"/>
    <w:rsid w:val="001E3469"/>
    <w:rsid w:val="001E34FC"/>
    <w:rsid w:val="001E3745"/>
    <w:rsid w:val="001F130C"/>
    <w:rsid w:val="001F4442"/>
    <w:rsid w:val="001F7677"/>
    <w:rsid w:val="002016AC"/>
    <w:rsid w:val="00201A8D"/>
    <w:rsid w:val="00203A56"/>
    <w:rsid w:val="00203AED"/>
    <w:rsid w:val="00206132"/>
    <w:rsid w:val="00206D61"/>
    <w:rsid w:val="00211515"/>
    <w:rsid w:val="0021257D"/>
    <w:rsid w:val="002165B5"/>
    <w:rsid w:val="00217163"/>
    <w:rsid w:val="00224CC5"/>
    <w:rsid w:val="0022561A"/>
    <w:rsid w:val="002303C6"/>
    <w:rsid w:val="00230A9A"/>
    <w:rsid w:val="0023116A"/>
    <w:rsid w:val="0023212D"/>
    <w:rsid w:val="00232408"/>
    <w:rsid w:val="00232655"/>
    <w:rsid w:val="00232B57"/>
    <w:rsid w:val="00234D13"/>
    <w:rsid w:val="00240DE8"/>
    <w:rsid w:val="00242F75"/>
    <w:rsid w:val="00243F09"/>
    <w:rsid w:val="002452B6"/>
    <w:rsid w:val="002470F2"/>
    <w:rsid w:val="00250F9B"/>
    <w:rsid w:val="0025259C"/>
    <w:rsid w:val="00253497"/>
    <w:rsid w:val="00255ADB"/>
    <w:rsid w:val="0025600F"/>
    <w:rsid w:val="002614BB"/>
    <w:rsid w:val="002626F5"/>
    <w:rsid w:val="00262A7B"/>
    <w:rsid w:val="00264168"/>
    <w:rsid w:val="00266668"/>
    <w:rsid w:val="00271769"/>
    <w:rsid w:val="00271C26"/>
    <w:rsid w:val="0027570E"/>
    <w:rsid w:val="00280107"/>
    <w:rsid w:val="00280758"/>
    <w:rsid w:val="0028175E"/>
    <w:rsid w:val="0028214E"/>
    <w:rsid w:val="002838BC"/>
    <w:rsid w:val="002847C8"/>
    <w:rsid w:val="00284BDC"/>
    <w:rsid w:val="00285593"/>
    <w:rsid w:val="002869E7"/>
    <w:rsid w:val="0029325D"/>
    <w:rsid w:val="002972F0"/>
    <w:rsid w:val="002A5F50"/>
    <w:rsid w:val="002B0B08"/>
    <w:rsid w:val="002B2F4A"/>
    <w:rsid w:val="002B3743"/>
    <w:rsid w:val="002B3933"/>
    <w:rsid w:val="002B3EE1"/>
    <w:rsid w:val="002B441B"/>
    <w:rsid w:val="002B63C1"/>
    <w:rsid w:val="002B6B7D"/>
    <w:rsid w:val="002B7216"/>
    <w:rsid w:val="002B7BB2"/>
    <w:rsid w:val="002C0361"/>
    <w:rsid w:val="002C57CD"/>
    <w:rsid w:val="002D1FBC"/>
    <w:rsid w:val="002D290F"/>
    <w:rsid w:val="002D2D99"/>
    <w:rsid w:val="002D2F3C"/>
    <w:rsid w:val="002D50F9"/>
    <w:rsid w:val="002D5214"/>
    <w:rsid w:val="002D7CE1"/>
    <w:rsid w:val="002E0B81"/>
    <w:rsid w:val="002E2415"/>
    <w:rsid w:val="002E5CD9"/>
    <w:rsid w:val="002E697D"/>
    <w:rsid w:val="002E6E51"/>
    <w:rsid w:val="002F18C4"/>
    <w:rsid w:val="002F47FC"/>
    <w:rsid w:val="002F620C"/>
    <w:rsid w:val="002F77B0"/>
    <w:rsid w:val="002F7D40"/>
    <w:rsid w:val="0030022A"/>
    <w:rsid w:val="00302537"/>
    <w:rsid w:val="003039B2"/>
    <w:rsid w:val="00306747"/>
    <w:rsid w:val="00310906"/>
    <w:rsid w:val="003119C2"/>
    <w:rsid w:val="003145A8"/>
    <w:rsid w:val="00314984"/>
    <w:rsid w:val="003177C9"/>
    <w:rsid w:val="003228B6"/>
    <w:rsid w:val="00323621"/>
    <w:rsid w:val="00324C27"/>
    <w:rsid w:val="003250D2"/>
    <w:rsid w:val="00326294"/>
    <w:rsid w:val="00330298"/>
    <w:rsid w:val="0033174B"/>
    <w:rsid w:val="003347A4"/>
    <w:rsid w:val="003360BD"/>
    <w:rsid w:val="0034021B"/>
    <w:rsid w:val="0034117B"/>
    <w:rsid w:val="00341F18"/>
    <w:rsid w:val="00343E70"/>
    <w:rsid w:val="003452BD"/>
    <w:rsid w:val="00345E0F"/>
    <w:rsid w:val="00347717"/>
    <w:rsid w:val="00351064"/>
    <w:rsid w:val="00355545"/>
    <w:rsid w:val="00357E02"/>
    <w:rsid w:val="00360077"/>
    <w:rsid w:val="00362049"/>
    <w:rsid w:val="00362E9D"/>
    <w:rsid w:val="00363652"/>
    <w:rsid w:val="00363F87"/>
    <w:rsid w:val="003656C6"/>
    <w:rsid w:val="003706D8"/>
    <w:rsid w:val="003709DE"/>
    <w:rsid w:val="00371DE7"/>
    <w:rsid w:val="00372468"/>
    <w:rsid w:val="00373B75"/>
    <w:rsid w:val="0037503E"/>
    <w:rsid w:val="0037525B"/>
    <w:rsid w:val="003760D2"/>
    <w:rsid w:val="00376AC6"/>
    <w:rsid w:val="003777D0"/>
    <w:rsid w:val="00382639"/>
    <w:rsid w:val="00387567"/>
    <w:rsid w:val="003905B2"/>
    <w:rsid w:val="00391DF7"/>
    <w:rsid w:val="003939B7"/>
    <w:rsid w:val="00393C28"/>
    <w:rsid w:val="0039496F"/>
    <w:rsid w:val="00395377"/>
    <w:rsid w:val="00395B4A"/>
    <w:rsid w:val="003969C5"/>
    <w:rsid w:val="003979EA"/>
    <w:rsid w:val="003A03A7"/>
    <w:rsid w:val="003A48DD"/>
    <w:rsid w:val="003B51C9"/>
    <w:rsid w:val="003B5261"/>
    <w:rsid w:val="003C0E13"/>
    <w:rsid w:val="003C1110"/>
    <w:rsid w:val="003C4DE2"/>
    <w:rsid w:val="003D0E0B"/>
    <w:rsid w:val="003D1358"/>
    <w:rsid w:val="003D23C0"/>
    <w:rsid w:val="003D5156"/>
    <w:rsid w:val="003E3E82"/>
    <w:rsid w:val="003E538F"/>
    <w:rsid w:val="003E5913"/>
    <w:rsid w:val="003E5BE0"/>
    <w:rsid w:val="003E6619"/>
    <w:rsid w:val="003F0ABF"/>
    <w:rsid w:val="003F0BEB"/>
    <w:rsid w:val="003F11F7"/>
    <w:rsid w:val="003F120E"/>
    <w:rsid w:val="003F2D02"/>
    <w:rsid w:val="003F32A7"/>
    <w:rsid w:val="003F42C3"/>
    <w:rsid w:val="003F5C77"/>
    <w:rsid w:val="003F6FDA"/>
    <w:rsid w:val="00400A93"/>
    <w:rsid w:val="0040145E"/>
    <w:rsid w:val="00403879"/>
    <w:rsid w:val="00405557"/>
    <w:rsid w:val="00407419"/>
    <w:rsid w:val="00412836"/>
    <w:rsid w:val="00414650"/>
    <w:rsid w:val="004154FB"/>
    <w:rsid w:val="00417A37"/>
    <w:rsid w:val="0042213C"/>
    <w:rsid w:val="00422EBC"/>
    <w:rsid w:val="00423007"/>
    <w:rsid w:val="004235C2"/>
    <w:rsid w:val="00425104"/>
    <w:rsid w:val="00425867"/>
    <w:rsid w:val="004259D9"/>
    <w:rsid w:val="0042612E"/>
    <w:rsid w:val="00426226"/>
    <w:rsid w:val="00426BD2"/>
    <w:rsid w:val="00427713"/>
    <w:rsid w:val="00427DF9"/>
    <w:rsid w:val="004301AE"/>
    <w:rsid w:val="00433F9B"/>
    <w:rsid w:val="00434479"/>
    <w:rsid w:val="00435A1E"/>
    <w:rsid w:val="00436513"/>
    <w:rsid w:val="00436DEF"/>
    <w:rsid w:val="00437E4E"/>
    <w:rsid w:val="00440747"/>
    <w:rsid w:val="00440E5D"/>
    <w:rsid w:val="00443574"/>
    <w:rsid w:val="00450A98"/>
    <w:rsid w:val="004531CF"/>
    <w:rsid w:val="0045327E"/>
    <w:rsid w:val="00455776"/>
    <w:rsid w:val="004564AE"/>
    <w:rsid w:val="004578FC"/>
    <w:rsid w:val="00457C0E"/>
    <w:rsid w:val="00457DA7"/>
    <w:rsid w:val="00457ED6"/>
    <w:rsid w:val="00460692"/>
    <w:rsid w:val="00460ED1"/>
    <w:rsid w:val="00463894"/>
    <w:rsid w:val="00463B5C"/>
    <w:rsid w:val="00466626"/>
    <w:rsid w:val="0046777A"/>
    <w:rsid w:val="00470061"/>
    <w:rsid w:val="00471773"/>
    <w:rsid w:val="004727CA"/>
    <w:rsid w:val="00472848"/>
    <w:rsid w:val="00477AB1"/>
    <w:rsid w:val="0048338D"/>
    <w:rsid w:val="00483A2D"/>
    <w:rsid w:val="00484DD6"/>
    <w:rsid w:val="00486F6E"/>
    <w:rsid w:val="00487073"/>
    <w:rsid w:val="00487DBF"/>
    <w:rsid w:val="00490378"/>
    <w:rsid w:val="0049066F"/>
    <w:rsid w:val="0049073A"/>
    <w:rsid w:val="00493111"/>
    <w:rsid w:val="0049367D"/>
    <w:rsid w:val="00493C06"/>
    <w:rsid w:val="00494C97"/>
    <w:rsid w:val="00496A11"/>
    <w:rsid w:val="00497CC0"/>
    <w:rsid w:val="004A029D"/>
    <w:rsid w:val="004A25A9"/>
    <w:rsid w:val="004A29E2"/>
    <w:rsid w:val="004A328D"/>
    <w:rsid w:val="004A43A3"/>
    <w:rsid w:val="004A552B"/>
    <w:rsid w:val="004A59BC"/>
    <w:rsid w:val="004A6156"/>
    <w:rsid w:val="004A69AD"/>
    <w:rsid w:val="004A6A9C"/>
    <w:rsid w:val="004A769C"/>
    <w:rsid w:val="004B013B"/>
    <w:rsid w:val="004B1EAD"/>
    <w:rsid w:val="004B5135"/>
    <w:rsid w:val="004B6793"/>
    <w:rsid w:val="004B6833"/>
    <w:rsid w:val="004B692A"/>
    <w:rsid w:val="004B788F"/>
    <w:rsid w:val="004C1AAF"/>
    <w:rsid w:val="004C268D"/>
    <w:rsid w:val="004C353F"/>
    <w:rsid w:val="004C38A6"/>
    <w:rsid w:val="004C6C9B"/>
    <w:rsid w:val="004D2847"/>
    <w:rsid w:val="004D30E9"/>
    <w:rsid w:val="004D6DC5"/>
    <w:rsid w:val="004D7ECA"/>
    <w:rsid w:val="004E4A93"/>
    <w:rsid w:val="004E6C34"/>
    <w:rsid w:val="004F0744"/>
    <w:rsid w:val="004F2CB8"/>
    <w:rsid w:val="004F6E13"/>
    <w:rsid w:val="004F7CE8"/>
    <w:rsid w:val="00501429"/>
    <w:rsid w:val="0050306C"/>
    <w:rsid w:val="00504BC9"/>
    <w:rsid w:val="00505CC4"/>
    <w:rsid w:val="005119E1"/>
    <w:rsid w:val="00511A19"/>
    <w:rsid w:val="00512C8A"/>
    <w:rsid w:val="00513034"/>
    <w:rsid w:val="00513738"/>
    <w:rsid w:val="00517F6B"/>
    <w:rsid w:val="00520D34"/>
    <w:rsid w:val="00521026"/>
    <w:rsid w:val="00521BD0"/>
    <w:rsid w:val="00524059"/>
    <w:rsid w:val="005244B5"/>
    <w:rsid w:val="005271A0"/>
    <w:rsid w:val="00527246"/>
    <w:rsid w:val="00527263"/>
    <w:rsid w:val="005273DF"/>
    <w:rsid w:val="00530CA2"/>
    <w:rsid w:val="00530D42"/>
    <w:rsid w:val="00530F7F"/>
    <w:rsid w:val="00532D67"/>
    <w:rsid w:val="00533C7D"/>
    <w:rsid w:val="00534B0D"/>
    <w:rsid w:val="0053672B"/>
    <w:rsid w:val="00536803"/>
    <w:rsid w:val="0053704E"/>
    <w:rsid w:val="00541789"/>
    <w:rsid w:val="005434F6"/>
    <w:rsid w:val="0054380D"/>
    <w:rsid w:val="005469A4"/>
    <w:rsid w:val="0054757A"/>
    <w:rsid w:val="00552856"/>
    <w:rsid w:val="005528F6"/>
    <w:rsid w:val="00555574"/>
    <w:rsid w:val="005567F8"/>
    <w:rsid w:val="00556B31"/>
    <w:rsid w:val="00556E39"/>
    <w:rsid w:val="00557245"/>
    <w:rsid w:val="00557325"/>
    <w:rsid w:val="00557A0E"/>
    <w:rsid w:val="00560928"/>
    <w:rsid w:val="00561C24"/>
    <w:rsid w:val="0056236A"/>
    <w:rsid w:val="005643B2"/>
    <w:rsid w:val="0056646D"/>
    <w:rsid w:val="00567CF3"/>
    <w:rsid w:val="00572A72"/>
    <w:rsid w:val="005741C9"/>
    <w:rsid w:val="00574AF9"/>
    <w:rsid w:val="00577DCB"/>
    <w:rsid w:val="0058070F"/>
    <w:rsid w:val="00581091"/>
    <w:rsid w:val="00582337"/>
    <w:rsid w:val="005825AE"/>
    <w:rsid w:val="0058306F"/>
    <w:rsid w:val="00590F7A"/>
    <w:rsid w:val="00591A28"/>
    <w:rsid w:val="00594B53"/>
    <w:rsid w:val="00595216"/>
    <w:rsid w:val="00595873"/>
    <w:rsid w:val="0059660A"/>
    <w:rsid w:val="00597429"/>
    <w:rsid w:val="005A03FF"/>
    <w:rsid w:val="005A5BD0"/>
    <w:rsid w:val="005A710B"/>
    <w:rsid w:val="005B157F"/>
    <w:rsid w:val="005B4748"/>
    <w:rsid w:val="005B5CE6"/>
    <w:rsid w:val="005B6883"/>
    <w:rsid w:val="005B6D09"/>
    <w:rsid w:val="005C0086"/>
    <w:rsid w:val="005C2E04"/>
    <w:rsid w:val="005C5AB8"/>
    <w:rsid w:val="005C5E26"/>
    <w:rsid w:val="005C7791"/>
    <w:rsid w:val="005D03FA"/>
    <w:rsid w:val="005D0494"/>
    <w:rsid w:val="005D49BD"/>
    <w:rsid w:val="005D6A10"/>
    <w:rsid w:val="005E04F3"/>
    <w:rsid w:val="005E0AE9"/>
    <w:rsid w:val="005E0B0A"/>
    <w:rsid w:val="005E1441"/>
    <w:rsid w:val="005E1668"/>
    <w:rsid w:val="005E243D"/>
    <w:rsid w:val="005F1DCA"/>
    <w:rsid w:val="005F3B2C"/>
    <w:rsid w:val="005F6731"/>
    <w:rsid w:val="005F70D0"/>
    <w:rsid w:val="00602DEA"/>
    <w:rsid w:val="006054B2"/>
    <w:rsid w:val="0060601E"/>
    <w:rsid w:val="00606920"/>
    <w:rsid w:val="00606EED"/>
    <w:rsid w:val="006166A7"/>
    <w:rsid w:val="006174FD"/>
    <w:rsid w:val="00617B29"/>
    <w:rsid w:val="00621AEE"/>
    <w:rsid w:val="00621D30"/>
    <w:rsid w:val="00621D91"/>
    <w:rsid w:val="00621DD6"/>
    <w:rsid w:val="006222CC"/>
    <w:rsid w:val="00622E6C"/>
    <w:rsid w:val="00623693"/>
    <w:rsid w:val="006248B7"/>
    <w:rsid w:val="00625666"/>
    <w:rsid w:val="00630D70"/>
    <w:rsid w:val="00632303"/>
    <w:rsid w:val="00632982"/>
    <w:rsid w:val="0063309F"/>
    <w:rsid w:val="0063394D"/>
    <w:rsid w:val="00636360"/>
    <w:rsid w:val="006378A4"/>
    <w:rsid w:val="00637DF7"/>
    <w:rsid w:val="00643825"/>
    <w:rsid w:val="006474AF"/>
    <w:rsid w:val="006508C1"/>
    <w:rsid w:val="006518B8"/>
    <w:rsid w:val="00651B9D"/>
    <w:rsid w:val="00651E18"/>
    <w:rsid w:val="00652098"/>
    <w:rsid w:val="006571E0"/>
    <w:rsid w:val="0065739C"/>
    <w:rsid w:val="00660CC5"/>
    <w:rsid w:val="006620DF"/>
    <w:rsid w:val="00662682"/>
    <w:rsid w:val="0066335D"/>
    <w:rsid w:val="00665CE3"/>
    <w:rsid w:val="00665F9C"/>
    <w:rsid w:val="00670A88"/>
    <w:rsid w:val="006722D8"/>
    <w:rsid w:val="00673431"/>
    <w:rsid w:val="00673432"/>
    <w:rsid w:val="00674319"/>
    <w:rsid w:val="00676C84"/>
    <w:rsid w:val="006777BD"/>
    <w:rsid w:val="00677B10"/>
    <w:rsid w:val="00677C28"/>
    <w:rsid w:val="00686A67"/>
    <w:rsid w:val="00687811"/>
    <w:rsid w:val="00687B6C"/>
    <w:rsid w:val="0069085A"/>
    <w:rsid w:val="00690B0E"/>
    <w:rsid w:val="0069277C"/>
    <w:rsid w:val="00692844"/>
    <w:rsid w:val="0069403C"/>
    <w:rsid w:val="00695302"/>
    <w:rsid w:val="006A2CE4"/>
    <w:rsid w:val="006A3799"/>
    <w:rsid w:val="006A5724"/>
    <w:rsid w:val="006A70B9"/>
    <w:rsid w:val="006A7B90"/>
    <w:rsid w:val="006B1632"/>
    <w:rsid w:val="006B2334"/>
    <w:rsid w:val="006B2D83"/>
    <w:rsid w:val="006B4ED2"/>
    <w:rsid w:val="006B75DC"/>
    <w:rsid w:val="006C25D1"/>
    <w:rsid w:val="006C7596"/>
    <w:rsid w:val="006C7C70"/>
    <w:rsid w:val="006D0B03"/>
    <w:rsid w:val="006D0EF7"/>
    <w:rsid w:val="006D1C1A"/>
    <w:rsid w:val="006D248A"/>
    <w:rsid w:val="006D6526"/>
    <w:rsid w:val="006F0351"/>
    <w:rsid w:val="006F0425"/>
    <w:rsid w:val="006F43C3"/>
    <w:rsid w:val="006F46A7"/>
    <w:rsid w:val="006F6389"/>
    <w:rsid w:val="00700A34"/>
    <w:rsid w:val="00701DFF"/>
    <w:rsid w:val="007020B4"/>
    <w:rsid w:val="00703849"/>
    <w:rsid w:val="00703AD9"/>
    <w:rsid w:val="00703BC2"/>
    <w:rsid w:val="0070415D"/>
    <w:rsid w:val="007045E0"/>
    <w:rsid w:val="007055F9"/>
    <w:rsid w:val="00707249"/>
    <w:rsid w:val="00710E11"/>
    <w:rsid w:val="00711905"/>
    <w:rsid w:val="0071283C"/>
    <w:rsid w:val="00712BB3"/>
    <w:rsid w:val="00713CBF"/>
    <w:rsid w:val="00714663"/>
    <w:rsid w:val="00714683"/>
    <w:rsid w:val="00715382"/>
    <w:rsid w:val="00716B8E"/>
    <w:rsid w:val="00720718"/>
    <w:rsid w:val="00720785"/>
    <w:rsid w:val="007215BB"/>
    <w:rsid w:val="007242DD"/>
    <w:rsid w:val="0072632B"/>
    <w:rsid w:val="0072680F"/>
    <w:rsid w:val="00726BA5"/>
    <w:rsid w:val="00730382"/>
    <w:rsid w:val="00733B68"/>
    <w:rsid w:val="007340E8"/>
    <w:rsid w:val="007343B1"/>
    <w:rsid w:val="00734BFF"/>
    <w:rsid w:val="007350B4"/>
    <w:rsid w:val="00735700"/>
    <w:rsid w:val="007371AB"/>
    <w:rsid w:val="00737FF4"/>
    <w:rsid w:val="00742BFF"/>
    <w:rsid w:val="0074454C"/>
    <w:rsid w:val="00744A93"/>
    <w:rsid w:val="00745710"/>
    <w:rsid w:val="00747356"/>
    <w:rsid w:val="007513F2"/>
    <w:rsid w:val="007525E8"/>
    <w:rsid w:val="00752EA8"/>
    <w:rsid w:val="00756701"/>
    <w:rsid w:val="00760EB4"/>
    <w:rsid w:val="00761E61"/>
    <w:rsid w:val="007630DB"/>
    <w:rsid w:val="00763AFE"/>
    <w:rsid w:val="00763E3A"/>
    <w:rsid w:val="00764E43"/>
    <w:rsid w:val="007659A3"/>
    <w:rsid w:val="00766EEB"/>
    <w:rsid w:val="00770308"/>
    <w:rsid w:val="007709DE"/>
    <w:rsid w:val="00771C04"/>
    <w:rsid w:val="0077273A"/>
    <w:rsid w:val="007773A5"/>
    <w:rsid w:val="00777BFD"/>
    <w:rsid w:val="007805EA"/>
    <w:rsid w:val="00780DC3"/>
    <w:rsid w:val="00781A48"/>
    <w:rsid w:val="00782064"/>
    <w:rsid w:val="00782B5D"/>
    <w:rsid w:val="00783759"/>
    <w:rsid w:val="00783763"/>
    <w:rsid w:val="007838E7"/>
    <w:rsid w:val="00784E4E"/>
    <w:rsid w:val="007857CC"/>
    <w:rsid w:val="00785C15"/>
    <w:rsid w:val="0078634A"/>
    <w:rsid w:val="00791F19"/>
    <w:rsid w:val="00792182"/>
    <w:rsid w:val="00795A82"/>
    <w:rsid w:val="007973B2"/>
    <w:rsid w:val="00797EE9"/>
    <w:rsid w:val="007A1350"/>
    <w:rsid w:val="007A4332"/>
    <w:rsid w:val="007A45F7"/>
    <w:rsid w:val="007A5A94"/>
    <w:rsid w:val="007A5DB6"/>
    <w:rsid w:val="007B6F95"/>
    <w:rsid w:val="007C086D"/>
    <w:rsid w:val="007C0D12"/>
    <w:rsid w:val="007C2C82"/>
    <w:rsid w:val="007C54EE"/>
    <w:rsid w:val="007C60D8"/>
    <w:rsid w:val="007C7D65"/>
    <w:rsid w:val="007C7FD6"/>
    <w:rsid w:val="007D0515"/>
    <w:rsid w:val="007D1668"/>
    <w:rsid w:val="007D2FFF"/>
    <w:rsid w:val="007D35F0"/>
    <w:rsid w:val="007D3BB5"/>
    <w:rsid w:val="007D3C3D"/>
    <w:rsid w:val="007D417F"/>
    <w:rsid w:val="007D4739"/>
    <w:rsid w:val="007D6129"/>
    <w:rsid w:val="007D6D34"/>
    <w:rsid w:val="007D72B3"/>
    <w:rsid w:val="007E294E"/>
    <w:rsid w:val="007E4E64"/>
    <w:rsid w:val="007E549A"/>
    <w:rsid w:val="007E588F"/>
    <w:rsid w:val="007F1655"/>
    <w:rsid w:val="007F3025"/>
    <w:rsid w:val="007F30C2"/>
    <w:rsid w:val="007F3C44"/>
    <w:rsid w:val="007F5077"/>
    <w:rsid w:val="007F7E6F"/>
    <w:rsid w:val="008009D4"/>
    <w:rsid w:val="008064ED"/>
    <w:rsid w:val="00807C35"/>
    <w:rsid w:val="00813340"/>
    <w:rsid w:val="0081391D"/>
    <w:rsid w:val="00813CFE"/>
    <w:rsid w:val="00814844"/>
    <w:rsid w:val="00817E28"/>
    <w:rsid w:val="00817FB8"/>
    <w:rsid w:val="0082254D"/>
    <w:rsid w:val="00822742"/>
    <w:rsid w:val="008247FA"/>
    <w:rsid w:val="00824865"/>
    <w:rsid w:val="00827996"/>
    <w:rsid w:val="00830716"/>
    <w:rsid w:val="00831691"/>
    <w:rsid w:val="008332CD"/>
    <w:rsid w:val="00833EB4"/>
    <w:rsid w:val="00840411"/>
    <w:rsid w:val="00841F75"/>
    <w:rsid w:val="00847EF6"/>
    <w:rsid w:val="0085059C"/>
    <w:rsid w:val="008550E0"/>
    <w:rsid w:val="0085557C"/>
    <w:rsid w:val="00855B08"/>
    <w:rsid w:val="0085679A"/>
    <w:rsid w:val="008579A4"/>
    <w:rsid w:val="00860FBD"/>
    <w:rsid w:val="00861110"/>
    <w:rsid w:val="0086124A"/>
    <w:rsid w:val="00861679"/>
    <w:rsid w:val="0086351C"/>
    <w:rsid w:val="0086394D"/>
    <w:rsid w:val="008651C0"/>
    <w:rsid w:val="0086569A"/>
    <w:rsid w:val="00867834"/>
    <w:rsid w:val="00867D06"/>
    <w:rsid w:val="00871E14"/>
    <w:rsid w:val="00873399"/>
    <w:rsid w:val="00873BA1"/>
    <w:rsid w:val="00874261"/>
    <w:rsid w:val="00874DAE"/>
    <w:rsid w:val="00874E02"/>
    <w:rsid w:val="00875889"/>
    <w:rsid w:val="00875A13"/>
    <w:rsid w:val="00882C41"/>
    <w:rsid w:val="008830D4"/>
    <w:rsid w:val="00885FB0"/>
    <w:rsid w:val="00886F3E"/>
    <w:rsid w:val="00893844"/>
    <w:rsid w:val="00893C2A"/>
    <w:rsid w:val="00895B93"/>
    <w:rsid w:val="00896252"/>
    <w:rsid w:val="00897BE0"/>
    <w:rsid w:val="008A530E"/>
    <w:rsid w:val="008A5E49"/>
    <w:rsid w:val="008B13DF"/>
    <w:rsid w:val="008B371F"/>
    <w:rsid w:val="008B6CCD"/>
    <w:rsid w:val="008C0B0E"/>
    <w:rsid w:val="008C345E"/>
    <w:rsid w:val="008C3CC8"/>
    <w:rsid w:val="008D34B8"/>
    <w:rsid w:val="008D58A5"/>
    <w:rsid w:val="008E0436"/>
    <w:rsid w:val="008E18A2"/>
    <w:rsid w:val="008E2692"/>
    <w:rsid w:val="008E4630"/>
    <w:rsid w:val="008E4737"/>
    <w:rsid w:val="008E6479"/>
    <w:rsid w:val="008F0C53"/>
    <w:rsid w:val="008F0F42"/>
    <w:rsid w:val="008F297B"/>
    <w:rsid w:val="008F56B8"/>
    <w:rsid w:val="009023CE"/>
    <w:rsid w:val="00903268"/>
    <w:rsid w:val="00906A82"/>
    <w:rsid w:val="0090711D"/>
    <w:rsid w:val="009138CD"/>
    <w:rsid w:val="0091407F"/>
    <w:rsid w:val="009146EB"/>
    <w:rsid w:val="00915511"/>
    <w:rsid w:val="00915991"/>
    <w:rsid w:val="00915DA0"/>
    <w:rsid w:val="009174AE"/>
    <w:rsid w:val="00922AA0"/>
    <w:rsid w:val="00926042"/>
    <w:rsid w:val="00932682"/>
    <w:rsid w:val="00933FBC"/>
    <w:rsid w:val="00934AAE"/>
    <w:rsid w:val="0093508E"/>
    <w:rsid w:val="00941BFD"/>
    <w:rsid w:val="00942049"/>
    <w:rsid w:val="00943EFA"/>
    <w:rsid w:val="009446C7"/>
    <w:rsid w:val="009458B2"/>
    <w:rsid w:val="0095008C"/>
    <w:rsid w:val="00950220"/>
    <w:rsid w:val="00951299"/>
    <w:rsid w:val="0095195D"/>
    <w:rsid w:val="00952ABC"/>
    <w:rsid w:val="009547B8"/>
    <w:rsid w:val="00954F47"/>
    <w:rsid w:val="00955E93"/>
    <w:rsid w:val="00956F83"/>
    <w:rsid w:val="009616CB"/>
    <w:rsid w:val="00962292"/>
    <w:rsid w:val="00962711"/>
    <w:rsid w:val="009632EB"/>
    <w:rsid w:val="00963A0F"/>
    <w:rsid w:val="00964098"/>
    <w:rsid w:val="0096721A"/>
    <w:rsid w:val="00967DD6"/>
    <w:rsid w:val="00971BDF"/>
    <w:rsid w:val="00972C40"/>
    <w:rsid w:val="00972C6D"/>
    <w:rsid w:val="009730A4"/>
    <w:rsid w:val="00973E5D"/>
    <w:rsid w:val="00985773"/>
    <w:rsid w:val="00985FCC"/>
    <w:rsid w:val="00987EEC"/>
    <w:rsid w:val="0099046B"/>
    <w:rsid w:val="00991C27"/>
    <w:rsid w:val="00992D56"/>
    <w:rsid w:val="00993CF8"/>
    <w:rsid w:val="0099562E"/>
    <w:rsid w:val="009965B6"/>
    <w:rsid w:val="00997B73"/>
    <w:rsid w:val="009A2BBC"/>
    <w:rsid w:val="009A4765"/>
    <w:rsid w:val="009A550B"/>
    <w:rsid w:val="009B06E7"/>
    <w:rsid w:val="009B2500"/>
    <w:rsid w:val="009B256F"/>
    <w:rsid w:val="009B3171"/>
    <w:rsid w:val="009B75AB"/>
    <w:rsid w:val="009C00AD"/>
    <w:rsid w:val="009C10B2"/>
    <w:rsid w:val="009C1530"/>
    <w:rsid w:val="009C1AEE"/>
    <w:rsid w:val="009C1F2E"/>
    <w:rsid w:val="009C1F36"/>
    <w:rsid w:val="009C2D2A"/>
    <w:rsid w:val="009D05DC"/>
    <w:rsid w:val="009D1A03"/>
    <w:rsid w:val="009D2AD2"/>
    <w:rsid w:val="009D71BA"/>
    <w:rsid w:val="009D7C99"/>
    <w:rsid w:val="009E3057"/>
    <w:rsid w:val="009E69B7"/>
    <w:rsid w:val="009E78FE"/>
    <w:rsid w:val="009F0137"/>
    <w:rsid w:val="009F0B79"/>
    <w:rsid w:val="009F12B8"/>
    <w:rsid w:val="009F200D"/>
    <w:rsid w:val="009F4648"/>
    <w:rsid w:val="009F4C23"/>
    <w:rsid w:val="009F6CB0"/>
    <w:rsid w:val="009F713D"/>
    <w:rsid w:val="00A0180F"/>
    <w:rsid w:val="00A02BC9"/>
    <w:rsid w:val="00A02D7E"/>
    <w:rsid w:val="00A0321F"/>
    <w:rsid w:val="00A03EFA"/>
    <w:rsid w:val="00A04C4F"/>
    <w:rsid w:val="00A0546D"/>
    <w:rsid w:val="00A06330"/>
    <w:rsid w:val="00A109B7"/>
    <w:rsid w:val="00A11981"/>
    <w:rsid w:val="00A1230E"/>
    <w:rsid w:val="00A14849"/>
    <w:rsid w:val="00A153E4"/>
    <w:rsid w:val="00A15722"/>
    <w:rsid w:val="00A15C18"/>
    <w:rsid w:val="00A15F70"/>
    <w:rsid w:val="00A17A76"/>
    <w:rsid w:val="00A20AD2"/>
    <w:rsid w:val="00A20E27"/>
    <w:rsid w:val="00A24868"/>
    <w:rsid w:val="00A255F0"/>
    <w:rsid w:val="00A27233"/>
    <w:rsid w:val="00A3042C"/>
    <w:rsid w:val="00A30C9C"/>
    <w:rsid w:val="00A31D27"/>
    <w:rsid w:val="00A3224F"/>
    <w:rsid w:val="00A32F36"/>
    <w:rsid w:val="00A337B0"/>
    <w:rsid w:val="00A40464"/>
    <w:rsid w:val="00A406C0"/>
    <w:rsid w:val="00A42950"/>
    <w:rsid w:val="00A42C20"/>
    <w:rsid w:val="00A4472E"/>
    <w:rsid w:val="00A44B46"/>
    <w:rsid w:val="00A44EBB"/>
    <w:rsid w:val="00A4541A"/>
    <w:rsid w:val="00A463EC"/>
    <w:rsid w:val="00A518E6"/>
    <w:rsid w:val="00A5263A"/>
    <w:rsid w:val="00A53853"/>
    <w:rsid w:val="00A55A77"/>
    <w:rsid w:val="00A55A9B"/>
    <w:rsid w:val="00A574D2"/>
    <w:rsid w:val="00A6010E"/>
    <w:rsid w:val="00A63D05"/>
    <w:rsid w:val="00A65258"/>
    <w:rsid w:val="00A67DE2"/>
    <w:rsid w:val="00A72EDC"/>
    <w:rsid w:val="00A7420D"/>
    <w:rsid w:val="00A77A5B"/>
    <w:rsid w:val="00A80BF3"/>
    <w:rsid w:val="00A83B73"/>
    <w:rsid w:val="00A850BA"/>
    <w:rsid w:val="00A85727"/>
    <w:rsid w:val="00A918ED"/>
    <w:rsid w:val="00A931FA"/>
    <w:rsid w:val="00A9436F"/>
    <w:rsid w:val="00A95C1A"/>
    <w:rsid w:val="00A96754"/>
    <w:rsid w:val="00A96D45"/>
    <w:rsid w:val="00A97A23"/>
    <w:rsid w:val="00AA2371"/>
    <w:rsid w:val="00AA3094"/>
    <w:rsid w:val="00AA3ED2"/>
    <w:rsid w:val="00AA50B1"/>
    <w:rsid w:val="00AA7AB7"/>
    <w:rsid w:val="00AA7CE6"/>
    <w:rsid w:val="00AA7D5D"/>
    <w:rsid w:val="00AB12B7"/>
    <w:rsid w:val="00AB2536"/>
    <w:rsid w:val="00AB33D8"/>
    <w:rsid w:val="00AB4164"/>
    <w:rsid w:val="00AB493F"/>
    <w:rsid w:val="00AB5760"/>
    <w:rsid w:val="00AC0103"/>
    <w:rsid w:val="00AC0EC3"/>
    <w:rsid w:val="00AC13FF"/>
    <w:rsid w:val="00AC62EB"/>
    <w:rsid w:val="00AC7081"/>
    <w:rsid w:val="00AD296C"/>
    <w:rsid w:val="00AD432D"/>
    <w:rsid w:val="00AD4590"/>
    <w:rsid w:val="00AD47EE"/>
    <w:rsid w:val="00AD54D3"/>
    <w:rsid w:val="00AD7D50"/>
    <w:rsid w:val="00AE135B"/>
    <w:rsid w:val="00AE146A"/>
    <w:rsid w:val="00AE2BF3"/>
    <w:rsid w:val="00AE342B"/>
    <w:rsid w:val="00AE3664"/>
    <w:rsid w:val="00AE6925"/>
    <w:rsid w:val="00AF095F"/>
    <w:rsid w:val="00AF30ED"/>
    <w:rsid w:val="00AF32CF"/>
    <w:rsid w:val="00B03861"/>
    <w:rsid w:val="00B039B7"/>
    <w:rsid w:val="00B0422F"/>
    <w:rsid w:val="00B045AE"/>
    <w:rsid w:val="00B05C75"/>
    <w:rsid w:val="00B10DFB"/>
    <w:rsid w:val="00B11142"/>
    <w:rsid w:val="00B11283"/>
    <w:rsid w:val="00B1161C"/>
    <w:rsid w:val="00B12957"/>
    <w:rsid w:val="00B13440"/>
    <w:rsid w:val="00B13D67"/>
    <w:rsid w:val="00B24050"/>
    <w:rsid w:val="00B316CE"/>
    <w:rsid w:val="00B31C2F"/>
    <w:rsid w:val="00B31F11"/>
    <w:rsid w:val="00B32484"/>
    <w:rsid w:val="00B331CF"/>
    <w:rsid w:val="00B36A4A"/>
    <w:rsid w:val="00B40975"/>
    <w:rsid w:val="00B40F53"/>
    <w:rsid w:val="00B47A66"/>
    <w:rsid w:val="00B50911"/>
    <w:rsid w:val="00B51F47"/>
    <w:rsid w:val="00B53E82"/>
    <w:rsid w:val="00B545EE"/>
    <w:rsid w:val="00B55FA3"/>
    <w:rsid w:val="00B57D7E"/>
    <w:rsid w:val="00B61C4A"/>
    <w:rsid w:val="00B67743"/>
    <w:rsid w:val="00B70612"/>
    <w:rsid w:val="00B71998"/>
    <w:rsid w:val="00B73408"/>
    <w:rsid w:val="00B80177"/>
    <w:rsid w:val="00B80363"/>
    <w:rsid w:val="00B80AE3"/>
    <w:rsid w:val="00B81B44"/>
    <w:rsid w:val="00B8281C"/>
    <w:rsid w:val="00B85596"/>
    <w:rsid w:val="00B914A3"/>
    <w:rsid w:val="00B91BDA"/>
    <w:rsid w:val="00B93084"/>
    <w:rsid w:val="00B94059"/>
    <w:rsid w:val="00B95124"/>
    <w:rsid w:val="00B955BF"/>
    <w:rsid w:val="00B95793"/>
    <w:rsid w:val="00BA29F3"/>
    <w:rsid w:val="00BA2D37"/>
    <w:rsid w:val="00BA397D"/>
    <w:rsid w:val="00BB2973"/>
    <w:rsid w:val="00BB5330"/>
    <w:rsid w:val="00BB677E"/>
    <w:rsid w:val="00BB730C"/>
    <w:rsid w:val="00BC008F"/>
    <w:rsid w:val="00BC458E"/>
    <w:rsid w:val="00BC4A46"/>
    <w:rsid w:val="00BC7C0F"/>
    <w:rsid w:val="00BD0886"/>
    <w:rsid w:val="00BD0E1E"/>
    <w:rsid w:val="00BD249C"/>
    <w:rsid w:val="00BD25B2"/>
    <w:rsid w:val="00BD2A75"/>
    <w:rsid w:val="00BD342E"/>
    <w:rsid w:val="00BD36F3"/>
    <w:rsid w:val="00BD5F39"/>
    <w:rsid w:val="00BE2470"/>
    <w:rsid w:val="00BE3191"/>
    <w:rsid w:val="00BE3433"/>
    <w:rsid w:val="00BE3AE1"/>
    <w:rsid w:val="00BE6F32"/>
    <w:rsid w:val="00BF38D5"/>
    <w:rsid w:val="00BF4981"/>
    <w:rsid w:val="00BF6CB6"/>
    <w:rsid w:val="00C00184"/>
    <w:rsid w:val="00C018BD"/>
    <w:rsid w:val="00C01ABA"/>
    <w:rsid w:val="00C0401B"/>
    <w:rsid w:val="00C04A78"/>
    <w:rsid w:val="00C07770"/>
    <w:rsid w:val="00C07A27"/>
    <w:rsid w:val="00C10621"/>
    <w:rsid w:val="00C11A5B"/>
    <w:rsid w:val="00C11C46"/>
    <w:rsid w:val="00C15057"/>
    <w:rsid w:val="00C20E6C"/>
    <w:rsid w:val="00C2177B"/>
    <w:rsid w:val="00C21D69"/>
    <w:rsid w:val="00C21FA0"/>
    <w:rsid w:val="00C22415"/>
    <w:rsid w:val="00C2363D"/>
    <w:rsid w:val="00C239BB"/>
    <w:rsid w:val="00C23C14"/>
    <w:rsid w:val="00C24157"/>
    <w:rsid w:val="00C2508F"/>
    <w:rsid w:val="00C25FEE"/>
    <w:rsid w:val="00C27446"/>
    <w:rsid w:val="00C32020"/>
    <w:rsid w:val="00C3370F"/>
    <w:rsid w:val="00C35DBD"/>
    <w:rsid w:val="00C36504"/>
    <w:rsid w:val="00C37C92"/>
    <w:rsid w:val="00C37E44"/>
    <w:rsid w:val="00C446C0"/>
    <w:rsid w:val="00C4575D"/>
    <w:rsid w:val="00C47D2D"/>
    <w:rsid w:val="00C54F32"/>
    <w:rsid w:val="00C5707A"/>
    <w:rsid w:val="00C575D2"/>
    <w:rsid w:val="00C60845"/>
    <w:rsid w:val="00C627CB"/>
    <w:rsid w:val="00C72868"/>
    <w:rsid w:val="00C72915"/>
    <w:rsid w:val="00C72CA4"/>
    <w:rsid w:val="00C73B27"/>
    <w:rsid w:val="00C74BB0"/>
    <w:rsid w:val="00C74CDD"/>
    <w:rsid w:val="00C77687"/>
    <w:rsid w:val="00C80CC5"/>
    <w:rsid w:val="00C82873"/>
    <w:rsid w:val="00C82CF9"/>
    <w:rsid w:val="00C84DBA"/>
    <w:rsid w:val="00C85FD7"/>
    <w:rsid w:val="00C8635B"/>
    <w:rsid w:val="00C90592"/>
    <w:rsid w:val="00C92279"/>
    <w:rsid w:val="00C9464D"/>
    <w:rsid w:val="00C94EC7"/>
    <w:rsid w:val="00C94FEF"/>
    <w:rsid w:val="00C955A0"/>
    <w:rsid w:val="00C95715"/>
    <w:rsid w:val="00C97193"/>
    <w:rsid w:val="00C97BAD"/>
    <w:rsid w:val="00CA0867"/>
    <w:rsid w:val="00CA1D0B"/>
    <w:rsid w:val="00CA28D3"/>
    <w:rsid w:val="00CA2C9B"/>
    <w:rsid w:val="00CA4206"/>
    <w:rsid w:val="00CA4E35"/>
    <w:rsid w:val="00CA6EF3"/>
    <w:rsid w:val="00CA7C43"/>
    <w:rsid w:val="00CB1306"/>
    <w:rsid w:val="00CB1CB2"/>
    <w:rsid w:val="00CB3AF5"/>
    <w:rsid w:val="00CB3EE5"/>
    <w:rsid w:val="00CB585D"/>
    <w:rsid w:val="00CB5B8F"/>
    <w:rsid w:val="00CB6638"/>
    <w:rsid w:val="00CB6B60"/>
    <w:rsid w:val="00CC18BA"/>
    <w:rsid w:val="00CC1B07"/>
    <w:rsid w:val="00CC205E"/>
    <w:rsid w:val="00CC3317"/>
    <w:rsid w:val="00CC3680"/>
    <w:rsid w:val="00CC399E"/>
    <w:rsid w:val="00CC39CA"/>
    <w:rsid w:val="00CC7A27"/>
    <w:rsid w:val="00CD0043"/>
    <w:rsid w:val="00CD19E4"/>
    <w:rsid w:val="00CD5C54"/>
    <w:rsid w:val="00CD66F0"/>
    <w:rsid w:val="00CE07EE"/>
    <w:rsid w:val="00CE2129"/>
    <w:rsid w:val="00CE3CAD"/>
    <w:rsid w:val="00CE4C3D"/>
    <w:rsid w:val="00CE7DFB"/>
    <w:rsid w:val="00CF0850"/>
    <w:rsid w:val="00CF08D1"/>
    <w:rsid w:val="00CF2748"/>
    <w:rsid w:val="00D017E8"/>
    <w:rsid w:val="00D019EE"/>
    <w:rsid w:val="00D02076"/>
    <w:rsid w:val="00D03F39"/>
    <w:rsid w:val="00D058D3"/>
    <w:rsid w:val="00D07939"/>
    <w:rsid w:val="00D113DE"/>
    <w:rsid w:val="00D11D8D"/>
    <w:rsid w:val="00D12CB7"/>
    <w:rsid w:val="00D138C7"/>
    <w:rsid w:val="00D13B30"/>
    <w:rsid w:val="00D159F2"/>
    <w:rsid w:val="00D16E33"/>
    <w:rsid w:val="00D17159"/>
    <w:rsid w:val="00D2051A"/>
    <w:rsid w:val="00D217B3"/>
    <w:rsid w:val="00D22033"/>
    <w:rsid w:val="00D22878"/>
    <w:rsid w:val="00D24401"/>
    <w:rsid w:val="00D304C1"/>
    <w:rsid w:val="00D30F1D"/>
    <w:rsid w:val="00D3180A"/>
    <w:rsid w:val="00D31A48"/>
    <w:rsid w:val="00D32A7A"/>
    <w:rsid w:val="00D3416C"/>
    <w:rsid w:val="00D35DC8"/>
    <w:rsid w:val="00D3636A"/>
    <w:rsid w:val="00D44018"/>
    <w:rsid w:val="00D45547"/>
    <w:rsid w:val="00D45E4C"/>
    <w:rsid w:val="00D45E50"/>
    <w:rsid w:val="00D5016E"/>
    <w:rsid w:val="00D51485"/>
    <w:rsid w:val="00D516C6"/>
    <w:rsid w:val="00D52177"/>
    <w:rsid w:val="00D5228E"/>
    <w:rsid w:val="00D52F04"/>
    <w:rsid w:val="00D5357A"/>
    <w:rsid w:val="00D57CBE"/>
    <w:rsid w:val="00D617BB"/>
    <w:rsid w:val="00D61BC4"/>
    <w:rsid w:val="00D63F85"/>
    <w:rsid w:val="00D63F9A"/>
    <w:rsid w:val="00D6436E"/>
    <w:rsid w:val="00D66371"/>
    <w:rsid w:val="00D6638D"/>
    <w:rsid w:val="00D6665F"/>
    <w:rsid w:val="00D70A15"/>
    <w:rsid w:val="00D716E7"/>
    <w:rsid w:val="00D72E77"/>
    <w:rsid w:val="00D7609F"/>
    <w:rsid w:val="00D7792B"/>
    <w:rsid w:val="00D818AD"/>
    <w:rsid w:val="00D85D3E"/>
    <w:rsid w:val="00D86808"/>
    <w:rsid w:val="00D900A4"/>
    <w:rsid w:val="00D92D40"/>
    <w:rsid w:val="00D935F3"/>
    <w:rsid w:val="00D97777"/>
    <w:rsid w:val="00DA0F00"/>
    <w:rsid w:val="00DA10B4"/>
    <w:rsid w:val="00DA2469"/>
    <w:rsid w:val="00DA3B7D"/>
    <w:rsid w:val="00DA5BF8"/>
    <w:rsid w:val="00DB0016"/>
    <w:rsid w:val="00DB07DB"/>
    <w:rsid w:val="00DB1449"/>
    <w:rsid w:val="00DB1AA7"/>
    <w:rsid w:val="00DB28BB"/>
    <w:rsid w:val="00DB54F9"/>
    <w:rsid w:val="00DB5E3D"/>
    <w:rsid w:val="00DB64D3"/>
    <w:rsid w:val="00DC08CF"/>
    <w:rsid w:val="00DC1677"/>
    <w:rsid w:val="00DC2FDE"/>
    <w:rsid w:val="00DC3916"/>
    <w:rsid w:val="00DC3B9C"/>
    <w:rsid w:val="00DC584E"/>
    <w:rsid w:val="00DC7486"/>
    <w:rsid w:val="00DC7E37"/>
    <w:rsid w:val="00DD0F64"/>
    <w:rsid w:val="00DD154D"/>
    <w:rsid w:val="00DD57B5"/>
    <w:rsid w:val="00DD5B53"/>
    <w:rsid w:val="00DD6C21"/>
    <w:rsid w:val="00DD781B"/>
    <w:rsid w:val="00DE0153"/>
    <w:rsid w:val="00DE27F2"/>
    <w:rsid w:val="00DE40FF"/>
    <w:rsid w:val="00DE4AAC"/>
    <w:rsid w:val="00DE6F42"/>
    <w:rsid w:val="00DE76F6"/>
    <w:rsid w:val="00DE7C61"/>
    <w:rsid w:val="00DF25AB"/>
    <w:rsid w:val="00E00475"/>
    <w:rsid w:val="00E05595"/>
    <w:rsid w:val="00E05FF2"/>
    <w:rsid w:val="00E117A4"/>
    <w:rsid w:val="00E11C0F"/>
    <w:rsid w:val="00E132EF"/>
    <w:rsid w:val="00E13CDE"/>
    <w:rsid w:val="00E140B5"/>
    <w:rsid w:val="00E14235"/>
    <w:rsid w:val="00E14447"/>
    <w:rsid w:val="00E14BE7"/>
    <w:rsid w:val="00E21445"/>
    <w:rsid w:val="00E244FA"/>
    <w:rsid w:val="00E2660F"/>
    <w:rsid w:val="00E26EE4"/>
    <w:rsid w:val="00E30B86"/>
    <w:rsid w:val="00E31254"/>
    <w:rsid w:val="00E31DD6"/>
    <w:rsid w:val="00E330C7"/>
    <w:rsid w:val="00E33985"/>
    <w:rsid w:val="00E34A96"/>
    <w:rsid w:val="00E353B5"/>
    <w:rsid w:val="00E36503"/>
    <w:rsid w:val="00E408D3"/>
    <w:rsid w:val="00E41970"/>
    <w:rsid w:val="00E42272"/>
    <w:rsid w:val="00E427BD"/>
    <w:rsid w:val="00E438FC"/>
    <w:rsid w:val="00E459C2"/>
    <w:rsid w:val="00E45BD1"/>
    <w:rsid w:val="00E45C8B"/>
    <w:rsid w:val="00E46AC9"/>
    <w:rsid w:val="00E47146"/>
    <w:rsid w:val="00E506F3"/>
    <w:rsid w:val="00E52F91"/>
    <w:rsid w:val="00E5457A"/>
    <w:rsid w:val="00E60601"/>
    <w:rsid w:val="00E61A83"/>
    <w:rsid w:val="00E62EC0"/>
    <w:rsid w:val="00E669FD"/>
    <w:rsid w:val="00E706C5"/>
    <w:rsid w:val="00E744E0"/>
    <w:rsid w:val="00E76051"/>
    <w:rsid w:val="00E7618F"/>
    <w:rsid w:val="00E77A38"/>
    <w:rsid w:val="00E805FB"/>
    <w:rsid w:val="00E82304"/>
    <w:rsid w:val="00E83503"/>
    <w:rsid w:val="00E84A57"/>
    <w:rsid w:val="00E84C93"/>
    <w:rsid w:val="00E8518D"/>
    <w:rsid w:val="00E85ED1"/>
    <w:rsid w:val="00E863EB"/>
    <w:rsid w:val="00E8731B"/>
    <w:rsid w:val="00E90314"/>
    <w:rsid w:val="00E90856"/>
    <w:rsid w:val="00E90C92"/>
    <w:rsid w:val="00E94F75"/>
    <w:rsid w:val="00EA0E34"/>
    <w:rsid w:val="00EA5ADA"/>
    <w:rsid w:val="00EA6DC8"/>
    <w:rsid w:val="00EB0201"/>
    <w:rsid w:val="00EB0BD1"/>
    <w:rsid w:val="00EB4447"/>
    <w:rsid w:val="00EB5C1F"/>
    <w:rsid w:val="00EB65C0"/>
    <w:rsid w:val="00EB6A4C"/>
    <w:rsid w:val="00EB772F"/>
    <w:rsid w:val="00ED0D5E"/>
    <w:rsid w:val="00ED5AAF"/>
    <w:rsid w:val="00ED6593"/>
    <w:rsid w:val="00ED66F6"/>
    <w:rsid w:val="00EE4953"/>
    <w:rsid w:val="00EE554E"/>
    <w:rsid w:val="00EE6640"/>
    <w:rsid w:val="00EE7449"/>
    <w:rsid w:val="00EF1B3F"/>
    <w:rsid w:val="00EF24F8"/>
    <w:rsid w:val="00EF31FF"/>
    <w:rsid w:val="00EF3889"/>
    <w:rsid w:val="00EF3E5E"/>
    <w:rsid w:val="00EF4705"/>
    <w:rsid w:val="00EF5EA1"/>
    <w:rsid w:val="00F0089E"/>
    <w:rsid w:val="00F02E17"/>
    <w:rsid w:val="00F04370"/>
    <w:rsid w:val="00F057F1"/>
    <w:rsid w:val="00F05B03"/>
    <w:rsid w:val="00F07229"/>
    <w:rsid w:val="00F106F7"/>
    <w:rsid w:val="00F14540"/>
    <w:rsid w:val="00F17167"/>
    <w:rsid w:val="00F17C69"/>
    <w:rsid w:val="00F24353"/>
    <w:rsid w:val="00F26CDB"/>
    <w:rsid w:val="00F3015E"/>
    <w:rsid w:val="00F30C31"/>
    <w:rsid w:val="00F32F91"/>
    <w:rsid w:val="00F3364F"/>
    <w:rsid w:val="00F3471D"/>
    <w:rsid w:val="00F37508"/>
    <w:rsid w:val="00F40243"/>
    <w:rsid w:val="00F403C1"/>
    <w:rsid w:val="00F4090E"/>
    <w:rsid w:val="00F437E5"/>
    <w:rsid w:val="00F44B65"/>
    <w:rsid w:val="00F50069"/>
    <w:rsid w:val="00F51E91"/>
    <w:rsid w:val="00F52E54"/>
    <w:rsid w:val="00F53074"/>
    <w:rsid w:val="00F531F2"/>
    <w:rsid w:val="00F56A8C"/>
    <w:rsid w:val="00F601A3"/>
    <w:rsid w:val="00F61821"/>
    <w:rsid w:val="00F62A68"/>
    <w:rsid w:val="00F67FB8"/>
    <w:rsid w:val="00F7338D"/>
    <w:rsid w:val="00F73991"/>
    <w:rsid w:val="00F73CD6"/>
    <w:rsid w:val="00F75509"/>
    <w:rsid w:val="00F77159"/>
    <w:rsid w:val="00F77A41"/>
    <w:rsid w:val="00F81641"/>
    <w:rsid w:val="00F86595"/>
    <w:rsid w:val="00F866B6"/>
    <w:rsid w:val="00F90205"/>
    <w:rsid w:val="00F925A9"/>
    <w:rsid w:val="00F954ED"/>
    <w:rsid w:val="00F97ACB"/>
    <w:rsid w:val="00FA030C"/>
    <w:rsid w:val="00FA1514"/>
    <w:rsid w:val="00FA20B4"/>
    <w:rsid w:val="00FA23F9"/>
    <w:rsid w:val="00FB2AE6"/>
    <w:rsid w:val="00FB2ED1"/>
    <w:rsid w:val="00FB5DE4"/>
    <w:rsid w:val="00FB5F7C"/>
    <w:rsid w:val="00FB70FF"/>
    <w:rsid w:val="00FC0003"/>
    <w:rsid w:val="00FC177E"/>
    <w:rsid w:val="00FC2B82"/>
    <w:rsid w:val="00FC2F0F"/>
    <w:rsid w:val="00FC37DF"/>
    <w:rsid w:val="00FC39DF"/>
    <w:rsid w:val="00FC45D0"/>
    <w:rsid w:val="00FC4DA5"/>
    <w:rsid w:val="00FC5DF7"/>
    <w:rsid w:val="00FC67AA"/>
    <w:rsid w:val="00FC6E77"/>
    <w:rsid w:val="00FD6018"/>
    <w:rsid w:val="00FD6A9A"/>
    <w:rsid w:val="00FE0950"/>
    <w:rsid w:val="00FE3D40"/>
    <w:rsid w:val="00FF0575"/>
    <w:rsid w:val="00FF110F"/>
    <w:rsid w:val="00FF1420"/>
    <w:rsid w:val="00FF209F"/>
    <w:rsid w:val="00FF260E"/>
    <w:rsid w:val="00FF30AD"/>
    <w:rsid w:val="00FF37BE"/>
    <w:rsid w:val="00FF5C43"/>
    <w:rsid w:val="00FF5C73"/>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F0EE6D34-E918-4C10-BA23-C46675BB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semiHidden/>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semiHidden/>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CRAN" TargetMode="Externa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E243D-A1D5-45FF-BE24-04D08645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30</Pages>
  <Words>17077</Words>
  <Characters>97343</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cp:revision>
  <dcterms:created xsi:type="dcterms:W3CDTF">2019-07-26T14:39:00Z</dcterms:created>
  <dcterms:modified xsi:type="dcterms:W3CDTF">2019-07-29T23:43:00Z</dcterms:modified>
</cp:coreProperties>
</file>