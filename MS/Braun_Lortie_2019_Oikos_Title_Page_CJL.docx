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ADB4D2" w14:textId="77777777" w:rsidR="00296F6C" w:rsidRDefault="00296F6C" w:rsidP="00296F6C">
      <w:r>
        <w:t>Jenna Braun</w:t>
      </w:r>
      <w:r w:rsidRPr="00BF489A">
        <w:rPr>
          <w:vertAlign w:val="superscript"/>
        </w:rPr>
        <w:t>1</w:t>
      </w:r>
      <w:r>
        <w:t>* and Christopher J. Lortie</w:t>
      </w:r>
      <w:r w:rsidRPr="00BF489A">
        <w:rPr>
          <w:vertAlign w:val="superscript"/>
        </w:rPr>
        <w:t>1,2</w:t>
      </w:r>
    </w:p>
    <w:p w14:paraId="55FECD6E" w14:textId="624D6C82" w:rsidR="00296F6C" w:rsidRDefault="00296F6C" w:rsidP="00296F6C">
      <w:r>
        <w:t>1.</w:t>
      </w:r>
      <w:r>
        <w:tab/>
        <w:t xml:space="preserve">York University, </w:t>
      </w:r>
      <w:ins w:id="0" w:author="zenrunner" w:date="2019-11-10T17:17:00Z">
        <w:r w:rsidR="00250DE8">
          <w:t xml:space="preserve">Department of Biology, </w:t>
        </w:r>
      </w:ins>
      <w:r>
        <w:t>4700 Keele St. Toronto, Canada</w:t>
      </w:r>
      <w:ins w:id="1" w:author="zenrunner" w:date="2019-11-10T17:17:00Z">
        <w:r w:rsidR="0021379E">
          <w:t>. M3J1P3</w:t>
        </w:r>
      </w:ins>
    </w:p>
    <w:p w14:paraId="2B1BD971" w14:textId="77777777" w:rsidR="00296F6C" w:rsidRDefault="00296F6C" w:rsidP="00296F6C">
      <w:r>
        <w:t>2.</w:t>
      </w:r>
      <w:r>
        <w:tab/>
        <w:t>The National Center for Ecological Analysis and Synthesis, UCSB, Santa Barbara, CA, USA</w:t>
      </w:r>
    </w:p>
    <w:p w14:paraId="66718DC7" w14:textId="77777777" w:rsidR="00296F6C" w:rsidRDefault="00296F6C" w:rsidP="00296F6C">
      <w:r>
        <w:t>*Correspondence: braunj@yorku.ca</w:t>
      </w:r>
    </w:p>
    <w:p w14:paraId="2D59014E" w14:textId="77777777" w:rsidR="00296F6C" w:rsidRDefault="00296F6C" w:rsidP="00296F6C"/>
    <w:p w14:paraId="4A93EA66" w14:textId="77777777" w:rsidR="00A1540B" w:rsidDel="008A3426" w:rsidRDefault="00A1540B" w:rsidP="00296F6C">
      <w:pPr>
        <w:rPr>
          <w:del w:id="2" w:author="zenrunner" w:date="2019-11-10T17:18:00Z"/>
        </w:rPr>
      </w:pPr>
      <w:r>
        <w:t>ORCID</w:t>
      </w:r>
    </w:p>
    <w:p w14:paraId="592306E3" w14:textId="77777777" w:rsidR="008A3426" w:rsidRDefault="008A3426" w:rsidP="00296F6C">
      <w:pPr>
        <w:rPr>
          <w:ins w:id="3" w:author="zenrunner" w:date="2019-11-10T17:18:00Z"/>
        </w:rPr>
      </w:pPr>
    </w:p>
    <w:p w14:paraId="27941576" w14:textId="2FCC1A51" w:rsidR="00296F6C" w:rsidRDefault="00503FF8" w:rsidP="00296F6C">
      <w:del w:id="4" w:author="zenrunner" w:date="2019-11-10T17:18:00Z">
        <w:r w:rsidDel="008A3426">
          <w:delText xml:space="preserve"> </w:delText>
        </w:r>
      </w:del>
      <w:r>
        <w:t>Jenna Braun</w:t>
      </w:r>
      <w:ins w:id="5" w:author="zenrunner" w:date="2019-11-10T17:18:00Z">
        <w:r w:rsidR="008A3426">
          <w:t xml:space="preserve"> add your ORCID here Jenna - good to have.</w:t>
        </w:r>
      </w:ins>
    </w:p>
    <w:p w14:paraId="77081180" w14:textId="77777777" w:rsidR="00503FF8" w:rsidRDefault="00503FF8" w:rsidP="00503FF8">
      <w:r>
        <w:t>Christopher Lortie</w:t>
      </w:r>
      <w:r>
        <w:tab/>
        <w:t xml:space="preserve"> http://orcid.org/0000-0002-4291-7023</w:t>
      </w:r>
    </w:p>
    <w:p w14:paraId="0B946034" w14:textId="77777777" w:rsidR="00503FF8" w:rsidRDefault="00503FF8" w:rsidP="00503FF8">
      <w:pPr>
        <w:tabs>
          <w:tab w:val="left" w:pos="2835"/>
        </w:tabs>
      </w:pPr>
    </w:p>
    <w:p w14:paraId="563B5260" w14:textId="77777777" w:rsidR="00296F6C" w:rsidRDefault="00296F6C" w:rsidP="00296F6C"/>
    <w:p w14:paraId="3CD42283" w14:textId="040380B9" w:rsidR="00503FF8" w:rsidRDefault="00296F6C" w:rsidP="00296F6C">
      <w:r>
        <w:t>Authorship statement: JB and CJL designed the survey, JB collected data, performed modelling and analysis</w:t>
      </w:r>
      <w:ins w:id="6" w:author="zenrunner" w:date="2019-11-10T17:18:00Z">
        <w:r w:rsidR="00CE171A">
          <w:t>,</w:t>
        </w:r>
      </w:ins>
      <w:r>
        <w:t xml:space="preserve"> and wrote the first draft. JB and CJL contributed substantially to revisions. </w:t>
      </w:r>
    </w:p>
    <w:p w14:paraId="313CDC2C" w14:textId="156DF8C0" w:rsidR="00314984" w:rsidRDefault="00503FF8" w:rsidP="00296F6C">
      <w:r>
        <w:t xml:space="preserve">Data storage statement: </w:t>
      </w:r>
      <w:r w:rsidR="00296F6C">
        <w:t>All data and R code are available on Github in reproducible documents https://jennabraun.github.io/foundation-pollination/</w:t>
      </w:r>
      <w:ins w:id="7" w:author="zenrunner" w:date="2019-11-10T17:18:00Z">
        <w:r w:rsidR="00CE171A">
          <w:t xml:space="preserve"> - not a stable link. I think data needs to be in figshare and code published to a repository too. perhaps put in KNB</w:t>
        </w:r>
      </w:ins>
      <w:bookmarkStart w:id="8" w:name="_GoBack"/>
      <w:bookmarkEnd w:id="8"/>
    </w:p>
    <w:sectPr w:rsidR="00314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F6C"/>
    <w:rsid w:val="0021379E"/>
    <w:rsid w:val="00250DE8"/>
    <w:rsid w:val="00296F6C"/>
    <w:rsid w:val="00314984"/>
    <w:rsid w:val="00503FF8"/>
    <w:rsid w:val="008A3426"/>
    <w:rsid w:val="00A1540B"/>
    <w:rsid w:val="00BF489A"/>
    <w:rsid w:val="00CE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FD90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42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42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42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42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122</Words>
  <Characters>699</Characters>
  <Application>Microsoft Macintosh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zenrunner</cp:lastModifiedBy>
  <cp:revision>8</cp:revision>
  <dcterms:created xsi:type="dcterms:W3CDTF">2019-07-26T14:42:00Z</dcterms:created>
  <dcterms:modified xsi:type="dcterms:W3CDTF">2019-11-10T22:18:00Z</dcterms:modified>
</cp:coreProperties>
</file>